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C6" w:rsidRPr="00250E7B" w:rsidRDefault="002A0BC6" w:rsidP="002A0BC6">
      <w:pPr>
        <w:spacing w:after="0" w:line="210" w:lineRule="atLeast"/>
        <w:rPr>
          <w:rFonts w:ascii="Arial" w:hAnsi="Arial" w:cs="Arial"/>
          <w:sz w:val="21"/>
          <w:szCs w:val="21"/>
        </w:rPr>
      </w:pPr>
    </w:p>
    <w:p w:rsidR="002A0BC6" w:rsidRPr="00C14168" w:rsidRDefault="002A0BC6" w:rsidP="002A0BC6">
      <w:pPr>
        <w:pBdr>
          <w:top w:val="single" w:sz="6" w:space="0" w:color="797777"/>
          <w:left w:val="single" w:sz="6" w:space="0" w:color="797777"/>
          <w:bottom w:val="single" w:sz="6" w:space="0" w:color="797777"/>
          <w:right w:val="single" w:sz="6" w:space="0" w:color="797777"/>
        </w:pBdr>
        <w:spacing w:after="0" w:line="210" w:lineRule="atLeast"/>
        <w:ind w:left="2655" w:firstLine="225"/>
        <w:rPr>
          <w:rFonts w:ascii="Arial" w:hAnsi="Arial" w:cs="Arial"/>
          <w:sz w:val="40"/>
          <w:szCs w:val="40"/>
        </w:rPr>
      </w:pPr>
      <w:r w:rsidRPr="00C14168">
        <w:rPr>
          <w:rFonts w:ascii="Arial" w:hAnsi="Arial" w:cs="Arial"/>
          <w:sz w:val="40"/>
          <w:szCs w:val="40"/>
        </w:rPr>
        <w:t>Java Advanced</w:t>
      </w:r>
    </w:p>
    <w:p w:rsidR="002A0BC6" w:rsidRDefault="002A0BC6" w:rsidP="002A0BC6">
      <w:pPr>
        <w:shd w:val="clear" w:color="auto" w:fill="FFFFFF"/>
        <w:spacing w:before="48" w:after="48" w:line="450" w:lineRule="atLeast"/>
        <w:ind w:right="-402"/>
        <w:jc w:val="center"/>
        <w:outlineLvl w:val="0"/>
        <w:rPr>
          <w:rFonts w:ascii="Arial" w:hAnsi="Arial"/>
          <w:spacing w:val="-15"/>
          <w:kern w:val="36"/>
          <w:sz w:val="42"/>
          <w:szCs w:val="42"/>
        </w:rPr>
      </w:pPr>
      <w:r>
        <w:rPr>
          <w:rFonts w:ascii="Arial" w:hAnsi="Arial"/>
          <w:noProof/>
          <w:spacing w:val="-15"/>
          <w:kern w:val="36"/>
          <w:sz w:val="42"/>
          <w:szCs w:val="42"/>
        </w:rPr>
        <w:drawing>
          <wp:inline distT="0" distB="0" distL="0" distR="0">
            <wp:extent cx="2371725" cy="28098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71725" cy="2809875"/>
                    </a:xfrm>
                    <a:prstGeom prst="rect">
                      <a:avLst/>
                    </a:prstGeom>
                    <a:noFill/>
                    <a:ln w="9525">
                      <a:noFill/>
                      <a:miter lim="800000"/>
                      <a:headEnd/>
                      <a:tailEnd/>
                    </a:ln>
                  </pic:spPr>
                </pic:pic>
              </a:graphicData>
            </a:graphic>
          </wp:inline>
        </w:drawing>
      </w:r>
    </w:p>
    <w:p w:rsidR="002A0BC6" w:rsidRDefault="002A0BC6" w:rsidP="002A0BC6">
      <w:pPr>
        <w:shd w:val="clear" w:color="auto" w:fill="FFFFFF"/>
        <w:spacing w:before="48" w:after="48" w:line="450" w:lineRule="atLeast"/>
        <w:ind w:right="-402"/>
        <w:jc w:val="center"/>
        <w:outlineLvl w:val="0"/>
        <w:rPr>
          <w:rFonts w:ascii="Arial" w:hAnsi="Arial"/>
          <w:spacing w:val="-15"/>
          <w:kern w:val="36"/>
          <w:sz w:val="42"/>
          <w:szCs w:val="42"/>
        </w:rPr>
      </w:pPr>
    </w:p>
    <w:p w:rsidR="002A0BC6" w:rsidRPr="00250E7B" w:rsidRDefault="002A0BC6" w:rsidP="002A0BC6">
      <w:pPr>
        <w:shd w:val="clear" w:color="auto" w:fill="FFFFFF"/>
        <w:spacing w:before="48" w:after="48" w:line="450" w:lineRule="atLeast"/>
        <w:ind w:right="-402"/>
        <w:jc w:val="center"/>
        <w:outlineLvl w:val="0"/>
        <w:rPr>
          <w:ins w:id="0" w:author="Unknown"/>
          <w:rFonts w:ascii="Arial" w:hAnsi="Arial" w:cs="Arial"/>
          <w:spacing w:val="-15"/>
          <w:kern w:val="36"/>
          <w:sz w:val="42"/>
          <w:szCs w:val="42"/>
        </w:rPr>
      </w:pPr>
      <w:ins w:id="1" w:author="Unknown">
        <w:r w:rsidRPr="00250E7B">
          <w:rPr>
            <w:rFonts w:ascii="Arial" w:hAnsi="Arial" w:cs="Arial"/>
            <w:spacing w:val="-15"/>
            <w:kern w:val="36"/>
            <w:sz w:val="42"/>
            <w:szCs w:val="42"/>
          </w:rPr>
          <w:t>Java - Data Structures</w:t>
        </w:r>
      </w:ins>
    </w:p>
    <w:p w:rsidR="002A0BC6" w:rsidRPr="00250E7B" w:rsidRDefault="002A0BC6" w:rsidP="002A0BC6">
      <w:pPr>
        <w:shd w:val="clear" w:color="auto" w:fill="FFFFFF"/>
        <w:spacing w:after="240" w:line="360" w:lineRule="atLeast"/>
        <w:ind w:left="-402" w:right="-402"/>
        <w:jc w:val="both"/>
        <w:rPr>
          <w:ins w:id="2" w:author="Unknown"/>
          <w:rFonts w:ascii="Arial" w:hAnsi="Arial" w:cs="Arial"/>
          <w:sz w:val="21"/>
          <w:szCs w:val="21"/>
        </w:rPr>
      </w:pPr>
      <w:ins w:id="3" w:author="Unknown">
        <w:r w:rsidRPr="00250E7B">
          <w:rPr>
            <w:rFonts w:ascii="Arial" w:hAnsi="Arial" w:cs="Arial"/>
            <w:sz w:val="21"/>
            <w:szCs w:val="21"/>
          </w:rPr>
          <w:t>The data structures provided by the Java utility package are very powerful and perform a wide range of functions. These data structures consist of the following interface and classes −</w:t>
        </w:r>
      </w:ins>
    </w:p>
    <w:p w:rsidR="002A0BC6" w:rsidRPr="00250E7B" w:rsidRDefault="002A0BC6" w:rsidP="002A0BC6">
      <w:pPr>
        <w:numPr>
          <w:ilvl w:val="0"/>
          <w:numId w:val="1"/>
        </w:numPr>
        <w:shd w:val="clear" w:color="auto" w:fill="FFFFFF"/>
        <w:spacing w:before="100" w:beforeAutospacing="1" w:after="75" w:line="360" w:lineRule="atLeast"/>
        <w:ind w:left="270"/>
        <w:rPr>
          <w:ins w:id="4" w:author="Unknown"/>
          <w:rFonts w:ascii="Arial" w:hAnsi="Arial" w:cs="Arial"/>
          <w:sz w:val="21"/>
          <w:szCs w:val="21"/>
        </w:rPr>
      </w:pPr>
      <w:ins w:id="5" w:author="Unknown">
        <w:r w:rsidRPr="00250E7B">
          <w:rPr>
            <w:rFonts w:ascii="Arial" w:hAnsi="Arial" w:cs="Arial"/>
            <w:sz w:val="21"/>
            <w:szCs w:val="21"/>
          </w:rPr>
          <w:t>Enumeration</w:t>
        </w:r>
      </w:ins>
    </w:p>
    <w:p w:rsidR="002A0BC6" w:rsidRPr="00250E7B" w:rsidRDefault="002A0BC6" w:rsidP="002A0BC6">
      <w:pPr>
        <w:numPr>
          <w:ilvl w:val="0"/>
          <w:numId w:val="1"/>
        </w:numPr>
        <w:shd w:val="clear" w:color="auto" w:fill="FFFFFF"/>
        <w:spacing w:before="100" w:beforeAutospacing="1" w:after="75" w:line="360" w:lineRule="atLeast"/>
        <w:ind w:left="270"/>
        <w:rPr>
          <w:ins w:id="6" w:author="Unknown"/>
          <w:rFonts w:ascii="Arial" w:hAnsi="Arial" w:cs="Arial"/>
          <w:sz w:val="21"/>
          <w:szCs w:val="21"/>
        </w:rPr>
      </w:pPr>
      <w:ins w:id="7" w:author="Unknown">
        <w:r w:rsidRPr="00250E7B">
          <w:rPr>
            <w:rFonts w:ascii="Arial" w:hAnsi="Arial" w:cs="Arial"/>
            <w:sz w:val="21"/>
            <w:szCs w:val="21"/>
          </w:rPr>
          <w:t>BitSet</w:t>
        </w:r>
      </w:ins>
    </w:p>
    <w:p w:rsidR="002A0BC6" w:rsidRPr="00250E7B" w:rsidRDefault="002A0BC6" w:rsidP="002A0BC6">
      <w:pPr>
        <w:numPr>
          <w:ilvl w:val="0"/>
          <w:numId w:val="1"/>
        </w:numPr>
        <w:shd w:val="clear" w:color="auto" w:fill="FFFFFF"/>
        <w:spacing w:before="100" w:beforeAutospacing="1" w:after="75" w:line="360" w:lineRule="atLeast"/>
        <w:ind w:left="270"/>
        <w:rPr>
          <w:ins w:id="8" w:author="Unknown"/>
          <w:rFonts w:ascii="Arial" w:hAnsi="Arial" w:cs="Arial"/>
          <w:sz w:val="21"/>
          <w:szCs w:val="21"/>
        </w:rPr>
      </w:pPr>
      <w:ins w:id="9" w:author="Unknown">
        <w:r w:rsidRPr="00250E7B">
          <w:rPr>
            <w:rFonts w:ascii="Arial" w:hAnsi="Arial" w:cs="Arial"/>
            <w:sz w:val="21"/>
            <w:szCs w:val="21"/>
          </w:rPr>
          <w:t>Vector</w:t>
        </w:r>
      </w:ins>
    </w:p>
    <w:p w:rsidR="002A0BC6" w:rsidRPr="00250E7B" w:rsidRDefault="002A0BC6" w:rsidP="002A0BC6">
      <w:pPr>
        <w:numPr>
          <w:ilvl w:val="0"/>
          <w:numId w:val="1"/>
        </w:numPr>
        <w:shd w:val="clear" w:color="auto" w:fill="FFFFFF"/>
        <w:spacing w:before="100" w:beforeAutospacing="1" w:after="75" w:line="360" w:lineRule="atLeast"/>
        <w:ind w:left="270"/>
        <w:rPr>
          <w:ins w:id="10" w:author="Unknown"/>
          <w:rFonts w:ascii="Arial" w:hAnsi="Arial" w:cs="Arial"/>
          <w:sz w:val="21"/>
          <w:szCs w:val="21"/>
        </w:rPr>
      </w:pPr>
      <w:ins w:id="11" w:author="Unknown">
        <w:r w:rsidRPr="00250E7B">
          <w:rPr>
            <w:rFonts w:ascii="Arial" w:hAnsi="Arial" w:cs="Arial"/>
            <w:sz w:val="21"/>
            <w:szCs w:val="21"/>
          </w:rPr>
          <w:t>Stack</w:t>
        </w:r>
      </w:ins>
    </w:p>
    <w:p w:rsidR="002A0BC6" w:rsidRPr="00250E7B" w:rsidRDefault="002A0BC6" w:rsidP="002A0BC6">
      <w:pPr>
        <w:numPr>
          <w:ilvl w:val="0"/>
          <w:numId w:val="1"/>
        </w:numPr>
        <w:shd w:val="clear" w:color="auto" w:fill="FFFFFF"/>
        <w:spacing w:before="100" w:beforeAutospacing="1" w:after="75" w:line="360" w:lineRule="atLeast"/>
        <w:ind w:left="270"/>
        <w:rPr>
          <w:ins w:id="12" w:author="Unknown"/>
          <w:rFonts w:ascii="Arial" w:hAnsi="Arial" w:cs="Arial"/>
          <w:sz w:val="21"/>
          <w:szCs w:val="21"/>
        </w:rPr>
      </w:pPr>
      <w:ins w:id="13" w:author="Unknown">
        <w:r w:rsidRPr="00250E7B">
          <w:rPr>
            <w:rFonts w:ascii="Arial" w:hAnsi="Arial" w:cs="Arial"/>
            <w:sz w:val="21"/>
            <w:szCs w:val="21"/>
          </w:rPr>
          <w:t>Dictionary</w:t>
        </w:r>
      </w:ins>
    </w:p>
    <w:p w:rsidR="002A0BC6" w:rsidRPr="00250E7B" w:rsidRDefault="002A0BC6" w:rsidP="002A0BC6">
      <w:pPr>
        <w:numPr>
          <w:ilvl w:val="0"/>
          <w:numId w:val="1"/>
        </w:numPr>
        <w:shd w:val="clear" w:color="auto" w:fill="FFFFFF"/>
        <w:spacing w:before="100" w:beforeAutospacing="1" w:after="75" w:line="360" w:lineRule="atLeast"/>
        <w:ind w:left="270"/>
        <w:rPr>
          <w:ins w:id="14" w:author="Unknown"/>
          <w:rFonts w:ascii="Arial" w:hAnsi="Arial" w:cs="Arial"/>
          <w:sz w:val="21"/>
          <w:szCs w:val="21"/>
        </w:rPr>
      </w:pPr>
      <w:ins w:id="15" w:author="Unknown">
        <w:r w:rsidRPr="00250E7B">
          <w:rPr>
            <w:rFonts w:ascii="Arial" w:hAnsi="Arial" w:cs="Arial"/>
            <w:sz w:val="21"/>
            <w:szCs w:val="21"/>
          </w:rPr>
          <w:t>Hashtable</w:t>
        </w:r>
      </w:ins>
    </w:p>
    <w:p w:rsidR="002A0BC6" w:rsidRPr="00250E7B" w:rsidRDefault="002A0BC6" w:rsidP="002A0BC6">
      <w:pPr>
        <w:numPr>
          <w:ilvl w:val="0"/>
          <w:numId w:val="1"/>
        </w:numPr>
        <w:shd w:val="clear" w:color="auto" w:fill="FFFFFF"/>
        <w:spacing w:before="100" w:beforeAutospacing="1" w:after="75" w:line="360" w:lineRule="atLeast"/>
        <w:ind w:left="270"/>
        <w:rPr>
          <w:ins w:id="16" w:author="Unknown"/>
          <w:rFonts w:ascii="Arial" w:hAnsi="Arial" w:cs="Arial"/>
          <w:sz w:val="21"/>
          <w:szCs w:val="21"/>
        </w:rPr>
      </w:pPr>
      <w:ins w:id="17" w:author="Unknown">
        <w:r w:rsidRPr="00250E7B">
          <w:rPr>
            <w:rFonts w:ascii="Arial" w:hAnsi="Arial" w:cs="Arial"/>
            <w:sz w:val="21"/>
            <w:szCs w:val="21"/>
          </w:rPr>
          <w:t>Properties</w:t>
        </w:r>
      </w:ins>
    </w:p>
    <w:p w:rsidR="002A0BC6" w:rsidRPr="00250E7B" w:rsidRDefault="002A0BC6" w:rsidP="002A0BC6">
      <w:pPr>
        <w:shd w:val="clear" w:color="auto" w:fill="FFFFFF"/>
        <w:spacing w:after="240" w:line="360" w:lineRule="atLeast"/>
        <w:ind w:left="-402" w:right="-402"/>
        <w:jc w:val="both"/>
        <w:rPr>
          <w:ins w:id="18" w:author="Unknown"/>
          <w:rFonts w:ascii="Arial" w:hAnsi="Arial" w:cs="Arial"/>
          <w:sz w:val="21"/>
          <w:szCs w:val="21"/>
        </w:rPr>
      </w:pPr>
      <w:ins w:id="19" w:author="Unknown">
        <w:r w:rsidRPr="00250E7B">
          <w:rPr>
            <w:rFonts w:ascii="Arial" w:hAnsi="Arial" w:cs="Arial"/>
            <w:sz w:val="21"/>
            <w:szCs w:val="21"/>
          </w:rPr>
          <w:t>All these classes are now legacy and Java-2 has introduced a new framework called Collections Framework, which is discussed in the next chapter. −</w:t>
        </w:r>
      </w:ins>
    </w:p>
    <w:p w:rsidR="002A0BC6" w:rsidRPr="00250E7B" w:rsidRDefault="002A0BC6" w:rsidP="002A0BC6">
      <w:pPr>
        <w:shd w:val="clear" w:color="auto" w:fill="FFFFFF"/>
        <w:spacing w:before="48" w:after="48" w:line="360" w:lineRule="atLeast"/>
        <w:ind w:right="-402"/>
        <w:outlineLvl w:val="1"/>
        <w:rPr>
          <w:ins w:id="20" w:author="Unknown"/>
          <w:rFonts w:ascii="Arial" w:hAnsi="Arial" w:cs="Arial"/>
          <w:spacing w:val="-15"/>
          <w:sz w:val="36"/>
          <w:szCs w:val="36"/>
        </w:rPr>
      </w:pPr>
      <w:ins w:id="21" w:author="Unknown">
        <w:r w:rsidRPr="00250E7B">
          <w:rPr>
            <w:rFonts w:ascii="Arial" w:hAnsi="Arial" w:cs="Arial"/>
            <w:spacing w:val="-15"/>
            <w:sz w:val="36"/>
            <w:szCs w:val="36"/>
          </w:rPr>
          <w:t>The Enumeration</w:t>
        </w:r>
      </w:ins>
    </w:p>
    <w:p w:rsidR="002A0BC6" w:rsidRPr="00250E7B" w:rsidRDefault="002A0BC6" w:rsidP="002A0BC6">
      <w:pPr>
        <w:shd w:val="clear" w:color="auto" w:fill="FFFFFF"/>
        <w:spacing w:after="240" w:line="360" w:lineRule="atLeast"/>
        <w:ind w:left="-402" w:right="-402"/>
        <w:jc w:val="both"/>
        <w:rPr>
          <w:ins w:id="22" w:author="Unknown"/>
          <w:rFonts w:ascii="Arial" w:hAnsi="Arial" w:cs="Arial"/>
          <w:sz w:val="21"/>
          <w:szCs w:val="21"/>
        </w:rPr>
      </w:pPr>
      <w:ins w:id="23" w:author="Unknown">
        <w:r w:rsidRPr="00250E7B">
          <w:rPr>
            <w:rFonts w:ascii="Arial" w:hAnsi="Arial" w:cs="Arial"/>
            <w:sz w:val="21"/>
            <w:szCs w:val="21"/>
          </w:rPr>
          <w:t>The Enumeration interface isn't itself a data structure, but it is very important within the context of other data structures. The Enumeration interface defines a means to retrieve successive elements from a data structure.</w:t>
        </w:r>
      </w:ins>
    </w:p>
    <w:p w:rsidR="002A0BC6" w:rsidRPr="00250E7B" w:rsidRDefault="002A0BC6" w:rsidP="002A0BC6">
      <w:pPr>
        <w:shd w:val="clear" w:color="auto" w:fill="FFFFFF"/>
        <w:spacing w:after="240" w:line="360" w:lineRule="atLeast"/>
        <w:ind w:left="-402" w:right="-402"/>
        <w:jc w:val="both"/>
        <w:rPr>
          <w:ins w:id="24" w:author="Unknown"/>
          <w:rFonts w:ascii="Arial" w:hAnsi="Arial" w:cs="Arial"/>
          <w:sz w:val="21"/>
          <w:szCs w:val="21"/>
        </w:rPr>
      </w:pPr>
      <w:ins w:id="25" w:author="Unknown">
        <w:r w:rsidRPr="00250E7B">
          <w:rPr>
            <w:rFonts w:ascii="Arial" w:hAnsi="Arial" w:cs="Arial"/>
            <w:sz w:val="21"/>
            <w:szCs w:val="21"/>
          </w:rPr>
          <w:lastRenderedPageBreak/>
          <w:t>For example, Enumeration defines a method called nextElement that is used to get the next element in a data structure that contains multiple elements.</w:t>
        </w:r>
      </w:ins>
    </w:p>
    <w:p w:rsidR="002A0BC6" w:rsidRPr="00250E7B" w:rsidRDefault="002A0BC6" w:rsidP="002A0BC6">
      <w:pPr>
        <w:shd w:val="clear" w:color="auto" w:fill="FFFFFF"/>
        <w:spacing w:after="240" w:line="360" w:lineRule="atLeast"/>
        <w:ind w:left="-402" w:right="-402"/>
        <w:jc w:val="both"/>
        <w:rPr>
          <w:ins w:id="26" w:author="Unknown"/>
          <w:rFonts w:ascii="Arial" w:hAnsi="Arial" w:cs="Arial"/>
          <w:sz w:val="21"/>
          <w:szCs w:val="21"/>
        </w:rPr>
      </w:pPr>
      <w:ins w:id="27" w:author="Unknown">
        <w:r w:rsidRPr="00250E7B">
          <w:rPr>
            <w:rFonts w:ascii="Arial" w:hAnsi="Arial" w:cs="Arial"/>
            <w:sz w:val="21"/>
            <w:szCs w:val="21"/>
          </w:rPr>
          <w:t>To have more detail about this interface,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"https://www.tutorialspoint.com/java/java_enumeration_interface.htm" </w:instrText>
        </w:r>
      </w:ins>
      <w:r w:rsidRPr="00250E7B">
        <w:rPr>
          <w:rFonts w:ascii="Arial" w:hAnsi="Arial" w:cs="Arial"/>
          <w:sz w:val="21"/>
          <w:szCs w:val="21"/>
        </w:rPr>
      </w:r>
      <w:ins w:id="28" w:author="Unknown">
        <w:r w:rsidRPr="00250E7B">
          <w:rPr>
            <w:rFonts w:ascii="Arial" w:hAnsi="Arial" w:cs="Arial"/>
            <w:sz w:val="21"/>
            <w:szCs w:val="21"/>
          </w:rPr>
          <w:fldChar w:fldCharType="separate"/>
        </w:r>
        <w:r w:rsidRPr="00250E7B">
          <w:rPr>
            <w:rFonts w:ascii="Arial" w:hAnsi="Arial" w:cs="Arial"/>
            <w:sz w:val="21"/>
            <w:u w:val="single"/>
          </w:rPr>
          <w:t>The Enumeration</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29" w:author="Unknown"/>
          <w:rFonts w:ascii="Arial" w:hAnsi="Arial" w:cs="Arial"/>
          <w:spacing w:val="-15"/>
          <w:sz w:val="36"/>
          <w:szCs w:val="36"/>
        </w:rPr>
      </w:pPr>
      <w:ins w:id="30" w:author="Unknown">
        <w:r w:rsidRPr="00250E7B">
          <w:rPr>
            <w:rFonts w:ascii="Arial" w:hAnsi="Arial" w:cs="Arial"/>
            <w:spacing w:val="-15"/>
            <w:sz w:val="36"/>
            <w:szCs w:val="36"/>
          </w:rPr>
          <w:t>The BitSet</w:t>
        </w:r>
      </w:ins>
    </w:p>
    <w:p w:rsidR="002A0BC6" w:rsidRPr="00250E7B" w:rsidRDefault="002A0BC6" w:rsidP="002A0BC6">
      <w:pPr>
        <w:shd w:val="clear" w:color="auto" w:fill="FFFFFF"/>
        <w:spacing w:after="240" w:line="360" w:lineRule="atLeast"/>
        <w:ind w:left="-402" w:right="-402"/>
        <w:jc w:val="both"/>
        <w:rPr>
          <w:ins w:id="31" w:author="Unknown"/>
          <w:rFonts w:ascii="Arial" w:hAnsi="Arial" w:cs="Arial"/>
          <w:sz w:val="21"/>
          <w:szCs w:val="21"/>
        </w:rPr>
      </w:pPr>
      <w:ins w:id="32" w:author="Unknown">
        <w:r w:rsidRPr="00250E7B">
          <w:rPr>
            <w:rFonts w:ascii="Arial" w:hAnsi="Arial" w:cs="Arial"/>
            <w:sz w:val="21"/>
            <w:szCs w:val="21"/>
          </w:rPr>
          <w:t>The BitSet class implements a group of bits or flags that can be set and cleared individually.</w:t>
        </w:r>
      </w:ins>
    </w:p>
    <w:p w:rsidR="002A0BC6" w:rsidRPr="00250E7B" w:rsidRDefault="002A0BC6" w:rsidP="002A0BC6">
      <w:pPr>
        <w:shd w:val="clear" w:color="auto" w:fill="FFFFFF"/>
        <w:spacing w:after="240" w:line="360" w:lineRule="atLeast"/>
        <w:ind w:left="-402" w:right="-402"/>
        <w:jc w:val="both"/>
        <w:rPr>
          <w:ins w:id="33" w:author="Unknown"/>
          <w:rFonts w:ascii="Arial" w:hAnsi="Arial" w:cs="Arial"/>
          <w:sz w:val="21"/>
          <w:szCs w:val="21"/>
        </w:rPr>
      </w:pPr>
      <w:ins w:id="34" w:author="Unknown">
        <w:r w:rsidRPr="00250E7B">
          <w:rPr>
            <w:rFonts w:ascii="Arial" w:hAnsi="Arial" w:cs="Arial"/>
            <w:sz w:val="21"/>
            <w:szCs w:val="21"/>
          </w:rPr>
          <w:t>This class is very useful in cases where you need to keep up with a set of Boolean values; you just assign a bit to each value and set or clear it as appropriate.</w:t>
        </w:r>
      </w:ins>
    </w:p>
    <w:p w:rsidR="002A0BC6" w:rsidRPr="00250E7B" w:rsidRDefault="002A0BC6" w:rsidP="002A0BC6">
      <w:pPr>
        <w:shd w:val="clear" w:color="auto" w:fill="FFFFFF"/>
        <w:spacing w:after="240" w:line="360" w:lineRule="atLeast"/>
        <w:ind w:left="-402" w:right="-402"/>
        <w:jc w:val="both"/>
        <w:rPr>
          <w:ins w:id="35" w:author="Unknown"/>
          <w:rFonts w:ascii="Arial" w:hAnsi="Arial" w:cs="Arial"/>
          <w:sz w:val="21"/>
          <w:szCs w:val="21"/>
        </w:rPr>
      </w:pPr>
      <w:ins w:id="36" w:author="Unknown">
        <w:r w:rsidRPr="00250E7B">
          <w:rPr>
            <w:rFonts w:ascii="Arial" w:hAnsi="Arial" w:cs="Arial"/>
            <w:sz w:val="21"/>
            <w:szCs w:val="21"/>
          </w:rPr>
          <w:t>For more details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"https://www.tutorialspoint.com/java/java_bitset_class.htm" </w:instrText>
        </w:r>
      </w:ins>
      <w:r w:rsidRPr="00250E7B">
        <w:rPr>
          <w:rFonts w:ascii="Arial" w:hAnsi="Arial" w:cs="Arial"/>
          <w:sz w:val="21"/>
          <w:szCs w:val="21"/>
        </w:rPr>
      </w:r>
      <w:ins w:id="37" w:author="Unknown">
        <w:r w:rsidRPr="00250E7B">
          <w:rPr>
            <w:rFonts w:ascii="Arial" w:hAnsi="Arial" w:cs="Arial"/>
            <w:sz w:val="21"/>
            <w:szCs w:val="21"/>
          </w:rPr>
          <w:fldChar w:fldCharType="separate"/>
        </w:r>
        <w:r w:rsidRPr="00250E7B">
          <w:rPr>
            <w:rFonts w:ascii="Arial" w:hAnsi="Arial" w:cs="Arial"/>
            <w:sz w:val="21"/>
            <w:u w:val="single"/>
          </w:rPr>
          <w:t>The BitSet</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38" w:author="Unknown"/>
          <w:rFonts w:ascii="Arial" w:hAnsi="Arial" w:cs="Arial"/>
          <w:spacing w:val="-15"/>
          <w:sz w:val="36"/>
          <w:szCs w:val="36"/>
        </w:rPr>
      </w:pPr>
      <w:ins w:id="39" w:author="Unknown">
        <w:r w:rsidRPr="00250E7B">
          <w:rPr>
            <w:rFonts w:ascii="Arial" w:hAnsi="Arial" w:cs="Arial"/>
            <w:spacing w:val="-15"/>
            <w:sz w:val="36"/>
            <w:szCs w:val="36"/>
          </w:rPr>
          <w:t>The Vector</w:t>
        </w:r>
      </w:ins>
    </w:p>
    <w:p w:rsidR="002A0BC6" w:rsidRPr="00250E7B" w:rsidRDefault="002A0BC6" w:rsidP="002A0BC6">
      <w:pPr>
        <w:shd w:val="clear" w:color="auto" w:fill="FFFFFF"/>
        <w:spacing w:after="240" w:line="360" w:lineRule="atLeast"/>
        <w:ind w:left="-402" w:right="-402"/>
        <w:jc w:val="both"/>
        <w:rPr>
          <w:ins w:id="40" w:author="Unknown"/>
          <w:rFonts w:ascii="Arial" w:hAnsi="Arial" w:cs="Arial"/>
          <w:sz w:val="21"/>
          <w:szCs w:val="21"/>
        </w:rPr>
      </w:pPr>
      <w:ins w:id="41" w:author="Unknown">
        <w:r w:rsidRPr="00250E7B">
          <w:rPr>
            <w:rFonts w:ascii="Arial" w:hAnsi="Arial" w:cs="Arial"/>
            <w:sz w:val="21"/>
            <w:szCs w:val="21"/>
          </w:rPr>
          <w:t>The Vector class is similar to a traditional Java array, except that it can grow as necessary to accommodate new elements.</w:t>
        </w:r>
      </w:ins>
    </w:p>
    <w:p w:rsidR="002A0BC6" w:rsidRPr="00250E7B" w:rsidRDefault="002A0BC6" w:rsidP="002A0BC6">
      <w:pPr>
        <w:shd w:val="clear" w:color="auto" w:fill="FFFFFF"/>
        <w:spacing w:after="240" w:line="360" w:lineRule="atLeast"/>
        <w:ind w:left="-402" w:right="-402"/>
        <w:jc w:val="both"/>
        <w:rPr>
          <w:ins w:id="42" w:author="Unknown"/>
          <w:rFonts w:ascii="Arial" w:hAnsi="Arial" w:cs="Arial"/>
          <w:sz w:val="21"/>
          <w:szCs w:val="21"/>
        </w:rPr>
      </w:pPr>
      <w:ins w:id="43" w:author="Unknown">
        <w:r w:rsidRPr="00250E7B">
          <w:rPr>
            <w:rFonts w:ascii="Arial" w:hAnsi="Arial" w:cs="Arial"/>
            <w:sz w:val="21"/>
            <w:szCs w:val="21"/>
          </w:rPr>
          <w:t>Like an array, elements of a Vector object can be accessed via an index into the vector.</w:t>
        </w:r>
      </w:ins>
    </w:p>
    <w:p w:rsidR="002A0BC6" w:rsidRPr="00250E7B" w:rsidRDefault="002A0BC6" w:rsidP="002A0BC6">
      <w:pPr>
        <w:shd w:val="clear" w:color="auto" w:fill="FFFFFF"/>
        <w:spacing w:after="240" w:line="360" w:lineRule="atLeast"/>
        <w:ind w:left="-402" w:right="-402"/>
        <w:jc w:val="both"/>
        <w:rPr>
          <w:ins w:id="44" w:author="Unknown"/>
          <w:rFonts w:ascii="Arial" w:hAnsi="Arial" w:cs="Arial"/>
          <w:sz w:val="21"/>
          <w:szCs w:val="21"/>
        </w:rPr>
      </w:pPr>
      <w:ins w:id="45" w:author="Unknown">
        <w:r w:rsidRPr="00250E7B">
          <w:rPr>
            <w:rFonts w:ascii="Arial" w:hAnsi="Arial" w:cs="Arial"/>
            <w:sz w:val="21"/>
            <w:szCs w:val="21"/>
          </w:rPr>
          <w:t>The nice thing about using the Vector class is that you don't have to worry about setting it to a specific size upon creation; it shrinks and grows automatically when necessary.</w:t>
        </w:r>
      </w:ins>
    </w:p>
    <w:p w:rsidR="002A0BC6" w:rsidRPr="00250E7B" w:rsidRDefault="002A0BC6" w:rsidP="002A0BC6">
      <w:pPr>
        <w:shd w:val="clear" w:color="auto" w:fill="FFFFFF"/>
        <w:spacing w:after="240" w:line="360" w:lineRule="atLeast"/>
        <w:ind w:left="-402" w:right="-402"/>
        <w:jc w:val="both"/>
        <w:rPr>
          <w:ins w:id="46" w:author="Unknown"/>
          <w:rFonts w:ascii="Arial" w:hAnsi="Arial" w:cs="Arial"/>
          <w:sz w:val="21"/>
          <w:szCs w:val="21"/>
        </w:rPr>
      </w:pPr>
      <w:ins w:id="47" w:author="Unknown">
        <w:r w:rsidRPr="00250E7B">
          <w:rPr>
            <w:rFonts w:ascii="Arial" w:hAnsi="Arial" w:cs="Arial"/>
            <w:sz w:val="21"/>
            <w:szCs w:val="21"/>
          </w:rPr>
          <w:t>For more details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"https://www.tutorialspoint.com/java/java_vector_class.htm" </w:instrText>
        </w:r>
      </w:ins>
      <w:r w:rsidRPr="00250E7B">
        <w:rPr>
          <w:rFonts w:ascii="Arial" w:hAnsi="Arial" w:cs="Arial"/>
          <w:sz w:val="21"/>
          <w:szCs w:val="21"/>
        </w:rPr>
      </w:r>
      <w:ins w:id="48" w:author="Unknown">
        <w:r w:rsidRPr="00250E7B">
          <w:rPr>
            <w:rFonts w:ascii="Arial" w:hAnsi="Arial" w:cs="Arial"/>
            <w:sz w:val="21"/>
            <w:szCs w:val="21"/>
          </w:rPr>
          <w:fldChar w:fldCharType="separate"/>
        </w:r>
        <w:r w:rsidRPr="00250E7B">
          <w:rPr>
            <w:rFonts w:ascii="Arial" w:hAnsi="Arial" w:cs="Arial"/>
            <w:sz w:val="21"/>
            <w:u w:val="single"/>
          </w:rPr>
          <w:t>The Vector</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49" w:author="Unknown"/>
          <w:rFonts w:ascii="Arial" w:hAnsi="Arial" w:cs="Arial"/>
          <w:spacing w:val="-15"/>
          <w:sz w:val="36"/>
          <w:szCs w:val="36"/>
        </w:rPr>
      </w:pPr>
      <w:ins w:id="50" w:author="Unknown">
        <w:r w:rsidRPr="00250E7B">
          <w:rPr>
            <w:rFonts w:ascii="Arial" w:hAnsi="Arial" w:cs="Arial"/>
            <w:spacing w:val="-15"/>
            <w:sz w:val="36"/>
            <w:szCs w:val="36"/>
          </w:rPr>
          <w:t>The Stack</w:t>
        </w:r>
      </w:ins>
    </w:p>
    <w:p w:rsidR="002A0BC6" w:rsidRPr="00250E7B" w:rsidRDefault="002A0BC6" w:rsidP="002A0BC6">
      <w:pPr>
        <w:shd w:val="clear" w:color="auto" w:fill="FFFFFF"/>
        <w:spacing w:after="240" w:line="360" w:lineRule="atLeast"/>
        <w:ind w:left="-402" w:right="-402"/>
        <w:jc w:val="both"/>
        <w:rPr>
          <w:ins w:id="51" w:author="Unknown"/>
          <w:rFonts w:ascii="Arial" w:hAnsi="Arial" w:cs="Arial"/>
          <w:sz w:val="21"/>
          <w:szCs w:val="21"/>
        </w:rPr>
      </w:pPr>
      <w:ins w:id="52" w:author="Unknown">
        <w:r w:rsidRPr="00250E7B">
          <w:rPr>
            <w:rFonts w:ascii="Arial" w:hAnsi="Arial" w:cs="Arial"/>
            <w:sz w:val="21"/>
            <w:szCs w:val="21"/>
          </w:rPr>
          <w:t>The Stack class implements a last-in-first-out (LIFO) stack of elements.</w:t>
        </w:r>
      </w:ins>
    </w:p>
    <w:p w:rsidR="002A0BC6" w:rsidRPr="00250E7B" w:rsidRDefault="002A0BC6" w:rsidP="002A0BC6">
      <w:pPr>
        <w:shd w:val="clear" w:color="auto" w:fill="FFFFFF"/>
        <w:spacing w:after="240" w:line="360" w:lineRule="atLeast"/>
        <w:ind w:left="-402" w:right="-402"/>
        <w:jc w:val="both"/>
        <w:rPr>
          <w:ins w:id="53" w:author="Unknown"/>
          <w:rFonts w:ascii="Arial" w:hAnsi="Arial" w:cs="Arial"/>
          <w:sz w:val="21"/>
          <w:szCs w:val="21"/>
        </w:rPr>
      </w:pPr>
      <w:ins w:id="54" w:author="Unknown">
        <w:r w:rsidRPr="00250E7B">
          <w:rPr>
            <w:rFonts w:ascii="Arial" w:hAnsi="Arial" w:cs="Arial"/>
            <w:sz w:val="21"/>
            <w:szCs w:val="21"/>
          </w:rPr>
          <w:t>You can think of a stack literally as a vertical stack of objects; when you add a new element, it gets stacked on top of the others.</w:t>
        </w:r>
      </w:ins>
    </w:p>
    <w:p w:rsidR="002A0BC6" w:rsidRPr="00250E7B" w:rsidRDefault="002A0BC6" w:rsidP="002A0BC6">
      <w:pPr>
        <w:shd w:val="clear" w:color="auto" w:fill="FFFFFF"/>
        <w:spacing w:after="240" w:line="360" w:lineRule="atLeast"/>
        <w:ind w:left="-402" w:right="-402"/>
        <w:jc w:val="both"/>
        <w:rPr>
          <w:ins w:id="55" w:author="Unknown"/>
          <w:rFonts w:ascii="Arial" w:hAnsi="Arial" w:cs="Arial"/>
          <w:sz w:val="21"/>
          <w:szCs w:val="21"/>
        </w:rPr>
      </w:pPr>
      <w:ins w:id="56" w:author="Unknown">
        <w:r w:rsidRPr="00250E7B">
          <w:rPr>
            <w:rFonts w:ascii="Arial" w:hAnsi="Arial" w:cs="Arial"/>
            <w:sz w:val="21"/>
            <w:szCs w:val="21"/>
          </w:rPr>
          <w:t>When you pull an element off the stack, it comes off the top. In other words, the last element you added to the stack is the first one to come back off.</w:t>
        </w:r>
      </w:ins>
    </w:p>
    <w:p w:rsidR="002A0BC6" w:rsidRPr="00250E7B" w:rsidRDefault="002A0BC6" w:rsidP="002A0BC6">
      <w:pPr>
        <w:shd w:val="clear" w:color="auto" w:fill="FFFFFF"/>
        <w:spacing w:after="240" w:line="360" w:lineRule="atLeast"/>
        <w:ind w:left="-402" w:right="-402"/>
        <w:jc w:val="both"/>
        <w:rPr>
          <w:ins w:id="57" w:author="Unknown"/>
          <w:rFonts w:ascii="Arial" w:hAnsi="Arial" w:cs="Arial"/>
          <w:sz w:val="21"/>
          <w:szCs w:val="21"/>
        </w:rPr>
      </w:pPr>
      <w:ins w:id="58" w:author="Unknown">
        <w:r w:rsidRPr="00250E7B">
          <w:rPr>
            <w:rFonts w:ascii="Arial" w:hAnsi="Arial" w:cs="Arial"/>
            <w:sz w:val="21"/>
            <w:szCs w:val="21"/>
          </w:rPr>
          <w:t>For more details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"https://www.tutorialspoint.com/java/java_stack_class.htm" </w:instrText>
        </w:r>
      </w:ins>
      <w:r w:rsidRPr="00250E7B">
        <w:rPr>
          <w:rFonts w:ascii="Arial" w:hAnsi="Arial" w:cs="Arial"/>
          <w:sz w:val="21"/>
          <w:szCs w:val="21"/>
        </w:rPr>
      </w:r>
      <w:ins w:id="59" w:author="Unknown">
        <w:r w:rsidRPr="00250E7B">
          <w:rPr>
            <w:rFonts w:ascii="Arial" w:hAnsi="Arial" w:cs="Arial"/>
            <w:sz w:val="21"/>
            <w:szCs w:val="21"/>
          </w:rPr>
          <w:fldChar w:fldCharType="separate"/>
        </w:r>
        <w:r w:rsidRPr="00250E7B">
          <w:rPr>
            <w:rFonts w:ascii="Arial" w:hAnsi="Arial" w:cs="Arial"/>
            <w:sz w:val="21"/>
            <w:u w:val="single"/>
          </w:rPr>
          <w:t>The Stack</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60" w:author="Unknown"/>
          <w:rFonts w:ascii="Arial" w:hAnsi="Arial" w:cs="Arial"/>
          <w:spacing w:val="-15"/>
          <w:sz w:val="36"/>
          <w:szCs w:val="36"/>
        </w:rPr>
      </w:pPr>
      <w:ins w:id="61" w:author="Unknown">
        <w:r w:rsidRPr="00250E7B">
          <w:rPr>
            <w:rFonts w:ascii="Arial" w:hAnsi="Arial" w:cs="Arial"/>
            <w:spacing w:val="-15"/>
            <w:sz w:val="36"/>
            <w:szCs w:val="36"/>
          </w:rPr>
          <w:t>The Dictionary</w:t>
        </w:r>
      </w:ins>
    </w:p>
    <w:p w:rsidR="002A0BC6" w:rsidRPr="00250E7B" w:rsidRDefault="002A0BC6" w:rsidP="002A0BC6">
      <w:pPr>
        <w:shd w:val="clear" w:color="auto" w:fill="FFFFFF"/>
        <w:spacing w:after="240" w:line="360" w:lineRule="atLeast"/>
        <w:ind w:left="-402" w:right="-402"/>
        <w:jc w:val="both"/>
        <w:rPr>
          <w:ins w:id="62" w:author="Unknown"/>
          <w:rFonts w:ascii="Arial" w:hAnsi="Arial" w:cs="Arial"/>
          <w:sz w:val="21"/>
          <w:szCs w:val="21"/>
        </w:rPr>
      </w:pPr>
      <w:ins w:id="63" w:author="Unknown">
        <w:r w:rsidRPr="00250E7B">
          <w:rPr>
            <w:rFonts w:ascii="Arial" w:hAnsi="Arial" w:cs="Arial"/>
            <w:sz w:val="21"/>
            <w:szCs w:val="21"/>
          </w:rPr>
          <w:t>The Dictionary class is an abstract class that defines a data structure for mapping keys to values.</w:t>
        </w:r>
      </w:ins>
    </w:p>
    <w:p w:rsidR="002A0BC6" w:rsidRPr="00250E7B" w:rsidRDefault="002A0BC6" w:rsidP="002A0BC6">
      <w:pPr>
        <w:shd w:val="clear" w:color="auto" w:fill="FFFFFF"/>
        <w:spacing w:after="240" w:line="360" w:lineRule="atLeast"/>
        <w:ind w:left="-402" w:right="-402"/>
        <w:jc w:val="both"/>
        <w:rPr>
          <w:ins w:id="64" w:author="Unknown"/>
          <w:rFonts w:ascii="Arial" w:hAnsi="Arial" w:cs="Arial"/>
          <w:sz w:val="21"/>
          <w:szCs w:val="21"/>
        </w:rPr>
      </w:pPr>
      <w:ins w:id="65" w:author="Unknown">
        <w:r w:rsidRPr="00250E7B">
          <w:rPr>
            <w:rFonts w:ascii="Arial" w:hAnsi="Arial" w:cs="Arial"/>
            <w:sz w:val="21"/>
            <w:szCs w:val="21"/>
          </w:rPr>
          <w:lastRenderedPageBreak/>
          <w:t>This is useful in cases where you want to be able to access data via a particular key rather than an integer index.</w:t>
        </w:r>
      </w:ins>
    </w:p>
    <w:p w:rsidR="002A0BC6" w:rsidRPr="00250E7B" w:rsidRDefault="002A0BC6" w:rsidP="002A0BC6">
      <w:pPr>
        <w:shd w:val="clear" w:color="auto" w:fill="FFFFFF"/>
        <w:spacing w:after="240" w:line="360" w:lineRule="atLeast"/>
        <w:ind w:left="-402" w:right="-402"/>
        <w:jc w:val="both"/>
        <w:rPr>
          <w:ins w:id="66" w:author="Unknown"/>
          <w:rFonts w:ascii="Arial" w:hAnsi="Arial" w:cs="Arial"/>
          <w:sz w:val="21"/>
          <w:szCs w:val="21"/>
        </w:rPr>
      </w:pPr>
      <w:ins w:id="67" w:author="Unknown">
        <w:r w:rsidRPr="00250E7B">
          <w:rPr>
            <w:rFonts w:ascii="Arial" w:hAnsi="Arial" w:cs="Arial"/>
            <w:sz w:val="21"/>
            <w:szCs w:val="21"/>
          </w:rPr>
          <w:t>Since the Dictionary class is abstract, it provides only the framework for a key-mapped data structure rather than a specific implementation.</w:t>
        </w:r>
      </w:ins>
    </w:p>
    <w:p w:rsidR="002A0BC6" w:rsidRPr="00250E7B" w:rsidRDefault="002A0BC6" w:rsidP="002A0BC6">
      <w:pPr>
        <w:shd w:val="clear" w:color="auto" w:fill="FFFFFF"/>
        <w:spacing w:after="240" w:line="360" w:lineRule="atLeast"/>
        <w:ind w:left="-402" w:right="-402"/>
        <w:jc w:val="both"/>
        <w:rPr>
          <w:ins w:id="68" w:author="Unknown"/>
          <w:rFonts w:ascii="Arial" w:hAnsi="Arial" w:cs="Arial"/>
          <w:sz w:val="21"/>
          <w:szCs w:val="21"/>
        </w:rPr>
      </w:pPr>
      <w:ins w:id="69" w:author="Unknown">
        <w:r w:rsidRPr="00250E7B">
          <w:rPr>
            <w:rFonts w:ascii="Arial" w:hAnsi="Arial" w:cs="Arial"/>
            <w:sz w:val="21"/>
            <w:szCs w:val="21"/>
          </w:rPr>
          <w:t>For more details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"https://www.tutorialspoint.com/java/java_dictionary_class.htm" </w:instrText>
        </w:r>
      </w:ins>
      <w:r w:rsidRPr="00250E7B">
        <w:rPr>
          <w:rFonts w:ascii="Arial" w:hAnsi="Arial" w:cs="Arial"/>
          <w:sz w:val="21"/>
          <w:szCs w:val="21"/>
        </w:rPr>
      </w:r>
      <w:ins w:id="70" w:author="Unknown">
        <w:r w:rsidRPr="00250E7B">
          <w:rPr>
            <w:rFonts w:ascii="Arial" w:hAnsi="Arial" w:cs="Arial"/>
            <w:sz w:val="21"/>
            <w:szCs w:val="21"/>
          </w:rPr>
          <w:fldChar w:fldCharType="separate"/>
        </w:r>
        <w:r w:rsidRPr="00250E7B">
          <w:rPr>
            <w:rFonts w:ascii="Arial" w:hAnsi="Arial" w:cs="Arial"/>
            <w:sz w:val="21"/>
            <w:u w:val="single"/>
          </w:rPr>
          <w:t>The Dictionary</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71" w:author="Unknown"/>
          <w:rFonts w:ascii="Arial" w:hAnsi="Arial" w:cs="Arial"/>
          <w:spacing w:val="-15"/>
          <w:sz w:val="36"/>
          <w:szCs w:val="36"/>
        </w:rPr>
      </w:pPr>
      <w:ins w:id="72" w:author="Unknown">
        <w:r w:rsidRPr="00250E7B">
          <w:rPr>
            <w:rFonts w:ascii="Arial" w:hAnsi="Arial" w:cs="Arial"/>
            <w:spacing w:val="-15"/>
            <w:sz w:val="36"/>
            <w:szCs w:val="36"/>
          </w:rPr>
          <w:t>The Hashtable</w:t>
        </w:r>
      </w:ins>
    </w:p>
    <w:p w:rsidR="002A0BC6" w:rsidRPr="00250E7B" w:rsidRDefault="002A0BC6" w:rsidP="002A0BC6">
      <w:pPr>
        <w:shd w:val="clear" w:color="auto" w:fill="FFFFFF"/>
        <w:spacing w:after="240" w:line="360" w:lineRule="atLeast"/>
        <w:ind w:left="-402" w:right="-402"/>
        <w:jc w:val="both"/>
        <w:rPr>
          <w:ins w:id="73" w:author="Unknown"/>
          <w:rFonts w:ascii="Arial" w:hAnsi="Arial" w:cs="Arial"/>
          <w:sz w:val="21"/>
          <w:szCs w:val="21"/>
        </w:rPr>
      </w:pPr>
      <w:ins w:id="74" w:author="Unknown">
        <w:r w:rsidRPr="00250E7B">
          <w:rPr>
            <w:rFonts w:ascii="Arial" w:hAnsi="Arial" w:cs="Arial"/>
            <w:sz w:val="21"/>
            <w:szCs w:val="21"/>
          </w:rPr>
          <w:t>The Hashtable class provides a means of organizing data based on some user-defined key structure.</w:t>
        </w:r>
      </w:ins>
    </w:p>
    <w:p w:rsidR="002A0BC6" w:rsidRPr="00250E7B" w:rsidRDefault="002A0BC6" w:rsidP="002A0BC6">
      <w:pPr>
        <w:shd w:val="clear" w:color="auto" w:fill="FFFFFF"/>
        <w:spacing w:after="240" w:line="360" w:lineRule="atLeast"/>
        <w:ind w:left="-402" w:right="-402"/>
        <w:jc w:val="both"/>
        <w:rPr>
          <w:ins w:id="75" w:author="Unknown"/>
          <w:rFonts w:ascii="Arial" w:hAnsi="Arial" w:cs="Arial"/>
          <w:sz w:val="21"/>
          <w:szCs w:val="21"/>
        </w:rPr>
      </w:pPr>
      <w:ins w:id="76" w:author="Unknown">
        <w:r w:rsidRPr="00250E7B">
          <w:rPr>
            <w:rFonts w:ascii="Arial" w:hAnsi="Arial" w:cs="Arial"/>
            <w:sz w:val="21"/>
            <w:szCs w:val="21"/>
          </w:rPr>
          <w:t>For example, in an address list hash table you could store and sort data based on a key such as ZIP code rather than on a person's name.</w:t>
        </w:r>
      </w:ins>
    </w:p>
    <w:p w:rsidR="002A0BC6" w:rsidRPr="00250E7B" w:rsidRDefault="002A0BC6" w:rsidP="002A0BC6">
      <w:pPr>
        <w:shd w:val="clear" w:color="auto" w:fill="FFFFFF"/>
        <w:spacing w:after="240" w:line="360" w:lineRule="atLeast"/>
        <w:ind w:left="-402" w:right="-402"/>
        <w:jc w:val="both"/>
        <w:rPr>
          <w:ins w:id="77" w:author="Unknown"/>
          <w:rFonts w:ascii="Arial" w:hAnsi="Arial" w:cs="Arial"/>
          <w:sz w:val="21"/>
          <w:szCs w:val="21"/>
        </w:rPr>
      </w:pPr>
      <w:ins w:id="78" w:author="Unknown">
        <w:r w:rsidRPr="00250E7B">
          <w:rPr>
            <w:rFonts w:ascii="Arial" w:hAnsi="Arial" w:cs="Arial"/>
            <w:sz w:val="21"/>
            <w:szCs w:val="21"/>
          </w:rPr>
          <w:t>The specific meaning of keys with regard to hash tables is totally dependent on the usage of the hash table and the data it contains.</w:t>
        </w:r>
      </w:ins>
    </w:p>
    <w:p w:rsidR="002A0BC6" w:rsidRPr="00250E7B" w:rsidRDefault="002A0BC6" w:rsidP="002A0BC6">
      <w:pPr>
        <w:shd w:val="clear" w:color="auto" w:fill="FFFFFF"/>
        <w:spacing w:after="240" w:line="360" w:lineRule="atLeast"/>
        <w:ind w:left="-402" w:right="-402"/>
        <w:jc w:val="both"/>
        <w:rPr>
          <w:ins w:id="79" w:author="Unknown"/>
          <w:rFonts w:ascii="Arial" w:hAnsi="Arial" w:cs="Arial"/>
          <w:sz w:val="21"/>
          <w:szCs w:val="21"/>
        </w:rPr>
      </w:pPr>
      <w:ins w:id="80" w:author="Unknown">
        <w:r w:rsidRPr="00250E7B">
          <w:rPr>
            <w:rFonts w:ascii="Arial" w:hAnsi="Arial" w:cs="Arial"/>
            <w:sz w:val="21"/>
            <w:szCs w:val="21"/>
          </w:rPr>
          <w:t>For more detail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"https://www.tutorialspoint.com/java/java_hashtable_class.htm" </w:instrText>
        </w:r>
      </w:ins>
      <w:r w:rsidRPr="00250E7B">
        <w:rPr>
          <w:rFonts w:ascii="Arial" w:hAnsi="Arial" w:cs="Arial"/>
          <w:sz w:val="21"/>
          <w:szCs w:val="21"/>
        </w:rPr>
      </w:r>
      <w:ins w:id="81" w:author="Unknown">
        <w:r w:rsidRPr="00250E7B">
          <w:rPr>
            <w:rFonts w:ascii="Arial" w:hAnsi="Arial" w:cs="Arial"/>
            <w:sz w:val="21"/>
            <w:szCs w:val="21"/>
          </w:rPr>
          <w:fldChar w:fldCharType="separate"/>
        </w:r>
        <w:r w:rsidRPr="00250E7B">
          <w:rPr>
            <w:rFonts w:ascii="Arial" w:hAnsi="Arial" w:cs="Arial"/>
            <w:sz w:val="21"/>
            <w:u w:val="single"/>
          </w:rPr>
          <w:t>The Hashtable</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360" w:lineRule="atLeast"/>
        <w:ind w:right="-402"/>
        <w:outlineLvl w:val="1"/>
        <w:rPr>
          <w:ins w:id="82" w:author="Unknown"/>
          <w:rFonts w:ascii="Arial" w:hAnsi="Arial" w:cs="Arial"/>
          <w:spacing w:val="-15"/>
          <w:sz w:val="36"/>
          <w:szCs w:val="36"/>
        </w:rPr>
      </w:pPr>
      <w:ins w:id="83" w:author="Unknown">
        <w:r w:rsidRPr="00250E7B">
          <w:rPr>
            <w:rFonts w:ascii="Arial" w:hAnsi="Arial" w:cs="Arial"/>
            <w:spacing w:val="-15"/>
            <w:sz w:val="36"/>
            <w:szCs w:val="36"/>
          </w:rPr>
          <w:t>The Properties</w:t>
        </w:r>
      </w:ins>
    </w:p>
    <w:p w:rsidR="002A0BC6" w:rsidRPr="00250E7B" w:rsidRDefault="002A0BC6" w:rsidP="002A0BC6">
      <w:pPr>
        <w:shd w:val="clear" w:color="auto" w:fill="FFFFFF"/>
        <w:spacing w:after="240" w:line="360" w:lineRule="atLeast"/>
        <w:ind w:left="-402" w:right="-402"/>
        <w:jc w:val="both"/>
        <w:rPr>
          <w:ins w:id="84" w:author="Unknown"/>
          <w:rFonts w:ascii="Arial" w:hAnsi="Arial" w:cs="Arial"/>
          <w:sz w:val="21"/>
          <w:szCs w:val="21"/>
        </w:rPr>
      </w:pPr>
      <w:ins w:id="85" w:author="Unknown">
        <w:r w:rsidRPr="00250E7B">
          <w:rPr>
            <w:rFonts w:ascii="Arial" w:hAnsi="Arial" w:cs="Arial"/>
            <w:sz w:val="21"/>
            <w:szCs w:val="21"/>
          </w:rPr>
          <w:t>Properties is a subclass of Hashtable. It is used to maintain lists of values in which the key is a String and the value is also a String.</w:t>
        </w:r>
      </w:ins>
    </w:p>
    <w:p w:rsidR="002A0BC6" w:rsidRPr="00250E7B" w:rsidRDefault="002A0BC6" w:rsidP="002A0BC6">
      <w:pPr>
        <w:shd w:val="clear" w:color="auto" w:fill="FFFFFF"/>
        <w:spacing w:after="240" w:line="360" w:lineRule="atLeast"/>
        <w:ind w:left="-402" w:right="-402"/>
        <w:jc w:val="both"/>
        <w:rPr>
          <w:ins w:id="86" w:author="Unknown"/>
          <w:rFonts w:ascii="Arial" w:hAnsi="Arial" w:cs="Arial"/>
          <w:sz w:val="21"/>
          <w:szCs w:val="21"/>
        </w:rPr>
      </w:pPr>
      <w:ins w:id="87" w:author="Unknown">
        <w:r w:rsidRPr="00250E7B">
          <w:rPr>
            <w:rFonts w:ascii="Arial" w:hAnsi="Arial" w:cs="Arial"/>
            <w:sz w:val="21"/>
            <w:szCs w:val="21"/>
          </w:rPr>
          <w:t>The Properties class is used by many other Java classes. For example, it is the type of object returned by System.getProperties( ) when obtaining environmental values.</w:t>
        </w:r>
      </w:ins>
    </w:p>
    <w:p w:rsidR="002A0BC6" w:rsidRPr="00250E7B" w:rsidRDefault="002A0BC6" w:rsidP="002A0BC6">
      <w:pPr>
        <w:shd w:val="clear" w:color="auto" w:fill="FFFFFF"/>
        <w:spacing w:after="240" w:line="360" w:lineRule="atLeast"/>
        <w:ind w:left="-402" w:right="-402"/>
        <w:jc w:val="both"/>
        <w:rPr>
          <w:ins w:id="88" w:author="Unknown"/>
          <w:rFonts w:ascii="Arial" w:hAnsi="Arial" w:cs="Arial"/>
          <w:sz w:val="21"/>
          <w:szCs w:val="21"/>
        </w:rPr>
      </w:pPr>
      <w:ins w:id="89" w:author="Unknown">
        <w:r w:rsidRPr="00250E7B">
          <w:rPr>
            <w:rFonts w:ascii="Arial" w:hAnsi="Arial" w:cs="Arial"/>
            <w:sz w:val="21"/>
            <w:szCs w:val="21"/>
          </w:rPr>
          <w:t>For more detail about this class, check</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"https://www.tutorialspoint.com/java/java_properties_class.htm" </w:instrText>
        </w:r>
      </w:ins>
      <w:r w:rsidRPr="00250E7B">
        <w:rPr>
          <w:rFonts w:ascii="Arial" w:hAnsi="Arial" w:cs="Arial"/>
          <w:sz w:val="21"/>
          <w:szCs w:val="21"/>
        </w:rPr>
      </w:r>
      <w:ins w:id="90" w:author="Unknown">
        <w:r w:rsidRPr="00250E7B">
          <w:rPr>
            <w:rFonts w:ascii="Arial" w:hAnsi="Arial" w:cs="Arial"/>
            <w:sz w:val="21"/>
            <w:szCs w:val="21"/>
          </w:rPr>
          <w:fldChar w:fldCharType="separate"/>
        </w:r>
        <w:r w:rsidRPr="00250E7B">
          <w:rPr>
            <w:rFonts w:ascii="Arial" w:hAnsi="Arial" w:cs="Arial"/>
            <w:sz w:val="21"/>
            <w:u w:val="single"/>
          </w:rPr>
          <w:t>The Properties</w:t>
        </w:r>
        <w:r w:rsidRPr="00250E7B">
          <w:rPr>
            <w:rFonts w:ascii="Arial" w:hAnsi="Arial" w:cs="Arial"/>
            <w:sz w:val="21"/>
            <w:szCs w:val="21"/>
          </w:rPr>
          <w:fldChar w:fldCharType="end"/>
        </w:r>
        <w:r w:rsidRPr="00250E7B">
          <w:rPr>
            <w:rFonts w:ascii="Arial" w:hAnsi="Arial" w:cs="Arial"/>
            <w:sz w:val="21"/>
            <w:szCs w:val="21"/>
          </w:rPr>
          <w:t>.</w:t>
        </w:r>
      </w:ins>
    </w:p>
    <w:p w:rsidR="002A0BC6" w:rsidRPr="00250E7B" w:rsidRDefault="002A0BC6" w:rsidP="002A0BC6">
      <w:pPr>
        <w:shd w:val="clear" w:color="auto" w:fill="FFFFFF"/>
        <w:spacing w:before="48" w:after="48" w:line="450" w:lineRule="atLeast"/>
        <w:ind w:right="-402"/>
        <w:jc w:val="center"/>
        <w:outlineLvl w:val="0"/>
        <w:rPr>
          <w:ins w:id="91" w:author="Unknown"/>
          <w:rFonts w:ascii="Arial" w:hAnsi="Arial" w:cs="Arial"/>
          <w:spacing w:val="-15"/>
          <w:kern w:val="36"/>
          <w:sz w:val="42"/>
          <w:szCs w:val="42"/>
        </w:rPr>
      </w:pPr>
      <w:ins w:id="92" w:author="Unknown">
        <w:r w:rsidRPr="00250E7B">
          <w:rPr>
            <w:rFonts w:ascii="Arial" w:hAnsi="Arial" w:cs="Arial"/>
            <w:spacing w:val="-15"/>
            <w:kern w:val="36"/>
            <w:sz w:val="42"/>
            <w:szCs w:val="42"/>
          </w:rPr>
          <w:t>Java - Collections Framework</w:t>
        </w:r>
      </w:ins>
    </w:p>
    <w:p w:rsidR="002A0BC6" w:rsidRPr="00250E7B" w:rsidRDefault="002A0BC6" w:rsidP="002A0BC6">
      <w:pPr>
        <w:shd w:val="clear" w:color="auto" w:fill="FFFFFF"/>
        <w:spacing w:after="240" w:line="360" w:lineRule="atLeast"/>
        <w:ind w:left="-402" w:right="-402"/>
        <w:jc w:val="both"/>
        <w:rPr>
          <w:ins w:id="93" w:author="Unknown"/>
          <w:rFonts w:ascii="Arial" w:hAnsi="Arial" w:cs="Arial"/>
          <w:sz w:val="21"/>
          <w:szCs w:val="21"/>
        </w:rPr>
      </w:pPr>
      <w:ins w:id="94" w:author="Unknown">
        <w:r w:rsidRPr="00250E7B">
          <w:rPr>
            <w:rFonts w:ascii="Arial" w:hAnsi="Arial" w:cs="Arial"/>
            <w:sz w:val="21"/>
            <w:szCs w:val="21"/>
          </w:rPr>
          <w:t>Prior to Java 2, Java provided ad hoc classes such as</w:t>
        </w:r>
        <w:r w:rsidRPr="00250E7B">
          <w:rPr>
            <w:rFonts w:ascii="Arial" w:hAnsi="Arial" w:cs="Arial"/>
            <w:sz w:val="21"/>
          </w:rPr>
          <w:t> </w:t>
        </w:r>
        <w:r w:rsidRPr="00250E7B">
          <w:rPr>
            <w:rFonts w:ascii="Arial" w:hAnsi="Arial" w:cs="Arial"/>
            <w:b/>
            <w:bCs/>
            <w:sz w:val="21"/>
            <w:szCs w:val="21"/>
          </w:rPr>
          <w:t>Dictionary, Vector, Stack,</w:t>
        </w:r>
        <w:r w:rsidRPr="00250E7B">
          <w:rPr>
            <w:rFonts w:ascii="Arial" w:hAnsi="Arial" w:cs="Arial"/>
            <w:sz w:val="21"/>
          </w:rPr>
          <w:t> </w:t>
        </w:r>
        <w:r w:rsidRPr="00250E7B">
          <w:rPr>
            <w:rFonts w:ascii="Arial" w:hAnsi="Arial" w:cs="Arial"/>
            <w:sz w:val="21"/>
            <w:szCs w:val="21"/>
          </w:rPr>
          <w:t>and</w:t>
        </w:r>
        <w:r w:rsidRPr="00250E7B">
          <w:rPr>
            <w:rFonts w:ascii="Arial" w:hAnsi="Arial" w:cs="Arial"/>
            <w:sz w:val="21"/>
          </w:rPr>
          <w:t> </w:t>
        </w:r>
        <w:r w:rsidRPr="00250E7B">
          <w:rPr>
            <w:rFonts w:ascii="Arial" w:hAnsi="Arial" w:cs="Arial"/>
            <w:b/>
            <w:bCs/>
            <w:sz w:val="21"/>
            <w:szCs w:val="21"/>
          </w:rPr>
          <w:t>Properties</w:t>
        </w:r>
        <w:r w:rsidRPr="00250E7B">
          <w:rPr>
            <w:rFonts w:ascii="Arial" w:hAnsi="Arial" w:cs="Arial"/>
            <w:sz w:val="21"/>
          </w:rPr>
          <w:t> </w:t>
        </w:r>
        <w:r w:rsidRPr="00250E7B">
          <w:rPr>
            <w:rFonts w:ascii="Arial" w:hAnsi="Arial" w:cs="Arial"/>
            <w:sz w:val="21"/>
            <w:szCs w:val="21"/>
          </w:rPr>
          <w:t>to store and manipulate groups of objects. Although these classes were quite useful, they lacked a central, unifying theme. Thus, the way that you used Vector was different from the way that you used Properties.</w:t>
        </w:r>
      </w:ins>
    </w:p>
    <w:p w:rsidR="002A0BC6" w:rsidRPr="00250E7B" w:rsidRDefault="002A0BC6" w:rsidP="002A0BC6">
      <w:pPr>
        <w:shd w:val="clear" w:color="auto" w:fill="FFFFFF"/>
        <w:spacing w:after="240" w:line="360" w:lineRule="atLeast"/>
        <w:ind w:left="-402" w:right="-402"/>
        <w:jc w:val="both"/>
        <w:rPr>
          <w:ins w:id="95" w:author="Unknown"/>
          <w:rFonts w:ascii="Arial" w:hAnsi="Arial" w:cs="Arial"/>
          <w:sz w:val="21"/>
          <w:szCs w:val="21"/>
        </w:rPr>
      </w:pPr>
      <w:ins w:id="96" w:author="Unknown">
        <w:r w:rsidRPr="00250E7B">
          <w:rPr>
            <w:rFonts w:ascii="Arial" w:hAnsi="Arial" w:cs="Arial"/>
            <w:sz w:val="21"/>
            <w:szCs w:val="21"/>
          </w:rPr>
          <w:t>The collections framework was designed to meet several goals, such as −</w:t>
        </w:r>
      </w:ins>
    </w:p>
    <w:p w:rsidR="002A0BC6" w:rsidRPr="00250E7B" w:rsidRDefault="002A0BC6" w:rsidP="002A0BC6">
      <w:pPr>
        <w:numPr>
          <w:ilvl w:val="0"/>
          <w:numId w:val="2"/>
        </w:numPr>
        <w:shd w:val="clear" w:color="auto" w:fill="FFFFFF"/>
        <w:spacing w:after="240" w:line="360" w:lineRule="atLeast"/>
        <w:ind w:left="318" w:right="-402"/>
        <w:jc w:val="both"/>
        <w:rPr>
          <w:ins w:id="97" w:author="Unknown"/>
          <w:rFonts w:ascii="Arial" w:hAnsi="Arial" w:cs="Arial"/>
          <w:sz w:val="21"/>
          <w:szCs w:val="21"/>
        </w:rPr>
      </w:pPr>
      <w:ins w:id="98" w:author="Unknown">
        <w:r w:rsidRPr="00250E7B">
          <w:rPr>
            <w:rFonts w:ascii="Arial" w:hAnsi="Arial" w:cs="Arial"/>
            <w:sz w:val="21"/>
            <w:szCs w:val="21"/>
          </w:rPr>
          <w:t>The framework had to be high-performance. The implementations for the fundamental collections (dynamic arrays, linked lists, trees, and hashtables) were to be highly efficient.</w:t>
        </w:r>
      </w:ins>
    </w:p>
    <w:p w:rsidR="002A0BC6" w:rsidRPr="00250E7B" w:rsidRDefault="002A0BC6" w:rsidP="002A0BC6">
      <w:pPr>
        <w:numPr>
          <w:ilvl w:val="0"/>
          <w:numId w:val="2"/>
        </w:numPr>
        <w:shd w:val="clear" w:color="auto" w:fill="FFFFFF"/>
        <w:spacing w:after="240" w:line="360" w:lineRule="atLeast"/>
        <w:ind w:left="318" w:right="-402"/>
        <w:jc w:val="both"/>
        <w:rPr>
          <w:ins w:id="99" w:author="Unknown"/>
          <w:rFonts w:ascii="Arial" w:hAnsi="Arial" w:cs="Arial"/>
          <w:sz w:val="21"/>
          <w:szCs w:val="21"/>
        </w:rPr>
      </w:pPr>
      <w:ins w:id="100" w:author="Unknown">
        <w:r w:rsidRPr="00250E7B">
          <w:rPr>
            <w:rFonts w:ascii="Arial" w:hAnsi="Arial" w:cs="Arial"/>
            <w:sz w:val="21"/>
            <w:szCs w:val="21"/>
          </w:rPr>
          <w:lastRenderedPageBreak/>
          <w:t>The framework had to allow different types of collections to work in a similar manner and with a high degree of interoperability.</w:t>
        </w:r>
      </w:ins>
    </w:p>
    <w:p w:rsidR="002A0BC6" w:rsidRPr="00250E7B" w:rsidRDefault="002A0BC6" w:rsidP="002A0BC6">
      <w:pPr>
        <w:numPr>
          <w:ilvl w:val="0"/>
          <w:numId w:val="2"/>
        </w:numPr>
        <w:shd w:val="clear" w:color="auto" w:fill="FFFFFF"/>
        <w:spacing w:after="240" w:line="360" w:lineRule="atLeast"/>
        <w:ind w:left="318" w:right="-402"/>
        <w:jc w:val="both"/>
        <w:rPr>
          <w:ins w:id="101" w:author="Unknown"/>
          <w:rFonts w:ascii="Arial" w:hAnsi="Arial" w:cs="Arial"/>
          <w:sz w:val="21"/>
          <w:szCs w:val="21"/>
        </w:rPr>
      </w:pPr>
      <w:ins w:id="102" w:author="Unknown">
        <w:r w:rsidRPr="00250E7B">
          <w:rPr>
            <w:rFonts w:ascii="Arial" w:hAnsi="Arial" w:cs="Arial"/>
            <w:sz w:val="21"/>
            <w:szCs w:val="21"/>
          </w:rPr>
          <w:t>The framework had to extend and/or adapt a collection easily.</w:t>
        </w:r>
      </w:ins>
    </w:p>
    <w:p w:rsidR="002A0BC6" w:rsidRPr="00250E7B" w:rsidRDefault="002A0BC6" w:rsidP="002A0BC6">
      <w:pPr>
        <w:shd w:val="clear" w:color="auto" w:fill="FFFFFF"/>
        <w:spacing w:after="240" w:line="360" w:lineRule="atLeast"/>
        <w:ind w:left="-402" w:right="-402"/>
        <w:jc w:val="both"/>
        <w:rPr>
          <w:ins w:id="103" w:author="Unknown"/>
          <w:rFonts w:ascii="Arial" w:hAnsi="Arial" w:cs="Arial"/>
          <w:sz w:val="21"/>
          <w:szCs w:val="21"/>
        </w:rPr>
      </w:pPr>
      <w:ins w:id="104" w:author="Unknown">
        <w:r w:rsidRPr="00250E7B">
          <w:rPr>
            <w:rFonts w:ascii="Arial" w:hAnsi="Arial" w:cs="Arial"/>
            <w:sz w:val="21"/>
            <w:szCs w:val="21"/>
          </w:rPr>
          <w:t>Towards this end, the entire collections framework is designed around a set of standard interfaces. Several standard implementations such as</w:t>
        </w:r>
        <w:r w:rsidRPr="00250E7B">
          <w:rPr>
            <w:rFonts w:ascii="Arial" w:hAnsi="Arial" w:cs="Arial"/>
            <w:sz w:val="21"/>
          </w:rPr>
          <w:t> </w:t>
        </w:r>
        <w:r w:rsidRPr="00250E7B">
          <w:rPr>
            <w:rFonts w:ascii="Arial" w:hAnsi="Arial" w:cs="Arial"/>
            <w:b/>
            <w:bCs/>
            <w:sz w:val="21"/>
            <w:szCs w:val="21"/>
          </w:rPr>
          <w:t>LinkedList, HashSet,</w:t>
        </w:r>
        <w:r w:rsidRPr="00250E7B">
          <w:rPr>
            <w:rFonts w:ascii="Arial" w:hAnsi="Arial" w:cs="Arial"/>
            <w:sz w:val="21"/>
          </w:rPr>
          <w:t> </w:t>
        </w:r>
        <w:r w:rsidRPr="00250E7B">
          <w:rPr>
            <w:rFonts w:ascii="Arial" w:hAnsi="Arial" w:cs="Arial"/>
            <w:sz w:val="21"/>
            <w:szCs w:val="21"/>
          </w:rPr>
          <w:t>and</w:t>
        </w:r>
        <w:r w:rsidRPr="00250E7B">
          <w:rPr>
            <w:rFonts w:ascii="Arial" w:hAnsi="Arial" w:cs="Arial"/>
            <w:sz w:val="21"/>
          </w:rPr>
          <w:t> </w:t>
        </w:r>
        <w:r w:rsidRPr="00250E7B">
          <w:rPr>
            <w:rFonts w:ascii="Arial" w:hAnsi="Arial" w:cs="Arial"/>
            <w:b/>
            <w:bCs/>
            <w:sz w:val="21"/>
            <w:szCs w:val="21"/>
          </w:rPr>
          <w:t>TreeSet</w:t>
        </w:r>
        <w:r w:rsidRPr="00250E7B">
          <w:rPr>
            <w:rFonts w:ascii="Arial" w:hAnsi="Arial" w:cs="Arial"/>
            <w:sz w:val="21"/>
            <w:szCs w:val="21"/>
          </w:rPr>
          <w:t>, of these interfaces are provided that you may use as-is and you may also implement your own collection, if you choose.</w:t>
        </w:r>
      </w:ins>
    </w:p>
    <w:p w:rsidR="002A0BC6" w:rsidRPr="00250E7B" w:rsidRDefault="002A0BC6" w:rsidP="002A0BC6">
      <w:pPr>
        <w:shd w:val="clear" w:color="auto" w:fill="FFFFFF"/>
        <w:spacing w:after="240" w:line="360" w:lineRule="atLeast"/>
        <w:ind w:left="-402" w:right="-402"/>
        <w:jc w:val="both"/>
        <w:rPr>
          <w:ins w:id="105" w:author="Unknown"/>
          <w:rFonts w:ascii="Arial" w:hAnsi="Arial" w:cs="Arial"/>
          <w:sz w:val="21"/>
          <w:szCs w:val="21"/>
        </w:rPr>
      </w:pPr>
      <w:ins w:id="106" w:author="Unknown">
        <w:r w:rsidRPr="00250E7B">
          <w:rPr>
            <w:rFonts w:ascii="Arial" w:hAnsi="Arial" w:cs="Arial"/>
            <w:sz w:val="21"/>
            <w:szCs w:val="21"/>
          </w:rPr>
          <w:t>A collections framework is a unified architecture for representing and manipulating collections. All collections frameworks contain the following −</w:t>
        </w:r>
      </w:ins>
    </w:p>
    <w:p w:rsidR="002A0BC6" w:rsidRPr="00250E7B" w:rsidRDefault="002A0BC6" w:rsidP="002A0BC6">
      <w:pPr>
        <w:numPr>
          <w:ilvl w:val="0"/>
          <w:numId w:val="3"/>
        </w:numPr>
        <w:shd w:val="clear" w:color="auto" w:fill="FFFFFF"/>
        <w:spacing w:after="240" w:line="360" w:lineRule="atLeast"/>
        <w:ind w:left="318" w:right="-402"/>
        <w:jc w:val="both"/>
        <w:rPr>
          <w:ins w:id="107" w:author="Unknown"/>
          <w:rFonts w:ascii="Arial" w:hAnsi="Arial" w:cs="Arial"/>
          <w:sz w:val="21"/>
          <w:szCs w:val="21"/>
        </w:rPr>
      </w:pPr>
      <w:ins w:id="108" w:author="Unknown">
        <w:r w:rsidRPr="00250E7B">
          <w:rPr>
            <w:rFonts w:ascii="Arial" w:hAnsi="Arial" w:cs="Arial"/>
            <w:b/>
            <w:bCs/>
            <w:sz w:val="21"/>
            <w:szCs w:val="21"/>
          </w:rPr>
          <w:t>Interfaces</w:t>
        </w:r>
        <w:r w:rsidRPr="00250E7B">
          <w:rPr>
            <w:rFonts w:ascii="Arial" w:hAnsi="Arial" w:cs="Arial"/>
            <w:sz w:val="21"/>
          </w:rPr>
          <w:t> </w:t>
        </w:r>
        <w:r w:rsidRPr="00250E7B">
          <w:rPr>
            <w:rFonts w:ascii="Arial" w:hAnsi="Arial" w:cs="Arial"/>
            <w:sz w:val="21"/>
            <w:szCs w:val="21"/>
          </w:rPr>
          <w:t>− These are abstract data types that represent collections. Interfaces allow collections to be manipulated independently of the details of their representation. In object-oriented languages, interfaces generally form a hierarchy.</w:t>
        </w:r>
      </w:ins>
    </w:p>
    <w:p w:rsidR="002A0BC6" w:rsidRPr="00250E7B" w:rsidRDefault="002A0BC6" w:rsidP="002A0BC6">
      <w:pPr>
        <w:numPr>
          <w:ilvl w:val="0"/>
          <w:numId w:val="3"/>
        </w:numPr>
        <w:shd w:val="clear" w:color="auto" w:fill="FFFFFF"/>
        <w:spacing w:after="240" w:line="360" w:lineRule="atLeast"/>
        <w:ind w:left="318" w:right="-402"/>
        <w:jc w:val="both"/>
        <w:rPr>
          <w:ins w:id="109" w:author="Unknown"/>
          <w:rFonts w:ascii="Arial" w:hAnsi="Arial" w:cs="Arial"/>
          <w:sz w:val="21"/>
          <w:szCs w:val="21"/>
        </w:rPr>
      </w:pPr>
      <w:ins w:id="110" w:author="Unknown">
        <w:r w:rsidRPr="00250E7B">
          <w:rPr>
            <w:rFonts w:ascii="Arial" w:hAnsi="Arial" w:cs="Arial"/>
            <w:b/>
            <w:bCs/>
            <w:sz w:val="21"/>
            <w:szCs w:val="21"/>
          </w:rPr>
          <w:t>Implementations, i.e., Classes</w:t>
        </w:r>
        <w:r w:rsidRPr="00250E7B">
          <w:rPr>
            <w:rFonts w:ascii="Arial" w:hAnsi="Arial" w:cs="Arial"/>
            <w:sz w:val="21"/>
          </w:rPr>
          <w:t> </w:t>
        </w:r>
        <w:r w:rsidRPr="00250E7B">
          <w:rPr>
            <w:rFonts w:ascii="Arial" w:hAnsi="Arial" w:cs="Arial"/>
            <w:sz w:val="21"/>
            <w:szCs w:val="21"/>
          </w:rPr>
          <w:t>− These are the concrete implementations of the collection interfaces. In essence, they are reusable data structures.</w:t>
        </w:r>
      </w:ins>
    </w:p>
    <w:p w:rsidR="002A0BC6" w:rsidRPr="00250E7B" w:rsidRDefault="002A0BC6" w:rsidP="002A0BC6">
      <w:pPr>
        <w:numPr>
          <w:ilvl w:val="0"/>
          <w:numId w:val="3"/>
        </w:numPr>
        <w:shd w:val="clear" w:color="auto" w:fill="FFFFFF"/>
        <w:spacing w:after="240" w:line="360" w:lineRule="atLeast"/>
        <w:ind w:left="318" w:right="-402"/>
        <w:jc w:val="both"/>
        <w:rPr>
          <w:ins w:id="111" w:author="Unknown"/>
          <w:rFonts w:ascii="Arial" w:hAnsi="Arial" w:cs="Arial"/>
          <w:sz w:val="21"/>
          <w:szCs w:val="21"/>
        </w:rPr>
      </w:pPr>
      <w:ins w:id="112" w:author="Unknown">
        <w:r w:rsidRPr="00250E7B">
          <w:rPr>
            <w:rFonts w:ascii="Arial" w:hAnsi="Arial" w:cs="Arial"/>
            <w:b/>
            <w:bCs/>
            <w:sz w:val="21"/>
            <w:szCs w:val="21"/>
          </w:rPr>
          <w:t>Algorithms</w:t>
        </w:r>
        <w:r w:rsidRPr="00250E7B">
          <w:rPr>
            <w:rFonts w:ascii="Arial" w:hAnsi="Arial" w:cs="Arial"/>
            <w:sz w:val="21"/>
          </w:rPr>
          <w:t> </w:t>
        </w:r>
        <w:r w:rsidRPr="00250E7B">
          <w:rPr>
            <w:rFonts w:ascii="Arial" w:hAnsi="Arial" w:cs="Arial"/>
            <w:sz w:val="21"/>
            <w:szCs w:val="21"/>
          </w:rP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ins>
    </w:p>
    <w:p w:rsidR="002A0BC6" w:rsidRPr="00250E7B" w:rsidRDefault="002A0BC6" w:rsidP="002A0BC6">
      <w:pPr>
        <w:shd w:val="clear" w:color="auto" w:fill="FFFFFF"/>
        <w:spacing w:after="240" w:line="360" w:lineRule="atLeast"/>
        <w:ind w:left="-402" w:right="-402"/>
        <w:jc w:val="both"/>
        <w:rPr>
          <w:ins w:id="113" w:author="Unknown"/>
          <w:rFonts w:ascii="Arial" w:hAnsi="Arial" w:cs="Arial"/>
          <w:sz w:val="21"/>
          <w:szCs w:val="21"/>
        </w:rPr>
      </w:pPr>
      <w:ins w:id="114" w:author="Unknown">
        <w:r w:rsidRPr="00250E7B">
          <w:rPr>
            <w:rFonts w:ascii="Arial" w:hAnsi="Arial" w:cs="Arial"/>
            <w:sz w:val="21"/>
            <w:szCs w:val="21"/>
          </w:rPr>
          <w:t>In addition to collections, the framework defines several map interfaces and classes. Maps store key/value pairs. Although maps are not</w:t>
        </w:r>
        <w:r w:rsidRPr="00250E7B">
          <w:rPr>
            <w:rFonts w:ascii="Arial" w:hAnsi="Arial" w:cs="Arial"/>
            <w:sz w:val="21"/>
          </w:rPr>
          <w:t> </w:t>
        </w:r>
        <w:r w:rsidRPr="00250E7B">
          <w:rPr>
            <w:rFonts w:ascii="Arial" w:hAnsi="Arial" w:cs="Arial"/>
            <w:i/>
            <w:iCs/>
            <w:sz w:val="21"/>
            <w:szCs w:val="21"/>
          </w:rPr>
          <w:t>collections</w:t>
        </w:r>
        <w:r w:rsidRPr="00250E7B">
          <w:rPr>
            <w:rFonts w:ascii="Arial" w:hAnsi="Arial" w:cs="Arial"/>
            <w:sz w:val="21"/>
          </w:rPr>
          <w:t> </w:t>
        </w:r>
        <w:r w:rsidRPr="00250E7B">
          <w:rPr>
            <w:rFonts w:ascii="Arial" w:hAnsi="Arial" w:cs="Arial"/>
            <w:sz w:val="21"/>
            <w:szCs w:val="21"/>
          </w:rPr>
          <w:t>in the proper use of the term, but they are fully integrated with collections.</w:t>
        </w:r>
      </w:ins>
    </w:p>
    <w:p w:rsidR="002A0BC6" w:rsidRPr="00250E7B" w:rsidRDefault="002A0BC6" w:rsidP="002A0BC6">
      <w:pPr>
        <w:shd w:val="clear" w:color="auto" w:fill="FFFFFF"/>
        <w:spacing w:before="48" w:after="48" w:line="360" w:lineRule="atLeast"/>
        <w:ind w:right="-402"/>
        <w:outlineLvl w:val="1"/>
        <w:rPr>
          <w:ins w:id="115" w:author="Unknown"/>
          <w:rFonts w:ascii="Arial" w:hAnsi="Arial" w:cs="Arial"/>
          <w:spacing w:val="-15"/>
          <w:sz w:val="36"/>
          <w:szCs w:val="36"/>
        </w:rPr>
      </w:pPr>
      <w:ins w:id="116" w:author="Unknown">
        <w:r w:rsidRPr="00250E7B">
          <w:rPr>
            <w:rFonts w:ascii="Arial" w:hAnsi="Arial" w:cs="Arial"/>
            <w:spacing w:val="-15"/>
            <w:sz w:val="36"/>
            <w:szCs w:val="36"/>
          </w:rPr>
          <w:t>The Collection Interfaces</w:t>
        </w:r>
      </w:ins>
    </w:p>
    <w:p w:rsidR="002A0BC6" w:rsidRPr="00250E7B" w:rsidRDefault="002A0BC6" w:rsidP="002A0BC6">
      <w:pPr>
        <w:shd w:val="clear" w:color="auto" w:fill="FFFFFF"/>
        <w:spacing w:after="240" w:line="360" w:lineRule="atLeast"/>
        <w:ind w:left="-402" w:right="-402"/>
        <w:jc w:val="both"/>
        <w:rPr>
          <w:ins w:id="117" w:author="Unknown"/>
          <w:rFonts w:ascii="Arial" w:hAnsi="Arial" w:cs="Arial"/>
          <w:sz w:val="21"/>
          <w:szCs w:val="21"/>
        </w:rPr>
      </w:pPr>
      <w:ins w:id="118" w:author="Unknown">
        <w:r w:rsidRPr="00250E7B">
          <w:rPr>
            <w:rFonts w:ascii="Arial" w:hAnsi="Arial" w:cs="Arial"/>
            <w:sz w:val="21"/>
            <w:szCs w:val="21"/>
          </w:rPr>
          <w:t>The collections framework defines several interfaces. This section provides an overview of each interface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Interface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hyperlink r:id="rId6" w:history="1">
              <w:r w:rsidRPr="00250E7B">
                <w:rPr>
                  <w:rFonts w:ascii="Times New Roman" w:hAnsi="Times New Roman" w:cs="Times New Roman"/>
                  <w:b/>
                  <w:bCs/>
                  <w:sz w:val="24"/>
                  <w:szCs w:val="24"/>
                  <w:u w:val="single"/>
                </w:rPr>
                <w:t>The Collection Interface</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enables you to work with groups of objects; it is at the top of the collections hierarchy.</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7" w:history="1">
              <w:r w:rsidRPr="00250E7B">
                <w:rPr>
                  <w:rFonts w:ascii="Times New Roman" w:hAnsi="Times New Roman" w:cs="Times New Roman"/>
                  <w:b/>
                  <w:bCs/>
                  <w:sz w:val="24"/>
                  <w:szCs w:val="24"/>
                  <w:u w:val="single"/>
                </w:rPr>
                <w:t>The List Interface</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extends </w:t>
            </w:r>
            <w:r w:rsidRPr="00250E7B">
              <w:rPr>
                <w:rFonts w:ascii="Times New Roman" w:hAnsi="Times New Roman" w:cs="Times New Roman"/>
                <w:b/>
                <w:bCs/>
                <w:sz w:val="24"/>
                <w:szCs w:val="24"/>
              </w:rPr>
              <w:t>Collection</w:t>
            </w:r>
            <w:r w:rsidRPr="00250E7B">
              <w:rPr>
                <w:rFonts w:ascii="Times New Roman" w:hAnsi="Times New Roman" w:cs="Times New Roman"/>
                <w:sz w:val="24"/>
                <w:szCs w:val="24"/>
              </w:rPr>
              <w:t> and an instance of List stores an ordered collection of elements.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8" w:history="1">
              <w:r w:rsidRPr="00250E7B">
                <w:rPr>
                  <w:rFonts w:ascii="Times New Roman" w:hAnsi="Times New Roman" w:cs="Times New Roman"/>
                  <w:b/>
                  <w:bCs/>
                  <w:sz w:val="24"/>
                  <w:szCs w:val="24"/>
                  <w:u w:val="single"/>
                </w:rPr>
                <w:t>The 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extends Collection to handle sets, which must contain unique elements.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9" w:history="1">
              <w:r w:rsidRPr="00250E7B">
                <w:rPr>
                  <w:rFonts w:ascii="Times New Roman" w:hAnsi="Times New Roman" w:cs="Times New Roman"/>
                  <w:b/>
                  <w:bCs/>
                  <w:sz w:val="24"/>
                  <w:szCs w:val="24"/>
                  <w:u w:val="single"/>
                </w:rPr>
                <w:t>The SortedSet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extends Set to handle sorted sets.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0" w:history="1">
              <w:r w:rsidRPr="00250E7B">
                <w:rPr>
                  <w:rFonts w:ascii="Times New Roman" w:hAnsi="Times New Roman" w:cs="Times New Roman"/>
                  <w:b/>
                  <w:bCs/>
                  <w:sz w:val="24"/>
                  <w:szCs w:val="24"/>
                  <w:u w:val="single"/>
                </w:rPr>
                <w:t>The 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maps unique keys to values.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1" w:history="1">
              <w:r w:rsidRPr="00250E7B">
                <w:rPr>
                  <w:rFonts w:ascii="Times New Roman" w:hAnsi="Times New Roman" w:cs="Times New Roman"/>
                  <w:b/>
                  <w:bCs/>
                  <w:sz w:val="24"/>
                  <w:szCs w:val="24"/>
                  <w:u w:val="single"/>
                </w:rPr>
                <w:t>The Map.Entry</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describes an element (a key/value pair) in a map. This is an inner class of Map.</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2" w:history="1">
              <w:r w:rsidRPr="00250E7B">
                <w:rPr>
                  <w:rFonts w:ascii="Times New Roman" w:hAnsi="Times New Roman" w:cs="Times New Roman"/>
                  <w:b/>
                  <w:bCs/>
                  <w:sz w:val="24"/>
                  <w:szCs w:val="24"/>
                  <w:u w:val="single"/>
                </w:rPr>
                <w:t>The SortedMap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extends Map so that the keys are maintained in an ascending order.</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3" w:history="1">
              <w:r w:rsidRPr="00250E7B">
                <w:rPr>
                  <w:rFonts w:ascii="Times New Roman" w:hAnsi="Times New Roman" w:cs="Times New Roman"/>
                  <w:b/>
                  <w:bCs/>
                  <w:sz w:val="24"/>
                  <w:szCs w:val="24"/>
                  <w:u w:val="single"/>
                </w:rPr>
                <w:t>The Enumeration</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is legacy interface defines the methods by which you can enumerate (obtain one at a time) the elements in a collection of objects. This legacy interface has been superceded by Iterator.</w:t>
            </w:r>
          </w:p>
        </w:tc>
      </w:tr>
    </w:tbl>
    <w:p w:rsidR="002A0BC6" w:rsidRPr="00250E7B" w:rsidRDefault="002A0BC6" w:rsidP="002A0BC6">
      <w:pPr>
        <w:shd w:val="clear" w:color="auto" w:fill="FFFFFF"/>
        <w:spacing w:before="48" w:after="48" w:line="360" w:lineRule="atLeast"/>
        <w:ind w:right="-402"/>
        <w:outlineLvl w:val="1"/>
        <w:rPr>
          <w:ins w:id="119" w:author="Unknown"/>
          <w:rFonts w:ascii="Arial" w:hAnsi="Arial" w:cs="Arial"/>
          <w:spacing w:val="-15"/>
          <w:sz w:val="36"/>
          <w:szCs w:val="36"/>
        </w:rPr>
      </w:pPr>
      <w:ins w:id="120" w:author="Unknown">
        <w:r w:rsidRPr="00250E7B">
          <w:rPr>
            <w:rFonts w:ascii="Arial" w:hAnsi="Arial" w:cs="Arial"/>
            <w:spacing w:val="-15"/>
            <w:sz w:val="36"/>
            <w:szCs w:val="36"/>
          </w:rPr>
          <w:t>The Collection Classes</w:t>
        </w:r>
      </w:ins>
    </w:p>
    <w:p w:rsidR="002A0BC6" w:rsidRPr="00250E7B" w:rsidRDefault="002A0BC6" w:rsidP="002A0BC6">
      <w:pPr>
        <w:shd w:val="clear" w:color="auto" w:fill="FFFFFF"/>
        <w:spacing w:after="240" w:line="360" w:lineRule="atLeast"/>
        <w:ind w:left="-402" w:right="-402"/>
        <w:jc w:val="both"/>
        <w:rPr>
          <w:ins w:id="121" w:author="Unknown"/>
          <w:rFonts w:ascii="Arial" w:hAnsi="Arial" w:cs="Arial"/>
          <w:sz w:val="21"/>
          <w:szCs w:val="21"/>
        </w:rPr>
      </w:pPr>
      <w:ins w:id="122" w:author="Unknown">
        <w:r w:rsidRPr="00250E7B">
          <w:rPr>
            <w:rFonts w:ascii="Arial" w:hAnsi="Arial" w:cs="Arial"/>
            <w:sz w:val="21"/>
            <w:szCs w:val="21"/>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ins>
    </w:p>
    <w:p w:rsidR="002A0BC6" w:rsidRPr="00250E7B" w:rsidRDefault="002A0BC6" w:rsidP="002A0BC6">
      <w:pPr>
        <w:shd w:val="clear" w:color="auto" w:fill="FFFFFF"/>
        <w:spacing w:after="240" w:line="360" w:lineRule="atLeast"/>
        <w:ind w:left="-402" w:right="-402"/>
        <w:jc w:val="both"/>
        <w:rPr>
          <w:ins w:id="123" w:author="Unknown"/>
          <w:rFonts w:ascii="Arial" w:hAnsi="Arial" w:cs="Arial"/>
          <w:sz w:val="21"/>
          <w:szCs w:val="21"/>
        </w:rPr>
      </w:pPr>
      <w:ins w:id="124" w:author="Unknown">
        <w:r w:rsidRPr="00250E7B">
          <w:rPr>
            <w:rFonts w:ascii="Arial" w:hAnsi="Arial" w:cs="Arial"/>
            <w:sz w:val="21"/>
            <w:szCs w:val="21"/>
          </w:rPr>
          <w:t>The standard collection classes are summarized in the following table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Class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AbstractCollection</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Implements most of the Collection interface.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AbstractList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AbstractCollection and implements most of the List interface.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AbstractSequentialList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AbstractList for use by a collection that uses sequential rather than random access of its elements.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4" w:history="1">
              <w:r w:rsidRPr="00250E7B">
                <w:rPr>
                  <w:rFonts w:ascii="Times New Roman" w:hAnsi="Times New Roman" w:cs="Times New Roman"/>
                  <w:b/>
                  <w:bCs/>
                  <w:sz w:val="24"/>
                  <w:szCs w:val="24"/>
                  <w:u w:val="single"/>
                </w:rPr>
                <w:t>LinkedList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Implements a linked list by extending AbstractSequentialList.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5" w:history="1">
              <w:r w:rsidRPr="00250E7B">
                <w:rPr>
                  <w:rFonts w:ascii="Times New Roman" w:hAnsi="Times New Roman" w:cs="Times New Roman"/>
                  <w:b/>
                  <w:bCs/>
                  <w:sz w:val="24"/>
                  <w:szCs w:val="24"/>
                  <w:u w:val="single"/>
                </w:rPr>
                <w:t>ArrayList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Implements a dynamic array by extending AbstractList.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AbstractSet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AbstractCollection and implements most of the Set interface.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6" w:history="1">
              <w:r w:rsidRPr="00250E7B">
                <w:rPr>
                  <w:rFonts w:ascii="Times New Roman" w:hAnsi="Times New Roman" w:cs="Times New Roman"/>
                  <w:b/>
                  <w:bCs/>
                  <w:sz w:val="24"/>
                  <w:szCs w:val="24"/>
                  <w:u w:val="single"/>
                </w:rPr>
                <w:t>HashSet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AbstractSet for use with a hash table.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7" w:history="1">
              <w:r w:rsidRPr="00250E7B">
                <w:rPr>
                  <w:rFonts w:ascii="Times New Roman" w:hAnsi="Times New Roman" w:cs="Times New Roman"/>
                  <w:b/>
                  <w:bCs/>
                  <w:sz w:val="24"/>
                  <w:szCs w:val="24"/>
                  <w:u w:val="single"/>
                </w:rPr>
                <w:t>LinkedHashSet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HashSet to allow insertion-order iterations.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8" w:history="1">
              <w:r w:rsidRPr="00250E7B">
                <w:rPr>
                  <w:rFonts w:ascii="Times New Roman" w:hAnsi="Times New Roman" w:cs="Times New Roman"/>
                  <w:b/>
                  <w:bCs/>
                  <w:sz w:val="24"/>
                  <w:szCs w:val="24"/>
                  <w:u w:val="single"/>
                </w:rPr>
                <w:t>TreeSet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Implements a set stored in a tree. Extends AbstractSet.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AbstractMap</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lastRenderedPageBreak/>
              <w:t>Implements most of the Map interface.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11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19" w:history="1">
              <w:r w:rsidRPr="00250E7B">
                <w:rPr>
                  <w:rFonts w:ascii="Times New Roman" w:hAnsi="Times New Roman" w:cs="Times New Roman"/>
                  <w:b/>
                  <w:bCs/>
                  <w:sz w:val="24"/>
                  <w:szCs w:val="24"/>
                  <w:u w:val="single"/>
                </w:rPr>
                <w:t>HashMap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AbstractMap to use a hash table.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12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0" w:history="1">
              <w:r w:rsidRPr="00250E7B">
                <w:rPr>
                  <w:rFonts w:ascii="Times New Roman" w:hAnsi="Times New Roman" w:cs="Times New Roman"/>
                  <w:b/>
                  <w:bCs/>
                  <w:sz w:val="24"/>
                  <w:szCs w:val="24"/>
                  <w:u w:val="single"/>
                </w:rPr>
                <w:t>TreeMap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AbstractMap to use a tree.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13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1" w:history="1">
              <w:r w:rsidRPr="00250E7B">
                <w:rPr>
                  <w:rFonts w:ascii="Times New Roman" w:hAnsi="Times New Roman" w:cs="Times New Roman"/>
                  <w:b/>
                  <w:bCs/>
                  <w:sz w:val="24"/>
                  <w:szCs w:val="24"/>
                  <w:u w:val="single"/>
                </w:rPr>
                <w:t>WeakHashMap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AbstractMap to use a hash table with weak keys.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14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2" w:history="1">
              <w:r w:rsidRPr="00250E7B">
                <w:rPr>
                  <w:rFonts w:ascii="Times New Roman" w:hAnsi="Times New Roman" w:cs="Times New Roman"/>
                  <w:b/>
                  <w:bCs/>
                  <w:sz w:val="24"/>
                  <w:szCs w:val="24"/>
                  <w:u w:val="single"/>
                </w:rPr>
                <w:t>LinkedHashMap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HashMap to allow insertion-order iterations.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15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3" w:history="1">
              <w:r w:rsidRPr="00250E7B">
                <w:rPr>
                  <w:rFonts w:ascii="Times New Roman" w:hAnsi="Times New Roman" w:cs="Times New Roman"/>
                  <w:b/>
                  <w:bCs/>
                  <w:sz w:val="24"/>
                  <w:szCs w:val="24"/>
                  <w:u w:val="single"/>
                </w:rPr>
                <w:t>IdentityHashMap</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Extends AbstractMap and uses reference equality when comparing documents.</w:t>
            </w:r>
          </w:p>
        </w:tc>
      </w:tr>
    </w:tbl>
    <w:p w:rsidR="002A0BC6" w:rsidRPr="00250E7B" w:rsidRDefault="002A0BC6" w:rsidP="002A0BC6">
      <w:pPr>
        <w:shd w:val="clear" w:color="auto" w:fill="FFFFFF"/>
        <w:spacing w:after="240" w:line="360" w:lineRule="atLeast"/>
        <w:ind w:left="-402" w:right="-402"/>
        <w:jc w:val="both"/>
        <w:rPr>
          <w:ins w:id="125" w:author="Unknown"/>
          <w:rFonts w:ascii="Arial" w:hAnsi="Arial" w:cs="Arial"/>
          <w:sz w:val="21"/>
          <w:szCs w:val="21"/>
        </w:rPr>
      </w:pPr>
      <w:ins w:id="126" w:author="Unknown">
        <w:r w:rsidRPr="00250E7B">
          <w:rPr>
            <w:rFonts w:ascii="Arial" w:hAnsi="Arial" w:cs="Arial"/>
            <w:sz w:val="21"/>
            <w:szCs w:val="21"/>
          </w:rPr>
          <w:t>The</w:t>
        </w:r>
        <w:r w:rsidRPr="00250E7B">
          <w:rPr>
            <w:rFonts w:ascii="Arial" w:hAnsi="Arial" w:cs="Arial"/>
            <w:sz w:val="21"/>
          </w:rPr>
          <w:t> </w:t>
        </w:r>
        <w:r w:rsidRPr="00250E7B">
          <w:rPr>
            <w:rFonts w:ascii="Arial" w:hAnsi="Arial" w:cs="Arial"/>
            <w:i/>
            <w:iCs/>
            <w:sz w:val="21"/>
            <w:szCs w:val="21"/>
          </w:rPr>
          <w:t>AbstractCollection, AbstractSet, AbstractList, AbstractSequentialList</w:t>
        </w:r>
        <w:r w:rsidRPr="00250E7B">
          <w:rPr>
            <w:rFonts w:ascii="Arial" w:hAnsi="Arial" w:cs="Arial"/>
            <w:sz w:val="21"/>
          </w:rPr>
          <w:t> </w:t>
        </w:r>
        <w:r w:rsidRPr="00250E7B">
          <w:rPr>
            <w:rFonts w:ascii="Arial" w:hAnsi="Arial" w:cs="Arial"/>
            <w:sz w:val="21"/>
            <w:szCs w:val="21"/>
          </w:rPr>
          <w:t>and</w:t>
        </w:r>
        <w:r w:rsidRPr="00250E7B">
          <w:rPr>
            <w:rFonts w:ascii="Arial" w:hAnsi="Arial" w:cs="Arial"/>
            <w:sz w:val="21"/>
          </w:rPr>
          <w:t> </w:t>
        </w:r>
        <w:r w:rsidRPr="00250E7B">
          <w:rPr>
            <w:rFonts w:ascii="Arial" w:hAnsi="Arial" w:cs="Arial"/>
            <w:i/>
            <w:iCs/>
            <w:sz w:val="21"/>
            <w:szCs w:val="21"/>
          </w:rPr>
          <w:t>AbstractMap</w:t>
        </w:r>
        <w:r w:rsidRPr="00250E7B">
          <w:rPr>
            <w:rFonts w:ascii="Arial" w:hAnsi="Arial" w:cs="Arial"/>
            <w:sz w:val="21"/>
          </w:rPr>
          <w:t> </w:t>
        </w:r>
        <w:r w:rsidRPr="00250E7B">
          <w:rPr>
            <w:rFonts w:ascii="Arial" w:hAnsi="Arial" w:cs="Arial"/>
            <w:sz w:val="21"/>
            <w:szCs w:val="21"/>
          </w:rPr>
          <w:t>classes provide skeletal implementations of the core collection interfaces, to minimize the effort required to implement them.</w:t>
        </w:r>
      </w:ins>
    </w:p>
    <w:p w:rsidR="002A0BC6" w:rsidRPr="00250E7B" w:rsidRDefault="002A0BC6" w:rsidP="002A0BC6">
      <w:pPr>
        <w:shd w:val="clear" w:color="auto" w:fill="FFFFFF"/>
        <w:spacing w:after="240" w:line="360" w:lineRule="atLeast"/>
        <w:ind w:left="-402" w:right="-402"/>
        <w:jc w:val="both"/>
        <w:rPr>
          <w:ins w:id="127" w:author="Unknown"/>
          <w:rFonts w:ascii="Arial" w:hAnsi="Arial" w:cs="Arial"/>
          <w:sz w:val="21"/>
          <w:szCs w:val="21"/>
        </w:rPr>
      </w:pPr>
      <w:ins w:id="128" w:author="Unknown">
        <w:r w:rsidRPr="00250E7B">
          <w:rPr>
            <w:rFonts w:ascii="Arial" w:hAnsi="Arial" w:cs="Arial"/>
            <w:sz w:val="21"/>
            <w:szCs w:val="21"/>
          </w:rPr>
          <w:t>The following legacy classes defined by java.util have been discussed in the previous chapter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Class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hyperlink r:id="rId24" w:history="1">
              <w:r w:rsidRPr="00250E7B">
                <w:rPr>
                  <w:rFonts w:ascii="Times New Roman" w:hAnsi="Times New Roman" w:cs="Times New Roman"/>
                  <w:b/>
                  <w:bCs/>
                  <w:sz w:val="24"/>
                  <w:szCs w:val="24"/>
                  <w:u w:val="single"/>
                </w:rPr>
                <w:t>Vector</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implements a dynamic array. It is similar to ArrayList, but with some differences.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5" w:history="1">
              <w:r w:rsidRPr="00250E7B">
                <w:rPr>
                  <w:rFonts w:ascii="Times New Roman" w:hAnsi="Times New Roman" w:cs="Times New Roman"/>
                  <w:b/>
                  <w:bCs/>
                  <w:sz w:val="24"/>
                  <w:szCs w:val="24"/>
                  <w:u w:val="single"/>
                </w:rPr>
                <w:t>Stack</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Stack is a subclass of Vector that implements a standard last-in, first-out stack.</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6" w:history="1">
              <w:r w:rsidRPr="00250E7B">
                <w:rPr>
                  <w:rFonts w:ascii="Times New Roman" w:hAnsi="Times New Roman" w:cs="Times New Roman"/>
                  <w:b/>
                  <w:bCs/>
                  <w:sz w:val="24"/>
                  <w:szCs w:val="24"/>
                  <w:u w:val="single"/>
                </w:rPr>
                <w:t>Dictionary</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 xml:space="preserve">Dictionary is an abstract class that represents a key/value storage repository and </w:t>
            </w:r>
            <w:r w:rsidRPr="00250E7B">
              <w:rPr>
                <w:rFonts w:ascii="Times New Roman" w:hAnsi="Times New Roman" w:cs="Times New Roman"/>
                <w:sz w:val="24"/>
                <w:szCs w:val="24"/>
              </w:rPr>
              <w:lastRenderedPageBreak/>
              <w:t>operates much like Map.</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7" w:history="1">
              <w:r w:rsidRPr="00250E7B">
                <w:rPr>
                  <w:rFonts w:ascii="Times New Roman" w:hAnsi="Times New Roman" w:cs="Times New Roman"/>
                  <w:b/>
                  <w:bCs/>
                  <w:sz w:val="24"/>
                  <w:szCs w:val="24"/>
                  <w:u w:val="single"/>
                </w:rPr>
                <w:t>Hashtable</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Hashtable was part of the original java.util and is a concrete implementation of a Dictionary.</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8" w:history="1">
              <w:r w:rsidRPr="00250E7B">
                <w:rPr>
                  <w:rFonts w:ascii="Times New Roman" w:hAnsi="Times New Roman" w:cs="Times New Roman"/>
                  <w:b/>
                  <w:bCs/>
                  <w:sz w:val="24"/>
                  <w:szCs w:val="24"/>
                  <w:u w:val="single"/>
                </w:rPr>
                <w:t>Properties</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Properties is a subclass of Hashtable. It is used to maintain lists of values in which the key is a String and the value is also a String.</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0" w:line="240" w:lineRule="auto"/>
              <w:rPr>
                <w:rFonts w:ascii="Times New Roman" w:hAnsi="Times New Roman" w:cs="Times New Roman"/>
                <w:sz w:val="24"/>
                <w:szCs w:val="24"/>
              </w:rPr>
            </w:pPr>
            <w:hyperlink r:id="rId29" w:history="1">
              <w:r w:rsidRPr="00250E7B">
                <w:rPr>
                  <w:rFonts w:ascii="Times New Roman" w:hAnsi="Times New Roman" w:cs="Times New Roman"/>
                  <w:b/>
                  <w:bCs/>
                  <w:sz w:val="24"/>
                  <w:szCs w:val="24"/>
                  <w:u w:val="single"/>
                </w:rPr>
                <w:t>BitSet</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A BitSet class creates a special type of array that holds bit values. This array can increase in size as needed.</w:t>
            </w:r>
          </w:p>
        </w:tc>
      </w:tr>
    </w:tbl>
    <w:p w:rsidR="002A0BC6" w:rsidRPr="00250E7B" w:rsidRDefault="002A0BC6" w:rsidP="002A0BC6">
      <w:pPr>
        <w:shd w:val="clear" w:color="auto" w:fill="FFFFFF"/>
        <w:spacing w:before="48" w:after="48" w:line="360" w:lineRule="atLeast"/>
        <w:ind w:right="-402"/>
        <w:outlineLvl w:val="1"/>
        <w:rPr>
          <w:ins w:id="129" w:author="Unknown"/>
          <w:rFonts w:ascii="Arial" w:hAnsi="Arial" w:cs="Arial"/>
          <w:spacing w:val="-15"/>
          <w:sz w:val="36"/>
          <w:szCs w:val="36"/>
        </w:rPr>
      </w:pPr>
      <w:ins w:id="130" w:author="Unknown">
        <w:r w:rsidRPr="00250E7B">
          <w:rPr>
            <w:rFonts w:ascii="Arial" w:hAnsi="Arial" w:cs="Arial"/>
            <w:spacing w:val="-15"/>
            <w:sz w:val="36"/>
            <w:szCs w:val="36"/>
          </w:rPr>
          <w:t>The Collection Algorithms</w:t>
        </w:r>
      </w:ins>
    </w:p>
    <w:p w:rsidR="002A0BC6" w:rsidRPr="00250E7B" w:rsidRDefault="002A0BC6" w:rsidP="002A0BC6">
      <w:pPr>
        <w:shd w:val="clear" w:color="auto" w:fill="FFFFFF"/>
        <w:spacing w:after="240" w:line="360" w:lineRule="atLeast"/>
        <w:ind w:left="-402" w:right="-402"/>
        <w:jc w:val="both"/>
        <w:rPr>
          <w:ins w:id="131" w:author="Unknown"/>
          <w:rFonts w:ascii="Arial" w:hAnsi="Arial" w:cs="Arial"/>
          <w:sz w:val="21"/>
          <w:szCs w:val="21"/>
        </w:rPr>
      </w:pPr>
      <w:ins w:id="132" w:author="Unknown">
        <w:r w:rsidRPr="00250E7B">
          <w:rPr>
            <w:rFonts w:ascii="Arial" w:hAnsi="Arial" w:cs="Arial"/>
            <w:sz w:val="21"/>
            <w:szCs w:val="21"/>
          </w:rPr>
          <w:t>The collections framework defines several algorithms that can be applied to collections and maps. These algorithms are defined as static methods within the Collections class.</w:t>
        </w:r>
      </w:ins>
    </w:p>
    <w:p w:rsidR="002A0BC6" w:rsidRPr="00250E7B" w:rsidRDefault="002A0BC6" w:rsidP="002A0BC6">
      <w:pPr>
        <w:shd w:val="clear" w:color="auto" w:fill="FFFFFF"/>
        <w:spacing w:after="240" w:line="360" w:lineRule="atLeast"/>
        <w:ind w:left="-402" w:right="-402"/>
        <w:jc w:val="both"/>
        <w:rPr>
          <w:ins w:id="133" w:author="Unknown"/>
          <w:rFonts w:ascii="Arial" w:hAnsi="Arial" w:cs="Arial"/>
          <w:sz w:val="21"/>
          <w:szCs w:val="21"/>
        </w:rPr>
      </w:pPr>
      <w:ins w:id="134" w:author="Unknown">
        <w:r w:rsidRPr="00250E7B">
          <w:rPr>
            <w:rFonts w:ascii="Arial" w:hAnsi="Arial" w:cs="Arial"/>
            <w:sz w:val="21"/>
            <w:szCs w:val="21"/>
          </w:rPr>
          <w:t>Several of the methods can throw a</w:t>
        </w:r>
        <w:r w:rsidRPr="00250E7B">
          <w:rPr>
            <w:rFonts w:ascii="Arial" w:hAnsi="Arial" w:cs="Arial"/>
            <w:sz w:val="21"/>
          </w:rPr>
          <w:t> </w:t>
        </w:r>
        <w:r w:rsidRPr="00250E7B">
          <w:rPr>
            <w:rFonts w:ascii="Arial" w:hAnsi="Arial" w:cs="Arial"/>
            <w:b/>
            <w:bCs/>
            <w:sz w:val="21"/>
            <w:szCs w:val="21"/>
          </w:rPr>
          <w:t>ClassCastException</w:t>
        </w:r>
        <w:r w:rsidRPr="00250E7B">
          <w:rPr>
            <w:rFonts w:ascii="Arial" w:hAnsi="Arial" w:cs="Arial"/>
            <w:sz w:val="21"/>
            <w:szCs w:val="21"/>
          </w:rPr>
          <w:t>, which occurs when an attempt is made to compare incompatible types, or an</w:t>
        </w:r>
        <w:r w:rsidRPr="00250E7B">
          <w:rPr>
            <w:rFonts w:ascii="Arial" w:hAnsi="Arial" w:cs="Arial"/>
            <w:sz w:val="21"/>
          </w:rPr>
          <w:t> </w:t>
        </w:r>
        <w:r w:rsidRPr="00250E7B">
          <w:rPr>
            <w:rFonts w:ascii="Arial" w:hAnsi="Arial" w:cs="Arial"/>
            <w:b/>
            <w:bCs/>
            <w:sz w:val="21"/>
            <w:szCs w:val="21"/>
          </w:rPr>
          <w:t>UnsupportedOperationException</w:t>
        </w:r>
        <w:r w:rsidRPr="00250E7B">
          <w:rPr>
            <w:rFonts w:ascii="Arial" w:hAnsi="Arial" w:cs="Arial"/>
            <w:sz w:val="21"/>
            <w:szCs w:val="21"/>
          </w:rPr>
          <w:t>, which occurs when an attempt is made to modify an unmodifiable collection.</w:t>
        </w:r>
      </w:ins>
    </w:p>
    <w:p w:rsidR="002A0BC6" w:rsidRPr="00250E7B" w:rsidRDefault="002A0BC6" w:rsidP="002A0BC6">
      <w:pPr>
        <w:shd w:val="clear" w:color="auto" w:fill="FFFFFF"/>
        <w:spacing w:after="240" w:line="360" w:lineRule="atLeast"/>
        <w:ind w:left="-402" w:right="-402"/>
        <w:jc w:val="both"/>
        <w:rPr>
          <w:ins w:id="135" w:author="Unknown"/>
          <w:rFonts w:ascii="Arial" w:hAnsi="Arial" w:cs="Arial"/>
          <w:sz w:val="21"/>
          <w:szCs w:val="21"/>
        </w:rPr>
      </w:pPr>
      <w:ins w:id="136" w:author="Unknown">
        <w:r w:rsidRPr="00250E7B">
          <w:rPr>
            <w:rFonts w:ascii="Arial" w:hAnsi="Arial" w:cs="Arial"/>
            <w:sz w:val="21"/>
            <w:szCs w:val="21"/>
          </w:rPr>
          <w:t>Collections define three static variables: EMPTY_SET, EMPTY_LIST, and EMPTY_MAP. All are immutable.</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57"/>
        <w:gridCol w:w="7703"/>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Algorithm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hyperlink r:id="rId30" w:history="1">
              <w:r w:rsidRPr="00250E7B">
                <w:rPr>
                  <w:rFonts w:ascii="Times New Roman" w:hAnsi="Times New Roman" w:cs="Times New Roman"/>
                  <w:b/>
                  <w:bCs/>
                  <w:sz w:val="24"/>
                  <w:szCs w:val="24"/>
                  <w:u w:val="single"/>
                </w:rPr>
                <w:t>The Collection Algorithms</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Here is a list of all the algorithm implementation.</w:t>
            </w:r>
          </w:p>
        </w:tc>
      </w:tr>
    </w:tbl>
    <w:p w:rsidR="002A0BC6" w:rsidRPr="00250E7B" w:rsidRDefault="002A0BC6" w:rsidP="002A0BC6">
      <w:pPr>
        <w:shd w:val="clear" w:color="auto" w:fill="FFFFFF"/>
        <w:spacing w:before="48" w:after="48" w:line="360" w:lineRule="atLeast"/>
        <w:ind w:right="-402"/>
        <w:outlineLvl w:val="1"/>
        <w:rPr>
          <w:ins w:id="137" w:author="Unknown"/>
          <w:rFonts w:ascii="Arial" w:hAnsi="Arial" w:cs="Arial"/>
          <w:spacing w:val="-15"/>
          <w:sz w:val="36"/>
          <w:szCs w:val="36"/>
        </w:rPr>
      </w:pPr>
      <w:ins w:id="138" w:author="Unknown">
        <w:r w:rsidRPr="00250E7B">
          <w:rPr>
            <w:rFonts w:ascii="Arial" w:hAnsi="Arial" w:cs="Arial"/>
            <w:spacing w:val="-15"/>
            <w:sz w:val="36"/>
            <w:szCs w:val="36"/>
          </w:rPr>
          <w:t>How to Use an Iterator ?</w:t>
        </w:r>
      </w:ins>
    </w:p>
    <w:p w:rsidR="002A0BC6" w:rsidRPr="00250E7B" w:rsidRDefault="002A0BC6" w:rsidP="002A0BC6">
      <w:pPr>
        <w:shd w:val="clear" w:color="auto" w:fill="FFFFFF"/>
        <w:spacing w:after="240" w:line="360" w:lineRule="atLeast"/>
        <w:ind w:left="-402" w:right="-402"/>
        <w:jc w:val="both"/>
        <w:rPr>
          <w:ins w:id="139" w:author="Unknown"/>
          <w:rFonts w:ascii="Arial" w:hAnsi="Arial" w:cs="Arial"/>
          <w:sz w:val="21"/>
          <w:szCs w:val="21"/>
        </w:rPr>
      </w:pPr>
      <w:ins w:id="140" w:author="Unknown">
        <w:r w:rsidRPr="00250E7B">
          <w:rPr>
            <w:rFonts w:ascii="Arial" w:hAnsi="Arial" w:cs="Arial"/>
            <w:sz w:val="21"/>
            <w:szCs w:val="21"/>
          </w:rPr>
          <w:t>Often, you will want to cycle through the elements in a collection. For example, you might want to display each element.</w:t>
        </w:r>
      </w:ins>
    </w:p>
    <w:p w:rsidR="002A0BC6" w:rsidRPr="00250E7B" w:rsidRDefault="002A0BC6" w:rsidP="002A0BC6">
      <w:pPr>
        <w:shd w:val="clear" w:color="auto" w:fill="FFFFFF"/>
        <w:spacing w:after="240" w:line="360" w:lineRule="atLeast"/>
        <w:ind w:left="-402" w:right="-402"/>
        <w:jc w:val="both"/>
        <w:rPr>
          <w:ins w:id="141" w:author="Unknown"/>
          <w:rFonts w:ascii="Arial" w:hAnsi="Arial" w:cs="Arial"/>
          <w:sz w:val="21"/>
          <w:szCs w:val="21"/>
        </w:rPr>
      </w:pPr>
      <w:ins w:id="142" w:author="Unknown">
        <w:r w:rsidRPr="00250E7B">
          <w:rPr>
            <w:rFonts w:ascii="Arial" w:hAnsi="Arial" w:cs="Arial"/>
            <w:sz w:val="21"/>
            <w:szCs w:val="21"/>
          </w:rPr>
          <w:lastRenderedPageBreak/>
          <w:t>The easiest way to do this is to employ an iterator, which is an object that implements either the Iterator or the ListIterator interface.</w:t>
        </w:r>
      </w:ins>
    </w:p>
    <w:p w:rsidR="002A0BC6" w:rsidRPr="00250E7B" w:rsidRDefault="002A0BC6" w:rsidP="002A0BC6">
      <w:pPr>
        <w:shd w:val="clear" w:color="auto" w:fill="FFFFFF"/>
        <w:spacing w:after="240" w:line="360" w:lineRule="atLeast"/>
        <w:ind w:left="-402" w:right="-402"/>
        <w:jc w:val="both"/>
        <w:rPr>
          <w:ins w:id="143" w:author="Unknown"/>
          <w:rFonts w:ascii="Arial" w:hAnsi="Arial" w:cs="Arial"/>
          <w:sz w:val="21"/>
          <w:szCs w:val="21"/>
        </w:rPr>
      </w:pPr>
      <w:ins w:id="144" w:author="Unknown">
        <w:r w:rsidRPr="00250E7B">
          <w:rPr>
            <w:rFonts w:ascii="Arial" w:hAnsi="Arial" w:cs="Arial"/>
            <w:sz w:val="21"/>
            <w:szCs w:val="21"/>
          </w:rPr>
          <w:t>Iterator enables you to cycle through a collection, obtaining or removing elements. ListIterator extends Iterator to allow bidirectional traversal of a list and the modification of elements.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Iterator Method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hyperlink r:id="rId31" w:history="1">
              <w:r w:rsidRPr="00250E7B">
                <w:rPr>
                  <w:rFonts w:ascii="Times New Roman" w:hAnsi="Times New Roman" w:cs="Times New Roman"/>
                  <w:b/>
                  <w:bCs/>
                  <w:sz w:val="24"/>
                  <w:szCs w:val="24"/>
                  <w:u w:val="single"/>
                </w:rPr>
                <w:t>Using Java Iterator</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Here is a list of all the methods with examples provided by Iterator and ListIterator interfaces.</w:t>
            </w:r>
          </w:p>
        </w:tc>
      </w:tr>
    </w:tbl>
    <w:p w:rsidR="002A0BC6" w:rsidRPr="00250E7B" w:rsidRDefault="002A0BC6" w:rsidP="002A0BC6">
      <w:pPr>
        <w:shd w:val="clear" w:color="auto" w:fill="FFFFFF"/>
        <w:spacing w:before="48" w:after="48" w:line="360" w:lineRule="atLeast"/>
        <w:ind w:right="-402"/>
        <w:outlineLvl w:val="1"/>
        <w:rPr>
          <w:ins w:id="145" w:author="Unknown"/>
          <w:rFonts w:ascii="Arial" w:hAnsi="Arial" w:cs="Arial"/>
          <w:spacing w:val="-15"/>
          <w:sz w:val="36"/>
          <w:szCs w:val="36"/>
        </w:rPr>
      </w:pPr>
      <w:ins w:id="146" w:author="Unknown">
        <w:r w:rsidRPr="00250E7B">
          <w:rPr>
            <w:rFonts w:ascii="Arial" w:hAnsi="Arial" w:cs="Arial"/>
            <w:spacing w:val="-15"/>
            <w:sz w:val="36"/>
            <w:szCs w:val="36"/>
          </w:rPr>
          <w:t>How to Use a Comparator ?</w:t>
        </w:r>
      </w:ins>
    </w:p>
    <w:p w:rsidR="002A0BC6" w:rsidRPr="00250E7B" w:rsidRDefault="002A0BC6" w:rsidP="002A0BC6">
      <w:pPr>
        <w:shd w:val="clear" w:color="auto" w:fill="FFFFFF"/>
        <w:spacing w:after="240" w:line="360" w:lineRule="atLeast"/>
        <w:ind w:left="-402" w:right="-402"/>
        <w:jc w:val="both"/>
        <w:rPr>
          <w:ins w:id="147" w:author="Unknown"/>
          <w:rFonts w:ascii="Arial" w:hAnsi="Arial" w:cs="Arial"/>
          <w:sz w:val="21"/>
          <w:szCs w:val="21"/>
        </w:rPr>
      </w:pPr>
      <w:ins w:id="148" w:author="Unknown">
        <w:r w:rsidRPr="00250E7B">
          <w:rPr>
            <w:rFonts w:ascii="Arial" w:hAnsi="Arial" w:cs="Arial"/>
            <w:sz w:val="21"/>
            <w:szCs w:val="21"/>
          </w:rPr>
          <w:t>Both TreeSet and TreeMap store elements in a sorted order. However, it is the comparator that defines precisely what</w:t>
        </w:r>
        <w:r w:rsidRPr="00250E7B">
          <w:rPr>
            <w:rFonts w:ascii="Arial" w:hAnsi="Arial" w:cs="Arial"/>
            <w:sz w:val="21"/>
          </w:rPr>
          <w:t> </w:t>
        </w:r>
        <w:r w:rsidRPr="00250E7B">
          <w:rPr>
            <w:rFonts w:ascii="Arial" w:hAnsi="Arial" w:cs="Arial"/>
            <w:i/>
            <w:iCs/>
            <w:sz w:val="21"/>
            <w:szCs w:val="21"/>
          </w:rPr>
          <w:t>sorted order</w:t>
        </w:r>
        <w:r w:rsidRPr="00250E7B">
          <w:rPr>
            <w:rFonts w:ascii="Arial" w:hAnsi="Arial" w:cs="Arial"/>
            <w:sz w:val="21"/>
          </w:rPr>
          <w:t> </w:t>
        </w:r>
        <w:r w:rsidRPr="00250E7B">
          <w:rPr>
            <w:rFonts w:ascii="Arial" w:hAnsi="Arial" w:cs="Arial"/>
            <w:sz w:val="21"/>
            <w:szCs w:val="21"/>
          </w:rPr>
          <w:t>means.</w:t>
        </w:r>
      </w:ins>
    </w:p>
    <w:p w:rsidR="002A0BC6" w:rsidRPr="00250E7B" w:rsidRDefault="002A0BC6" w:rsidP="002A0BC6">
      <w:pPr>
        <w:shd w:val="clear" w:color="auto" w:fill="FFFFFF"/>
        <w:spacing w:after="240" w:line="360" w:lineRule="atLeast"/>
        <w:ind w:left="-402" w:right="-402"/>
        <w:jc w:val="both"/>
        <w:rPr>
          <w:ins w:id="149" w:author="Unknown"/>
          <w:rFonts w:ascii="Arial" w:hAnsi="Arial" w:cs="Arial"/>
          <w:sz w:val="21"/>
          <w:szCs w:val="21"/>
        </w:rPr>
      </w:pPr>
      <w:ins w:id="150" w:author="Unknown">
        <w:r w:rsidRPr="00250E7B">
          <w:rPr>
            <w:rFonts w:ascii="Arial" w:hAnsi="Arial" w:cs="Arial"/>
            <w:sz w:val="21"/>
            <w:szCs w:val="21"/>
          </w:rPr>
          <w:t>This interface lets us sort a given collection any number of different ways. Also this interface can be used to sort any instances of any class (even classes we cannot modify).</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Iterator Method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hyperlink r:id="rId32" w:history="1">
              <w:r w:rsidRPr="00250E7B">
                <w:rPr>
                  <w:rFonts w:ascii="Times New Roman" w:hAnsi="Times New Roman" w:cs="Times New Roman"/>
                  <w:b/>
                  <w:bCs/>
                  <w:sz w:val="24"/>
                  <w:szCs w:val="24"/>
                  <w:u w:val="single"/>
                </w:rPr>
                <w:t>Using Java Comparator</w:t>
              </w:r>
            </w:hyperlink>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Here is a list of all the methods with examples provided by Comparator Interface.</w:t>
            </w:r>
          </w:p>
        </w:tc>
      </w:tr>
    </w:tbl>
    <w:p w:rsidR="002A0BC6" w:rsidRPr="00250E7B" w:rsidRDefault="002A0BC6" w:rsidP="002A0BC6">
      <w:pPr>
        <w:shd w:val="clear" w:color="auto" w:fill="FFFFFF"/>
        <w:spacing w:before="48" w:after="48" w:line="360" w:lineRule="atLeast"/>
        <w:ind w:right="-402"/>
        <w:outlineLvl w:val="1"/>
        <w:rPr>
          <w:ins w:id="151" w:author="Unknown"/>
          <w:rFonts w:ascii="Arial" w:hAnsi="Arial" w:cs="Arial"/>
          <w:spacing w:val="-15"/>
          <w:sz w:val="36"/>
          <w:szCs w:val="36"/>
        </w:rPr>
      </w:pPr>
      <w:ins w:id="152" w:author="Unknown">
        <w:r w:rsidRPr="00250E7B">
          <w:rPr>
            <w:rFonts w:ascii="Arial" w:hAnsi="Arial" w:cs="Arial"/>
            <w:spacing w:val="-15"/>
            <w:sz w:val="36"/>
            <w:szCs w:val="36"/>
          </w:rPr>
          <w:t>Summary</w:t>
        </w:r>
      </w:ins>
    </w:p>
    <w:p w:rsidR="002A0BC6" w:rsidRPr="00250E7B" w:rsidRDefault="002A0BC6" w:rsidP="002A0BC6">
      <w:pPr>
        <w:shd w:val="clear" w:color="auto" w:fill="FFFFFF"/>
        <w:spacing w:after="240" w:line="360" w:lineRule="atLeast"/>
        <w:ind w:left="-402" w:right="-402"/>
        <w:jc w:val="both"/>
        <w:rPr>
          <w:ins w:id="153" w:author="Unknown"/>
          <w:rFonts w:ascii="Arial" w:hAnsi="Arial" w:cs="Arial"/>
          <w:sz w:val="21"/>
          <w:szCs w:val="21"/>
        </w:rPr>
      </w:pPr>
      <w:ins w:id="154" w:author="Unknown">
        <w:r w:rsidRPr="00250E7B">
          <w:rPr>
            <w:rFonts w:ascii="Arial" w:hAnsi="Arial" w:cs="Arial"/>
            <w:sz w:val="21"/>
            <w:szCs w:val="21"/>
          </w:rPr>
          <w:t>The Java collections framework gives the programmer access to prepackaged data structures as well as to algorithms for manipulating them.</w:t>
        </w:r>
      </w:ins>
    </w:p>
    <w:p w:rsidR="002A0BC6" w:rsidRPr="00250E7B" w:rsidRDefault="002A0BC6" w:rsidP="002A0BC6">
      <w:pPr>
        <w:shd w:val="clear" w:color="auto" w:fill="FFFFFF"/>
        <w:spacing w:after="240" w:line="360" w:lineRule="atLeast"/>
        <w:ind w:left="-402" w:right="-402"/>
        <w:jc w:val="both"/>
        <w:rPr>
          <w:ins w:id="155" w:author="Unknown"/>
          <w:rFonts w:ascii="Arial" w:hAnsi="Arial" w:cs="Arial"/>
          <w:sz w:val="21"/>
          <w:szCs w:val="21"/>
        </w:rPr>
      </w:pPr>
      <w:ins w:id="156" w:author="Unknown">
        <w:r w:rsidRPr="00250E7B">
          <w:rPr>
            <w:rFonts w:ascii="Arial" w:hAnsi="Arial" w:cs="Arial"/>
            <w:sz w:val="21"/>
            <w:szCs w:val="21"/>
          </w:rPr>
          <w:t>A collection is an object that can hold references to other objects. The collection interfaces declare the operations that can be performed on each type of collection.</w:t>
        </w:r>
      </w:ins>
    </w:p>
    <w:p w:rsidR="002A0BC6" w:rsidRPr="00250E7B" w:rsidRDefault="002A0BC6" w:rsidP="002A0BC6">
      <w:pPr>
        <w:shd w:val="clear" w:color="auto" w:fill="FFFFFF"/>
        <w:spacing w:after="240" w:line="360" w:lineRule="atLeast"/>
        <w:ind w:left="-402" w:right="-402"/>
        <w:jc w:val="both"/>
        <w:rPr>
          <w:ins w:id="157" w:author="Unknown"/>
          <w:rFonts w:ascii="Arial" w:hAnsi="Arial" w:cs="Arial"/>
          <w:sz w:val="21"/>
          <w:szCs w:val="21"/>
        </w:rPr>
      </w:pPr>
      <w:ins w:id="158" w:author="Unknown">
        <w:r w:rsidRPr="00250E7B">
          <w:rPr>
            <w:rFonts w:ascii="Arial" w:hAnsi="Arial" w:cs="Arial"/>
            <w:sz w:val="21"/>
            <w:szCs w:val="21"/>
          </w:rPr>
          <w:t>The classes and interfaces of the collections framework are in package java.util.</w:t>
        </w:r>
      </w:ins>
    </w:p>
    <w:p w:rsidR="002A0BC6" w:rsidRPr="00250E7B" w:rsidRDefault="002A0BC6" w:rsidP="002A0BC6">
      <w:pPr>
        <w:shd w:val="clear" w:color="auto" w:fill="FFFFFF"/>
        <w:spacing w:before="48" w:after="48" w:line="450" w:lineRule="atLeast"/>
        <w:ind w:right="-402"/>
        <w:jc w:val="center"/>
        <w:outlineLvl w:val="0"/>
        <w:rPr>
          <w:ins w:id="159" w:author="Unknown"/>
          <w:rFonts w:ascii="Arial" w:hAnsi="Arial" w:cs="Arial"/>
          <w:spacing w:val="-15"/>
          <w:kern w:val="36"/>
          <w:sz w:val="42"/>
          <w:szCs w:val="42"/>
        </w:rPr>
      </w:pPr>
      <w:ins w:id="160" w:author="Unknown">
        <w:r w:rsidRPr="00250E7B">
          <w:rPr>
            <w:rFonts w:ascii="Arial" w:hAnsi="Arial" w:cs="Arial"/>
            <w:spacing w:val="-15"/>
            <w:kern w:val="36"/>
            <w:sz w:val="42"/>
            <w:szCs w:val="42"/>
          </w:rPr>
          <w:lastRenderedPageBreak/>
          <w:t>Java - Generics</w:t>
        </w:r>
      </w:ins>
    </w:p>
    <w:p w:rsidR="002A0BC6" w:rsidRPr="00250E7B" w:rsidRDefault="002A0BC6" w:rsidP="002A0BC6">
      <w:pPr>
        <w:shd w:val="clear" w:color="auto" w:fill="FFFFFF"/>
        <w:spacing w:after="240" w:line="360" w:lineRule="atLeast"/>
        <w:ind w:left="-402" w:right="-402"/>
        <w:jc w:val="both"/>
        <w:rPr>
          <w:ins w:id="161" w:author="Unknown"/>
          <w:rFonts w:ascii="Arial" w:hAnsi="Arial" w:cs="Arial"/>
          <w:sz w:val="21"/>
          <w:szCs w:val="21"/>
        </w:rPr>
      </w:pPr>
      <w:ins w:id="162" w:author="Unknown">
        <w:r w:rsidRPr="00250E7B">
          <w:rPr>
            <w:rFonts w:ascii="Arial" w:hAnsi="Arial" w:cs="Arial"/>
            <w:sz w:val="21"/>
            <w:szCs w:val="21"/>
          </w:rPr>
          <w:t>It would be nice if we could write a single sort method that could sort the elements in an Integer array, a String array, or an array of any type that supports ordering.</w:t>
        </w:r>
      </w:ins>
    </w:p>
    <w:p w:rsidR="002A0BC6" w:rsidRPr="00250E7B" w:rsidRDefault="002A0BC6" w:rsidP="002A0BC6">
      <w:pPr>
        <w:shd w:val="clear" w:color="auto" w:fill="FFFFFF"/>
        <w:spacing w:after="240" w:line="360" w:lineRule="atLeast"/>
        <w:ind w:left="-402" w:right="-402"/>
        <w:jc w:val="both"/>
        <w:rPr>
          <w:ins w:id="163" w:author="Unknown"/>
          <w:rFonts w:ascii="Arial" w:hAnsi="Arial" w:cs="Arial"/>
          <w:sz w:val="21"/>
          <w:szCs w:val="21"/>
        </w:rPr>
      </w:pPr>
      <w:ins w:id="164" w:author="Unknown">
        <w:r w:rsidRPr="00250E7B">
          <w:rPr>
            <w:rFonts w:ascii="Arial" w:hAnsi="Arial" w:cs="Arial"/>
            <w:sz w:val="21"/>
            <w:szCs w:val="21"/>
          </w:rPr>
          <w:t>Java</w:t>
        </w:r>
        <w:r w:rsidRPr="00250E7B">
          <w:rPr>
            <w:rFonts w:ascii="Arial" w:hAnsi="Arial" w:cs="Arial"/>
            <w:sz w:val="21"/>
          </w:rPr>
          <w:t> </w:t>
        </w:r>
        <w:r w:rsidRPr="00250E7B">
          <w:rPr>
            <w:rFonts w:ascii="Arial" w:hAnsi="Arial" w:cs="Arial"/>
            <w:b/>
            <w:bCs/>
            <w:sz w:val="21"/>
            <w:szCs w:val="21"/>
          </w:rPr>
          <w:t>Generic</w:t>
        </w:r>
        <w:r w:rsidRPr="00250E7B">
          <w:rPr>
            <w:rFonts w:ascii="Arial" w:hAnsi="Arial" w:cs="Arial"/>
            <w:sz w:val="21"/>
          </w:rPr>
          <w:t> </w:t>
        </w:r>
        <w:r w:rsidRPr="00250E7B">
          <w:rPr>
            <w:rFonts w:ascii="Arial" w:hAnsi="Arial" w:cs="Arial"/>
            <w:sz w:val="21"/>
            <w:szCs w:val="21"/>
          </w:rPr>
          <w:t>methods and generic classes enable programmers to specify, with a single method declaration, a set of related methods, or with a single class declaration, a set of related types, respectively.</w:t>
        </w:r>
      </w:ins>
    </w:p>
    <w:p w:rsidR="002A0BC6" w:rsidRPr="00250E7B" w:rsidRDefault="002A0BC6" w:rsidP="002A0BC6">
      <w:pPr>
        <w:shd w:val="clear" w:color="auto" w:fill="FFFFFF"/>
        <w:spacing w:after="240" w:line="360" w:lineRule="atLeast"/>
        <w:ind w:left="-402" w:right="-402"/>
        <w:jc w:val="both"/>
        <w:rPr>
          <w:ins w:id="165" w:author="Unknown"/>
          <w:rFonts w:ascii="Arial" w:hAnsi="Arial" w:cs="Arial"/>
          <w:sz w:val="21"/>
          <w:szCs w:val="21"/>
        </w:rPr>
      </w:pPr>
      <w:ins w:id="166" w:author="Unknown">
        <w:r w:rsidRPr="00250E7B">
          <w:rPr>
            <w:rFonts w:ascii="Arial" w:hAnsi="Arial" w:cs="Arial"/>
            <w:sz w:val="21"/>
            <w:szCs w:val="21"/>
          </w:rPr>
          <w:t>Generics also provide compile-time type safety that allows programmers to catch invalid types at compile time.</w:t>
        </w:r>
      </w:ins>
    </w:p>
    <w:p w:rsidR="002A0BC6" w:rsidRPr="00250E7B" w:rsidRDefault="002A0BC6" w:rsidP="002A0BC6">
      <w:pPr>
        <w:shd w:val="clear" w:color="auto" w:fill="FFFFFF"/>
        <w:spacing w:after="240" w:line="360" w:lineRule="atLeast"/>
        <w:ind w:left="-402" w:right="-402"/>
        <w:jc w:val="both"/>
        <w:rPr>
          <w:ins w:id="167" w:author="Unknown"/>
          <w:rFonts w:ascii="Arial" w:hAnsi="Arial" w:cs="Arial"/>
          <w:sz w:val="21"/>
          <w:szCs w:val="21"/>
        </w:rPr>
      </w:pPr>
      <w:ins w:id="168" w:author="Unknown">
        <w:r w:rsidRPr="00250E7B">
          <w:rPr>
            <w:rFonts w:ascii="Arial" w:hAnsi="Arial" w:cs="Arial"/>
            <w:sz w:val="21"/>
            <w:szCs w:val="21"/>
          </w:rPr>
          <w:t>Using Java Generic concept, we might write a generic method for sorting an array of objects, then invoke the generic method with Integer arrays, Double arrays, String arrays and so on, to sort the array elements.</w:t>
        </w:r>
      </w:ins>
    </w:p>
    <w:p w:rsidR="002A0BC6" w:rsidRPr="00250E7B" w:rsidRDefault="002A0BC6" w:rsidP="002A0BC6">
      <w:pPr>
        <w:shd w:val="clear" w:color="auto" w:fill="FFFFFF"/>
        <w:spacing w:before="48" w:after="48" w:line="360" w:lineRule="atLeast"/>
        <w:ind w:right="-402"/>
        <w:outlineLvl w:val="1"/>
        <w:rPr>
          <w:ins w:id="169" w:author="Unknown"/>
          <w:rFonts w:ascii="Arial" w:hAnsi="Arial" w:cs="Arial"/>
          <w:spacing w:val="-15"/>
          <w:sz w:val="36"/>
          <w:szCs w:val="36"/>
        </w:rPr>
      </w:pPr>
      <w:ins w:id="170" w:author="Unknown">
        <w:r w:rsidRPr="00250E7B">
          <w:rPr>
            <w:rFonts w:ascii="Arial" w:hAnsi="Arial" w:cs="Arial"/>
            <w:spacing w:val="-15"/>
            <w:sz w:val="36"/>
            <w:szCs w:val="36"/>
          </w:rPr>
          <w:t>Generic Methods</w:t>
        </w:r>
      </w:ins>
    </w:p>
    <w:p w:rsidR="002A0BC6" w:rsidRPr="00250E7B" w:rsidRDefault="002A0BC6" w:rsidP="002A0BC6">
      <w:pPr>
        <w:shd w:val="clear" w:color="auto" w:fill="FFFFFF"/>
        <w:spacing w:after="240" w:line="360" w:lineRule="atLeast"/>
        <w:ind w:left="-402" w:right="-402"/>
        <w:jc w:val="both"/>
        <w:rPr>
          <w:ins w:id="171" w:author="Unknown"/>
          <w:rFonts w:ascii="Arial" w:hAnsi="Arial" w:cs="Arial"/>
          <w:sz w:val="21"/>
          <w:szCs w:val="21"/>
        </w:rPr>
      </w:pPr>
      <w:ins w:id="172" w:author="Unknown">
        <w:r w:rsidRPr="00250E7B">
          <w:rPr>
            <w:rFonts w:ascii="Arial" w:hAnsi="Arial" w:cs="Arial"/>
            <w:sz w:val="21"/>
            <w:szCs w:val="21"/>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ins>
    </w:p>
    <w:p w:rsidR="002A0BC6" w:rsidRPr="00250E7B" w:rsidRDefault="002A0BC6" w:rsidP="002A0BC6">
      <w:pPr>
        <w:numPr>
          <w:ilvl w:val="0"/>
          <w:numId w:val="4"/>
        </w:numPr>
        <w:shd w:val="clear" w:color="auto" w:fill="FFFFFF"/>
        <w:spacing w:after="240" w:line="360" w:lineRule="atLeast"/>
        <w:ind w:left="318" w:right="-402"/>
        <w:jc w:val="both"/>
        <w:rPr>
          <w:ins w:id="173" w:author="Unknown"/>
          <w:rFonts w:ascii="Arial" w:hAnsi="Arial" w:cs="Arial"/>
          <w:sz w:val="21"/>
          <w:szCs w:val="21"/>
        </w:rPr>
      </w:pPr>
      <w:ins w:id="174" w:author="Unknown">
        <w:r w:rsidRPr="00250E7B">
          <w:rPr>
            <w:rFonts w:ascii="Arial" w:hAnsi="Arial" w:cs="Arial"/>
            <w:sz w:val="21"/>
            <w:szCs w:val="21"/>
          </w:rPr>
          <w:t>All generic method declarations have a type parameter section delimited by angle brackets (&lt; and &gt;) that precedes the method's return type ( &lt; E &gt; in the next example).</w:t>
        </w:r>
      </w:ins>
    </w:p>
    <w:p w:rsidR="002A0BC6" w:rsidRPr="00250E7B" w:rsidRDefault="002A0BC6" w:rsidP="002A0BC6">
      <w:pPr>
        <w:numPr>
          <w:ilvl w:val="0"/>
          <w:numId w:val="4"/>
        </w:numPr>
        <w:shd w:val="clear" w:color="auto" w:fill="FFFFFF"/>
        <w:spacing w:after="240" w:line="360" w:lineRule="atLeast"/>
        <w:ind w:left="318" w:right="-402"/>
        <w:jc w:val="both"/>
        <w:rPr>
          <w:ins w:id="175" w:author="Unknown"/>
          <w:rFonts w:ascii="Arial" w:hAnsi="Arial" w:cs="Arial"/>
          <w:sz w:val="21"/>
          <w:szCs w:val="21"/>
        </w:rPr>
      </w:pPr>
      <w:ins w:id="176" w:author="Unknown">
        <w:r w:rsidRPr="00250E7B">
          <w:rPr>
            <w:rFonts w:ascii="Arial" w:hAnsi="Arial" w:cs="Arial"/>
            <w:sz w:val="21"/>
            <w:szCs w:val="21"/>
          </w:rPr>
          <w:t>Each type parameter section contains one or more type parameters separated by commas. A type parameter, also known as a type variable, is an identifier that specifies a generic type name.</w:t>
        </w:r>
      </w:ins>
    </w:p>
    <w:p w:rsidR="002A0BC6" w:rsidRPr="00250E7B" w:rsidRDefault="002A0BC6" w:rsidP="002A0BC6">
      <w:pPr>
        <w:numPr>
          <w:ilvl w:val="0"/>
          <w:numId w:val="4"/>
        </w:numPr>
        <w:shd w:val="clear" w:color="auto" w:fill="FFFFFF"/>
        <w:spacing w:after="240" w:line="360" w:lineRule="atLeast"/>
        <w:ind w:left="318" w:right="-402"/>
        <w:jc w:val="both"/>
        <w:rPr>
          <w:ins w:id="177" w:author="Unknown"/>
          <w:rFonts w:ascii="Arial" w:hAnsi="Arial" w:cs="Arial"/>
          <w:sz w:val="21"/>
          <w:szCs w:val="21"/>
        </w:rPr>
      </w:pPr>
      <w:ins w:id="178" w:author="Unknown">
        <w:r w:rsidRPr="00250E7B">
          <w:rPr>
            <w:rFonts w:ascii="Arial" w:hAnsi="Arial" w:cs="Arial"/>
            <w:sz w:val="21"/>
            <w:szCs w:val="21"/>
          </w:rPr>
          <w:t>The type parameters can be used to declare the return type and act as placeholders for the types of the arguments passed to the generic method, which are known as actual type arguments.</w:t>
        </w:r>
      </w:ins>
    </w:p>
    <w:p w:rsidR="002A0BC6" w:rsidRPr="00250E7B" w:rsidRDefault="002A0BC6" w:rsidP="002A0BC6">
      <w:pPr>
        <w:numPr>
          <w:ilvl w:val="0"/>
          <w:numId w:val="4"/>
        </w:numPr>
        <w:shd w:val="clear" w:color="auto" w:fill="FFFFFF"/>
        <w:spacing w:after="240" w:line="360" w:lineRule="atLeast"/>
        <w:ind w:left="318" w:right="-402"/>
        <w:jc w:val="both"/>
        <w:rPr>
          <w:ins w:id="179" w:author="Unknown"/>
          <w:rFonts w:ascii="Arial" w:hAnsi="Arial" w:cs="Arial"/>
          <w:sz w:val="21"/>
          <w:szCs w:val="21"/>
        </w:rPr>
      </w:pPr>
      <w:ins w:id="180" w:author="Unknown">
        <w:r w:rsidRPr="00250E7B">
          <w:rPr>
            <w:rFonts w:ascii="Arial" w:hAnsi="Arial" w:cs="Arial"/>
            <w:sz w:val="21"/>
            <w:szCs w:val="21"/>
          </w:rPr>
          <w:t>A generic method's body is declared like that of any other method. Note that type parameters can represent only reference types, not primitive types (like int, double and char).</w:t>
        </w:r>
      </w:ins>
    </w:p>
    <w:p w:rsidR="002A0BC6" w:rsidRPr="00250E7B" w:rsidRDefault="002A0BC6" w:rsidP="002A0BC6">
      <w:pPr>
        <w:shd w:val="clear" w:color="auto" w:fill="FFFFFF"/>
        <w:spacing w:before="48" w:after="48" w:line="360" w:lineRule="atLeast"/>
        <w:ind w:right="-402"/>
        <w:outlineLvl w:val="2"/>
        <w:rPr>
          <w:ins w:id="181" w:author="Unknown"/>
          <w:rFonts w:ascii="Arial" w:hAnsi="Arial" w:cs="Arial"/>
          <w:sz w:val="27"/>
          <w:szCs w:val="27"/>
        </w:rPr>
      </w:pPr>
      <w:ins w:id="182"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183" w:author="Unknown"/>
          <w:rFonts w:ascii="Arial" w:hAnsi="Arial" w:cs="Arial"/>
          <w:sz w:val="21"/>
          <w:szCs w:val="21"/>
        </w:rPr>
      </w:pPr>
      <w:ins w:id="184" w:author="Unknown">
        <w:r w:rsidRPr="00250E7B">
          <w:rPr>
            <w:rFonts w:ascii="Arial" w:hAnsi="Arial" w:cs="Arial"/>
            <w:sz w:val="21"/>
            <w:szCs w:val="21"/>
          </w:rPr>
          <w:t>Following example illustrates how we can print an array of different type using a single Generic method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 w:author="Unknown"/>
          <w:rFonts w:ascii="Consolas" w:hAnsi="Consolas" w:cs="Consolas"/>
          <w:sz w:val="20"/>
        </w:rPr>
      </w:pPr>
      <w:ins w:id="186" w:author="Unknown">
        <w:r w:rsidRPr="00250E7B">
          <w:rPr>
            <w:rFonts w:ascii="Consolas" w:hAnsi="Consolas" w:cs="Consolas"/>
            <w:sz w:val="20"/>
          </w:rPr>
          <w:t>public class GenericMethodTest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7" w:author="Unknown"/>
          <w:rFonts w:ascii="Consolas" w:hAnsi="Consolas" w:cs="Consolas"/>
          <w:sz w:val="20"/>
        </w:rPr>
      </w:pPr>
      <w:ins w:id="188" w:author="Unknown">
        <w:r w:rsidRPr="00250E7B">
          <w:rPr>
            <w:rFonts w:ascii="Consolas" w:hAnsi="Consolas" w:cs="Consolas"/>
            <w:sz w:val="20"/>
          </w:rPr>
          <w:t xml:space="preserve">   // generic method printArray</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 w:author="Unknown"/>
          <w:rFonts w:ascii="Consolas" w:hAnsi="Consolas" w:cs="Consolas"/>
          <w:sz w:val="20"/>
        </w:rPr>
      </w:pPr>
      <w:ins w:id="190" w:author="Unknown">
        <w:r w:rsidRPr="00250E7B">
          <w:rPr>
            <w:rFonts w:ascii="Consolas" w:hAnsi="Consolas" w:cs="Consolas"/>
            <w:sz w:val="20"/>
          </w:rPr>
          <w:t xml:space="preserve">   public static &lt; E &gt; void printArray( E[] inputArray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 w:author="Unknown"/>
          <w:rFonts w:ascii="Consolas" w:hAnsi="Consolas" w:cs="Consolas"/>
          <w:sz w:val="20"/>
        </w:rPr>
      </w:pPr>
      <w:ins w:id="192" w:author="Unknown">
        <w:r w:rsidRPr="00250E7B">
          <w:rPr>
            <w:rFonts w:ascii="Consolas" w:hAnsi="Consolas" w:cs="Consolas"/>
            <w:sz w:val="20"/>
          </w:rPr>
          <w:t xml:space="preserve">      // Display array elements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 w:author="Unknown"/>
          <w:rFonts w:ascii="Consolas" w:hAnsi="Consolas" w:cs="Consolas"/>
          <w:sz w:val="20"/>
        </w:rPr>
      </w:pPr>
      <w:ins w:id="194" w:author="Unknown">
        <w:r w:rsidRPr="00250E7B">
          <w:rPr>
            <w:rFonts w:ascii="Consolas" w:hAnsi="Consolas" w:cs="Consolas"/>
            <w:sz w:val="20"/>
          </w:rPr>
          <w:t xml:space="preserve">      for(E element : inputArray)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5" w:author="Unknown"/>
          <w:rFonts w:ascii="Consolas" w:hAnsi="Consolas" w:cs="Consolas"/>
          <w:sz w:val="20"/>
        </w:rPr>
      </w:pPr>
      <w:ins w:id="196" w:author="Unknown">
        <w:r w:rsidRPr="00250E7B">
          <w:rPr>
            <w:rFonts w:ascii="Consolas" w:hAnsi="Consolas" w:cs="Consolas"/>
            <w:sz w:val="20"/>
          </w:rPr>
          <w:lastRenderedPageBreak/>
          <w:t xml:space="preserve">         System.out.printf("%s ", element);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7" w:author="Unknown"/>
          <w:rFonts w:ascii="Consolas" w:hAnsi="Consolas" w:cs="Consolas"/>
          <w:sz w:val="20"/>
        </w:rPr>
      </w:pPr>
      <w:ins w:id="198"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9" w:author="Unknown"/>
          <w:rFonts w:ascii="Consolas" w:hAnsi="Consolas" w:cs="Consolas"/>
          <w:sz w:val="20"/>
        </w:rPr>
      </w:pPr>
      <w:ins w:id="200" w:author="Unknown">
        <w:r w:rsidRPr="00250E7B">
          <w:rPr>
            <w:rFonts w:ascii="Consolas" w:hAnsi="Consolas" w:cs="Consolas"/>
            <w:sz w:val="20"/>
          </w:rPr>
          <w:t xml:space="preserve">      System.out.println();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1" w:author="Unknown"/>
          <w:rFonts w:ascii="Consolas" w:hAnsi="Consolas" w:cs="Consolas"/>
          <w:sz w:val="20"/>
        </w:rPr>
      </w:pPr>
      <w:ins w:id="20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3"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4" w:author="Unknown"/>
          <w:rFonts w:ascii="Consolas" w:hAnsi="Consolas" w:cs="Consolas"/>
          <w:sz w:val="20"/>
        </w:rPr>
      </w:pPr>
      <w:ins w:id="205"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 w:author="Unknown"/>
          <w:rFonts w:ascii="Consolas" w:hAnsi="Consolas" w:cs="Consolas"/>
          <w:sz w:val="20"/>
        </w:rPr>
      </w:pPr>
      <w:ins w:id="207" w:author="Unknown">
        <w:r w:rsidRPr="00250E7B">
          <w:rPr>
            <w:rFonts w:ascii="Consolas" w:hAnsi="Consolas" w:cs="Consolas"/>
            <w:sz w:val="20"/>
          </w:rPr>
          <w:t xml:space="preserve">      // Create arrays of Integer, Double and Character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 w:author="Unknown"/>
          <w:rFonts w:ascii="Consolas" w:hAnsi="Consolas" w:cs="Consolas"/>
          <w:sz w:val="20"/>
        </w:rPr>
      </w:pPr>
      <w:ins w:id="209" w:author="Unknown">
        <w:r w:rsidRPr="00250E7B">
          <w:rPr>
            <w:rFonts w:ascii="Consolas" w:hAnsi="Consolas" w:cs="Consolas"/>
            <w:sz w:val="20"/>
          </w:rPr>
          <w:t xml:space="preserve">      Integer[] intArray = { 1, 2, 3, 4, 5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0" w:author="Unknown"/>
          <w:rFonts w:ascii="Consolas" w:hAnsi="Consolas" w:cs="Consolas"/>
          <w:sz w:val="20"/>
        </w:rPr>
      </w:pPr>
      <w:ins w:id="211" w:author="Unknown">
        <w:r w:rsidRPr="00250E7B">
          <w:rPr>
            <w:rFonts w:ascii="Consolas" w:hAnsi="Consolas" w:cs="Consolas"/>
            <w:sz w:val="20"/>
          </w:rPr>
          <w:t xml:space="preserve">      Double[] doubleArray = { 1.1, 2.2, 3.3, 4.4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 w:author="Unknown"/>
          <w:rFonts w:ascii="Consolas" w:hAnsi="Consolas" w:cs="Consolas"/>
          <w:sz w:val="20"/>
        </w:rPr>
      </w:pPr>
      <w:ins w:id="213" w:author="Unknown">
        <w:r w:rsidRPr="00250E7B">
          <w:rPr>
            <w:rFonts w:ascii="Consolas" w:hAnsi="Consolas" w:cs="Consolas"/>
            <w:sz w:val="20"/>
          </w:rPr>
          <w:t xml:space="preserve">      Character[] charArray = { 'H', 'E', 'L', 'L', 'O'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4"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 w:author="Unknown"/>
          <w:rFonts w:ascii="Consolas" w:hAnsi="Consolas" w:cs="Consolas"/>
          <w:sz w:val="20"/>
        </w:rPr>
      </w:pPr>
      <w:ins w:id="216" w:author="Unknown">
        <w:r w:rsidRPr="00250E7B">
          <w:rPr>
            <w:rFonts w:ascii="Consolas" w:hAnsi="Consolas" w:cs="Consolas"/>
            <w:sz w:val="20"/>
          </w:rPr>
          <w:t xml:space="preserve">      System.out.println("Array integerArray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 w:author="Unknown"/>
          <w:rFonts w:ascii="Consolas" w:hAnsi="Consolas" w:cs="Consolas"/>
          <w:sz w:val="20"/>
        </w:rPr>
      </w:pPr>
      <w:ins w:id="218" w:author="Unknown">
        <w:r w:rsidRPr="00250E7B">
          <w:rPr>
            <w:rFonts w:ascii="Consolas" w:hAnsi="Consolas" w:cs="Consolas"/>
            <w:sz w:val="20"/>
          </w:rPr>
          <w:t xml:space="preserve">      printArray(intArray);   // pass an Integer array</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9"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0" w:author="Unknown"/>
          <w:rFonts w:ascii="Consolas" w:hAnsi="Consolas" w:cs="Consolas"/>
          <w:sz w:val="20"/>
        </w:rPr>
      </w:pPr>
      <w:ins w:id="221" w:author="Unknown">
        <w:r w:rsidRPr="00250E7B">
          <w:rPr>
            <w:rFonts w:ascii="Consolas" w:hAnsi="Consolas" w:cs="Consolas"/>
            <w:sz w:val="20"/>
          </w:rPr>
          <w:t xml:space="preserve">      System.out.println("\nArray doubleArray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 w:author="Unknown"/>
          <w:rFonts w:ascii="Consolas" w:hAnsi="Consolas" w:cs="Consolas"/>
          <w:sz w:val="20"/>
        </w:rPr>
      </w:pPr>
      <w:ins w:id="223" w:author="Unknown">
        <w:r w:rsidRPr="00250E7B">
          <w:rPr>
            <w:rFonts w:ascii="Consolas" w:hAnsi="Consolas" w:cs="Consolas"/>
            <w:sz w:val="20"/>
          </w:rPr>
          <w:t xml:space="preserve">      printArray(doubleArray);   // pass a Double array</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 w:author="Unknown"/>
          <w:rFonts w:ascii="Consolas" w:hAnsi="Consolas" w:cs="Consolas"/>
          <w:sz w:val="20"/>
        </w:rPr>
      </w:pPr>
      <w:ins w:id="226" w:author="Unknown">
        <w:r w:rsidRPr="00250E7B">
          <w:rPr>
            <w:rFonts w:ascii="Consolas" w:hAnsi="Consolas" w:cs="Consolas"/>
            <w:sz w:val="20"/>
          </w:rPr>
          <w:t xml:space="preserve">      System.out.println("\nArray characterArray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 w:author="Unknown"/>
          <w:rFonts w:ascii="Consolas" w:hAnsi="Consolas" w:cs="Consolas"/>
          <w:sz w:val="20"/>
        </w:rPr>
      </w:pPr>
      <w:ins w:id="228" w:author="Unknown">
        <w:r w:rsidRPr="00250E7B">
          <w:rPr>
            <w:rFonts w:ascii="Consolas" w:hAnsi="Consolas" w:cs="Consolas"/>
            <w:sz w:val="20"/>
          </w:rPr>
          <w:t xml:space="preserve">      printArray(charArray);   // pass a Character array</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9" w:author="Unknown"/>
          <w:rFonts w:ascii="Consolas" w:hAnsi="Consolas" w:cs="Consolas"/>
          <w:sz w:val="20"/>
        </w:rPr>
      </w:pPr>
      <w:ins w:id="23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 w:author="Unknown"/>
          <w:rFonts w:ascii="Consolas" w:hAnsi="Consolas" w:cs="Consolas"/>
          <w:sz w:val="20"/>
        </w:rPr>
      </w:pPr>
      <w:ins w:id="232"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233" w:author="Unknown"/>
          <w:rFonts w:ascii="Arial" w:hAnsi="Arial" w:cs="Arial"/>
          <w:sz w:val="21"/>
          <w:szCs w:val="21"/>
        </w:rPr>
      </w:pPr>
      <w:ins w:id="234"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235" w:author="Unknown"/>
          <w:rFonts w:ascii="Arial" w:hAnsi="Arial" w:cs="Arial"/>
          <w:sz w:val="27"/>
          <w:szCs w:val="27"/>
        </w:rPr>
      </w:pPr>
      <w:ins w:id="236"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nsolas" w:hAnsi="Consolas" w:cs="Consolas"/>
          <w:sz w:val="18"/>
          <w:szCs w:val="18"/>
        </w:rPr>
      </w:pPr>
      <w:ins w:id="238" w:author="Unknown">
        <w:r w:rsidRPr="00250E7B">
          <w:rPr>
            <w:rFonts w:ascii="Consolas" w:hAnsi="Consolas" w:cs="Consolas"/>
            <w:sz w:val="18"/>
            <w:szCs w:val="18"/>
          </w:rPr>
          <w:t>Array integerArray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nsolas" w:hAnsi="Consolas" w:cs="Consolas"/>
          <w:sz w:val="18"/>
          <w:szCs w:val="18"/>
        </w:rPr>
      </w:pPr>
      <w:ins w:id="240" w:author="Unknown">
        <w:r w:rsidRPr="00250E7B">
          <w:rPr>
            <w:rFonts w:ascii="Consolas" w:hAnsi="Consolas" w:cs="Consolas"/>
            <w:sz w:val="18"/>
            <w:szCs w:val="18"/>
          </w:rPr>
          <w:t xml:space="preserve">1 2 3 4 5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nsolas" w:hAnsi="Consolas" w:cs="Consolas"/>
          <w:sz w:val="18"/>
          <w:szCs w:val="18"/>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nsolas" w:hAnsi="Consolas" w:cs="Consolas"/>
          <w:sz w:val="18"/>
          <w:szCs w:val="18"/>
        </w:rPr>
      </w:pPr>
      <w:ins w:id="243" w:author="Unknown">
        <w:r w:rsidRPr="00250E7B">
          <w:rPr>
            <w:rFonts w:ascii="Consolas" w:hAnsi="Consolas" w:cs="Consolas"/>
            <w:sz w:val="18"/>
            <w:szCs w:val="18"/>
          </w:rPr>
          <w:t>Array doubleArray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nsolas" w:hAnsi="Consolas" w:cs="Consolas"/>
          <w:sz w:val="18"/>
          <w:szCs w:val="18"/>
        </w:rPr>
      </w:pPr>
      <w:ins w:id="245" w:author="Unknown">
        <w:r w:rsidRPr="00250E7B">
          <w:rPr>
            <w:rFonts w:ascii="Consolas" w:hAnsi="Consolas" w:cs="Consolas"/>
            <w:sz w:val="18"/>
            <w:szCs w:val="18"/>
          </w:rPr>
          <w:t xml:space="preserve">1.1 2.2 3.3 4.4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nsolas" w:hAnsi="Consolas" w:cs="Consolas"/>
          <w:sz w:val="18"/>
          <w:szCs w:val="18"/>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nsolas" w:hAnsi="Consolas" w:cs="Consolas"/>
          <w:sz w:val="18"/>
          <w:szCs w:val="18"/>
        </w:rPr>
      </w:pPr>
      <w:ins w:id="248" w:author="Unknown">
        <w:r w:rsidRPr="00250E7B">
          <w:rPr>
            <w:rFonts w:ascii="Consolas" w:hAnsi="Consolas" w:cs="Consolas"/>
            <w:sz w:val="18"/>
            <w:szCs w:val="18"/>
          </w:rPr>
          <w:t>Array characterArray contains: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nsolas" w:hAnsi="Consolas" w:cs="Consolas"/>
          <w:sz w:val="18"/>
          <w:szCs w:val="18"/>
        </w:rPr>
      </w:pPr>
      <w:ins w:id="250" w:author="Unknown">
        <w:r w:rsidRPr="00250E7B">
          <w:rPr>
            <w:rFonts w:ascii="Consolas" w:hAnsi="Consolas" w:cs="Consolas"/>
            <w:sz w:val="18"/>
            <w:szCs w:val="18"/>
          </w:rPr>
          <w:t>H E L L O</w:t>
        </w:r>
      </w:ins>
    </w:p>
    <w:p w:rsidR="002A0BC6" w:rsidRPr="00250E7B" w:rsidRDefault="002A0BC6" w:rsidP="002A0BC6">
      <w:pPr>
        <w:shd w:val="clear" w:color="auto" w:fill="FFFFFF"/>
        <w:spacing w:before="48" w:after="48" w:line="360" w:lineRule="atLeast"/>
        <w:ind w:right="-402"/>
        <w:outlineLvl w:val="1"/>
        <w:rPr>
          <w:ins w:id="251" w:author="Unknown"/>
          <w:rFonts w:ascii="Arial" w:hAnsi="Arial" w:cs="Arial"/>
          <w:spacing w:val="-15"/>
          <w:sz w:val="36"/>
          <w:szCs w:val="36"/>
        </w:rPr>
      </w:pPr>
      <w:ins w:id="252" w:author="Unknown">
        <w:r w:rsidRPr="00250E7B">
          <w:rPr>
            <w:rFonts w:ascii="Arial" w:hAnsi="Arial" w:cs="Arial"/>
            <w:spacing w:val="-15"/>
            <w:sz w:val="36"/>
            <w:szCs w:val="36"/>
          </w:rPr>
          <w:t>Bounded Type Parameters</w:t>
        </w:r>
      </w:ins>
    </w:p>
    <w:p w:rsidR="002A0BC6" w:rsidRPr="00250E7B" w:rsidRDefault="002A0BC6" w:rsidP="002A0BC6">
      <w:pPr>
        <w:shd w:val="clear" w:color="auto" w:fill="FFFFFF"/>
        <w:spacing w:after="240" w:line="360" w:lineRule="atLeast"/>
        <w:ind w:left="-402" w:right="-402"/>
        <w:jc w:val="both"/>
        <w:rPr>
          <w:ins w:id="253" w:author="Unknown"/>
          <w:rFonts w:ascii="Arial" w:hAnsi="Arial" w:cs="Arial"/>
          <w:sz w:val="21"/>
          <w:szCs w:val="21"/>
        </w:rPr>
      </w:pPr>
      <w:ins w:id="254" w:author="Unknown">
        <w:r w:rsidRPr="00250E7B">
          <w:rPr>
            <w:rFonts w:ascii="Arial" w:hAnsi="Arial" w:cs="Arial"/>
            <w:sz w:val="21"/>
            <w:szCs w:val="21"/>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ins>
    </w:p>
    <w:p w:rsidR="002A0BC6" w:rsidRPr="00250E7B" w:rsidRDefault="002A0BC6" w:rsidP="002A0BC6">
      <w:pPr>
        <w:shd w:val="clear" w:color="auto" w:fill="FFFFFF"/>
        <w:spacing w:after="240" w:line="360" w:lineRule="atLeast"/>
        <w:ind w:left="-402" w:right="-402"/>
        <w:jc w:val="both"/>
        <w:rPr>
          <w:ins w:id="255" w:author="Unknown"/>
          <w:rFonts w:ascii="Arial" w:hAnsi="Arial" w:cs="Arial"/>
          <w:sz w:val="21"/>
          <w:szCs w:val="21"/>
        </w:rPr>
      </w:pPr>
      <w:ins w:id="256" w:author="Unknown">
        <w:r w:rsidRPr="00250E7B">
          <w:rPr>
            <w:rFonts w:ascii="Arial" w:hAnsi="Arial" w:cs="Arial"/>
            <w:sz w:val="21"/>
            <w:szCs w:val="21"/>
          </w:rPr>
          <w:lastRenderedPageBreak/>
          <w:t>To declare a bounded type parameter, list the type parameter's name, followed by the extends keyword, followed by its upper bound.</w:t>
        </w:r>
      </w:ins>
    </w:p>
    <w:p w:rsidR="002A0BC6" w:rsidRPr="00250E7B" w:rsidRDefault="002A0BC6" w:rsidP="002A0BC6">
      <w:pPr>
        <w:shd w:val="clear" w:color="auto" w:fill="FFFFFF"/>
        <w:spacing w:before="48" w:after="48" w:line="360" w:lineRule="atLeast"/>
        <w:ind w:right="-402"/>
        <w:outlineLvl w:val="2"/>
        <w:rPr>
          <w:ins w:id="257" w:author="Unknown"/>
          <w:rFonts w:ascii="Arial" w:hAnsi="Arial" w:cs="Arial"/>
          <w:sz w:val="27"/>
          <w:szCs w:val="27"/>
        </w:rPr>
      </w:pPr>
      <w:ins w:id="258"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259" w:author="Unknown"/>
          <w:rFonts w:ascii="Arial" w:hAnsi="Arial" w:cs="Arial"/>
          <w:sz w:val="21"/>
          <w:szCs w:val="21"/>
        </w:rPr>
      </w:pPr>
      <w:ins w:id="260" w:author="Unknown">
        <w:r w:rsidRPr="00250E7B">
          <w:rPr>
            <w:rFonts w:ascii="Arial" w:hAnsi="Arial" w:cs="Arial"/>
            <w:sz w:val="21"/>
            <w:szCs w:val="21"/>
          </w:rPr>
          <w:t>Following example illustrates how extends is used in a general sense to mean either "extends" (as in classes) or "implements" (as in interfaces). This example is Generic method to return the largest of three Comparable objects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1" w:author="Unknown"/>
          <w:rFonts w:ascii="Consolas" w:hAnsi="Consolas" w:cs="Consolas"/>
          <w:sz w:val="20"/>
        </w:rPr>
      </w:pPr>
      <w:ins w:id="262" w:author="Unknown">
        <w:r w:rsidRPr="00250E7B">
          <w:rPr>
            <w:rFonts w:ascii="Consolas" w:hAnsi="Consolas" w:cs="Consolas"/>
            <w:sz w:val="20"/>
          </w:rPr>
          <w:t>public class MaximumTest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 w:author="Unknown"/>
          <w:rFonts w:ascii="Consolas" w:hAnsi="Consolas" w:cs="Consolas"/>
          <w:sz w:val="20"/>
        </w:rPr>
      </w:pPr>
      <w:ins w:id="264" w:author="Unknown">
        <w:r w:rsidRPr="00250E7B">
          <w:rPr>
            <w:rFonts w:ascii="Consolas" w:hAnsi="Consolas" w:cs="Consolas"/>
            <w:sz w:val="20"/>
          </w:rPr>
          <w:t xml:space="preserve">   // determines the largest of three Comparable objects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 w:author="Unknown"/>
          <w:rFonts w:ascii="Consolas" w:hAnsi="Consolas" w:cs="Consolas"/>
          <w:sz w:val="20"/>
        </w:rPr>
      </w:pPr>
      <w:ins w:id="26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7" w:author="Unknown"/>
          <w:rFonts w:ascii="Consolas" w:hAnsi="Consolas" w:cs="Consolas"/>
          <w:sz w:val="20"/>
        </w:rPr>
      </w:pPr>
      <w:ins w:id="268" w:author="Unknown">
        <w:r w:rsidRPr="00250E7B">
          <w:rPr>
            <w:rFonts w:ascii="Consolas" w:hAnsi="Consolas" w:cs="Consolas"/>
            <w:sz w:val="20"/>
          </w:rPr>
          <w:t xml:space="preserve">   public static &lt;T extends Comparable&lt;T&gt;&gt; T maximum(T x, T y, T z)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9" w:author="Unknown"/>
          <w:rFonts w:ascii="Consolas" w:hAnsi="Consolas" w:cs="Consolas"/>
          <w:sz w:val="20"/>
        </w:rPr>
      </w:pPr>
      <w:ins w:id="270" w:author="Unknown">
        <w:r w:rsidRPr="00250E7B">
          <w:rPr>
            <w:rFonts w:ascii="Consolas" w:hAnsi="Consolas" w:cs="Consolas"/>
            <w:sz w:val="20"/>
          </w:rPr>
          <w:t xml:space="preserve">      T max = x;   // assume x is initially the largest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1" w:author="Unknown"/>
          <w:rFonts w:ascii="Consolas" w:hAnsi="Consolas" w:cs="Consolas"/>
          <w:sz w:val="20"/>
        </w:rPr>
      </w:pPr>
      <w:ins w:id="27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 w:author="Unknown"/>
          <w:rFonts w:ascii="Consolas" w:hAnsi="Consolas" w:cs="Consolas"/>
          <w:sz w:val="20"/>
        </w:rPr>
      </w:pPr>
      <w:ins w:id="274" w:author="Unknown">
        <w:r w:rsidRPr="00250E7B">
          <w:rPr>
            <w:rFonts w:ascii="Consolas" w:hAnsi="Consolas" w:cs="Consolas"/>
            <w:sz w:val="20"/>
          </w:rPr>
          <w:t xml:space="preserve">      if(y.compareTo(max) &gt; 0)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5" w:author="Unknown"/>
          <w:rFonts w:ascii="Consolas" w:hAnsi="Consolas" w:cs="Consolas"/>
          <w:sz w:val="20"/>
        </w:rPr>
      </w:pPr>
      <w:ins w:id="276" w:author="Unknown">
        <w:r w:rsidRPr="00250E7B">
          <w:rPr>
            <w:rFonts w:ascii="Consolas" w:hAnsi="Consolas" w:cs="Consolas"/>
            <w:sz w:val="20"/>
          </w:rPr>
          <w:t xml:space="preserve">         max = y;   // y is the largest so far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7" w:author="Unknown"/>
          <w:rFonts w:ascii="Consolas" w:hAnsi="Consolas" w:cs="Consolas"/>
          <w:sz w:val="20"/>
        </w:rPr>
      </w:pPr>
      <w:ins w:id="278"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9" w:author="Unknown"/>
          <w:rFonts w:ascii="Consolas" w:hAnsi="Consolas" w:cs="Consolas"/>
          <w:sz w:val="20"/>
        </w:rPr>
      </w:pPr>
      <w:ins w:id="28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1" w:author="Unknown"/>
          <w:rFonts w:ascii="Consolas" w:hAnsi="Consolas" w:cs="Consolas"/>
          <w:sz w:val="20"/>
        </w:rPr>
      </w:pPr>
      <w:ins w:id="282" w:author="Unknown">
        <w:r w:rsidRPr="00250E7B">
          <w:rPr>
            <w:rFonts w:ascii="Consolas" w:hAnsi="Consolas" w:cs="Consolas"/>
            <w:sz w:val="20"/>
          </w:rPr>
          <w:t xml:space="preserve">      if(z.compareTo(max) &gt; 0)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3" w:author="Unknown"/>
          <w:rFonts w:ascii="Consolas" w:hAnsi="Consolas" w:cs="Consolas"/>
          <w:sz w:val="20"/>
        </w:rPr>
      </w:pPr>
      <w:ins w:id="284" w:author="Unknown">
        <w:r w:rsidRPr="00250E7B">
          <w:rPr>
            <w:rFonts w:ascii="Consolas" w:hAnsi="Consolas" w:cs="Consolas"/>
            <w:sz w:val="20"/>
          </w:rPr>
          <w:t xml:space="preserve">         max = z;   // z is the largest now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 w:author="Unknown"/>
          <w:rFonts w:ascii="Consolas" w:hAnsi="Consolas" w:cs="Consolas"/>
          <w:sz w:val="20"/>
        </w:rPr>
      </w:pPr>
      <w:ins w:id="28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7" w:author="Unknown"/>
          <w:rFonts w:ascii="Consolas" w:hAnsi="Consolas" w:cs="Consolas"/>
          <w:sz w:val="20"/>
        </w:rPr>
      </w:pPr>
      <w:ins w:id="288" w:author="Unknown">
        <w:r w:rsidRPr="00250E7B">
          <w:rPr>
            <w:rFonts w:ascii="Consolas" w:hAnsi="Consolas" w:cs="Consolas"/>
            <w:sz w:val="20"/>
          </w:rPr>
          <w:t xml:space="preserve">      return max;   // returns the largest object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9" w:author="Unknown"/>
          <w:rFonts w:ascii="Consolas" w:hAnsi="Consolas" w:cs="Consolas"/>
          <w:sz w:val="20"/>
        </w:rPr>
      </w:pPr>
      <w:ins w:id="29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 w:author="Unknown"/>
          <w:rFonts w:ascii="Consolas" w:hAnsi="Consolas" w:cs="Consolas"/>
          <w:sz w:val="20"/>
        </w:rPr>
      </w:pPr>
      <w:ins w:id="29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3" w:author="Unknown"/>
          <w:rFonts w:ascii="Consolas" w:hAnsi="Consolas" w:cs="Consolas"/>
          <w:sz w:val="20"/>
        </w:rPr>
      </w:pPr>
      <w:ins w:id="294"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 w:author="Unknown"/>
          <w:rFonts w:ascii="Consolas" w:hAnsi="Consolas" w:cs="Consolas"/>
          <w:sz w:val="20"/>
        </w:rPr>
      </w:pPr>
      <w:ins w:id="296" w:author="Unknown">
        <w:r w:rsidRPr="00250E7B">
          <w:rPr>
            <w:rFonts w:ascii="Consolas" w:hAnsi="Consolas" w:cs="Consolas"/>
            <w:sz w:val="20"/>
          </w:rPr>
          <w:t xml:space="preserve">      System.out.printf("Max of %d, %d and %d is %d\n\n",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 w:author="Unknown"/>
          <w:rFonts w:ascii="Consolas" w:hAnsi="Consolas" w:cs="Consolas"/>
          <w:sz w:val="20"/>
        </w:rPr>
      </w:pPr>
      <w:ins w:id="298" w:author="Unknown">
        <w:r w:rsidRPr="00250E7B">
          <w:rPr>
            <w:rFonts w:ascii="Consolas" w:hAnsi="Consolas" w:cs="Consolas"/>
            <w:sz w:val="20"/>
          </w:rPr>
          <w:t xml:space="preserve">         3, 4, 5, maximum( 3, 4, 5 ));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9"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0" w:author="Unknown"/>
          <w:rFonts w:ascii="Consolas" w:hAnsi="Consolas" w:cs="Consolas"/>
          <w:sz w:val="20"/>
        </w:rPr>
      </w:pPr>
      <w:ins w:id="301" w:author="Unknown">
        <w:r w:rsidRPr="00250E7B">
          <w:rPr>
            <w:rFonts w:ascii="Consolas" w:hAnsi="Consolas" w:cs="Consolas"/>
            <w:sz w:val="20"/>
          </w:rPr>
          <w:t xml:space="preserve">      System.out.printf("Max of %.1f,%.1f and %.1f is %.1f\n\n",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 w:author="Unknown"/>
          <w:rFonts w:ascii="Consolas" w:hAnsi="Consolas" w:cs="Consolas"/>
          <w:sz w:val="20"/>
        </w:rPr>
      </w:pPr>
      <w:ins w:id="303" w:author="Unknown">
        <w:r w:rsidRPr="00250E7B">
          <w:rPr>
            <w:rFonts w:ascii="Consolas" w:hAnsi="Consolas" w:cs="Consolas"/>
            <w:sz w:val="20"/>
          </w:rPr>
          <w:t xml:space="preserve">         6.6, 8.8, 7.7, maximum( 6.6, 8.8, 7.7 ));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4"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5" w:author="Unknown"/>
          <w:rFonts w:ascii="Consolas" w:hAnsi="Consolas" w:cs="Consolas"/>
          <w:sz w:val="20"/>
        </w:rPr>
      </w:pPr>
      <w:ins w:id="306" w:author="Unknown">
        <w:r w:rsidRPr="00250E7B">
          <w:rPr>
            <w:rFonts w:ascii="Consolas" w:hAnsi="Consolas" w:cs="Consolas"/>
            <w:sz w:val="20"/>
          </w:rPr>
          <w:t xml:space="preserve">      System.out.printf("Max of %s, %s and %s is %s\n","pear",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 w:author="Unknown"/>
          <w:rFonts w:ascii="Consolas" w:hAnsi="Consolas" w:cs="Consolas"/>
          <w:sz w:val="20"/>
        </w:rPr>
      </w:pPr>
      <w:ins w:id="308" w:author="Unknown">
        <w:r w:rsidRPr="00250E7B">
          <w:rPr>
            <w:rFonts w:ascii="Consolas" w:hAnsi="Consolas" w:cs="Consolas"/>
            <w:sz w:val="20"/>
          </w:rPr>
          <w:t xml:space="preserve">         "apple", "orange", maximum("pear", "apple", "orange"));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 w:author="Unknown"/>
          <w:rFonts w:ascii="Consolas" w:hAnsi="Consolas" w:cs="Consolas"/>
          <w:sz w:val="20"/>
        </w:rPr>
      </w:pPr>
      <w:ins w:id="31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 w:author="Unknown"/>
          <w:rFonts w:ascii="Consolas" w:hAnsi="Consolas" w:cs="Consolas"/>
          <w:sz w:val="20"/>
        </w:rPr>
      </w:pPr>
      <w:ins w:id="312" w:author="Unknown">
        <w:r w:rsidRPr="00250E7B">
          <w:rPr>
            <w:rFonts w:ascii="Consolas" w:hAnsi="Consolas" w:cs="Consolas"/>
            <w:sz w:val="20"/>
          </w:rPr>
          <w:lastRenderedPageBreak/>
          <w:t>}</w:t>
        </w:r>
      </w:ins>
    </w:p>
    <w:p w:rsidR="002A0BC6" w:rsidRPr="00250E7B" w:rsidRDefault="002A0BC6" w:rsidP="002A0BC6">
      <w:pPr>
        <w:shd w:val="clear" w:color="auto" w:fill="FFFFFF"/>
        <w:spacing w:after="240" w:line="360" w:lineRule="atLeast"/>
        <w:ind w:left="-402" w:right="-402"/>
        <w:jc w:val="both"/>
        <w:rPr>
          <w:ins w:id="313" w:author="Unknown"/>
          <w:rFonts w:ascii="Arial" w:hAnsi="Arial" w:cs="Arial"/>
          <w:sz w:val="21"/>
          <w:szCs w:val="21"/>
        </w:rPr>
      </w:pPr>
      <w:ins w:id="314"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315" w:author="Unknown"/>
          <w:rFonts w:ascii="Arial" w:hAnsi="Arial" w:cs="Arial"/>
          <w:sz w:val="27"/>
          <w:szCs w:val="27"/>
        </w:rPr>
      </w:pPr>
      <w:ins w:id="316"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nsolas" w:hAnsi="Consolas" w:cs="Consolas"/>
          <w:sz w:val="18"/>
          <w:szCs w:val="18"/>
        </w:rPr>
      </w:pPr>
      <w:ins w:id="318" w:author="Unknown">
        <w:r w:rsidRPr="00250E7B">
          <w:rPr>
            <w:rFonts w:ascii="Consolas" w:hAnsi="Consolas" w:cs="Consolas"/>
            <w:sz w:val="18"/>
            <w:szCs w:val="18"/>
          </w:rPr>
          <w:t>Max of 3, 4 and 5 is 5</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nsolas" w:hAnsi="Consolas" w:cs="Consolas"/>
          <w:sz w:val="18"/>
          <w:szCs w:val="18"/>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nsolas" w:hAnsi="Consolas" w:cs="Consolas"/>
          <w:sz w:val="18"/>
          <w:szCs w:val="18"/>
        </w:rPr>
      </w:pPr>
      <w:ins w:id="321" w:author="Unknown">
        <w:r w:rsidRPr="00250E7B">
          <w:rPr>
            <w:rFonts w:ascii="Consolas" w:hAnsi="Consolas" w:cs="Consolas"/>
            <w:sz w:val="18"/>
            <w:szCs w:val="18"/>
          </w:rPr>
          <w:t>Max of 6.6,8.8 and 7.7 is 8.8</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nsolas" w:hAnsi="Consolas" w:cs="Consolas"/>
          <w:sz w:val="18"/>
          <w:szCs w:val="18"/>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nsolas" w:hAnsi="Consolas" w:cs="Consolas"/>
          <w:sz w:val="18"/>
          <w:szCs w:val="18"/>
        </w:rPr>
      </w:pPr>
      <w:ins w:id="324" w:author="Unknown">
        <w:r w:rsidRPr="00250E7B">
          <w:rPr>
            <w:rFonts w:ascii="Consolas" w:hAnsi="Consolas" w:cs="Consolas"/>
            <w:sz w:val="18"/>
            <w:szCs w:val="18"/>
          </w:rPr>
          <w:t>Max of pear, apple and orange is pear</w:t>
        </w:r>
      </w:ins>
    </w:p>
    <w:p w:rsidR="002A0BC6" w:rsidRPr="00250E7B" w:rsidRDefault="002A0BC6" w:rsidP="002A0BC6">
      <w:pPr>
        <w:shd w:val="clear" w:color="auto" w:fill="FFFFFF"/>
        <w:spacing w:before="48" w:after="48" w:line="360" w:lineRule="atLeast"/>
        <w:ind w:right="-402"/>
        <w:outlineLvl w:val="1"/>
        <w:rPr>
          <w:ins w:id="325" w:author="Unknown"/>
          <w:rFonts w:ascii="Arial" w:hAnsi="Arial" w:cs="Arial"/>
          <w:spacing w:val="-15"/>
          <w:sz w:val="36"/>
          <w:szCs w:val="36"/>
        </w:rPr>
      </w:pPr>
      <w:ins w:id="326" w:author="Unknown">
        <w:r w:rsidRPr="00250E7B">
          <w:rPr>
            <w:rFonts w:ascii="Arial" w:hAnsi="Arial" w:cs="Arial"/>
            <w:spacing w:val="-15"/>
            <w:sz w:val="36"/>
            <w:szCs w:val="36"/>
          </w:rPr>
          <w:t>Generic Classes</w:t>
        </w:r>
      </w:ins>
    </w:p>
    <w:p w:rsidR="002A0BC6" w:rsidRPr="00250E7B" w:rsidRDefault="002A0BC6" w:rsidP="002A0BC6">
      <w:pPr>
        <w:shd w:val="clear" w:color="auto" w:fill="FFFFFF"/>
        <w:spacing w:after="240" w:line="360" w:lineRule="atLeast"/>
        <w:ind w:left="-402" w:right="-402"/>
        <w:jc w:val="both"/>
        <w:rPr>
          <w:ins w:id="327" w:author="Unknown"/>
          <w:rFonts w:ascii="Arial" w:hAnsi="Arial" w:cs="Arial"/>
          <w:sz w:val="21"/>
          <w:szCs w:val="21"/>
        </w:rPr>
      </w:pPr>
      <w:ins w:id="328" w:author="Unknown">
        <w:r w:rsidRPr="00250E7B">
          <w:rPr>
            <w:rFonts w:ascii="Arial" w:hAnsi="Arial" w:cs="Arial"/>
            <w:sz w:val="21"/>
            <w:szCs w:val="21"/>
          </w:rPr>
          <w:t>A generic class declaration looks like a non-generic class declaration, except that the class name is followed by a type parameter section.</w:t>
        </w:r>
      </w:ins>
    </w:p>
    <w:p w:rsidR="002A0BC6" w:rsidRPr="00250E7B" w:rsidRDefault="002A0BC6" w:rsidP="002A0BC6">
      <w:pPr>
        <w:shd w:val="clear" w:color="auto" w:fill="FFFFFF"/>
        <w:spacing w:after="240" w:line="360" w:lineRule="atLeast"/>
        <w:ind w:left="-402" w:right="-402"/>
        <w:jc w:val="both"/>
        <w:rPr>
          <w:ins w:id="329" w:author="Unknown"/>
          <w:rFonts w:ascii="Arial" w:hAnsi="Arial" w:cs="Arial"/>
          <w:sz w:val="21"/>
          <w:szCs w:val="21"/>
        </w:rPr>
      </w:pPr>
      <w:ins w:id="330" w:author="Unknown">
        <w:r w:rsidRPr="00250E7B">
          <w:rPr>
            <w:rFonts w:ascii="Arial" w:hAnsi="Arial" w:cs="Arial"/>
            <w:sz w:val="21"/>
            <w:szCs w:val="21"/>
          </w:rPr>
          <w:t>As with generic methods, the type parameter section of a generic class can have one or more type parameters separated by commas. These classes are known as parameterized classes or parameterized types because they accept one or more parameters.</w:t>
        </w:r>
      </w:ins>
    </w:p>
    <w:p w:rsidR="002A0BC6" w:rsidRPr="00250E7B" w:rsidRDefault="002A0BC6" w:rsidP="002A0BC6">
      <w:pPr>
        <w:shd w:val="clear" w:color="auto" w:fill="FFFFFF"/>
        <w:spacing w:before="48" w:after="48" w:line="360" w:lineRule="atLeast"/>
        <w:ind w:right="-402"/>
        <w:outlineLvl w:val="2"/>
        <w:rPr>
          <w:ins w:id="331" w:author="Unknown"/>
          <w:rFonts w:ascii="Arial" w:hAnsi="Arial" w:cs="Arial"/>
          <w:sz w:val="27"/>
          <w:szCs w:val="27"/>
        </w:rPr>
      </w:pPr>
      <w:ins w:id="332"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333" w:author="Unknown"/>
          <w:rFonts w:ascii="Arial" w:hAnsi="Arial" w:cs="Arial"/>
          <w:sz w:val="21"/>
          <w:szCs w:val="21"/>
        </w:rPr>
      </w:pPr>
      <w:ins w:id="334" w:author="Unknown">
        <w:r w:rsidRPr="00250E7B">
          <w:rPr>
            <w:rFonts w:ascii="Arial" w:hAnsi="Arial" w:cs="Arial"/>
            <w:sz w:val="21"/>
            <w:szCs w:val="21"/>
          </w:rPr>
          <w:t>Following example illustrates how we can define a generic class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5" w:author="Unknown"/>
          <w:rFonts w:ascii="Consolas" w:hAnsi="Consolas" w:cs="Consolas"/>
          <w:sz w:val="20"/>
        </w:rPr>
      </w:pPr>
      <w:ins w:id="336" w:author="Unknown">
        <w:r w:rsidRPr="00250E7B">
          <w:rPr>
            <w:rFonts w:ascii="Consolas" w:hAnsi="Consolas" w:cs="Consolas"/>
            <w:sz w:val="20"/>
          </w:rPr>
          <w:t>public class Box&lt;T&gt;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7" w:author="Unknown"/>
          <w:rFonts w:ascii="Consolas" w:hAnsi="Consolas" w:cs="Consolas"/>
          <w:sz w:val="20"/>
        </w:rPr>
      </w:pPr>
      <w:ins w:id="338" w:author="Unknown">
        <w:r w:rsidRPr="00250E7B">
          <w:rPr>
            <w:rFonts w:ascii="Consolas" w:hAnsi="Consolas" w:cs="Consolas"/>
            <w:sz w:val="20"/>
          </w:rPr>
          <w:t xml:space="preserve">   private T 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9"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0" w:author="Unknown"/>
          <w:rFonts w:ascii="Consolas" w:hAnsi="Consolas" w:cs="Consolas"/>
          <w:sz w:val="20"/>
        </w:rPr>
      </w:pPr>
      <w:ins w:id="341" w:author="Unknown">
        <w:r w:rsidRPr="00250E7B">
          <w:rPr>
            <w:rFonts w:ascii="Consolas" w:hAnsi="Consolas" w:cs="Consolas"/>
            <w:sz w:val="20"/>
          </w:rPr>
          <w:t xml:space="preserve">   public void add(T 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 w:author="Unknown"/>
          <w:rFonts w:ascii="Consolas" w:hAnsi="Consolas" w:cs="Consolas"/>
          <w:sz w:val="20"/>
        </w:rPr>
      </w:pPr>
      <w:ins w:id="343" w:author="Unknown">
        <w:r w:rsidRPr="00250E7B">
          <w:rPr>
            <w:rFonts w:ascii="Consolas" w:hAnsi="Consolas" w:cs="Consolas"/>
            <w:sz w:val="20"/>
          </w:rPr>
          <w:t xml:space="preserve">      this.t = 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 w:author="Unknown"/>
          <w:rFonts w:ascii="Consolas" w:hAnsi="Consolas" w:cs="Consolas"/>
          <w:sz w:val="20"/>
        </w:rPr>
      </w:pPr>
      <w:ins w:id="34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7" w:author="Unknown"/>
          <w:rFonts w:ascii="Consolas" w:hAnsi="Consolas" w:cs="Consolas"/>
          <w:sz w:val="20"/>
        </w:rPr>
      </w:pPr>
      <w:ins w:id="348" w:author="Unknown">
        <w:r w:rsidRPr="00250E7B">
          <w:rPr>
            <w:rFonts w:ascii="Consolas" w:hAnsi="Consolas" w:cs="Consolas"/>
            <w:sz w:val="20"/>
          </w:rPr>
          <w:t xml:space="preserve">   public T get()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 w:author="Unknown"/>
          <w:rFonts w:ascii="Consolas" w:hAnsi="Consolas" w:cs="Consolas"/>
          <w:sz w:val="20"/>
        </w:rPr>
      </w:pPr>
      <w:ins w:id="350" w:author="Unknown">
        <w:r w:rsidRPr="00250E7B">
          <w:rPr>
            <w:rFonts w:ascii="Consolas" w:hAnsi="Consolas" w:cs="Consolas"/>
            <w:sz w:val="20"/>
          </w:rPr>
          <w:t xml:space="preserve">      return 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 w:author="Unknown"/>
          <w:rFonts w:ascii="Consolas" w:hAnsi="Consolas" w:cs="Consolas"/>
          <w:sz w:val="20"/>
        </w:rPr>
      </w:pPr>
      <w:ins w:id="35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3"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 w:author="Unknown"/>
          <w:rFonts w:ascii="Consolas" w:hAnsi="Consolas" w:cs="Consolas"/>
          <w:sz w:val="20"/>
        </w:rPr>
      </w:pPr>
      <w:ins w:id="355"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 w:author="Unknown"/>
          <w:rFonts w:ascii="Consolas" w:hAnsi="Consolas" w:cs="Consolas"/>
          <w:sz w:val="20"/>
        </w:rPr>
      </w:pPr>
      <w:ins w:id="357" w:author="Unknown">
        <w:r w:rsidRPr="00250E7B">
          <w:rPr>
            <w:rFonts w:ascii="Consolas" w:hAnsi="Consolas" w:cs="Consolas"/>
            <w:sz w:val="20"/>
          </w:rPr>
          <w:t xml:space="preserve">      Box&lt;Integer&gt; integerBox = new Box&lt;Integer&gt;();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 w:author="Unknown"/>
          <w:rFonts w:ascii="Consolas" w:hAnsi="Consolas" w:cs="Consolas"/>
          <w:sz w:val="20"/>
        </w:rPr>
      </w:pPr>
      <w:ins w:id="359" w:author="Unknown">
        <w:r w:rsidRPr="00250E7B">
          <w:rPr>
            <w:rFonts w:ascii="Consolas" w:hAnsi="Consolas" w:cs="Consolas"/>
            <w:sz w:val="20"/>
          </w:rPr>
          <w:t xml:space="preserve">      Box&lt;String&gt; stringBox = new Box&lt;String&gt;();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0" w:author="Unknown"/>
          <w:rFonts w:ascii="Consolas" w:hAnsi="Consolas" w:cs="Consolas"/>
          <w:sz w:val="20"/>
        </w:rPr>
      </w:pPr>
      <w:ins w:id="36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 w:author="Unknown"/>
          <w:rFonts w:ascii="Consolas" w:hAnsi="Consolas" w:cs="Consolas"/>
          <w:sz w:val="20"/>
        </w:rPr>
      </w:pPr>
      <w:ins w:id="363" w:author="Unknown">
        <w:r w:rsidRPr="00250E7B">
          <w:rPr>
            <w:rFonts w:ascii="Consolas" w:hAnsi="Consolas" w:cs="Consolas"/>
            <w:sz w:val="20"/>
          </w:rPr>
          <w:t xml:space="preserve">      integerBox.add(new Integer(10));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 w:author="Unknown"/>
          <w:rFonts w:ascii="Consolas" w:hAnsi="Consolas" w:cs="Consolas"/>
          <w:sz w:val="20"/>
        </w:rPr>
      </w:pPr>
      <w:ins w:id="365" w:author="Unknown">
        <w:r w:rsidRPr="00250E7B">
          <w:rPr>
            <w:rFonts w:ascii="Consolas" w:hAnsi="Consolas" w:cs="Consolas"/>
            <w:sz w:val="20"/>
          </w:rPr>
          <w:lastRenderedPageBreak/>
          <w:t xml:space="preserve">      stringBox.add(new String("Hello World"));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7" w:author="Unknown"/>
          <w:rFonts w:ascii="Consolas" w:hAnsi="Consolas" w:cs="Consolas"/>
          <w:sz w:val="20"/>
        </w:rPr>
      </w:pPr>
      <w:ins w:id="368" w:author="Unknown">
        <w:r w:rsidRPr="00250E7B">
          <w:rPr>
            <w:rFonts w:ascii="Consolas" w:hAnsi="Consolas" w:cs="Consolas"/>
            <w:sz w:val="20"/>
          </w:rPr>
          <w:t xml:space="preserve">      System.out.printf("Integer Value :%d\n\n", integerBox.get());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 w:author="Unknown"/>
          <w:rFonts w:ascii="Consolas" w:hAnsi="Consolas" w:cs="Consolas"/>
          <w:sz w:val="20"/>
        </w:rPr>
      </w:pPr>
      <w:ins w:id="370" w:author="Unknown">
        <w:r w:rsidRPr="00250E7B">
          <w:rPr>
            <w:rFonts w:ascii="Consolas" w:hAnsi="Consolas" w:cs="Consolas"/>
            <w:sz w:val="20"/>
          </w:rPr>
          <w:t xml:space="preserve">      System.out.printf("String Value :%s\n", stringBox.get());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 w:author="Unknown"/>
          <w:rFonts w:ascii="Consolas" w:hAnsi="Consolas" w:cs="Consolas"/>
          <w:sz w:val="20"/>
        </w:rPr>
      </w:pPr>
      <w:ins w:id="37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3" w:author="Unknown"/>
          <w:rFonts w:ascii="Consolas" w:hAnsi="Consolas" w:cs="Consolas"/>
          <w:sz w:val="20"/>
        </w:rPr>
      </w:pPr>
      <w:ins w:id="374"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375" w:author="Unknown"/>
          <w:rFonts w:ascii="Arial" w:hAnsi="Arial" w:cs="Arial"/>
          <w:sz w:val="21"/>
          <w:szCs w:val="21"/>
        </w:rPr>
      </w:pPr>
      <w:ins w:id="376"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377" w:author="Unknown"/>
          <w:rFonts w:ascii="Arial" w:hAnsi="Arial" w:cs="Arial"/>
          <w:sz w:val="27"/>
          <w:szCs w:val="27"/>
        </w:rPr>
      </w:pPr>
      <w:ins w:id="378"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nsolas" w:hAnsi="Consolas" w:cs="Consolas"/>
          <w:sz w:val="18"/>
          <w:szCs w:val="18"/>
        </w:rPr>
      </w:pPr>
      <w:ins w:id="380" w:author="Unknown">
        <w:r w:rsidRPr="00250E7B">
          <w:rPr>
            <w:rFonts w:ascii="Consolas" w:hAnsi="Consolas" w:cs="Consolas"/>
            <w:sz w:val="18"/>
            <w:szCs w:val="18"/>
          </w:rPr>
          <w:t>Integer Value :10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nsolas" w:hAnsi="Consolas" w:cs="Consolas"/>
          <w:sz w:val="18"/>
          <w:szCs w:val="18"/>
        </w:rPr>
      </w:pPr>
      <w:ins w:id="382" w:author="Unknown">
        <w:r w:rsidRPr="00250E7B">
          <w:rPr>
            <w:rFonts w:ascii="Consolas" w:hAnsi="Consolas" w:cs="Consolas"/>
            <w:sz w:val="18"/>
            <w:szCs w:val="18"/>
          </w:rPr>
          <w:t>String Value :Hello World</w:t>
        </w:r>
      </w:ins>
    </w:p>
    <w:p w:rsidR="002A0BC6" w:rsidRPr="00250E7B" w:rsidRDefault="002A0BC6" w:rsidP="002A0BC6">
      <w:pPr>
        <w:shd w:val="clear" w:color="auto" w:fill="FFFFFF"/>
        <w:spacing w:before="48" w:after="48" w:line="450" w:lineRule="atLeast"/>
        <w:ind w:right="-402"/>
        <w:jc w:val="center"/>
        <w:outlineLvl w:val="0"/>
        <w:rPr>
          <w:ins w:id="383" w:author="Unknown"/>
          <w:rFonts w:ascii="Arial" w:hAnsi="Arial" w:cs="Arial"/>
          <w:spacing w:val="-15"/>
          <w:kern w:val="36"/>
          <w:sz w:val="42"/>
          <w:szCs w:val="42"/>
        </w:rPr>
      </w:pPr>
      <w:ins w:id="384" w:author="Unknown">
        <w:r w:rsidRPr="00250E7B">
          <w:rPr>
            <w:rFonts w:ascii="Arial" w:hAnsi="Arial" w:cs="Arial"/>
            <w:spacing w:val="-15"/>
            <w:kern w:val="36"/>
            <w:sz w:val="42"/>
            <w:szCs w:val="42"/>
          </w:rPr>
          <w:t>Java - Serialization</w:t>
        </w:r>
      </w:ins>
    </w:p>
    <w:p w:rsidR="002A0BC6" w:rsidRPr="00250E7B" w:rsidRDefault="002A0BC6" w:rsidP="002A0BC6">
      <w:pPr>
        <w:shd w:val="clear" w:color="auto" w:fill="FFFFFF"/>
        <w:spacing w:after="240" w:line="360" w:lineRule="atLeast"/>
        <w:ind w:left="-402" w:right="-402"/>
        <w:jc w:val="both"/>
        <w:rPr>
          <w:ins w:id="385" w:author="Unknown"/>
          <w:rFonts w:ascii="Arial" w:hAnsi="Arial" w:cs="Arial"/>
          <w:sz w:val="21"/>
          <w:szCs w:val="21"/>
        </w:rPr>
      </w:pPr>
      <w:ins w:id="386" w:author="Unknown">
        <w:r w:rsidRPr="00250E7B">
          <w:rPr>
            <w:rFonts w:ascii="Arial" w:hAnsi="Arial" w:cs="Arial"/>
            <w:sz w:val="21"/>
            <w:szCs w:val="21"/>
          </w:rPr>
          <w:t>Java provides a mechanism, called object serialization where an object can be represented as a sequence of bytes that includes the object's data as well as information about the object's type and the types of data stored in the object.</w:t>
        </w:r>
      </w:ins>
    </w:p>
    <w:p w:rsidR="002A0BC6" w:rsidRPr="00250E7B" w:rsidRDefault="002A0BC6" w:rsidP="002A0BC6">
      <w:pPr>
        <w:shd w:val="clear" w:color="auto" w:fill="FFFFFF"/>
        <w:spacing w:after="240" w:line="360" w:lineRule="atLeast"/>
        <w:ind w:left="-402" w:right="-402"/>
        <w:jc w:val="both"/>
        <w:rPr>
          <w:ins w:id="387" w:author="Unknown"/>
          <w:rFonts w:ascii="Arial" w:hAnsi="Arial" w:cs="Arial"/>
          <w:sz w:val="21"/>
          <w:szCs w:val="21"/>
        </w:rPr>
      </w:pPr>
      <w:ins w:id="388" w:author="Unknown">
        <w:r w:rsidRPr="00250E7B">
          <w:rPr>
            <w:rFonts w:ascii="Arial" w:hAnsi="Arial" w:cs="Arial"/>
            <w:sz w:val="21"/>
            <w:szCs w:val="21"/>
          </w:rPr>
          <w:t>After a serialized object has been written into a file, it can be read from the file and deserialized that is, the type information and bytes that represent the object and its data can be used to recreate the object in memory.</w:t>
        </w:r>
      </w:ins>
    </w:p>
    <w:p w:rsidR="002A0BC6" w:rsidRPr="00250E7B" w:rsidRDefault="002A0BC6" w:rsidP="002A0BC6">
      <w:pPr>
        <w:shd w:val="clear" w:color="auto" w:fill="FFFFFF"/>
        <w:spacing w:after="240" w:line="360" w:lineRule="atLeast"/>
        <w:ind w:left="-402" w:right="-402"/>
        <w:jc w:val="both"/>
        <w:rPr>
          <w:ins w:id="389" w:author="Unknown"/>
          <w:rFonts w:ascii="Arial" w:hAnsi="Arial" w:cs="Arial"/>
          <w:sz w:val="21"/>
          <w:szCs w:val="21"/>
        </w:rPr>
      </w:pPr>
      <w:ins w:id="390" w:author="Unknown">
        <w:r w:rsidRPr="00250E7B">
          <w:rPr>
            <w:rFonts w:ascii="Arial" w:hAnsi="Arial" w:cs="Arial"/>
            <w:sz w:val="21"/>
            <w:szCs w:val="21"/>
          </w:rPr>
          <w:t>Most impressive is that the entire process is JVM independent, meaning an object can be serialized on one platform and deserialized on an entirely different platform.</w:t>
        </w:r>
      </w:ins>
    </w:p>
    <w:p w:rsidR="002A0BC6" w:rsidRPr="00250E7B" w:rsidRDefault="002A0BC6" w:rsidP="002A0BC6">
      <w:pPr>
        <w:shd w:val="clear" w:color="auto" w:fill="FFFFFF"/>
        <w:spacing w:after="240" w:line="360" w:lineRule="atLeast"/>
        <w:ind w:left="-402" w:right="-402"/>
        <w:jc w:val="both"/>
        <w:rPr>
          <w:ins w:id="391" w:author="Unknown"/>
          <w:rFonts w:ascii="Arial" w:hAnsi="Arial" w:cs="Arial"/>
          <w:sz w:val="21"/>
          <w:szCs w:val="21"/>
        </w:rPr>
      </w:pPr>
      <w:ins w:id="392" w:author="Unknown">
        <w:r w:rsidRPr="00250E7B">
          <w:rPr>
            <w:rFonts w:ascii="Arial" w:hAnsi="Arial" w:cs="Arial"/>
            <w:sz w:val="21"/>
            <w:szCs w:val="21"/>
          </w:rPr>
          <w:t>Classes</w:t>
        </w:r>
        <w:r w:rsidRPr="00250E7B">
          <w:rPr>
            <w:rFonts w:ascii="Arial" w:hAnsi="Arial" w:cs="Arial"/>
            <w:sz w:val="21"/>
          </w:rPr>
          <w:t> </w:t>
        </w:r>
        <w:r w:rsidRPr="00250E7B">
          <w:rPr>
            <w:rFonts w:ascii="Arial" w:hAnsi="Arial" w:cs="Arial"/>
            <w:b/>
            <w:bCs/>
            <w:sz w:val="21"/>
            <w:szCs w:val="21"/>
          </w:rPr>
          <w:t>ObjectInputStream</w:t>
        </w:r>
        <w:r w:rsidRPr="00250E7B">
          <w:rPr>
            <w:rFonts w:ascii="Arial" w:hAnsi="Arial" w:cs="Arial"/>
            <w:sz w:val="21"/>
          </w:rPr>
          <w:t> </w:t>
        </w:r>
        <w:r w:rsidRPr="00250E7B">
          <w:rPr>
            <w:rFonts w:ascii="Arial" w:hAnsi="Arial" w:cs="Arial"/>
            <w:sz w:val="21"/>
            <w:szCs w:val="21"/>
          </w:rPr>
          <w:t>and</w:t>
        </w:r>
        <w:r w:rsidRPr="00250E7B">
          <w:rPr>
            <w:rFonts w:ascii="Arial" w:hAnsi="Arial" w:cs="Arial"/>
            <w:sz w:val="21"/>
          </w:rPr>
          <w:t> </w:t>
        </w:r>
        <w:r w:rsidRPr="00250E7B">
          <w:rPr>
            <w:rFonts w:ascii="Arial" w:hAnsi="Arial" w:cs="Arial"/>
            <w:b/>
            <w:bCs/>
            <w:sz w:val="21"/>
            <w:szCs w:val="21"/>
          </w:rPr>
          <w:t>ObjectOutputStream</w:t>
        </w:r>
        <w:r w:rsidRPr="00250E7B">
          <w:rPr>
            <w:rFonts w:ascii="Arial" w:hAnsi="Arial" w:cs="Arial"/>
            <w:sz w:val="21"/>
          </w:rPr>
          <w:t> </w:t>
        </w:r>
        <w:r w:rsidRPr="00250E7B">
          <w:rPr>
            <w:rFonts w:ascii="Arial" w:hAnsi="Arial" w:cs="Arial"/>
            <w:sz w:val="21"/>
            <w:szCs w:val="21"/>
          </w:rPr>
          <w:t>are high-level streams that contain the methods for serializing and deserializing an object.</w:t>
        </w:r>
      </w:ins>
    </w:p>
    <w:p w:rsidR="002A0BC6" w:rsidRPr="00250E7B" w:rsidRDefault="002A0BC6" w:rsidP="002A0BC6">
      <w:pPr>
        <w:shd w:val="clear" w:color="auto" w:fill="FFFFFF"/>
        <w:spacing w:after="240" w:line="360" w:lineRule="atLeast"/>
        <w:ind w:left="-402" w:right="-402"/>
        <w:jc w:val="both"/>
        <w:rPr>
          <w:ins w:id="393" w:author="Unknown"/>
          <w:rFonts w:ascii="Arial" w:hAnsi="Arial" w:cs="Arial"/>
          <w:sz w:val="21"/>
          <w:szCs w:val="21"/>
        </w:rPr>
      </w:pPr>
      <w:ins w:id="394" w:author="Unknown">
        <w:r w:rsidRPr="00250E7B">
          <w:rPr>
            <w:rFonts w:ascii="Arial" w:hAnsi="Arial" w:cs="Arial"/>
            <w:sz w:val="21"/>
            <w:szCs w:val="21"/>
          </w:rPr>
          <w:t>The ObjectOutputStream class contains many write methods for writing various data types, but one method in particular stands out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nsolas" w:hAnsi="Consolas" w:cs="Consolas"/>
          <w:sz w:val="18"/>
          <w:szCs w:val="18"/>
        </w:rPr>
      </w:pPr>
      <w:ins w:id="396" w:author="Unknown">
        <w:r w:rsidRPr="00250E7B">
          <w:rPr>
            <w:rFonts w:ascii="Consolas" w:hAnsi="Consolas" w:cs="Consolas"/>
            <w:sz w:val="18"/>
            <w:szCs w:val="18"/>
          </w:rPr>
          <w:t>public final void writeObject(Object x) throws IOException</w:t>
        </w:r>
      </w:ins>
    </w:p>
    <w:p w:rsidR="002A0BC6" w:rsidRPr="00250E7B" w:rsidRDefault="002A0BC6" w:rsidP="002A0BC6">
      <w:pPr>
        <w:shd w:val="clear" w:color="auto" w:fill="FFFFFF"/>
        <w:spacing w:after="240" w:line="360" w:lineRule="atLeast"/>
        <w:ind w:left="-402" w:right="-402"/>
        <w:jc w:val="both"/>
        <w:rPr>
          <w:ins w:id="397" w:author="Unknown"/>
          <w:rFonts w:ascii="Arial" w:hAnsi="Arial" w:cs="Arial"/>
          <w:sz w:val="21"/>
          <w:szCs w:val="21"/>
        </w:rPr>
      </w:pPr>
      <w:ins w:id="398" w:author="Unknown">
        <w:r w:rsidRPr="00250E7B">
          <w:rPr>
            <w:rFonts w:ascii="Arial" w:hAnsi="Arial" w:cs="Arial"/>
            <w:sz w:val="21"/>
            <w:szCs w:val="21"/>
          </w:rPr>
          <w:t>The above method serializes an Object and sends it to the output stream. Similarly, the ObjectInputStream class contains the following method for deserializing an object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nsolas" w:hAnsi="Consolas" w:cs="Consolas"/>
          <w:sz w:val="18"/>
          <w:szCs w:val="18"/>
        </w:rPr>
      </w:pPr>
      <w:ins w:id="400" w:author="Unknown">
        <w:r w:rsidRPr="00250E7B">
          <w:rPr>
            <w:rFonts w:ascii="Consolas" w:hAnsi="Consolas" w:cs="Consolas"/>
            <w:sz w:val="18"/>
            <w:szCs w:val="18"/>
          </w:rPr>
          <w:t>public final Object readObject() throws IOException, ClassNotFoundException</w:t>
        </w:r>
      </w:ins>
    </w:p>
    <w:p w:rsidR="002A0BC6" w:rsidRPr="00250E7B" w:rsidRDefault="002A0BC6" w:rsidP="002A0BC6">
      <w:pPr>
        <w:shd w:val="clear" w:color="auto" w:fill="FFFFFF"/>
        <w:spacing w:after="240" w:line="360" w:lineRule="atLeast"/>
        <w:ind w:left="-402" w:right="-402"/>
        <w:jc w:val="both"/>
        <w:rPr>
          <w:ins w:id="401" w:author="Unknown"/>
          <w:rFonts w:ascii="Arial" w:hAnsi="Arial" w:cs="Arial"/>
          <w:sz w:val="21"/>
          <w:szCs w:val="21"/>
        </w:rPr>
      </w:pPr>
      <w:ins w:id="402" w:author="Unknown">
        <w:r w:rsidRPr="00250E7B">
          <w:rPr>
            <w:rFonts w:ascii="Arial" w:hAnsi="Arial" w:cs="Arial"/>
            <w:sz w:val="21"/>
            <w:szCs w:val="21"/>
          </w:rPr>
          <w:t>This method retrieves the next Object out of the stream and deserializes it. The return value is Object, so you will need to cast it to its appropriate data type.</w:t>
        </w:r>
      </w:ins>
    </w:p>
    <w:p w:rsidR="002A0BC6" w:rsidRPr="00250E7B" w:rsidRDefault="002A0BC6" w:rsidP="002A0BC6">
      <w:pPr>
        <w:shd w:val="clear" w:color="auto" w:fill="FFFFFF"/>
        <w:spacing w:after="240" w:line="360" w:lineRule="atLeast"/>
        <w:ind w:left="-402" w:right="-402"/>
        <w:jc w:val="both"/>
        <w:rPr>
          <w:ins w:id="403" w:author="Unknown"/>
          <w:rFonts w:ascii="Arial" w:hAnsi="Arial" w:cs="Arial"/>
          <w:sz w:val="21"/>
          <w:szCs w:val="21"/>
        </w:rPr>
      </w:pPr>
      <w:ins w:id="404" w:author="Unknown">
        <w:r w:rsidRPr="00250E7B">
          <w:rPr>
            <w:rFonts w:ascii="Arial" w:hAnsi="Arial" w:cs="Arial"/>
            <w:sz w:val="21"/>
            <w:szCs w:val="21"/>
          </w:rPr>
          <w:lastRenderedPageBreak/>
          <w:t>To demonstrate how serialization works in Java, I am going to use the Employee class that we discussed early on in the book. Suppose that we have the following Employee class, which implements the Serializable interface −</w:t>
        </w:r>
      </w:ins>
    </w:p>
    <w:p w:rsidR="002A0BC6" w:rsidRPr="00250E7B" w:rsidRDefault="002A0BC6" w:rsidP="002A0BC6">
      <w:pPr>
        <w:shd w:val="clear" w:color="auto" w:fill="FFFFFF"/>
        <w:spacing w:before="48" w:after="48" w:line="360" w:lineRule="atLeast"/>
        <w:ind w:right="-402"/>
        <w:outlineLvl w:val="2"/>
        <w:rPr>
          <w:ins w:id="405" w:author="Unknown"/>
          <w:rFonts w:ascii="Arial" w:hAnsi="Arial" w:cs="Arial"/>
          <w:sz w:val="27"/>
          <w:szCs w:val="27"/>
        </w:rPr>
      </w:pPr>
      <w:ins w:id="406" w:author="Unknown">
        <w:r w:rsidRPr="00250E7B">
          <w:rPr>
            <w:rFonts w:ascii="Arial" w:hAnsi="Arial" w:cs="Arial"/>
            <w:sz w:val="27"/>
            <w:szCs w:val="27"/>
          </w:rPr>
          <w:t>Example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7" w:author="Unknown"/>
          <w:rFonts w:ascii="Consolas" w:hAnsi="Consolas" w:cs="Consolas"/>
          <w:sz w:val="20"/>
        </w:rPr>
      </w:pPr>
      <w:ins w:id="408" w:author="Unknown">
        <w:r w:rsidRPr="00250E7B">
          <w:rPr>
            <w:rFonts w:ascii="Consolas" w:hAnsi="Consolas" w:cs="Consolas"/>
            <w:sz w:val="20"/>
          </w:rPr>
          <w:t>public class Employee implements java.io.Serializable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9" w:author="Unknown"/>
          <w:rFonts w:ascii="Consolas" w:hAnsi="Consolas" w:cs="Consolas"/>
          <w:sz w:val="20"/>
        </w:rPr>
      </w:pPr>
      <w:ins w:id="410" w:author="Unknown">
        <w:r w:rsidRPr="00250E7B">
          <w:rPr>
            <w:rFonts w:ascii="Consolas" w:hAnsi="Consolas" w:cs="Consolas"/>
            <w:sz w:val="20"/>
          </w:rPr>
          <w:t xml:space="preserve">   public String 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1" w:author="Unknown"/>
          <w:rFonts w:ascii="Consolas" w:hAnsi="Consolas" w:cs="Consolas"/>
          <w:sz w:val="20"/>
        </w:rPr>
      </w:pPr>
      <w:ins w:id="412" w:author="Unknown">
        <w:r w:rsidRPr="00250E7B">
          <w:rPr>
            <w:rFonts w:ascii="Consolas" w:hAnsi="Consolas" w:cs="Consolas"/>
            <w:sz w:val="20"/>
          </w:rPr>
          <w:t xml:space="preserve">   public String address;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3" w:author="Unknown"/>
          <w:rFonts w:ascii="Consolas" w:hAnsi="Consolas" w:cs="Consolas"/>
          <w:sz w:val="20"/>
        </w:rPr>
      </w:pPr>
      <w:ins w:id="414" w:author="Unknown">
        <w:r w:rsidRPr="00250E7B">
          <w:rPr>
            <w:rFonts w:ascii="Consolas" w:hAnsi="Consolas" w:cs="Consolas"/>
            <w:sz w:val="20"/>
          </w:rPr>
          <w:t xml:space="preserve">   public transient int SSN;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5" w:author="Unknown"/>
          <w:rFonts w:ascii="Consolas" w:hAnsi="Consolas" w:cs="Consolas"/>
          <w:sz w:val="20"/>
        </w:rPr>
      </w:pPr>
      <w:ins w:id="416" w:author="Unknown">
        <w:r w:rsidRPr="00250E7B">
          <w:rPr>
            <w:rFonts w:ascii="Consolas" w:hAnsi="Consolas" w:cs="Consolas"/>
            <w:sz w:val="20"/>
          </w:rPr>
          <w:t xml:space="preserve">   public int number;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7" w:author="Unknown"/>
          <w:rFonts w:ascii="Consolas" w:hAnsi="Consolas" w:cs="Consolas"/>
          <w:sz w:val="20"/>
        </w:rPr>
      </w:pPr>
      <w:ins w:id="418"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9" w:author="Unknown"/>
          <w:rFonts w:ascii="Consolas" w:hAnsi="Consolas" w:cs="Consolas"/>
          <w:sz w:val="20"/>
        </w:rPr>
      </w:pPr>
      <w:ins w:id="420" w:author="Unknown">
        <w:r w:rsidRPr="00250E7B">
          <w:rPr>
            <w:rFonts w:ascii="Consolas" w:hAnsi="Consolas" w:cs="Consolas"/>
            <w:sz w:val="20"/>
          </w:rPr>
          <w:t xml:space="preserve">   public void mailCheck()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1" w:author="Unknown"/>
          <w:rFonts w:ascii="Consolas" w:hAnsi="Consolas" w:cs="Consolas"/>
          <w:sz w:val="20"/>
        </w:rPr>
      </w:pPr>
      <w:ins w:id="422" w:author="Unknown">
        <w:r w:rsidRPr="00250E7B">
          <w:rPr>
            <w:rFonts w:ascii="Consolas" w:hAnsi="Consolas" w:cs="Consolas"/>
            <w:sz w:val="20"/>
          </w:rPr>
          <w:t xml:space="preserve">      System.out.println("Mailing a check to " + name + " " + address);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3" w:author="Unknown"/>
          <w:rFonts w:ascii="Consolas" w:hAnsi="Consolas" w:cs="Consolas"/>
          <w:sz w:val="20"/>
        </w:rPr>
      </w:pPr>
      <w:ins w:id="42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5" w:author="Unknown"/>
          <w:rFonts w:ascii="Consolas" w:hAnsi="Consolas" w:cs="Consolas"/>
          <w:sz w:val="20"/>
        </w:rPr>
      </w:pPr>
      <w:ins w:id="426"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427" w:author="Unknown"/>
          <w:rFonts w:ascii="Arial" w:hAnsi="Arial" w:cs="Arial"/>
          <w:sz w:val="21"/>
          <w:szCs w:val="21"/>
        </w:rPr>
      </w:pPr>
      <w:ins w:id="428" w:author="Unknown">
        <w:r w:rsidRPr="00250E7B">
          <w:rPr>
            <w:rFonts w:ascii="Arial" w:hAnsi="Arial" w:cs="Arial"/>
            <w:sz w:val="21"/>
            <w:szCs w:val="21"/>
          </w:rPr>
          <w:t>Notice that for a class to be serialized successfully, two conditions must be met −</w:t>
        </w:r>
      </w:ins>
    </w:p>
    <w:p w:rsidR="002A0BC6" w:rsidRPr="00250E7B" w:rsidRDefault="002A0BC6" w:rsidP="002A0BC6">
      <w:pPr>
        <w:numPr>
          <w:ilvl w:val="0"/>
          <w:numId w:val="5"/>
        </w:numPr>
        <w:shd w:val="clear" w:color="auto" w:fill="FFFFFF"/>
        <w:spacing w:after="240" w:line="360" w:lineRule="atLeast"/>
        <w:ind w:left="318" w:right="-402"/>
        <w:jc w:val="both"/>
        <w:rPr>
          <w:ins w:id="429" w:author="Unknown"/>
          <w:rFonts w:ascii="Arial" w:hAnsi="Arial" w:cs="Arial"/>
          <w:sz w:val="21"/>
          <w:szCs w:val="21"/>
        </w:rPr>
      </w:pPr>
      <w:ins w:id="430" w:author="Unknown">
        <w:r w:rsidRPr="00250E7B">
          <w:rPr>
            <w:rFonts w:ascii="Arial" w:hAnsi="Arial" w:cs="Arial"/>
            <w:sz w:val="21"/>
            <w:szCs w:val="21"/>
          </w:rPr>
          <w:t>The class must implement the java.io.Serializable interface.</w:t>
        </w:r>
      </w:ins>
    </w:p>
    <w:p w:rsidR="002A0BC6" w:rsidRPr="00250E7B" w:rsidRDefault="002A0BC6" w:rsidP="002A0BC6">
      <w:pPr>
        <w:numPr>
          <w:ilvl w:val="0"/>
          <w:numId w:val="5"/>
        </w:numPr>
        <w:shd w:val="clear" w:color="auto" w:fill="FFFFFF"/>
        <w:spacing w:after="240" w:line="360" w:lineRule="atLeast"/>
        <w:ind w:left="318" w:right="-402"/>
        <w:jc w:val="both"/>
        <w:rPr>
          <w:ins w:id="431" w:author="Unknown"/>
          <w:rFonts w:ascii="Arial" w:hAnsi="Arial" w:cs="Arial"/>
          <w:sz w:val="21"/>
          <w:szCs w:val="21"/>
        </w:rPr>
      </w:pPr>
      <w:ins w:id="432" w:author="Unknown">
        <w:r w:rsidRPr="00250E7B">
          <w:rPr>
            <w:rFonts w:ascii="Arial" w:hAnsi="Arial" w:cs="Arial"/>
            <w:sz w:val="21"/>
            <w:szCs w:val="21"/>
          </w:rPr>
          <w:t>All of the fields in the class must be serializable. If a field is not serializable, it must be marked</w:t>
        </w:r>
        <w:r w:rsidRPr="00250E7B">
          <w:rPr>
            <w:rFonts w:ascii="Arial" w:hAnsi="Arial" w:cs="Arial"/>
            <w:sz w:val="21"/>
          </w:rPr>
          <w:t> </w:t>
        </w:r>
        <w:r w:rsidRPr="00250E7B">
          <w:rPr>
            <w:rFonts w:ascii="Arial" w:hAnsi="Arial" w:cs="Arial"/>
            <w:b/>
            <w:bCs/>
            <w:sz w:val="21"/>
            <w:szCs w:val="21"/>
          </w:rPr>
          <w:t>transient</w:t>
        </w:r>
        <w:r w:rsidRPr="00250E7B">
          <w:rPr>
            <w:rFonts w:ascii="Arial" w:hAnsi="Arial" w:cs="Arial"/>
            <w:sz w:val="21"/>
            <w:szCs w:val="21"/>
          </w:rPr>
          <w:t>.</w:t>
        </w:r>
      </w:ins>
    </w:p>
    <w:p w:rsidR="002A0BC6" w:rsidRPr="00250E7B" w:rsidRDefault="002A0BC6" w:rsidP="002A0BC6">
      <w:pPr>
        <w:shd w:val="clear" w:color="auto" w:fill="FFFFFF"/>
        <w:spacing w:after="240" w:line="360" w:lineRule="atLeast"/>
        <w:ind w:left="-402" w:right="-402"/>
        <w:jc w:val="both"/>
        <w:rPr>
          <w:ins w:id="433" w:author="Unknown"/>
          <w:rFonts w:ascii="Arial" w:hAnsi="Arial" w:cs="Arial"/>
          <w:sz w:val="21"/>
          <w:szCs w:val="21"/>
        </w:rPr>
      </w:pPr>
      <w:ins w:id="434" w:author="Unknown">
        <w:r w:rsidRPr="00250E7B">
          <w:rPr>
            <w:rFonts w:ascii="Arial" w:hAnsi="Arial" w:cs="Arial"/>
            <w:sz w:val="21"/>
            <w:szCs w:val="21"/>
          </w:rPr>
          <w:t>If you are curious to know if a Java Standard Class is serializable or not, check the documentation for the class. The test is simple: If the class implements java.io.Serializable, then it is serializable; otherwise, it's not.</w:t>
        </w:r>
      </w:ins>
    </w:p>
    <w:p w:rsidR="002A0BC6" w:rsidRPr="00250E7B" w:rsidRDefault="002A0BC6" w:rsidP="002A0BC6">
      <w:pPr>
        <w:shd w:val="clear" w:color="auto" w:fill="FFFFFF"/>
        <w:spacing w:before="48" w:after="48" w:line="360" w:lineRule="atLeast"/>
        <w:ind w:right="-402"/>
        <w:outlineLvl w:val="1"/>
        <w:rPr>
          <w:ins w:id="435" w:author="Unknown"/>
          <w:rFonts w:ascii="Arial" w:hAnsi="Arial" w:cs="Arial"/>
          <w:spacing w:val="-15"/>
          <w:sz w:val="36"/>
          <w:szCs w:val="36"/>
        </w:rPr>
      </w:pPr>
      <w:ins w:id="436" w:author="Unknown">
        <w:r w:rsidRPr="00250E7B">
          <w:rPr>
            <w:rFonts w:ascii="Arial" w:hAnsi="Arial" w:cs="Arial"/>
            <w:spacing w:val="-15"/>
            <w:sz w:val="36"/>
            <w:szCs w:val="36"/>
          </w:rPr>
          <w:t>Serializing an Object</w:t>
        </w:r>
      </w:ins>
    </w:p>
    <w:p w:rsidR="002A0BC6" w:rsidRPr="00250E7B" w:rsidRDefault="002A0BC6" w:rsidP="002A0BC6">
      <w:pPr>
        <w:shd w:val="clear" w:color="auto" w:fill="FFFFFF"/>
        <w:spacing w:after="240" w:line="360" w:lineRule="atLeast"/>
        <w:ind w:left="-402" w:right="-402"/>
        <w:jc w:val="both"/>
        <w:rPr>
          <w:ins w:id="437" w:author="Unknown"/>
          <w:rFonts w:ascii="Arial" w:hAnsi="Arial" w:cs="Arial"/>
          <w:sz w:val="21"/>
          <w:szCs w:val="21"/>
        </w:rPr>
      </w:pPr>
      <w:ins w:id="438" w:author="Unknown">
        <w:r w:rsidRPr="00250E7B">
          <w:rPr>
            <w:rFonts w:ascii="Arial" w:hAnsi="Arial" w:cs="Arial"/>
            <w:sz w:val="21"/>
            <w:szCs w:val="21"/>
          </w:rPr>
          <w:t>The ObjectOutputStream class is used to serialize an Object. The following SerializeDemo program instantiates an Employee object and serializes it to a file.</w:t>
        </w:r>
      </w:ins>
    </w:p>
    <w:p w:rsidR="002A0BC6" w:rsidRPr="00250E7B" w:rsidRDefault="002A0BC6" w:rsidP="002A0BC6">
      <w:pPr>
        <w:shd w:val="clear" w:color="auto" w:fill="FFFFFF"/>
        <w:spacing w:after="240" w:line="360" w:lineRule="atLeast"/>
        <w:ind w:left="-402" w:right="-402"/>
        <w:jc w:val="both"/>
        <w:rPr>
          <w:ins w:id="439" w:author="Unknown"/>
          <w:rFonts w:ascii="Arial" w:hAnsi="Arial" w:cs="Arial"/>
          <w:sz w:val="21"/>
          <w:szCs w:val="21"/>
        </w:rPr>
      </w:pPr>
      <w:ins w:id="440" w:author="Unknown">
        <w:r w:rsidRPr="00250E7B">
          <w:rPr>
            <w:rFonts w:ascii="Arial" w:hAnsi="Arial" w:cs="Arial"/>
            <w:sz w:val="21"/>
            <w:szCs w:val="21"/>
          </w:rPr>
          <w:t>When the program is done executing, a file named employee.ser is created. The program does not generate any output, but study the code and try to determine what the program is doing.</w:t>
        </w:r>
      </w:ins>
    </w:p>
    <w:p w:rsidR="002A0BC6" w:rsidRPr="00250E7B" w:rsidRDefault="002A0BC6" w:rsidP="002A0BC6">
      <w:pPr>
        <w:shd w:val="clear" w:color="auto" w:fill="FFFFFF"/>
        <w:spacing w:after="240" w:line="360" w:lineRule="atLeast"/>
        <w:ind w:left="-402" w:right="-402"/>
        <w:jc w:val="both"/>
        <w:rPr>
          <w:ins w:id="441" w:author="Unknown"/>
          <w:rFonts w:ascii="Arial" w:hAnsi="Arial" w:cs="Arial"/>
          <w:sz w:val="21"/>
          <w:szCs w:val="21"/>
        </w:rPr>
      </w:pPr>
      <w:ins w:id="442" w:author="Unknown">
        <w:r w:rsidRPr="00250E7B">
          <w:rPr>
            <w:rFonts w:ascii="Arial" w:hAnsi="Arial" w:cs="Arial"/>
            <w:b/>
            <w:bCs/>
            <w:sz w:val="21"/>
            <w:szCs w:val="21"/>
          </w:rPr>
          <w:t>Note</w:t>
        </w:r>
        <w:r w:rsidRPr="00250E7B">
          <w:rPr>
            <w:rFonts w:ascii="Arial" w:hAnsi="Arial" w:cs="Arial"/>
            <w:sz w:val="21"/>
          </w:rPr>
          <w:t> </w:t>
        </w:r>
        <w:r w:rsidRPr="00250E7B">
          <w:rPr>
            <w:rFonts w:ascii="Arial" w:hAnsi="Arial" w:cs="Arial"/>
            <w:sz w:val="21"/>
            <w:szCs w:val="21"/>
          </w:rPr>
          <w:t>− When serializing an object to a file, the standard convention in Java is to give the file a</w:t>
        </w:r>
        <w:r w:rsidRPr="00250E7B">
          <w:rPr>
            <w:rFonts w:ascii="Arial" w:hAnsi="Arial" w:cs="Arial"/>
            <w:sz w:val="21"/>
          </w:rPr>
          <w:t> </w:t>
        </w:r>
        <w:r w:rsidRPr="00250E7B">
          <w:rPr>
            <w:rFonts w:ascii="Arial" w:hAnsi="Arial" w:cs="Arial"/>
            <w:b/>
            <w:bCs/>
            <w:sz w:val="21"/>
            <w:szCs w:val="21"/>
          </w:rPr>
          <w:t>.ser</w:t>
        </w:r>
        <w:r w:rsidRPr="00250E7B">
          <w:rPr>
            <w:rFonts w:ascii="Arial" w:hAnsi="Arial" w:cs="Arial"/>
            <w:sz w:val="21"/>
          </w:rPr>
          <w:t> </w:t>
        </w:r>
        <w:r w:rsidRPr="00250E7B">
          <w:rPr>
            <w:rFonts w:ascii="Arial" w:hAnsi="Arial" w:cs="Arial"/>
            <w:sz w:val="21"/>
            <w:szCs w:val="21"/>
          </w:rPr>
          <w:t>extension.</w:t>
        </w:r>
      </w:ins>
    </w:p>
    <w:p w:rsidR="002A0BC6" w:rsidRPr="00250E7B" w:rsidRDefault="002A0BC6" w:rsidP="002A0BC6">
      <w:pPr>
        <w:shd w:val="clear" w:color="auto" w:fill="FFFFFF"/>
        <w:spacing w:before="48" w:after="48" w:line="360" w:lineRule="atLeast"/>
        <w:ind w:right="-402"/>
        <w:outlineLvl w:val="2"/>
        <w:rPr>
          <w:ins w:id="443" w:author="Unknown"/>
          <w:rFonts w:ascii="Arial" w:hAnsi="Arial" w:cs="Arial"/>
          <w:sz w:val="27"/>
          <w:szCs w:val="27"/>
        </w:rPr>
      </w:pPr>
      <w:ins w:id="444" w:author="Unknown">
        <w:r w:rsidRPr="00250E7B">
          <w:rPr>
            <w:rFonts w:ascii="Arial" w:hAnsi="Arial" w:cs="Arial"/>
            <w:sz w:val="27"/>
            <w:szCs w:val="27"/>
          </w:rPr>
          <w:t>Example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5" w:author="Unknown"/>
          <w:rFonts w:ascii="Consolas" w:hAnsi="Consolas" w:cs="Consolas"/>
          <w:sz w:val="20"/>
        </w:rPr>
      </w:pPr>
      <w:ins w:id="446" w:author="Unknown">
        <w:r w:rsidRPr="00250E7B">
          <w:rPr>
            <w:rFonts w:ascii="Consolas" w:hAnsi="Consolas" w:cs="Consolas"/>
            <w:sz w:val="20"/>
          </w:rPr>
          <w:t>import java.io.*;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7" w:author="Unknown"/>
          <w:rFonts w:ascii="Consolas" w:hAnsi="Consolas" w:cs="Consolas"/>
          <w:sz w:val="20"/>
        </w:rPr>
      </w:pPr>
      <w:ins w:id="448" w:author="Unknown">
        <w:r w:rsidRPr="00250E7B">
          <w:rPr>
            <w:rFonts w:ascii="Consolas" w:hAnsi="Consolas" w:cs="Consolas"/>
            <w:sz w:val="20"/>
          </w:rPr>
          <w:lastRenderedPageBreak/>
          <w:t>public class SerializeDemo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9"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0" w:author="Unknown"/>
          <w:rFonts w:ascii="Consolas" w:hAnsi="Consolas" w:cs="Consolas"/>
          <w:sz w:val="20"/>
        </w:rPr>
      </w:pPr>
      <w:ins w:id="451" w:author="Unknown">
        <w:r w:rsidRPr="00250E7B">
          <w:rPr>
            <w:rFonts w:ascii="Consolas" w:hAnsi="Consolas" w:cs="Consolas"/>
            <w:sz w:val="20"/>
          </w:rPr>
          <w:t xml:space="preserve">   public static void main(String []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2" w:author="Unknown"/>
          <w:rFonts w:ascii="Consolas" w:hAnsi="Consolas" w:cs="Consolas"/>
          <w:sz w:val="20"/>
        </w:rPr>
      </w:pPr>
      <w:ins w:id="453" w:author="Unknown">
        <w:r w:rsidRPr="00250E7B">
          <w:rPr>
            <w:rFonts w:ascii="Consolas" w:hAnsi="Consolas" w:cs="Consolas"/>
            <w:sz w:val="20"/>
          </w:rPr>
          <w:t xml:space="preserve">      Employee e = new Employee();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4" w:author="Unknown"/>
          <w:rFonts w:ascii="Consolas" w:hAnsi="Consolas" w:cs="Consolas"/>
          <w:sz w:val="20"/>
        </w:rPr>
      </w:pPr>
      <w:ins w:id="455" w:author="Unknown">
        <w:r w:rsidRPr="00250E7B">
          <w:rPr>
            <w:rFonts w:ascii="Consolas" w:hAnsi="Consolas" w:cs="Consolas"/>
            <w:sz w:val="20"/>
          </w:rPr>
          <w:t xml:space="preserve">      e.name = "Reyan Ali";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6" w:author="Unknown"/>
          <w:rFonts w:ascii="Consolas" w:hAnsi="Consolas" w:cs="Consolas"/>
          <w:sz w:val="20"/>
        </w:rPr>
      </w:pPr>
      <w:ins w:id="457" w:author="Unknown">
        <w:r w:rsidRPr="00250E7B">
          <w:rPr>
            <w:rFonts w:ascii="Consolas" w:hAnsi="Consolas" w:cs="Consolas"/>
            <w:sz w:val="20"/>
          </w:rPr>
          <w:t xml:space="preserve">      e.address = "Phokka Kuan, Ambehta Peer";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8" w:author="Unknown"/>
          <w:rFonts w:ascii="Consolas" w:hAnsi="Consolas" w:cs="Consolas"/>
          <w:sz w:val="20"/>
        </w:rPr>
      </w:pPr>
      <w:ins w:id="459" w:author="Unknown">
        <w:r w:rsidRPr="00250E7B">
          <w:rPr>
            <w:rFonts w:ascii="Consolas" w:hAnsi="Consolas" w:cs="Consolas"/>
            <w:sz w:val="20"/>
          </w:rPr>
          <w:t xml:space="preserve">      e.SSN = 11122333;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0" w:author="Unknown"/>
          <w:rFonts w:ascii="Consolas" w:hAnsi="Consolas" w:cs="Consolas"/>
          <w:sz w:val="20"/>
        </w:rPr>
      </w:pPr>
      <w:ins w:id="461" w:author="Unknown">
        <w:r w:rsidRPr="00250E7B">
          <w:rPr>
            <w:rFonts w:ascii="Consolas" w:hAnsi="Consolas" w:cs="Consolas"/>
            <w:sz w:val="20"/>
          </w:rPr>
          <w:t xml:space="preserve">      e.number = 101;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2" w:author="Unknown"/>
          <w:rFonts w:ascii="Consolas" w:hAnsi="Consolas" w:cs="Consolas"/>
          <w:sz w:val="20"/>
        </w:rPr>
      </w:pPr>
      <w:ins w:id="46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4" w:author="Unknown"/>
          <w:rFonts w:ascii="Consolas" w:hAnsi="Consolas" w:cs="Consolas"/>
          <w:sz w:val="20"/>
        </w:rPr>
      </w:pPr>
      <w:ins w:id="465"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6" w:author="Unknown"/>
          <w:rFonts w:ascii="Consolas" w:hAnsi="Consolas" w:cs="Consolas"/>
          <w:sz w:val="20"/>
        </w:rPr>
      </w:pPr>
      <w:ins w:id="467" w:author="Unknown">
        <w:r w:rsidRPr="00250E7B">
          <w:rPr>
            <w:rFonts w:ascii="Consolas" w:hAnsi="Consolas" w:cs="Consolas"/>
            <w:sz w:val="20"/>
          </w:rPr>
          <w:t xml:space="preserve">         FileOutputStream fileOut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8" w:author="Unknown"/>
          <w:rFonts w:ascii="Consolas" w:hAnsi="Consolas" w:cs="Consolas"/>
          <w:sz w:val="20"/>
        </w:rPr>
      </w:pPr>
      <w:ins w:id="469" w:author="Unknown">
        <w:r w:rsidRPr="00250E7B">
          <w:rPr>
            <w:rFonts w:ascii="Consolas" w:hAnsi="Consolas" w:cs="Consolas"/>
            <w:sz w:val="20"/>
          </w:rPr>
          <w:t xml:space="preserve">         new FileOutputStream("/tmp/employee.ser");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0" w:author="Unknown"/>
          <w:rFonts w:ascii="Consolas" w:hAnsi="Consolas" w:cs="Consolas"/>
          <w:sz w:val="20"/>
        </w:rPr>
      </w:pPr>
      <w:ins w:id="471" w:author="Unknown">
        <w:r w:rsidRPr="00250E7B">
          <w:rPr>
            <w:rFonts w:ascii="Consolas" w:hAnsi="Consolas" w:cs="Consolas"/>
            <w:sz w:val="20"/>
          </w:rPr>
          <w:t xml:space="preserve">         ObjectOutputStream out = new ObjectOutputStream(fileOut);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2" w:author="Unknown"/>
          <w:rFonts w:ascii="Consolas" w:hAnsi="Consolas" w:cs="Consolas"/>
          <w:sz w:val="20"/>
        </w:rPr>
      </w:pPr>
      <w:ins w:id="473" w:author="Unknown">
        <w:r w:rsidRPr="00250E7B">
          <w:rPr>
            <w:rFonts w:ascii="Consolas" w:hAnsi="Consolas" w:cs="Consolas"/>
            <w:sz w:val="20"/>
          </w:rPr>
          <w:t xml:space="preserve">         out.writeObject(e);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4" w:author="Unknown"/>
          <w:rFonts w:ascii="Consolas" w:hAnsi="Consolas" w:cs="Consolas"/>
          <w:sz w:val="20"/>
        </w:rPr>
      </w:pPr>
      <w:ins w:id="475" w:author="Unknown">
        <w:r w:rsidRPr="00250E7B">
          <w:rPr>
            <w:rFonts w:ascii="Consolas" w:hAnsi="Consolas" w:cs="Consolas"/>
            <w:sz w:val="20"/>
          </w:rPr>
          <w:t xml:space="preserve">         out.close();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6" w:author="Unknown"/>
          <w:rFonts w:ascii="Consolas" w:hAnsi="Consolas" w:cs="Consolas"/>
          <w:sz w:val="20"/>
        </w:rPr>
      </w:pPr>
      <w:ins w:id="477" w:author="Unknown">
        <w:r w:rsidRPr="00250E7B">
          <w:rPr>
            <w:rFonts w:ascii="Consolas" w:hAnsi="Consolas" w:cs="Consolas"/>
            <w:sz w:val="20"/>
          </w:rPr>
          <w:t xml:space="preserve">         fileOut.close();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8" w:author="Unknown"/>
          <w:rFonts w:ascii="Consolas" w:hAnsi="Consolas" w:cs="Consolas"/>
          <w:sz w:val="20"/>
        </w:rPr>
      </w:pPr>
      <w:ins w:id="479" w:author="Unknown">
        <w:r w:rsidRPr="00250E7B">
          <w:rPr>
            <w:rFonts w:ascii="Consolas" w:hAnsi="Consolas" w:cs="Consolas"/>
            <w:sz w:val="20"/>
          </w:rPr>
          <w:t xml:space="preserve">         System.out.printf("Serialized data is saved in /tmp/employee.ser");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0" w:author="Unknown"/>
          <w:rFonts w:ascii="Consolas" w:hAnsi="Consolas" w:cs="Consolas"/>
          <w:sz w:val="20"/>
        </w:rPr>
      </w:pPr>
      <w:ins w:id="481" w:author="Unknown">
        <w:r w:rsidRPr="00250E7B">
          <w:rPr>
            <w:rFonts w:ascii="Consolas" w:hAnsi="Consolas" w:cs="Consolas"/>
            <w:sz w:val="20"/>
          </w:rPr>
          <w:t xml:space="preserve">      }catch(IOException i)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2" w:author="Unknown"/>
          <w:rFonts w:ascii="Consolas" w:hAnsi="Consolas" w:cs="Consolas"/>
          <w:sz w:val="20"/>
        </w:rPr>
      </w:pPr>
      <w:ins w:id="483" w:author="Unknown">
        <w:r w:rsidRPr="00250E7B">
          <w:rPr>
            <w:rFonts w:ascii="Consolas" w:hAnsi="Consolas" w:cs="Consolas"/>
            <w:sz w:val="20"/>
          </w:rPr>
          <w:t xml:space="preserve">         i.printStackTrace();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4" w:author="Unknown"/>
          <w:rFonts w:ascii="Consolas" w:hAnsi="Consolas" w:cs="Consolas"/>
          <w:sz w:val="20"/>
        </w:rPr>
      </w:pPr>
      <w:ins w:id="48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6" w:author="Unknown"/>
          <w:rFonts w:ascii="Consolas" w:hAnsi="Consolas" w:cs="Consolas"/>
          <w:sz w:val="20"/>
        </w:rPr>
      </w:pPr>
      <w:ins w:id="48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8" w:author="Unknown"/>
          <w:rFonts w:ascii="Consolas" w:hAnsi="Consolas" w:cs="Consolas"/>
          <w:sz w:val="20"/>
        </w:rPr>
      </w:pPr>
      <w:ins w:id="489" w:author="Unknown">
        <w:r w:rsidRPr="00250E7B">
          <w:rPr>
            <w:rFonts w:ascii="Consolas" w:hAnsi="Consolas" w:cs="Consolas"/>
            <w:sz w:val="20"/>
          </w:rPr>
          <w:t>}</w:t>
        </w:r>
      </w:ins>
    </w:p>
    <w:p w:rsidR="002A0BC6" w:rsidRPr="00250E7B" w:rsidRDefault="002A0BC6" w:rsidP="002A0BC6">
      <w:pPr>
        <w:shd w:val="clear" w:color="auto" w:fill="FFFFFF"/>
        <w:spacing w:before="48" w:after="48" w:line="360" w:lineRule="atLeast"/>
        <w:ind w:right="-402"/>
        <w:outlineLvl w:val="1"/>
        <w:rPr>
          <w:ins w:id="490" w:author="Unknown"/>
          <w:rFonts w:ascii="Arial" w:hAnsi="Arial" w:cs="Arial"/>
          <w:spacing w:val="-15"/>
          <w:sz w:val="36"/>
          <w:szCs w:val="36"/>
        </w:rPr>
      </w:pPr>
      <w:ins w:id="491" w:author="Unknown">
        <w:r w:rsidRPr="00250E7B">
          <w:rPr>
            <w:rFonts w:ascii="Arial" w:hAnsi="Arial" w:cs="Arial"/>
            <w:spacing w:val="-15"/>
            <w:sz w:val="36"/>
            <w:szCs w:val="36"/>
          </w:rPr>
          <w:t>Deserializing an Object</w:t>
        </w:r>
      </w:ins>
    </w:p>
    <w:p w:rsidR="002A0BC6" w:rsidRPr="00250E7B" w:rsidRDefault="002A0BC6" w:rsidP="002A0BC6">
      <w:pPr>
        <w:shd w:val="clear" w:color="auto" w:fill="FFFFFF"/>
        <w:spacing w:after="240" w:line="360" w:lineRule="atLeast"/>
        <w:ind w:left="-402" w:right="-402"/>
        <w:jc w:val="both"/>
        <w:rPr>
          <w:ins w:id="492" w:author="Unknown"/>
          <w:rFonts w:ascii="Arial" w:hAnsi="Arial" w:cs="Arial"/>
          <w:sz w:val="21"/>
          <w:szCs w:val="21"/>
        </w:rPr>
      </w:pPr>
      <w:ins w:id="493" w:author="Unknown">
        <w:r w:rsidRPr="00250E7B">
          <w:rPr>
            <w:rFonts w:ascii="Arial" w:hAnsi="Arial" w:cs="Arial"/>
            <w:sz w:val="21"/>
            <w:szCs w:val="21"/>
          </w:rPr>
          <w:t>The following DeserializeDemo program deserializes the Employee object created in the SerializeDemo program. Study the program and try to determine its output −</w:t>
        </w:r>
      </w:ins>
    </w:p>
    <w:p w:rsidR="002A0BC6" w:rsidRPr="00250E7B" w:rsidRDefault="002A0BC6" w:rsidP="002A0BC6">
      <w:pPr>
        <w:shd w:val="clear" w:color="auto" w:fill="FFFFFF"/>
        <w:spacing w:before="48" w:after="48" w:line="360" w:lineRule="atLeast"/>
        <w:ind w:right="-402"/>
        <w:outlineLvl w:val="2"/>
        <w:rPr>
          <w:ins w:id="494" w:author="Unknown"/>
          <w:rFonts w:ascii="Arial" w:hAnsi="Arial" w:cs="Arial"/>
          <w:sz w:val="27"/>
          <w:szCs w:val="27"/>
        </w:rPr>
      </w:pPr>
      <w:ins w:id="495" w:author="Unknown">
        <w:r w:rsidRPr="00250E7B">
          <w:rPr>
            <w:rFonts w:ascii="Arial" w:hAnsi="Arial" w:cs="Arial"/>
            <w:sz w:val="27"/>
            <w:szCs w:val="27"/>
          </w:rPr>
          <w:t>Example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6" w:author="Unknown"/>
          <w:rFonts w:ascii="Consolas" w:hAnsi="Consolas" w:cs="Consolas"/>
          <w:sz w:val="20"/>
        </w:rPr>
      </w:pPr>
      <w:ins w:id="497" w:author="Unknown">
        <w:r w:rsidRPr="00250E7B">
          <w:rPr>
            <w:rFonts w:ascii="Consolas" w:hAnsi="Consolas" w:cs="Consolas"/>
            <w:sz w:val="20"/>
          </w:rPr>
          <w:t>import java.io.*;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8" w:author="Unknown"/>
          <w:rFonts w:ascii="Consolas" w:hAnsi="Consolas" w:cs="Consolas"/>
          <w:sz w:val="20"/>
        </w:rPr>
      </w:pPr>
      <w:ins w:id="499" w:author="Unknown">
        <w:r w:rsidRPr="00250E7B">
          <w:rPr>
            <w:rFonts w:ascii="Consolas" w:hAnsi="Consolas" w:cs="Consolas"/>
            <w:sz w:val="20"/>
          </w:rPr>
          <w:t>public class DeserializeDemo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0"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1" w:author="Unknown"/>
          <w:rFonts w:ascii="Consolas" w:hAnsi="Consolas" w:cs="Consolas"/>
          <w:sz w:val="20"/>
        </w:rPr>
      </w:pPr>
      <w:ins w:id="502" w:author="Unknown">
        <w:r w:rsidRPr="00250E7B">
          <w:rPr>
            <w:rFonts w:ascii="Consolas" w:hAnsi="Consolas" w:cs="Consolas"/>
            <w:sz w:val="20"/>
          </w:rPr>
          <w:t xml:space="preserve">   public static void main(String []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3" w:author="Unknown"/>
          <w:rFonts w:ascii="Consolas" w:hAnsi="Consolas" w:cs="Consolas"/>
          <w:sz w:val="20"/>
        </w:rPr>
      </w:pPr>
      <w:ins w:id="504" w:author="Unknown">
        <w:r w:rsidRPr="00250E7B">
          <w:rPr>
            <w:rFonts w:ascii="Consolas" w:hAnsi="Consolas" w:cs="Consolas"/>
            <w:sz w:val="20"/>
          </w:rPr>
          <w:t xml:space="preserve">      Employee e = null;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5" w:author="Unknown"/>
          <w:rFonts w:ascii="Consolas" w:hAnsi="Consolas" w:cs="Consolas"/>
          <w:sz w:val="20"/>
        </w:rPr>
      </w:pPr>
      <w:ins w:id="506"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7" w:author="Unknown"/>
          <w:rFonts w:ascii="Consolas" w:hAnsi="Consolas" w:cs="Consolas"/>
          <w:sz w:val="20"/>
        </w:rPr>
      </w:pPr>
      <w:ins w:id="508" w:author="Unknown">
        <w:r w:rsidRPr="00250E7B">
          <w:rPr>
            <w:rFonts w:ascii="Consolas" w:hAnsi="Consolas" w:cs="Consolas"/>
            <w:sz w:val="20"/>
          </w:rPr>
          <w:lastRenderedPageBreak/>
          <w:t xml:space="preserve">         FileInputStream fileIn = new FileInputStream("/tmp/employee.ser");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9" w:author="Unknown"/>
          <w:rFonts w:ascii="Consolas" w:hAnsi="Consolas" w:cs="Consolas"/>
          <w:sz w:val="20"/>
        </w:rPr>
      </w:pPr>
      <w:ins w:id="510" w:author="Unknown">
        <w:r w:rsidRPr="00250E7B">
          <w:rPr>
            <w:rFonts w:ascii="Consolas" w:hAnsi="Consolas" w:cs="Consolas"/>
            <w:sz w:val="20"/>
          </w:rPr>
          <w:t xml:space="preserve">         ObjectInputStream in = new ObjectInputStream(fileIn);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1" w:author="Unknown"/>
          <w:rFonts w:ascii="Consolas" w:hAnsi="Consolas" w:cs="Consolas"/>
          <w:sz w:val="20"/>
        </w:rPr>
      </w:pPr>
      <w:ins w:id="512" w:author="Unknown">
        <w:r w:rsidRPr="00250E7B">
          <w:rPr>
            <w:rFonts w:ascii="Consolas" w:hAnsi="Consolas" w:cs="Consolas"/>
            <w:sz w:val="20"/>
          </w:rPr>
          <w:t xml:space="preserve">         e = (Employee) in.readObject();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3" w:author="Unknown"/>
          <w:rFonts w:ascii="Consolas" w:hAnsi="Consolas" w:cs="Consolas"/>
          <w:sz w:val="20"/>
        </w:rPr>
      </w:pPr>
      <w:ins w:id="514" w:author="Unknown">
        <w:r w:rsidRPr="00250E7B">
          <w:rPr>
            <w:rFonts w:ascii="Consolas" w:hAnsi="Consolas" w:cs="Consolas"/>
            <w:sz w:val="20"/>
          </w:rPr>
          <w:t xml:space="preserve">         in.close();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5" w:author="Unknown"/>
          <w:rFonts w:ascii="Consolas" w:hAnsi="Consolas" w:cs="Consolas"/>
          <w:sz w:val="20"/>
        </w:rPr>
      </w:pPr>
      <w:ins w:id="516" w:author="Unknown">
        <w:r w:rsidRPr="00250E7B">
          <w:rPr>
            <w:rFonts w:ascii="Consolas" w:hAnsi="Consolas" w:cs="Consolas"/>
            <w:sz w:val="20"/>
          </w:rPr>
          <w:t xml:space="preserve">         fileIn.close();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7" w:author="Unknown"/>
          <w:rFonts w:ascii="Consolas" w:hAnsi="Consolas" w:cs="Consolas"/>
          <w:sz w:val="20"/>
        </w:rPr>
      </w:pPr>
      <w:ins w:id="518" w:author="Unknown">
        <w:r w:rsidRPr="00250E7B">
          <w:rPr>
            <w:rFonts w:ascii="Consolas" w:hAnsi="Consolas" w:cs="Consolas"/>
            <w:sz w:val="20"/>
          </w:rPr>
          <w:t xml:space="preserve">      }catch(IOException i)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9" w:author="Unknown"/>
          <w:rFonts w:ascii="Consolas" w:hAnsi="Consolas" w:cs="Consolas"/>
          <w:sz w:val="20"/>
        </w:rPr>
      </w:pPr>
      <w:ins w:id="520" w:author="Unknown">
        <w:r w:rsidRPr="00250E7B">
          <w:rPr>
            <w:rFonts w:ascii="Consolas" w:hAnsi="Consolas" w:cs="Consolas"/>
            <w:sz w:val="20"/>
          </w:rPr>
          <w:t xml:space="preserve">         i.printStackTrace();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1" w:author="Unknown"/>
          <w:rFonts w:ascii="Consolas" w:hAnsi="Consolas" w:cs="Consolas"/>
          <w:sz w:val="20"/>
        </w:rPr>
      </w:pPr>
      <w:ins w:id="522" w:author="Unknown">
        <w:r w:rsidRPr="00250E7B">
          <w:rPr>
            <w:rFonts w:ascii="Consolas" w:hAnsi="Consolas" w:cs="Consolas"/>
            <w:sz w:val="20"/>
          </w:rPr>
          <w:t xml:space="preserve">         return;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3" w:author="Unknown"/>
          <w:rFonts w:ascii="Consolas" w:hAnsi="Consolas" w:cs="Consolas"/>
          <w:sz w:val="20"/>
        </w:rPr>
      </w:pPr>
      <w:ins w:id="524" w:author="Unknown">
        <w:r w:rsidRPr="00250E7B">
          <w:rPr>
            <w:rFonts w:ascii="Consolas" w:hAnsi="Consolas" w:cs="Consolas"/>
            <w:sz w:val="20"/>
          </w:rPr>
          <w:t xml:space="preserve">      }catch(ClassNotFoundException c)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5" w:author="Unknown"/>
          <w:rFonts w:ascii="Consolas" w:hAnsi="Consolas" w:cs="Consolas"/>
          <w:sz w:val="20"/>
        </w:rPr>
      </w:pPr>
      <w:ins w:id="526" w:author="Unknown">
        <w:r w:rsidRPr="00250E7B">
          <w:rPr>
            <w:rFonts w:ascii="Consolas" w:hAnsi="Consolas" w:cs="Consolas"/>
            <w:sz w:val="20"/>
          </w:rPr>
          <w:t xml:space="preserve">         System.out.println("Employee class not found");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7" w:author="Unknown"/>
          <w:rFonts w:ascii="Consolas" w:hAnsi="Consolas" w:cs="Consolas"/>
          <w:sz w:val="20"/>
        </w:rPr>
      </w:pPr>
      <w:ins w:id="528" w:author="Unknown">
        <w:r w:rsidRPr="00250E7B">
          <w:rPr>
            <w:rFonts w:ascii="Consolas" w:hAnsi="Consolas" w:cs="Consolas"/>
            <w:sz w:val="20"/>
          </w:rPr>
          <w:t xml:space="preserve">         c.printStackTrace();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9" w:author="Unknown"/>
          <w:rFonts w:ascii="Consolas" w:hAnsi="Consolas" w:cs="Consolas"/>
          <w:sz w:val="20"/>
        </w:rPr>
      </w:pPr>
      <w:ins w:id="530" w:author="Unknown">
        <w:r w:rsidRPr="00250E7B">
          <w:rPr>
            <w:rFonts w:ascii="Consolas" w:hAnsi="Consolas" w:cs="Consolas"/>
            <w:sz w:val="20"/>
          </w:rPr>
          <w:t xml:space="preserve">         return;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1" w:author="Unknown"/>
          <w:rFonts w:ascii="Consolas" w:hAnsi="Consolas" w:cs="Consolas"/>
          <w:sz w:val="20"/>
        </w:rPr>
      </w:pPr>
      <w:ins w:id="53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3" w:author="Unknown"/>
          <w:rFonts w:ascii="Consolas" w:hAnsi="Consolas" w:cs="Consolas"/>
          <w:sz w:val="20"/>
        </w:rPr>
      </w:pPr>
      <w:ins w:id="53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5" w:author="Unknown"/>
          <w:rFonts w:ascii="Consolas" w:hAnsi="Consolas" w:cs="Consolas"/>
          <w:sz w:val="20"/>
        </w:rPr>
      </w:pPr>
      <w:ins w:id="536" w:author="Unknown">
        <w:r w:rsidRPr="00250E7B">
          <w:rPr>
            <w:rFonts w:ascii="Consolas" w:hAnsi="Consolas" w:cs="Consolas"/>
            <w:sz w:val="20"/>
          </w:rPr>
          <w:t xml:space="preserve">      System.out.println("Deserialized Employee...");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7" w:author="Unknown"/>
          <w:rFonts w:ascii="Consolas" w:hAnsi="Consolas" w:cs="Consolas"/>
          <w:sz w:val="20"/>
        </w:rPr>
      </w:pPr>
      <w:ins w:id="538" w:author="Unknown">
        <w:r w:rsidRPr="00250E7B">
          <w:rPr>
            <w:rFonts w:ascii="Consolas" w:hAnsi="Consolas" w:cs="Consolas"/>
            <w:sz w:val="20"/>
          </w:rPr>
          <w:t xml:space="preserve">      System.out.println("Name: " + e.name);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9" w:author="Unknown"/>
          <w:rFonts w:ascii="Consolas" w:hAnsi="Consolas" w:cs="Consolas"/>
          <w:sz w:val="20"/>
        </w:rPr>
      </w:pPr>
      <w:ins w:id="540" w:author="Unknown">
        <w:r w:rsidRPr="00250E7B">
          <w:rPr>
            <w:rFonts w:ascii="Consolas" w:hAnsi="Consolas" w:cs="Consolas"/>
            <w:sz w:val="20"/>
          </w:rPr>
          <w:t xml:space="preserve">      System.out.println("Address: " + e.address);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1" w:author="Unknown"/>
          <w:rFonts w:ascii="Consolas" w:hAnsi="Consolas" w:cs="Consolas"/>
          <w:sz w:val="20"/>
        </w:rPr>
      </w:pPr>
      <w:ins w:id="542" w:author="Unknown">
        <w:r w:rsidRPr="00250E7B">
          <w:rPr>
            <w:rFonts w:ascii="Consolas" w:hAnsi="Consolas" w:cs="Consolas"/>
            <w:sz w:val="20"/>
          </w:rPr>
          <w:t xml:space="preserve">      System.out.println("SSN: " + e.SSN);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3" w:author="Unknown"/>
          <w:rFonts w:ascii="Consolas" w:hAnsi="Consolas" w:cs="Consolas"/>
          <w:sz w:val="20"/>
        </w:rPr>
      </w:pPr>
      <w:ins w:id="544" w:author="Unknown">
        <w:r w:rsidRPr="00250E7B">
          <w:rPr>
            <w:rFonts w:ascii="Consolas" w:hAnsi="Consolas" w:cs="Consolas"/>
            <w:sz w:val="20"/>
          </w:rPr>
          <w:t xml:space="preserve">      System.out.println("Number: " + e.number);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5" w:author="Unknown"/>
          <w:rFonts w:ascii="Consolas" w:hAnsi="Consolas" w:cs="Consolas"/>
          <w:sz w:val="20"/>
        </w:rPr>
      </w:pPr>
      <w:ins w:id="54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7" w:author="Unknown"/>
          <w:rFonts w:ascii="Consolas" w:hAnsi="Consolas" w:cs="Consolas"/>
          <w:sz w:val="20"/>
        </w:rPr>
      </w:pPr>
      <w:ins w:id="548"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549" w:author="Unknown"/>
          <w:rFonts w:ascii="Arial" w:hAnsi="Arial" w:cs="Arial"/>
          <w:sz w:val="21"/>
          <w:szCs w:val="21"/>
        </w:rPr>
      </w:pPr>
      <w:ins w:id="550"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551" w:author="Unknown"/>
          <w:rFonts w:ascii="Arial" w:hAnsi="Arial" w:cs="Arial"/>
          <w:sz w:val="27"/>
          <w:szCs w:val="27"/>
        </w:rPr>
      </w:pPr>
      <w:ins w:id="552"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nsolas" w:hAnsi="Consolas" w:cs="Consolas"/>
          <w:sz w:val="18"/>
          <w:szCs w:val="18"/>
        </w:rPr>
      </w:pPr>
      <w:ins w:id="554" w:author="Unknown">
        <w:r w:rsidRPr="00250E7B">
          <w:rPr>
            <w:rFonts w:ascii="Consolas" w:hAnsi="Consolas" w:cs="Consolas"/>
            <w:sz w:val="18"/>
            <w:szCs w:val="18"/>
          </w:rPr>
          <w:t>Deserialized Employee...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nsolas" w:hAnsi="Consolas" w:cs="Consolas"/>
          <w:sz w:val="18"/>
          <w:szCs w:val="18"/>
        </w:rPr>
      </w:pPr>
      <w:ins w:id="556" w:author="Unknown">
        <w:r w:rsidRPr="00250E7B">
          <w:rPr>
            <w:rFonts w:ascii="Consolas" w:hAnsi="Consolas" w:cs="Consolas"/>
            <w:sz w:val="18"/>
            <w:szCs w:val="18"/>
          </w:rPr>
          <w:t>Name: Reyan Ali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nsolas" w:hAnsi="Consolas" w:cs="Consolas"/>
          <w:sz w:val="18"/>
          <w:szCs w:val="18"/>
        </w:rPr>
      </w:pPr>
      <w:ins w:id="558" w:author="Unknown">
        <w:r w:rsidRPr="00250E7B">
          <w:rPr>
            <w:rFonts w:ascii="Consolas" w:hAnsi="Consolas" w:cs="Consolas"/>
            <w:sz w:val="18"/>
            <w:szCs w:val="18"/>
          </w:rPr>
          <w:t>Address:Phokka Kuan, Ambehta Peer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nsolas" w:hAnsi="Consolas" w:cs="Consolas"/>
          <w:sz w:val="18"/>
          <w:szCs w:val="18"/>
        </w:rPr>
      </w:pPr>
      <w:ins w:id="560" w:author="Unknown">
        <w:r w:rsidRPr="00250E7B">
          <w:rPr>
            <w:rFonts w:ascii="Consolas" w:hAnsi="Consolas" w:cs="Consolas"/>
            <w:sz w:val="18"/>
            <w:szCs w:val="18"/>
          </w:rPr>
          <w:t>SSN: 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nsolas" w:hAnsi="Consolas" w:cs="Consolas"/>
          <w:sz w:val="18"/>
          <w:szCs w:val="18"/>
        </w:rPr>
      </w:pPr>
      <w:ins w:id="562" w:author="Unknown">
        <w:r w:rsidRPr="00250E7B">
          <w:rPr>
            <w:rFonts w:ascii="Consolas" w:hAnsi="Consolas" w:cs="Consolas"/>
            <w:sz w:val="18"/>
            <w:szCs w:val="18"/>
          </w:rPr>
          <w:t>Number:101</w:t>
        </w:r>
      </w:ins>
    </w:p>
    <w:p w:rsidR="002A0BC6" w:rsidRPr="00250E7B" w:rsidRDefault="002A0BC6" w:rsidP="002A0BC6">
      <w:pPr>
        <w:shd w:val="clear" w:color="auto" w:fill="FFFFFF"/>
        <w:spacing w:after="240" w:line="360" w:lineRule="atLeast"/>
        <w:ind w:left="-402" w:right="-402"/>
        <w:jc w:val="both"/>
        <w:rPr>
          <w:ins w:id="563" w:author="Unknown"/>
          <w:rFonts w:ascii="Arial" w:hAnsi="Arial" w:cs="Arial"/>
          <w:sz w:val="21"/>
          <w:szCs w:val="21"/>
        </w:rPr>
      </w:pPr>
      <w:ins w:id="564" w:author="Unknown">
        <w:r w:rsidRPr="00250E7B">
          <w:rPr>
            <w:rFonts w:ascii="Arial" w:hAnsi="Arial" w:cs="Arial"/>
            <w:sz w:val="21"/>
            <w:szCs w:val="21"/>
          </w:rPr>
          <w:t>Here are following important points to be noted −</w:t>
        </w:r>
      </w:ins>
    </w:p>
    <w:p w:rsidR="002A0BC6" w:rsidRPr="00250E7B" w:rsidRDefault="002A0BC6" w:rsidP="002A0BC6">
      <w:pPr>
        <w:numPr>
          <w:ilvl w:val="0"/>
          <w:numId w:val="6"/>
        </w:numPr>
        <w:shd w:val="clear" w:color="auto" w:fill="FFFFFF"/>
        <w:spacing w:after="240" w:line="360" w:lineRule="atLeast"/>
        <w:ind w:left="318" w:right="-402"/>
        <w:jc w:val="both"/>
        <w:rPr>
          <w:ins w:id="565" w:author="Unknown"/>
          <w:rFonts w:ascii="Arial" w:hAnsi="Arial" w:cs="Arial"/>
          <w:sz w:val="21"/>
          <w:szCs w:val="21"/>
        </w:rPr>
      </w:pPr>
      <w:ins w:id="566" w:author="Unknown">
        <w:r w:rsidRPr="00250E7B">
          <w:rPr>
            <w:rFonts w:ascii="Arial" w:hAnsi="Arial" w:cs="Arial"/>
            <w:sz w:val="21"/>
            <w:szCs w:val="21"/>
          </w:rPr>
          <w:t>The try/catch block tries to catch a ClassNotFoundException, which is declared by the readObject() method. For a JVM to be able to deserialize an object, it must be able to find the bytecode for the class. If the JVM can't find a class during the deserialization of an object, it throws a ClassNotFoundException.</w:t>
        </w:r>
      </w:ins>
    </w:p>
    <w:p w:rsidR="002A0BC6" w:rsidRPr="00250E7B" w:rsidRDefault="002A0BC6" w:rsidP="002A0BC6">
      <w:pPr>
        <w:numPr>
          <w:ilvl w:val="0"/>
          <w:numId w:val="6"/>
        </w:numPr>
        <w:shd w:val="clear" w:color="auto" w:fill="FFFFFF"/>
        <w:spacing w:after="240" w:line="360" w:lineRule="atLeast"/>
        <w:ind w:left="318" w:right="-402"/>
        <w:jc w:val="both"/>
        <w:rPr>
          <w:ins w:id="567" w:author="Unknown"/>
          <w:rFonts w:ascii="Arial" w:hAnsi="Arial" w:cs="Arial"/>
          <w:sz w:val="21"/>
          <w:szCs w:val="21"/>
        </w:rPr>
      </w:pPr>
      <w:ins w:id="568" w:author="Unknown">
        <w:r w:rsidRPr="00250E7B">
          <w:rPr>
            <w:rFonts w:ascii="Arial" w:hAnsi="Arial" w:cs="Arial"/>
            <w:sz w:val="21"/>
            <w:szCs w:val="21"/>
          </w:rPr>
          <w:lastRenderedPageBreak/>
          <w:t>Notice that the return value of readObject() is cast to an Employee reference.</w:t>
        </w:r>
      </w:ins>
    </w:p>
    <w:p w:rsidR="002A0BC6" w:rsidRPr="00250E7B" w:rsidRDefault="002A0BC6" w:rsidP="002A0BC6">
      <w:pPr>
        <w:numPr>
          <w:ilvl w:val="0"/>
          <w:numId w:val="6"/>
        </w:numPr>
        <w:shd w:val="clear" w:color="auto" w:fill="FFFFFF"/>
        <w:spacing w:after="240" w:line="360" w:lineRule="atLeast"/>
        <w:ind w:left="318" w:right="-402"/>
        <w:jc w:val="both"/>
        <w:rPr>
          <w:ins w:id="569" w:author="Unknown"/>
          <w:rFonts w:ascii="Arial" w:hAnsi="Arial" w:cs="Arial"/>
          <w:sz w:val="21"/>
          <w:szCs w:val="21"/>
        </w:rPr>
      </w:pPr>
      <w:ins w:id="570" w:author="Unknown">
        <w:r w:rsidRPr="00250E7B">
          <w:rPr>
            <w:rFonts w:ascii="Arial" w:hAnsi="Arial" w:cs="Arial"/>
            <w:sz w:val="21"/>
            <w:szCs w:val="21"/>
          </w:rPr>
          <w:t>The value of the SSN field was 11122333 when the object was serialized, but because the field is transient, this value was not sent to the output stream. The SSN field of the deserialized Employee object is 0.</w:t>
        </w:r>
      </w:ins>
    </w:p>
    <w:p w:rsidR="002A0BC6" w:rsidRPr="00250E7B" w:rsidRDefault="002A0BC6" w:rsidP="002A0BC6">
      <w:pPr>
        <w:shd w:val="clear" w:color="auto" w:fill="FFFFFF"/>
        <w:spacing w:before="48" w:after="48" w:line="450" w:lineRule="atLeast"/>
        <w:ind w:right="-402"/>
        <w:jc w:val="center"/>
        <w:outlineLvl w:val="0"/>
        <w:rPr>
          <w:ins w:id="571" w:author="Unknown"/>
          <w:rFonts w:ascii="Arial" w:hAnsi="Arial" w:cs="Arial"/>
          <w:spacing w:val="-15"/>
          <w:kern w:val="36"/>
          <w:sz w:val="42"/>
          <w:szCs w:val="42"/>
        </w:rPr>
      </w:pPr>
      <w:ins w:id="572" w:author="Unknown">
        <w:r w:rsidRPr="00250E7B">
          <w:rPr>
            <w:rFonts w:ascii="Arial" w:hAnsi="Arial" w:cs="Arial"/>
            <w:spacing w:val="-15"/>
            <w:kern w:val="36"/>
            <w:sz w:val="42"/>
            <w:szCs w:val="42"/>
          </w:rPr>
          <w:t>Java - Multithreading</w:t>
        </w:r>
      </w:ins>
    </w:p>
    <w:p w:rsidR="002A0BC6" w:rsidRPr="00250E7B" w:rsidRDefault="002A0BC6" w:rsidP="002A0BC6">
      <w:pPr>
        <w:shd w:val="clear" w:color="auto" w:fill="FFFFFF"/>
        <w:spacing w:after="240" w:line="360" w:lineRule="atLeast"/>
        <w:ind w:left="-402" w:right="-402"/>
        <w:jc w:val="both"/>
        <w:rPr>
          <w:ins w:id="573" w:author="Unknown"/>
          <w:rFonts w:ascii="Arial" w:hAnsi="Arial" w:cs="Arial"/>
          <w:sz w:val="21"/>
          <w:szCs w:val="21"/>
        </w:rPr>
      </w:pPr>
      <w:ins w:id="574" w:author="Unknown">
        <w:r w:rsidRPr="00250E7B">
          <w:rPr>
            <w:rFonts w:ascii="Arial" w:hAnsi="Arial" w:cs="Arial"/>
            <w:sz w:val="21"/>
            <w:szCs w:val="21"/>
          </w:rPr>
          <w:t>Java is a</w:t>
        </w:r>
        <w:r w:rsidRPr="00250E7B">
          <w:rPr>
            <w:rFonts w:ascii="Arial" w:hAnsi="Arial" w:cs="Arial"/>
            <w:sz w:val="21"/>
          </w:rPr>
          <w:t> </w:t>
        </w:r>
        <w:r w:rsidRPr="00250E7B">
          <w:rPr>
            <w:rFonts w:ascii="Arial" w:hAnsi="Arial" w:cs="Arial"/>
            <w:i/>
            <w:iCs/>
            <w:sz w:val="21"/>
            <w:szCs w:val="21"/>
          </w:rPr>
          <w:t>multi-threaded programming language</w:t>
        </w:r>
        <w:r w:rsidRPr="00250E7B">
          <w:rPr>
            <w:rFonts w:ascii="Arial" w:hAnsi="Arial" w:cs="Arial"/>
            <w:sz w:val="21"/>
          </w:rPr>
          <w:t> </w:t>
        </w:r>
        <w:r w:rsidRPr="00250E7B">
          <w:rPr>
            <w:rFonts w:ascii="Arial" w:hAnsi="Arial" w:cs="Arial"/>
            <w:sz w:val="21"/>
            <w:szCs w:val="21"/>
          </w:rPr>
          <w:t>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ins>
    </w:p>
    <w:p w:rsidR="002A0BC6" w:rsidRPr="00250E7B" w:rsidRDefault="002A0BC6" w:rsidP="002A0BC6">
      <w:pPr>
        <w:shd w:val="clear" w:color="auto" w:fill="FFFFFF"/>
        <w:spacing w:after="240" w:line="360" w:lineRule="atLeast"/>
        <w:ind w:left="-402" w:right="-402"/>
        <w:jc w:val="both"/>
        <w:rPr>
          <w:ins w:id="575" w:author="Unknown"/>
          <w:rFonts w:ascii="Arial" w:hAnsi="Arial" w:cs="Arial"/>
          <w:sz w:val="21"/>
          <w:szCs w:val="21"/>
        </w:rPr>
      </w:pPr>
      <w:ins w:id="576" w:author="Unknown">
        <w:r w:rsidRPr="00250E7B">
          <w:rPr>
            <w:rFonts w:ascii="Arial" w:hAnsi="Arial" w:cs="Arial"/>
            <w:sz w:val="21"/>
            <w:szCs w:val="21"/>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ins>
    </w:p>
    <w:p w:rsidR="002A0BC6" w:rsidRPr="00250E7B" w:rsidRDefault="002A0BC6" w:rsidP="002A0BC6">
      <w:pPr>
        <w:shd w:val="clear" w:color="auto" w:fill="FFFFFF"/>
        <w:spacing w:after="240" w:line="360" w:lineRule="atLeast"/>
        <w:ind w:left="-402" w:right="-402"/>
        <w:jc w:val="both"/>
        <w:rPr>
          <w:ins w:id="577" w:author="Unknown"/>
          <w:rFonts w:ascii="Arial" w:hAnsi="Arial" w:cs="Arial"/>
          <w:sz w:val="21"/>
          <w:szCs w:val="21"/>
        </w:rPr>
      </w:pPr>
      <w:ins w:id="578" w:author="Unknown">
        <w:r w:rsidRPr="00250E7B">
          <w:rPr>
            <w:rFonts w:ascii="Arial" w:hAnsi="Arial" w:cs="Arial"/>
            <w:sz w:val="21"/>
            <w:szCs w:val="21"/>
          </w:rPr>
          <w:t>Multi-threading enables you to write in a way where multiple activities can proceed concurrently in the same program.</w:t>
        </w:r>
      </w:ins>
    </w:p>
    <w:p w:rsidR="002A0BC6" w:rsidRPr="00250E7B" w:rsidRDefault="002A0BC6" w:rsidP="002A0BC6">
      <w:pPr>
        <w:shd w:val="clear" w:color="auto" w:fill="FFFFFF"/>
        <w:spacing w:before="48" w:after="48" w:line="360" w:lineRule="atLeast"/>
        <w:ind w:right="-402"/>
        <w:outlineLvl w:val="1"/>
        <w:rPr>
          <w:ins w:id="579" w:author="Unknown"/>
          <w:rFonts w:ascii="Arial" w:hAnsi="Arial" w:cs="Arial"/>
          <w:spacing w:val="-15"/>
          <w:sz w:val="36"/>
          <w:szCs w:val="36"/>
        </w:rPr>
      </w:pPr>
      <w:ins w:id="580" w:author="Unknown">
        <w:r w:rsidRPr="00250E7B">
          <w:rPr>
            <w:rFonts w:ascii="Arial" w:hAnsi="Arial" w:cs="Arial"/>
            <w:spacing w:val="-15"/>
            <w:sz w:val="36"/>
            <w:szCs w:val="36"/>
          </w:rPr>
          <w:t>Life Cycle of a Thread</w:t>
        </w:r>
      </w:ins>
    </w:p>
    <w:p w:rsidR="002A0BC6" w:rsidRDefault="002A0BC6" w:rsidP="002A0BC6">
      <w:pPr>
        <w:shd w:val="clear" w:color="auto" w:fill="FFFFFF"/>
        <w:spacing w:after="240" w:line="360" w:lineRule="atLeast"/>
        <w:ind w:left="-402" w:right="-402"/>
        <w:jc w:val="both"/>
        <w:rPr>
          <w:rFonts w:ascii="Arial" w:hAnsi="Arial"/>
          <w:sz w:val="21"/>
          <w:szCs w:val="21"/>
        </w:rPr>
      </w:pPr>
      <w:ins w:id="581" w:author="Unknown">
        <w:r w:rsidRPr="00250E7B">
          <w:rPr>
            <w:rFonts w:ascii="Arial" w:hAnsi="Arial" w:cs="Arial"/>
            <w:sz w:val="21"/>
            <w:szCs w:val="21"/>
          </w:rPr>
          <w:t>A thread goes through various stages in its life cycle. For example, a thread is born, started, runs, and then dies. The following diagram shows the complete life cycle of a thread.</w:t>
        </w:r>
      </w:ins>
    </w:p>
    <w:p w:rsidR="002A0BC6" w:rsidRPr="009C6B40" w:rsidRDefault="002A0BC6" w:rsidP="002A0BC6">
      <w:pPr>
        <w:shd w:val="clear" w:color="auto" w:fill="FFFFFF"/>
        <w:spacing w:after="240" w:line="360" w:lineRule="atLeast"/>
        <w:ind w:left="-402" w:right="-402"/>
        <w:jc w:val="both"/>
        <w:rPr>
          <w:ins w:id="582" w:author="Unknown"/>
          <w:rFonts w:ascii="Arial" w:hAnsi="Arial"/>
          <w:sz w:val="21"/>
          <w:szCs w:val="21"/>
        </w:rPr>
      </w:pPr>
      <w:r>
        <w:rPr>
          <w:noProof/>
        </w:rPr>
        <w:drawing>
          <wp:inline distT="0" distB="0" distL="0" distR="0">
            <wp:extent cx="5200650" cy="2476500"/>
            <wp:effectExtent l="19050" t="0" r="0" b="0"/>
            <wp:docPr id="6" name="Picture 66"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Thread"/>
                    <pic:cNvPicPr>
                      <a:picLocks noChangeAspect="1" noChangeArrowheads="1"/>
                    </pic:cNvPicPr>
                  </pic:nvPicPr>
                  <pic:blipFill>
                    <a:blip r:embed="rId33"/>
                    <a:srcRect/>
                    <a:stretch>
                      <a:fillRect/>
                    </a:stretch>
                  </pic:blipFill>
                  <pic:spPr bwMode="auto">
                    <a:xfrm>
                      <a:off x="0" y="0"/>
                      <a:ext cx="5200650" cy="2476500"/>
                    </a:xfrm>
                    <a:prstGeom prst="rect">
                      <a:avLst/>
                    </a:prstGeom>
                    <a:noFill/>
                    <a:ln w="9525">
                      <a:noFill/>
                      <a:miter lim="800000"/>
                      <a:headEnd/>
                      <a:tailEnd/>
                    </a:ln>
                  </pic:spPr>
                </pic:pic>
              </a:graphicData>
            </a:graphic>
          </wp:inline>
        </w:drawing>
      </w:r>
    </w:p>
    <w:p w:rsidR="002A0BC6" w:rsidRPr="00250E7B" w:rsidRDefault="002A0BC6" w:rsidP="002A0BC6">
      <w:pPr>
        <w:shd w:val="clear" w:color="auto" w:fill="FFFFFF"/>
        <w:spacing w:after="0" w:line="240" w:lineRule="auto"/>
        <w:rPr>
          <w:ins w:id="583" w:author="Unknown"/>
          <w:rFonts w:ascii="Arial" w:hAnsi="Arial" w:cs="Arial"/>
          <w:sz w:val="21"/>
          <w:szCs w:val="21"/>
        </w:rPr>
      </w:pPr>
    </w:p>
    <w:p w:rsidR="002A0BC6" w:rsidRPr="00250E7B" w:rsidRDefault="002A0BC6" w:rsidP="002A0BC6">
      <w:pPr>
        <w:shd w:val="clear" w:color="auto" w:fill="FFFFFF"/>
        <w:spacing w:after="240" w:line="360" w:lineRule="atLeast"/>
        <w:ind w:left="-402" w:right="-402"/>
        <w:jc w:val="both"/>
        <w:rPr>
          <w:ins w:id="584" w:author="Unknown"/>
          <w:rFonts w:ascii="Arial" w:hAnsi="Arial" w:cs="Arial"/>
          <w:sz w:val="21"/>
          <w:szCs w:val="21"/>
        </w:rPr>
      </w:pPr>
      <w:ins w:id="585" w:author="Unknown">
        <w:r w:rsidRPr="00250E7B">
          <w:rPr>
            <w:rFonts w:ascii="Arial" w:hAnsi="Arial" w:cs="Arial"/>
            <w:sz w:val="21"/>
            <w:szCs w:val="21"/>
          </w:rPr>
          <w:t>Following are the stages of the life cycle −</w:t>
        </w:r>
      </w:ins>
    </w:p>
    <w:p w:rsidR="002A0BC6" w:rsidRPr="00250E7B" w:rsidRDefault="002A0BC6" w:rsidP="002A0BC6">
      <w:pPr>
        <w:numPr>
          <w:ilvl w:val="0"/>
          <w:numId w:val="7"/>
        </w:numPr>
        <w:shd w:val="clear" w:color="auto" w:fill="FFFFFF"/>
        <w:spacing w:after="240" w:line="360" w:lineRule="atLeast"/>
        <w:ind w:left="318" w:right="-402"/>
        <w:jc w:val="both"/>
        <w:rPr>
          <w:ins w:id="586" w:author="Unknown"/>
          <w:rFonts w:ascii="Arial" w:hAnsi="Arial" w:cs="Arial"/>
          <w:sz w:val="21"/>
          <w:szCs w:val="21"/>
        </w:rPr>
      </w:pPr>
      <w:ins w:id="587" w:author="Unknown">
        <w:r w:rsidRPr="00250E7B">
          <w:rPr>
            <w:rFonts w:ascii="Arial" w:hAnsi="Arial" w:cs="Arial"/>
            <w:b/>
            <w:bCs/>
            <w:sz w:val="21"/>
            <w:szCs w:val="21"/>
          </w:rPr>
          <w:lastRenderedPageBreak/>
          <w:t>New</w:t>
        </w:r>
        <w:r w:rsidRPr="00250E7B">
          <w:rPr>
            <w:rFonts w:ascii="Arial" w:hAnsi="Arial" w:cs="Arial"/>
            <w:sz w:val="21"/>
          </w:rPr>
          <w:t> </w:t>
        </w:r>
        <w:r w:rsidRPr="00250E7B">
          <w:rPr>
            <w:rFonts w:ascii="Arial" w:hAnsi="Arial" w:cs="Arial"/>
            <w:sz w:val="21"/>
            <w:szCs w:val="21"/>
          </w:rPr>
          <w:t>− A new thread begins its life cycle in the new state. It remains in this state until the program starts the thread. It is also referred to as a</w:t>
        </w:r>
        <w:r w:rsidRPr="00250E7B">
          <w:rPr>
            <w:rFonts w:ascii="Arial" w:hAnsi="Arial" w:cs="Arial"/>
            <w:sz w:val="21"/>
          </w:rPr>
          <w:t> </w:t>
        </w:r>
        <w:r w:rsidRPr="00250E7B">
          <w:rPr>
            <w:rFonts w:ascii="Arial" w:hAnsi="Arial" w:cs="Arial"/>
            <w:b/>
            <w:bCs/>
            <w:sz w:val="21"/>
            <w:szCs w:val="21"/>
          </w:rPr>
          <w:t>born thread</w:t>
        </w:r>
        <w:r w:rsidRPr="00250E7B">
          <w:rPr>
            <w:rFonts w:ascii="Arial" w:hAnsi="Arial" w:cs="Arial"/>
            <w:sz w:val="21"/>
            <w:szCs w:val="21"/>
          </w:rPr>
          <w:t>.</w:t>
        </w:r>
      </w:ins>
    </w:p>
    <w:p w:rsidR="002A0BC6" w:rsidRPr="00250E7B" w:rsidRDefault="002A0BC6" w:rsidP="002A0BC6">
      <w:pPr>
        <w:numPr>
          <w:ilvl w:val="0"/>
          <w:numId w:val="7"/>
        </w:numPr>
        <w:shd w:val="clear" w:color="auto" w:fill="FFFFFF"/>
        <w:spacing w:after="240" w:line="360" w:lineRule="atLeast"/>
        <w:ind w:left="318" w:right="-402"/>
        <w:jc w:val="both"/>
        <w:rPr>
          <w:ins w:id="588" w:author="Unknown"/>
          <w:rFonts w:ascii="Arial" w:hAnsi="Arial" w:cs="Arial"/>
          <w:sz w:val="21"/>
          <w:szCs w:val="21"/>
        </w:rPr>
      </w:pPr>
      <w:ins w:id="589" w:author="Unknown">
        <w:r w:rsidRPr="00250E7B">
          <w:rPr>
            <w:rFonts w:ascii="Arial" w:hAnsi="Arial" w:cs="Arial"/>
            <w:b/>
            <w:bCs/>
            <w:sz w:val="21"/>
            <w:szCs w:val="21"/>
          </w:rPr>
          <w:t>Runnable</w:t>
        </w:r>
        <w:r w:rsidRPr="00250E7B">
          <w:rPr>
            <w:rFonts w:ascii="Arial" w:hAnsi="Arial" w:cs="Arial"/>
            <w:sz w:val="21"/>
          </w:rPr>
          <w:t> </w:t>
        </w:r>
        <w:r w:rsidRPr="00250E7B">
          <w:rPr>
            <w:rFonts w:ascii="Arial" w:hAnsi="Arial" w:cs="Arial"/>
            <w:sz w:val="21"/>
            <w:szCs w:val="21"/>
          </w:rPr>
          <w:t>− After a newly born thread is started, the thread becomes runnable. A thread in this state is considered to be executing its task.</w:t>
        </w:r>
      </w:ins>
    </w:p>
    <w:p w:rsidR="002A0BC6" w:rsidRPr="00250E7B" w:rsidRDefault="002A0BC6" w:rsidP="002A0BC6">
      <w:pPr>
        <w:numPr>
          <w:ilvl w:val="0"/>
          <w:numId w:val="7"/>
        </w:numPr>
        <w:shd w:val="clear" w:color="auto" w:fill="FFFFFF"/>
        <w:spacing w:after="240" w:line="360" w:lineRule="atLeast"/>
        <w:ind w:left="318" w:right="-402"/>
        <w:jc w:val="both"/>
        <w:rPr>
          <w:ins w:id="590" w:author="Unknown"/>
          <w:rFonts w:ascii="Arial" w:hAnsi="Arial" w:cs="Arial"/>
          <w:sz w:val="21"/>
          <w:szCs w:val="21"/>
        </w:rPr>
      </w:pPr>
      <w:ins w:id="591" w:author="Unknown">
        <w:r w:rsidRPr="00250E7B">
          <w:rPr>
            <w:rFonts w:ascii="Arial" w:hAnsi="Arial" w:cs="Arial"/>
            <w:b/>
            <w:bCs/>
            <w:sz w:val="21"/>
            <w:szCs w:val="21"/>
          </w:rPr>
          <w:t>Waiting</w:t>
        </w:r>
        <w:r w:rsidRPr="00250E7B">
          <w:rPr>
            <w:rFonts w:ascii="Arial" w:hAnsi="Arial" w:cs="Arial"/>
            <w:sz w:val="21"/>
          </w:rPr>
          <w:t> </w:t>
        </w:r>
        <w:r w:rsidRPr="00250E7B">
          <w:rPr>
            <w:rFonts w:ascii="Arial" w:hAnsi="Arial" w:cs="Arial"/>
            <w:sz w:val="21"/>
            <w:szCs w:val="21"/>
          </w:rPr>
          <w:t>− Sometimes, a thread transitions to the waiting state while the thread waits for another thread to perform a task. A thread transitions back to the runnable state only when another thread signals the waiting thread to continue executing.</w:t>
        </w:r>
      </w:ins>
    </w:p>
    <w:p w:rsidR="002A0BC6" w:rsidRPr="00250E7B" w:rsidRDefault="002A0BC6" w:rsidP="002A0BC6">
      <w:pPr>
        <w:numPr>
          <w:ilvl w:val="0"/>
          <w:numId w:val="7"/>
        </w:numPr>
        <w:shd w:val="clear" w:color="auto" w:fill="FFFFFF"/>
        <w:spacing w:after="240" w:line="360" w:lineRule="atLeast"/>
        <w:ind w:left="318" w:right="-402"/>
        <w:jc w:val="both"/>
        <w:rPr>
          <w:ins w:id="592" w:author="Unknown"/>
          <w:rFonts w:ascii="Arial" w:hAnsi="Arial" w:cs="Arial"/>
          <w:sz w:val="21"/>
          <w:szCs w:val="21"/>
        </w:rPr>
      </w:pPr>
      <w:ins w:id="593" w:author="Unknown">
        <w:r w:rsidRPr="00250E7B">
          <w:rPr>
            <w:rFonts w:ascii="Arial" w:hAnsi="Arial" w:cs="Arial"/>
            <w:b/>
            <w:bCs/>
            <w:sz w:val="21"/>
            <w:szCs w:val="21"/>
          </w:rPr>
          <w:t>Timed Waiting</w:t>
        </w:r>
        <w:r w:rsidRPr="00250E7B">
          <w:rPr>
            <w:rFonts w:ascii="Arial" w:hAnsi="Arial" w:cs="Arial"/>
            <w:sz w:val="21"/>
          </w:rPr>
          <w:t> </w:t>
        </w:r>
        <w:r w:rsidRPr="00250E7B">
          <w:rPr>
            <w:rFonts w:ascii="Arial" w:hAnsi="Arial" w:cs="Arial"/>
            <w:sz w:val="21"/>
            <w:szCs w:val="21"/>
          </w:rPr>
          <w:t>− A runnable thread can enter the timed waiting state for a specified interval of time. A thread in this state transitions back to the runnable state when that time interval expires or when the event it is waiting for occurs.</w:t>
        </w:r>
      </w:ins>
    </w:p>
    <w:p w:rsidR="002A0BC6" w:rsidRPr="00250E7B" w:rsidRDefault="002A0BC6" w:rsidP="002A0BC6">
      <w:pPr>
        <w:numPr>
          <w:ilvl w:val="0"/>
          <w:numId w:val="7"/>
        </w:numPr>
        <w:shd w:val="clear" w:color="auto" w:fill="FFFFFF"/>
        <w:spacing w:after="240" w:line="360" w:lineRule="atLeast"/>
        <w:ind w:left="318" w:right="-402"/>
        <w:jc w:val="both"/>
        <w:rPr>
          <w:ins w:id="594" w:author="Unknown"/>
          <w:rFonts w:ascii="Arial" w:hAnsi="Arial" w:cs="Arial"/>
          <w:sz w:val="21"/>
          <w:szCs w:val="21"/>
        </w:rPr>
      </w:pPr>
      <w:ins w:id="595" w:author="Unknown">
        <w:r w:rsidRPr="00250E7B">
          <w:rPr>
            <w:rFonts w:ascii="Arial" w:hAnsi="Arial" w:cs="Arial"/>
            <w:b/>
            <w:bCs/>
            <w:sz w:val="21"/>
            <w:szCs w:val="21"/>
          </w:rPr>
          <w:t>Terminated (Dead)</w:t>
        </w:r>
        <w:r w:rsidRPr="00250E7B">
          <w:rPr>
            <w:rFonts w:ascii="Arial" w:hAnsi="Arial" w:cs="Arial"/>
            <w:sz w:val="21"/>
          </w:rPr>
          <w:t> </w:t>
        </w:r>
        <w:r w:rsidRPr="00250E7B">
          <w:rPr>
            <w:rFonts w:ascii="Arial" w:hAnsi="Arial" w:cs="Arial"/>
            <w:sz w:val="21"/>
            <w:szCs w:val="21"/>
          </w:rPr>
          <w:t>− A runnable thread enters the terminated state when it completes its task or otherwise terminates.</w:t>
        </w:r>
      </w:ins>
    </w:p>
    <w:p w:rsidR="002A0BC6" w:rsidRPr="00250E7B" w:rsidRDefault="002A0BC6" w:rsidP="002A0BC6">
      <w:pPr>
        <w:shd w:val="clear" w:color="auto" w:fill="FFFFFF"/>
        <w:spacing w:before="48" w:after="48" w:line="360" w:lineRule="atLeast"/>
        <w:ind w:right="-402"/>
        <w:outlineLvl w:val="1"/>
        <w:rPr>
          <w:ins w:id="596" w:author="Unknown"/>
          <w:rFonts w:ascii="Arial" w:hAnsi="Arial" w:cs="Arial"/>
          <w:spacing w:val="-15"/>
          <w:sz w:val="36"/>
          <w:szCs w:val="36"/>
        </w:rPr>
      </w:pPr>
      <w:ins w:id="597" w:author="Unknown">
        <w:r w:rsidRPr="00250E7B">
          <w:rPr>
            <w:rFonts w:ascii="Arial" w:hAnsi="Arial" w:cs="Arial"/>
            <w:spacing w:val="-15"/>
            <w:sz w:val="36"/>
            <w:szCs w:val="36"/>
          </w:rPr>
          <w:t>Thread Priorities</w:t>
        </w:r>
      </w:ins>
    </w:p>
    <w:p w:rsidR="002A0BC6" w:rsidRPr="00250E7B" w:rsidRDefault="002A0BC6" w:rsidP="002A0BC6">
      <w:pPr>
        <w:shd w:val="clear" w:color="auto" w:fill="FFFFFF"/>
        <w:spacing w:after="240" w:line="360" w:lineRule="atLeast"/>
        <w:ind w:left="-402" w:right="-402"/>
        <w:jc w:val="both"/>
        <w:rPr>
          <w:ins w:id="598" w:author="Unknown"/>
          <w:rFonts w:ascii="Arial" w:hAnsi="Arial" w:cs="Arial"/>
          <w:sz w:val="21"/>
          <w:szCs w:val="21"/>
        </w:rPr>
      </w:pPr>
      <w:ins w:id="599" w:author="Unknown">
        <w:r w:rsidRPr="00250E7B">
          <w:rPr>
            <w:rFonts w:ascii="Arial" w:hAnsi="Arial" w:cs="Arial"/>
            <w:sz w:val="21"/>
            <w:szCs w:val="21"/>
          </w:rPr>
          <w:t>Every Java thread has a priority that helps the operating system determine the order in which threads are scheduled.</w:t>
        </w:r>
      </w:ins>
    </w:p>
    <w:p w:rsidR="002A0BC6" w:rsidRPr="00250E7B" w:rsidRDefault="002A0BC6" w:rsidP="002A0BC6">
      <w:pPr>
        <w:shd w:val="clear" w:color="auto" w:fill="FFFFFF"/>
        <w:spacing w:after="240" w:line="360" w:lineRule="atLeast"/>
        <w:ind w:left="-402" w:right="-402"/>
        <w:jc w:val="both"/>
        <w:rPr>
          <w:ins w:id="600" w:author="Unknown"/>
          <w:rFonts w:ascii="Arial" w:hAnsi="Arial" w:cs="Arial"/>
          <w:sz w:val="21"/>
          <w:szCs w:val="21"/>
        </w:rPr>
      </w:pPr>
      <w:ins w:id="601" w:author="Unknown">
        <w:r w:rsidRPr="00250E7B">
          <w:rPr>
            <w:rFonts w:ascii="Arial" w:hAnsi="Arial" w:cs="Arial"/>
            <w:sz w:val="21"/>
            <w:szCs w:val="21"/>
          </w:rPr>
          <w:t>Java thread priorities are in the range between MIN_PRIORITY (a constant of 1) and MAX_PRIORITY (a constant of 10). By default, every thread is given priority NORM_PRIORITY (a constant of 5).</w:t>
        </w:r>
      </w:ins>
    </w:p>
    <w:p w:rsidR="002A0BC6" w:rsidRPr="00250E7B" w:rsidRDefault="002A0BC6" w:rsidP="002A0BC6">
      <w:pPr>
        <w:shd w:val="clear" w:color="auto" w:fill="FFFFFF"/>
        <w:spacing w:after="240" w:line="360" w:lineRule="atLeast"/>
        <w:ind w:left="-402" w:right="-402"/>
        <w:jc w:val="both"/>
        <w:rPr>
          <w:ins w:id="602" w:author="Unknown"/>
          <w:rFonts w:ascii="Arial" w:hAnsi="Arial" w:cs="Arial"/>
          <w:sz w:val="21"/>
          <w:szCs w:val="21"/>
        </w:rPr>
      </w:pPr>
      <w:ins w:id="603" w:author="Unknown">
        <w:r w:rsidRPr="00250E7B">
          <w:rPr>
            <w:rFonts w:ascii="Arial" w:hAnsi="Arial" w:cs="Arial"/>
            <w:sz w:val="21"/>
            <w:szCs w:val="21"/>
          </w:rPr>
          <w:t>Threads with higher priority are more important to a program and should be allocated processor time before lower-priority threads. However, thread priorities cannot guarantee the order in which threads execute and are very much platform dependent.</w:t>
        </w:r>
      </w:ins>
    </w:p>
    <w:p w:rsidR="002A0BC6" w:rsidRPr="00250E7B" w:rsidRDefault="002A0BC6" w:rsidP="002A0BC6">
      <w:pPr>
        <w:shd w:val="clear" w:color="auto" w:fill="FFFFFF"/>
        <w:spacing w:before="48" w:after="48" w:line="360" w:lineRule="atLeast"/>
        <w:ind w:right="-402"/>
        <w:outlineLvl w:val="1"/>
        <w:rPr>
          <w:ins w:id="604" w:author="Unknown"/>
          <w:rFonts w:ascii="Arial" w:hAnsi="Arial" w:cs="Arial"/>
          <w:spacing w:val="-15"/>
          <w:sz w:val="36"/>
          <w:szCs w:val="36"/>
        </w:rPr>
      </w:pPr>
      <w:ins w:id="605" w:author="Unknown">
        <w:r w:rsidRPr="00250E7B">
          <w:rPr>
            <w:rFonts w:ascii="Arial" w:hAnsi="Arial" w:cs="Arial"/>
            <w:spacing w:val="-15"/>
            <w:sz w:val="36"/>
            <w:szCs w:val="36"/>
          </w:rPr>
          <w:t>Create a Thread by Implementing a Runnable Interface</w:t>
        </w:r>
      </w:ins>
    </w:p>
    <w:p w:rsidR="002A0BC6" w:rsidRPr="00250E7B" w:rsidRDefault="002A0BC6" w:rsidP="002A0BC6">
      <w:pPr>
        <w:shd w:val="clear" w:color="auto" w:fill="FFFFFF"/>
        <w:spacing w:after="240" w:line="360" w:lineRule="atLeast"/>
        <w:ind w:left="-402" w:right="-402"/>
        <w:jc w:val="both"/>
        <w:rPr>
          <w:ins w:id="606" w:author="Unknown"/>
          <w:rFonts w:ascii="Arial" w:hAnsi="Arial" w:cs="Arial"/>
          <w:sz w:val="21"/>
          <w:szCs w:val="21"/>
        </w:rPr>
      </w:pPr>
      <w:ins w:id="607" w:author="Unknown">
        <w:r w:rsidRPr="00250E7B">
          <w:rPr>
            <w:rFonts w:ascii="Arial" w:hAnsi="Arial" w:cs="Arial"/>
            <w:sz w:val="21"/>
            <w:szCs w:val="21"/>
          </w:rPr>
          <w:t>If your class is intended to be executed as a thread then you can achieve this by implementing a</w:t>
        </w:r>
        <w:r w:rsidRPr="00250E7B">
          <w:rPr>
            <w:rFonts w:ascii="Arial" w:hAnsi="Arial" w:cs="Arial"/>
            <w:sz w:val="21"/>
          </w:rPr>
          <w:t> </w:t>
        </w:r>
        <w:r w:rsidRPr="00250E7B">
          <w:rPr>
            <w:rFonts w:ascii="Arial" w:hAnsi="Arial" w:cs="Arial"/>
            <w:b/>
            <w:bCs/>
            <w:sz w:val="21"/>
            <w:szCs w:val="21"/>
          </w:rPr>
          <w:t>Runnable</w:t>
        </w:r>
        <w:r w:rsidRPr="00250E7B">
          <w:rPr>
            <w:rFonts w:ascii="Arial" w:hAnsi="Arial" w:cs="Arial"/>
            <w:sz w:val="21"/>
          </w:rPr>
          <w:t> </w:t>
        </w:r>
        <w:r w:rsidRPr="00250E7B">
          <w:rPr>
            <w:rFonts w:ascii="Arial" w:hAnsi="Arial" w:cs="Arial"/>
            <w:sz w:val="21"/>
            <w:szCs w:val="21"/>
          </w:rPr>
          <w:t>interface. You will need to follow three basic steps −</w:t>
        </w:r>
      </w:ins>
    </w:p>
    <w:p w:rsidR="002A0BC6" w:rsidRPr="00250E7B" w:rsidRDefault="002A0BC6" w:rsidP="002A0BC6">
      <w:pPr>
        <w:shd w:val="clear" w:color="auto" w:fill="FFFFFF"/>
        <w:spacing w:before="48" w:after="48" w:line="360" w:lineRule="atLeast"/>
        <w:ind w:right="-402"/>
        <w:outlineLvl w:val="2"/>
        <w:rPr>
          <w:ins w:id="608" w:author="Unknown"/>
          <w:rFonts w:ascii="Arial" w:hAnsi="Arial" w:cs="Arial"/>
          <w:sz w:val="27"/>
          <w:szCs w:val="27"/>
        </w:rPr>
      </w:pPr>
      <w:ins w:id="609" w:author="Unknown">
        <w:r w:rsidRPr="00250E7B">
          <w:rPr>
            <w:rFonts w:ascii="Arial" w:hAnsi="Arial" w:cs="Arial"/>
            <w:sz w:val="27"/>
            <w:szCs w:val="27"/>
          </w:rPr>
          <w:t>Step 1</w:t>
        </w:r>
      </w:ins>
    </w:p>
    <w:p w:rsidR="002A0BC6" w:rsidRPr="00250E7B" w:rsidRDefault="002A0BC6" w:rsidP="002A0BC6">
      <w:pPr>
        <w:shd w:val="clear" w:color="auto" w:fill="FFFFFF"/>
        <w:spacing w:after="240" w:line="360" w:lineRule="atLeast"/>
        <w:ind w:left="-402" w:right="-402"/>
        <w:jc w:val="both"/>
        <w:rPr>
          <w:ins w:id="610" w:author="Unknown"/>
          <w:rFonts w:ascii="Arial" w:hAnsi="Arial" w:cs="Arial"/>
          <w:sz w:val="21"/>
          <w:szCs w:val="21"/>
        </w:rPr>
      </w:pPr>
      <w:ins w:id="611" w:author="Unknown">
        <w:r w:rsidRPr="00250E7B">
          <w:rPr>
            <w:rFonts w:ascii="Arial" w:hAnsi="Arial" w:cs="Arial"/>
            <w:sz w:val="21"/>
            <w:szCs w:val="21"/>
          </w:rPr>
          <w:t>As a first step, you need to implement a run() method provided by a</w:t>
        </w:r>
        <w:r w:rsidRPr="00250E7B">
          <w:rPr>
            <w:rFonts w:ascii="Arial" w:hAnsi="Arial" w:cs="Arial"/>
            <w:sz w:val="21"/>
          </w:rPr>
          <w:t> </w:t>
        </w:r>
        <w:r w:rsidRPr="00250E7B">
          <w:rPr>
            <w:rFonts w:ascii="Arial" w:hAnsi="Arial" w:cs="Arial"/>
            <w:b/>
            <w:bCs/>
            <w:sz w:val="21"/>
            <w:szCs w:val="21"/>
          </w:rPr>
          <w:t>Runnable</w:t>
        </w:r>
        <w:r w:rsidRPr="00250E7B">
          <w:rPr>
            <w:rFonts w:ascii="Arial" w:hAnsi="Arial" w:cs="Arial"/>
            <w:sz w:val="21"/>
          </w:rPr>
          <w:t> </w:t>
        </w:r>
        <w:r w:rsidRPr="00250E7B">
          <w:rPr>
            <w:rFonts w:ascii="Arial" w:hAnsi="Arial" w:cs="Arial"/>
            <w:sz w:val="21"/>
            <w:szCs w:val="21"/>
          </w:rPr>
          <w:t>interface. This method provides an entry point for the thread and you will put your complete business logic inside this method. Following is a simple syntax of the run() method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nsolas" w:hAnsi="Consolas" w:cs="Consolas"/>
          <w:sz w:val="18"/>
          <w:szCs w:val="18"/>
        </w:rPr>
      </w:pPr>
      <w:ins w:id="613" w:author="Unknown">
        <w:r w:rsidRPr="00250E7B">
          <w:rPr>
            <w:rFonts w:ascii="Consolas" w:hAnsi="Consolas" w:cs="Consolas"/>
            <w:sz w:val="18"/>
            <w:szCs w:val="18"/>
          </w:rPr>
          <w:t>public void run( )</w:t>
        </w:r>
      </w:ins>
    </w:p>
    <w:p w:rsidR="002A0BC6" w:rsidRPr="00250E7B" w:rsidRDefault="002A0BC6" w:rsidP="002A0BC6">
      <w:pPr>
        <w:shd w:val="clear" w:color="auto" w:fill="FFFFFF"/>
        <w:spacing w:before="48" w:after="48" w:line="360" w:lineRule="atLeast"/>
        <w:ind w:right="-402"/>
        <w:outlineLvl w:val="2"/>
        <w:rPr>
          <w:ins w:id="614" w:author="Unknown"/>
          <w:rFonts w:ascii="Arial" w:hAnsi="Arial" w:cs="Arial"/>
          <w:sz w:val="27"/>
          <w:szCs w:val="27"/>
        </w:rPr>
      </w:pPr>
      <w:ins w:id="615" w:author="Unknown">
        <w:r w:rsidRPr="00250E7B">
          <w:rPr>
            <w:rFonts w:ascii="Arial" w:hAnsi="Arial" w:cs="Arial"/>
            <w:sz w:val="27"/>
            <w:szCs w:val="27"/>
          </w:rPr>
          <w:lastRenderedPageBreak/>
          <w:t>Step 2</w:t>
        </w:r>
      </w:ins>
    </w:p>
    <w:p w:rsidR="002A0BC6" w:rsidRPr="00250E7B" w:rsidRDefault="002A0BC6" w:rsidP="002A0BC6">
      <w:pPr>
        <w:shd w:val="clear" w:color="auto" w:fill="FFFFFF"/>
        <w:spacing w:after="240" w:line="360" w:lineRule="atLeast"/>
        <w:ind w:left="-402" w:right="-402"/>
        <w:jc w:val="both"/>
        <w:rPr>
          <w:ins w:id="616" w:author="Unknown"/>
          <w:rFonts w:ascii="Arial" w:hAnsi="Arial" w:cs="Arial"/>
          <w:sz w:val="21"/>
          <w:szCs w:val="21"/>
        </w:rPr>
      </w:pPr>
      <w:ins w:id="617" w:author="Unknown">
        <w:r w:rsidRPr="00250E7B">
          <w:rPr>
            <w:rFonts w:ascii="Arial" w:hAnsi="Arial" w:cs="Arial"/>
            <w:sz w:val="21"/>
            <w:szCs w:val="21"/>
          </w:rPr>
          <w:t>As a second step, you will instantiate a</w:t>
        </w:r>
        <w:r w:rsidRPr="00250E7B">
          <w:rPr>
            <w:rFonts w:ascii="Arial" w:hAnsi="Arial" w:cs="Arial"/>
            <w:sz w:val="21"/>
          </w:rPr>
          <w:t> </w:t>
        </w:r>
        <w:r w:rsidRPr="00250E7B">
          <w:rPr>
            <w:rFonts w:ascii="Arial" w:hAnsi="Arial" w:cs="Arial"/>
            <w:b/>
            <w:bCs/>
            <w:sz w:val="21"/>
            <w:szCs w:val="21"/>
          </w:rPr>
          <w:t>Thread</w:t>
        </w:r>
        <w:r w:rsidRPr="00250E7B">
          <w:rPr>
            <w:rFonts w:ascii="Arial" w:hAnsi="Arial" w:cs="Arial"/>
            <w:sz w:val="21"/>
          </w:rPr>
          <w:t> </w:t>
        </w:r>
        <w:r w:rsidRPr="00250E7B">
          <w:rPr>
            <w:rFonts w:ascii="Arial" w:hAnsi="Arial" w:cs="Arial"/>
            <w:sz w:val="21"/>
            <w:szCs w:val="21"/>
          </w:rPr>
          <w:t>object using the following constructor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Consolas" w:hAnsi="Consolas" w:cs="Consolas"/>
          <w:sz w:val="18"/>
          <w:szCs w:val="18"/>
        </w:rPr>
      </w:pPr>
      <w:ins w:id="619" w:author="Unknown">
        <w:r w:rsidRPr="00250E7B">
          <w:rPr>
            <w:rFonts w:ascii="Consolas" w:hAnsi="Consolas" w:cs="Consolas"/>
            <w:sz w:val="18"/>
            <w:szCs w:val="18"/>
          </w:rPr>
          <w:t>Thread(Runnable threadObj, String threadName);</w:t>
        </w:r>
      </w:ins>
    </w:p>
    <w:p w:rsidR="002A0BC6" w:rsidRPr="00250E7B" w:rsidRDefault="002A0BC6" w:rsidP="002A0BC6">
      <w:pPr>
        <w:shd w:val="clear" w:color="auto" w:fill="FFFFFF"/>
        <w:spacing w:after="240" w:line="360" w:lineRule="atLeast"/>
        <w:ind w:left="-402" w:right="-402"/>
        <w:jc w:val="both"/>
        <w:rPr>
          <w:ins w:id="620" w:author="Unknown"/>
          <w:rFonts w:ascii="Arial" w:hAnsi="Arial" w:cs="Arial"/>
          <w:sz w:val="21"/>
          <w:szCs w:val="21"/>
        </w:rPr>
      </w:pPr>
      <w:ins w:id="621" w:author="Unknown">
        <w:r w:rsidRPr="00250E7B">
          <w:rPr>
            <w:rFonts w:ascii="Arial" w:hAnsi="Arial" w:cs="Arial"/>
            <w:sz w:val="21"/>
            <w:szCs w:val="21"/>
          </w:rPr>
          <w:t>Where,</w:t>
        </w:r>
        <w:r w:rsidRPr="00250E7B">
          <w:rPr>
            <w:rFonts w:ascii="Arial" w:hAnsi="Arial" w:cs="Arial"/>
            <w:sz w:val="21"/>
          </w:rPr>
          <w:t> </w:t>
        </w:r>
        <w:r w:rsidRPr="00250E7B">
          <w:rPr>
            <w:rFonts w:ascii="Arial" w:hAnsi="Arial" w:cs="Arial"/>
            <w:i/>
            <w:iCs/>
            <w:sz w:val="21"/>
            <w:szCs w:val="21"/>
          </w:rPr>
          <w:t>threadObj</w:t>
        </w:r>
        <w:r w:rsidRPr="00250E7B">
          <w:rPr>
            <w:rFonts w:ascii="Arial" w:hAnsi="Arial" w:cs="Arial"/>
            <w:sz w:val="21"/>
          </w:rPr>
          <w:t> </w:t>
        </w:r>
        <w:r w:rsidRPr="00250E7B">
          <w:rPr>
            <w:rFonts w:ascii="Arial" w:hAnsi="Arial" w:cs="Arial"/>
            <w:sz w:val="21"/>
            <w:szCs w:val="21"/>
          </w:rPr>
          <w:t>is an instance of a class that implements the</w:t>
        </w:r>
        <w:r w:rsidRPr="00250E7B">
          <w:rPr>
            <w:rFonts w:ascii="Arial" w:hAnsi="Arial" w:cs="Arial"/>
            <w:sz w:val="21"/>
          </w:rPr>
          <w:t> </w:t>
        </w:r>
        <w:r w:rsidRPr="00250E7B">
          <w:rPr>
            <w:rFonts w:ascii="Arial" w:hAnsi="Arial" w:cs="Arial"/>
            <w:b/>
            <w:bCs/>
            <w:sz w:val="21"/>
            <w:szCs w:val="21"/>
          </w:rPr>
          <w:t>Runnable</w:t>
        </w:r>
        <w:r w:rsidRPr="00250E7B">
          <w:rPr>
            <w:rFonts w:ascii="Arial" w:hAnsi="Arial" w:cs="Arial"/>
            <w:sz w:val="21"/>
          </w:rPr>
          <w:t> </w:t>
        </w:r>
        <w:r w:rsidRPr="00250E7B">
          <w:rPr>
            <w:rFonts w:ascii="Arial" w:hAnsi="Arial" w:cs="Arial"/>
            <w:sz w:val="21"/>
            <w:szCs w:val="21"/>
          </w:rPr>
          <w:t>interface and</w:t>
        </w:r>
        <w:r w:rsidRPr="00250E7B">
          <w:rPr>
            <w:rFonts w:ascii="Arial" w:hAnsi="Arial" w:cs="Arial"/>
            <w:sz w:val="21"/>
          </w:rPr>
          <w:t> </w:t>
        </w:r>
        <w:r w:rsidRPr="00250E7B">
          <w:rPr>
            <w:rFonts w:ascii="Arial" w:hAnsi="Arial" w:cs="Arial"/>
            <w:b/>
            <w:bCs/>
            <w:sz w:val="21"/>
            <w:szCs w:val="21"/>
          </w:rPr>
          <w:t>threadName</w:t>
        </w:r>
        <w:r w:rsidRPr="00250E7B">
          <w:rPr>
            <w:rFonts w:ascii="Arial" w:hAnsi="Arial" w:cs="Arial"/>
            <w:sz w:val="21"/>
          </w:rPr>
          <w:t> </w:t>
        </w:r>
        <w:r w:rsidRPr="00250E7B">
          <w:rPr>
            <w:rFonts w:ascii="Arial" w:hAnsi="Arial" w:cs="Arial"/>
            <w:sz w:val="21"/>
            <w:szCs w:val="21"/>
          </w:rPr>
          <w:t>is the name given to the new thread.</w:t>
        </w:r>
      </w:ins>
    </w:p>
    <w:p w:rsidR="002A0BC6" w:rsidRPr="00250E7B" w:rsidRDefault="002A0BC6" w:rsidP="002A0BC6">
      <w:pPr>
        <w:shd w:val="clear" w:color="auto" w:fill="FFFFFF"/>
        <w:spacing w:before="48" w:after="48" w:line="360" w:lineRule="atLeast"/>
        <w:ind w:right="-402"/>
        <w:outlineLvl w:val="2"/>
        <w:rPr>
          <w:ins w:id="622" w:author="Unknown"/>
          <w:rFonts w:ascii="Arial" w:hAnsi="Arial" w:cs="Arial"/>
          <w:sz w:val="27"/>
          <w:szCs w:val="27"/>
        </w:rPr>
      </w:pPr>
      <w:ins w:id="623" w:author="Unknown">
        <w:r w:rsidRPr="00250E7B">
          <w:rPr>
            <w:rFonts w:ascii="Arial" w:hAnsi="Arial" w:cs="Arial"/>
            <w:sz w:val="27"/>
            <w:szCs w:val="27"/>
          </w:rPr>
          <w:t>Step 3</w:t>
        </w:r>
      </w:ins>
    </w:p>
    <w:p w:rsidR="002A0BC6" w:rsidRPr="00250E7B" w:rsidRDefault="002A0BC6" w:rsidP="002A0BC6">
      <w:pPr>
        <w:shd w:val="clear" w:color="auto" w:fill="FFFFFF"/>
        <w:spacing w:after="240" w:line="360" w:lineRule="atLeast"/>
        <w:ind w:left="-402" w:right="-402"/>
        <w:jc w:val="both"/>
        <w:rPr>
          <w:ins w:id="624" w:author="Unknown"/>
          <w:rFonts w:ascii="Arial" w:hAnsi="Arial" w:cs="Arial"/>
          <w:sz w:val="21"/>
          <w:szCs w:val="21"/>
        </w:rPr>
      </w:pPr>
      <w:ins w:id="625" w:author="Unknown">
        <w:r w:rsidRPr="00250E7B">
          <w:rPr>
            <w:rFonts w:ascii="Arial" w:hAnsi="Arial" w:cs="Arial"/>
            <w:sz w:val="21"/>
            <w:szCs w:val="21"/>
          </w:rPr>
          <w:t>Once a Thread object is created, you can start it by calling</w:t>
        </w:r>
        <w:r w:rsidRPr="00250E7B">
          <w:rPr>
            <w:rFonts w:ascii="Arial" w:hAnsi="Arial" w:cs="Arial"/>
            <w:sz w:val="21"/>
          </w:rPr>
          <w:t> </w:t>
        </w:r>
        <w:r w:rsidRPr="00250E7B">
          <w:rPr>
            <w:rFonts w:ascii="Arial" w:hAnsi="Arial" w:cs="Arial"/>
            <w:b/>
            <w:bCs/>
            <w:sz w:val="21"/>
            <w:szCs w:val="21"/>
          </w:rPr>
          <w:t>start()</w:t>
        </w:r>
        <w:r w:rsidRPr="00250E7B">
          <w:rPr>
            <w:rFonts w:ascii="Arial" w:hAnsi="Arial" w:cs="Arial"/>
            <w:sz w:val="21"/>
          </w:rPr>
          <w:t> </w:t>
        </w:r>
        <w:r w:rsidRPr="00250E7B">
          <w:rPr>
            <w:rFonts w:ascii="Arial" w:hAnsi="Arial" w:cs="Arial"/>
            <w:sz w:val="21"/>
            <w:szCs w:val="21"/>
          </w:rPr>
          <w:t>method, which executes a call to run( ) method. Following is a simple syntax of start() method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nsolas" w:hAnsi="Consolas" w:cs="Consolas"/>
          <w:sz w:val="18"/>
          <w:szCs w:val="18"/>
        </w:rPr>
      </w:pPr>
      <w:ins w:id="627" w:author="Unknown">
        <w:r w:rsidRPr="00250E7B">
          <w:rPr>
            <w:rFonts w:ascii="Consolas" w:hAnsi="Consolas" w:cs="Consolas"/>
            <w:sz w:val="18"/>
            <w:szCs w:val="18"/>
          </w:rPr>
          <w:t>void start();</w:t>
        </w:r>
      </w:ins>
    </w:p>
    <w:p w:rsidR="002A0BC6" w:rsidRPr="00250E7B" w:rsidRDefault="002A0BC6" w:rsidP="002A0BC6">
      <w:pPr>
        <w:shd w:val="clear" w:color="auto" w:fill="FFFFFF"/>
        <w:spacing w:before="48" w:after="48" w:line="360" w:lineRule="atLeast"/>
        <w:ind w:right="-402"/>
        <w:outlineLvl w:val="2"/>
        <w:rPr>
          <w:ins w:id="628" w:author="Unknown"/>
          <w:rFonts w:ascii="Arial" w:hAnsi="Arial" w:cs="Arial"/>
          <w:sz w:val="27"/>
          <w:szCs w:val="27"/>
        </w:rPr>
      </w:pPr>
      <w:ins w:id="629"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630" w:author="Unknown"/>
          <w:rFonts w:ascii="Arial" w:hAnsi="Arial" w:cs="Arial"/>
          <w:sz w:val="21"/>
          <w:szCs w:val="21"/>
        </w:rPr>
      </w:pPr>
      <w:ins w:id="631" w:author="Unknown">
        <w:r w:rsidRPr="00250E7B">
          <w:rPr>
            <w:rFonts w:ascii="Arial" w:hAnsi="Arial" w:cs="Arial"/>
            <w:sz w:val="21"/>
            <w:szCs w:val="21"/>
          </w:rPr>
          <w:t>Here is an example that creates a new thread and starts running it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2" w:author="Unknown"/>
          <w:rFonts w:ascii="Consolas" w:hAnsi="Consolas" w:cs="Consolas"/>
          <w:sz w:val="20"/>
        </w:rPr>
      </w:pPr>
      <w:ins w:id="633" w:author="Unknown">
        <w:r w:rsidRPr="00250E7B">
          <w:rPr>
            <w:rFonts w:ascii="Consolas" w:hAnsi="Consolas" w:cs="Consolas"/>
            <w:sz w:val="20"/>
          </w:rPr>
          <w:t>class RunnableDemo implements Runnable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4" w:author="Unknown"/>
          <w:rFonts w:ascii="Consolas" w:hAnsi="Consolas" w:cs="Consolas"/>
          <w:sz w:val="20"/>
        </w:rPr>
      </w:pPr>
      <w:ins w:id="635" w:author="Unknown">
        <w:r w:rsidRPr="00250E7B">
          <w:rPr>
            <w:rFonts w:ascii="Consolas" w:hAnsi="Consolas" w:cs="Consolas"/>
            <w:sz w:val="20"/>
          </w:rPr>
          <w:t xml:space="preserve">   private Thread 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6" w:author="Unknown"/>
          <w:rFonts w:ascii="Consolas" w:hAnsi="Consolas" w:cs="Consolas"/>
          <w:sz w:val="20"/>
        </w:rPr>
      </w:pPr>
      <w:ins w:id="637" w:author="Unknown">
        <w:r w:rsidRPr="00250E7B">
          <w:rPr>
            <w:rFonts w:ascii="Consolas" w:hAnsi="Consolas" w:cs="Consolas"/>
            <w:sz w:val="20"/>
          </w:rPr>
          <w:t xml:space="preserve">   private String threadName;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8" w:author="Unknown"/>
          <w:rFonts w:ascii="Consolas" w:hAnsi="Consolas" w:cs="Consolas"/>
          <w:sz w:val="20"/>
        </w:rPr>
      </w:pPr>
      <w:ins w:id="63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0" w:author="Unknown"/>
          <w:rFonts w:ascii="Consolas" w:hAnsi="Consolas" w:cs="Consolas"/>
          <w:sz w:val="20"/>
        </w:rPr>
      </w:pPr>
      <w:ins w:id="641" w:author="Unknown">
        <w:r w:rsidRPr="00250E7B">
          <w:rPr>
            <w:rFonts w:ascii="Consolas" w:hAnsi="Consolas" w:cs="Consolas"/>
            <w:sz w:val="20"/>
          </w:rPr>
          <w:t xml:space="preserve">   RunnableDemo( String 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2" w:author="Unknown"/>
          <w:rFonts w:ascii="Consolas" w:hAnsi="Consolas" w:cs="Consolas"/>
          <w:sz w:val="20"/>
        </w:rPr>
      </w:pPr>
      <w:ins w:id="643" w:author="Unknown">
        <w:r w:rsidRPr="00250E7B">
          <w:rPr>
            <w:rFonts w:ascii="Consolas" w:hAnsi="Consolas" w:cs="Consolas"/>
            <w:sz w:val="20"/>
          </w:rPr>
          <w:t xml:space="preserve">      threadName = 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4" w:author="Unknown"/>
          <w:rFonts w:ascii="Consolas" w:hAnsi="Consolas" w:cs="Consolas"/>
          <w:sz w:val="20"/>
        </w:rPr>
      </w:pPr>
      <w:ins w:id="645" w:author="Unknown">
        <w:r w:rsidRPr="00250E7B">
          <w:rPr>
            <w:rFonts w:ascii="Consolas" w:hAnsi="Consolas" w:cs="Consolas"/>
            <w:sz w:val="20"/>
          </w:rPr>
          <w:t xml:space="preserve">      System.out.println("Creating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6" w:author="Unknown"/>
          <w:rFonts w:ascii="Consolas" w:hAnsi="Consolas" w:cs="Consolas"/>
          <w:sz w:val="20"/>
        </w:rPr>
      </w:pPr>
      <w:ins w:id="64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8" w:author="Unknown"/>
          <w:rFonts w:ascii="Consolas" w:hAnsi="Consolas" w:cs="Consolas"/>
          <w:sz w:val="20"/>
        </w:rPr>
      </w:pPr>
      <w:ins w:id="64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0" w:author="Unknown"/>
          <w:rFonts w:ascii="Consolas" w:hAnsi="Consolas" w:cs="Consolas"/>
          <w:sz w:val="20"/>
        </w:rPr>
      </w:pPr>
      <w:ins w:id="651" w:author="Unknown">
        <w:r w:rsidRPr="00250E7B">
          <w:rPr>
            <w:rFonts w:ascii="Consolas" w:hAnsi="Consolas" w:cs="Consolas"/>
            <w:sz w:val="20"/>
          </w:rPr>
          <w:t xml:space="preserve">   public void run()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2" w:author="Unknown"/>
          <w:rFonts w:ascii="Consolas" w:hAnsi="Consolas" w:cs="Consolas"/>
          <w:sz w:val="20"/>
        </w:rPr>
      </w:pPr>
      <w:ins w:id="653" w:author="Unknown">
        <w:r w:rsidRPr="00250E7B">
          <w:rPr>
            <w:rFonts w:ascii="Consolas" w:hAnsi="Consolas" w:cs="Consolas"/>
            <w:sz w:val="20"/>
          </w:rPr>
          <w:t xml:space="preserve">      System.out.println("Running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4" w:author="Unknown"/>
          <w:rFonts w:ascii="Consolas" w:hAnsi="Consolas" w:cs="Consolas"/>
          <w:sz w:val="20"/>
        </w:rPr>
      </w:pPr>
      <w:ins w:id="655"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6" w:author="Unknown"/>
          <w:rFonts w:ascii="Consolas" w:hAnsi="Consolas" w:cs="Consolas"/>
          <w:sz w:val="20"/>
        </w:rPr>
      </w:pPr>
      <w:ins w:id="657" w:author="Unknown">
        <w:r w:rsidRPr="00250E7B">
          <w:rPr>
            <w:rFonts w:ascii="Consolas" w:hAnsi="Consolas" w:cs="Consolas"/>
            <w:sz w:val="20"/>
          </w:rPr>
          <w:t xml:space="preserve">         for(int i = 4; i &gt; 0; i--)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8" w:author="Unknown"/>
          <w:rFonts w:ascii="Consolas" w:hAnsi="Consolas" w:cs="Consolas"/>
          <w:sz w:val="20"/>
        </w:rPr>
      </w:pPr>
      <w:ins w:id="659" w:author="Unknown">
        <w:r w:rsidRPr="00250E7B">
          <w:rPr>
            <w:rFonts w:ascii="Consolas" w:hAnsi="Consolas" w:cs="Consolas"/>
            <w:sz w:val="20"/>
          </w:rPr>
          <w:t xml:space="preserve">            System.out.println("Thread: " + threadName + ", " + 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0" w:author="Unknown"/>
          <w:rFonts w:ascii="Consolas" w:hAnsi="Consolas" w:cs="Consolas"/>
          <w:sz w:val="20"/>
        </w:rPr>
      </w:pPr>
      <w:ins w:id="661" w:author="Unknown">
        <w:r w:rsidRPr="00250E7B">
          <w:rPr>
            <w:rFonts w:ascii="Consolas" w:hAnsi="Consolas" w:cs="Consolas"/>
            <w:sz w:val="20"/>
          </w:rPr>
          <w:t xml:space="preserve">            // Let the thread sleep for a while.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2" w:author="Unknown"/>
          <w:rFonts w:ascii="Consolas" w:hAnsi="Consolas" w:cs="Consolas"/>
          <w:sz w:val="20"/>
        </w:rPr>
      </w:pPr>
      <w:ins w:id="663" w:author="Unknown">
        <w:r w:rsidRPr="00250E7B">
          <w:rPr>
            <w:rFonts w:ascii="Consolas" w:hAnsi="Consolas" w:cs="Consolas"/>
            <w:sz w:val="20"/>
          </w:rPr>
          <w:t xml:space="preserve">            Thread.sleep(50);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4" w:author="Unknown"/>
          <w:rFonts w:ascii="Consolas" w:hAnsi="Consolas" w:cs="Consolas"/>
          <w:sz w:val="20"/>
        </w:rPr>
      </w:pPr>
      <w:ins w:id="66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6" w:author="Unknown"/>
          <w:rFonts w:ascii="Consolas" w:hAnsi="Consolas" w:cs="Consolas"/>
          <w:sz w:val="20"/>
        </w:rPr>
      </w:pPr>
      <w:ins w:id="667" w:author="Unknown">
        <w:r w:rsidRPr="00250E7B">
          <w:rPr>
            <w:rFonts w:ascii="Consolas" w:hAnsi="Consolas" w:cs="Consolas"/>
            <w:sz w:val="20"/>
          </w:rPr>
          <w:t xml:space="preserve">      }catch (InterruptedException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8" w:author="Unknown"/>
          <w:rFonts w:ascii="Consolas" w:hAnsi="Consolas" w:cs="Consolas"/>
          <w:sz w:val="20"/>
        </w:rPr>
      </w:pPr>
      <w:ins w:id="669" w:author="Unknown">
        <w:r w:rsidRPr="00250E7B">
          <w:rPr>
            <w:rFonts w:ascii="Consolas" w:hAnsi="Consolas" w:cs="Consolas"/>
            <w:sz w:val="20"/>
          </w:rPr>
          <w:t xml:space="preserve">         System.out.println("Thread " +  threadName + " interrupted.");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0" w:author="Unknown"/>
          <w:rFonts w:ascii="Consolas" w:hAnsi="Consolas" w:cs="Consolas"/>
          <w:sz w:val="20"/>
        </w:rPr>
      </w:pPr>
      <w:ins w:id="67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2" w:author="Unknown"/>
          <w:rFonts w:ascii="Consolas" w:hAnsi="Consolas" w:cs="Consolas"/>
          <w:sz w:val="20"/>
        </w:rPr>
      </w:pPr>
      <w:ins w:id="673" w:author="Unknown">
        <w:r w:rsidRPr="00250E7B">
          <w:rPr>
            <w:rFonts w:ascii="Consolas" w:hAnsi="Consolas" w:cs="Consolas"/>
            <w:sz w:val="20"/>
          </w:rPr>
          <w:lastRenderedPageBreak/>
          <w:t xml:space="preserve">      System.out.println("Thread " +  threadName + " exiting.");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4" w:author="Unknown"/>
          <w:rFonts w:ascii="Consolas" w:hAnsi="Consolas" w:cs="Consolas"/>
          <w:sz w:val="20"/>
        </w:rPr>
      </w:pPr>
      <w:ins w:id="67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6" w:author="Unknown"/>
          <w:rFonts w:ascii="Consolas" w:hAnsi="Consolas" w:cs="Consolas"/>
          <w:sz w:val="20"/>
        </w:rPr>
      </w:pPr>
      <w:ins w:id="67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8" w:author="Unknown"/>
          <w:rFonts w:ascii="Consolas" w:hAnsi="Consolas" w:cs="Consolas"/>
          <w:sz w:val="20"/>
        </w:rPr>
      </w:pPr>
      <w:ins w:id="679" w:author="Unknown">
        <w:r w:rsidRPr="00250E7B">
          <w:rPr>
            <w:rFonts w:ascii="Consolas" w:hAnsi="Consolas" w:cs="Consolas"/>
            <w:sz w:val="20"/>
          </w:rPr>
          <w:t xml:space="preserve">   public void start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0" w:author="Unknown"/>
          <w:rFonts w:ascii="Consolas" w:hAnsi="Consolas" w:cs="Consolas"/>
          <w:sz w:val="20"/>
        </w:rPr>
      </w:pPr>
      <w:ins w:id="681" w:author="Unknown">
        <w:r w:rsidRPr="00250E7B">
          <w:rPr>
            <w:rFonts w:ascii="Consolas" w:hAnsi="Consolas" w:cs="Consolas"/>
            <w:sz w:val="20"/>
          </w:rPr>
          <w:t xml:space="preserve">      System.out.println("Starting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2" w:author="Unknown"/>
          <w:rFonts w:ascii="Consolas" w:hAnsi="Consolas" w:cs="Consolas"/>
          <w:sz w:val="20"/>
        </w:rPr>
      </w:pPr>
      <w:ins w:id="683" w:author="Unknown">
        <w:r w:rsidRPr="00250E7B">
          <w:rPr>
            <w:rFonts w:ascii="Consolas" w:hAnsi="Consolas" w:cs="Consolas"/>
            <w:sz w:val="20"/>
          </w:rPr>
          <w:t xml:space="preserve">      if (t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4" w:author="Unknown"/>
          <w:rFonts w:ascii="Consolas" w:hAnsi="Consolas" w:cs="Consolas"/>
          <w:sz w:val="20"/>
        </w:rPr>
      </w:pPr>
      <w:ins w:id="685" w:author="Unknown">
        <w:r w:rsidRPr="00250E7B">
          <w:rPr>
            <w:rFonts w:ascii="Consolas" w:hAnsi="Consolas" w:cs="Consolas"/>
            <w:sz w:val="20"/>
          </w:rPr>
          <w:t xml:space="preserve">         t = new Thread (this, threadName);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6" w:author="Unknown"/>
          <w:rFonts w:ascii="Consolas" w:hAnsi="Consolas" w:cs="Consolas"/>
          <w:sz w:val="20"/>
        </w:rPr>
      </w:pPr>
      <w:ins w:id="687" w:author="Unknown">
        <w:r w:rsidRPr="00250E7B">
          <w:rPr>
            <w:rFonts w:ascii="Consolas" w:hAnsi="Consolas" w:cs="Consolas"/>
            <w:sz w:val="20"/>
          </w:rPr>
          <w:t xml:space="preserve">         t.start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8" w:author="Unknown"/>
          <w:rFonts w:ascii="Consolas" w:hAnsi="Consolas" w:cs="Consolas"/>
          <w:sz w:val="20"/>
        </w:rPr>
      </w:pPr>
      <w:ins w:id="68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0" w:author="Unknown"/>
          <w:rFonts w:ascii="Consolas" w:hAnsi="Consolas" w:cs="Consolas"/>
          <w:sz w:val="20"/>
        </w:rPr>
      </w:pPr>
      <w:ins w:id="69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2" w:author="Unknown"/>
          <w:rFonts w:ascii="Consolas" w:hAnsi="Consolas" w:cs="Consolas"/>
          <w:sz w:val="20"/>
        </w:rPr>
      </w:pPr>
      <w:ins w:id="693"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4"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5" w:author="Unknown"/>
          <w:rFonts w:ascii="Consolas" w:hAnsi="Consolas" w:cs="Consolas"/>
          <w:sz w:val="20"/>
        </w:rPr>
      </w:pPr>
      <w:ins w:id="696" w:author="Unknown">
        <w:r w:rsidRPr="00250E7B">
          <w:rPr>
            <w:rFonts w:ascii="Consolas" w:hAnsi="Consolas" w:cs="Consolas"/>
            <w:sz w:val="20"/>
          </w:rPr>
          <w:t>public class TestThread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7"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8" w:author="Unknown"/>
          <w:rFonts w:ascii="Consolas" w:hAnsi="Consolas" w:cs="Consolas"/>
          <w:sz w:val="20"/>
        </w:rPr>
      </w:pPr>
      <w:ins w:id="699"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0" w:author="Unknown"/>
          <w:rFonts w:ascii="Consolas" w:hAnsi="Consolas" w:cs="Consolas"/>
          <w:sz w:val="20"/>
        </w:rPr>
      </w:pPr>
      <w:ins w:id="701" w:author="Unknown">
        <w:r w:rsidRPr="00250E7B">
          <w:rPr>
            <w:rFonts w:ascii="Consolas" w:hAnsi="Consolas" w:cs="Consolas"/>
            <w:sz w:val="20"/>
          </w:rPr>
          <w:t xml:space="preserve">      RunnableDemo R1 = new RunnableDemo(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2" w:author="Unknown"/>
          <w:rFonts w:ascii="Consolas" w:hAnsi="Consolas" w:cs="Consolas"/>
          <w:sz w:val="20"/>
        </w:rPr>
      </w:pPr>
      <w:ins w:id="703" w:author="Unknown">
        <w:r w:rsidRPr="00250E7B">
          <w:rPr>
            <w:rFonts w:ascii="Consolas" w:hAnsi="Consolas" w:cs="Consolas"/>
            <w:sz w:val="20"/>
          </w:rPr>
          <w:t xml:space="preserve">      R1.start();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4" w:author="Unknown"/>
          <w:rFonts w:ascii="Consolas" w:hAnsi="Consolas" w:cs="Consolas"/>
          <w:sz w:val="20"/>
        </w:rPr>
      </w:pPr>
      <w:ins w:id="70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6" w:author="Unknown"/>
          <w:rFonts w:ascii="Consolas" w:hAnsi="Consolas" w:cs="Consolas"/>
          <w:sz w:val="20"/>
        </w:rPr>
      </w:pPr>
      <w:ins w:id="707" w:author="Unknown">
        <w:r w:rsidRPr="00250E7B">
          <w:rPr>
            <w:rFonts w:ascii="Consolas" w:hAnsi="Consolas" w:cs="Consolas"/>
            <w:sz w:val="20"/>
          </w:rPr>
          <w:t xml:space="preserve">      RunnableDemo R2 = new RunnableDemo(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8" w:author="Unknown"/>
          <w:rFonts w:ascii="Consolas" w:hAnsi="Consolas" w:cs="Consolas"/>
          <w:sz w:val="20"/>
        </w:rPr>
      </w:pPr>
      <w:ins w:id="709" w:author="Unknown">
        <w:r w:rsidRPr="00250E7B">
          <w:rPr>
            <w:rFonts w:ascii="Consolas" w:hAnsi="Consolas" w:cs="Consolas"/>
            <w:sz w:val="20"/>
          </w:rPr>
          <w:t xml:space="preserve">      R2.start();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10" w:author="Unknown"/>
          <w:rFonts w:ascii="Consolas" w:hAnsi="Consolas" w:cs="Consolas"/>
          <w:sz w:val="20"/>
        </w:rPr>
      </w:pPr>
      <w:ins w:id="711" w:author="Unknown">
        <w:r w:rsidRPr="00250E7B">
          <w:rPr>
            <w:rFonts w:ascii="Consolas" w:hAnsi="Consolas" w:cs="Consolas"/>
            <w:sz w:val="20"/>
          </w:rPr>
          <w:t xml:space="preserve">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12" w:author="Unknown"/>
          <w:rFonts w:ascii="Consolas" w:hAnsi="Consolas" w:cs="Consolas"/>
          <w:sz w:val="20"/>
        </w:rPr>
      </w:pPr>
      <w:ins w:id="713"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714" w:author="Unknown"/>
          <w:rFonts w:ascii="Arial" w:hAnsi="Arial" w:cs="Arial"/>
          <w:sz w:val="21"/>
          <w:szCs w:val="21"/>
        </w:rPr>
      </w:pPr>
      <w:ins w:id="715"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716" w:author="Unknown"/>
          <w:rFonts w:ascii="Arial" w:hAnsi="Arial" w:cs="Arial"/>
          <w:sz w:val="27"/>
          <w:szCs w:val="27"/>
        </w:rPr>
      </w:pPr>
      <w:ins w:id="717"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nsolas" w:hAnsi="Consolas" w:cs="Consolas"/>
          <w:sz w:val="18"/>
          <w:szCs w:val="18"/>
        </w:rPr>
      </w:pPr>
      <w:ins w:id="719" w:author="Unknown">
        <w:r w:rsidRPr="00250E7B">
          <w:rPr>
            <w:rFonts w:ascii="Consolas" w:hAnsi="Consolas" w:cs="Consolas"/>
            <w:sz w:val="18"/>
            <w:szCs w:val="18"/>
          </w:rPr>
          <w:t>Creating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nsolas" w:hAnsi="Consolas" w:cs="Consolas"/>
          <w:sz w:val="18"/>
          <w:szCs w:val="18"/>
        </w:rPr>
      </w:pPr>
      <w:ins w:id="721" w:author="Unknown">
        <w:r w:rsidRPr="00250E7B">
          <w:rPr>
            <w:rFonts w:ascii="Consolas" w:hAnsi="Consolas" w:cs="Consolas"/>
            <w:sz w:val="18"/>
            <w:szCs w:val="18"/>
          </w:rPr>
          <w:t>Starting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nsolas" w:hAnsi="Consolas" w:cs="Consolas"/>
          <w:sz w:val="18"/>
          <w:szCs w:val="18"/>
        </w:rPr>
      </w:pPr>
      <w:ins w:id="723" w:author="Unknown">
        <w:r w:rsidRPr="00250E7B">
          <w:rPr>
            <w:rFonts w:ascii="Consolas" w:hAnsi="Consolas" w:cs="Consolas"/>
            <w:sz w:val="18"/>
            <w:szCs w:val="18"/>
          </w:rPr>
          <w:t>Creating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4" w:author="Unknown"/>
          <w:rFonts w:ascii="Consolas" w:hAnsi="Consolas" w:cs="Consolas"/>
          <w:sz w:val="18"/>
          <w:szCs w:val="18"/>
        </w:rPr>
      </w:pPr>
      <w:ins w:id="725" w:author="Unknown">
        <w:r w:rsidRPr="00250E7B">
          <w:rPr>
            <w:rFonts w:ascii="Consolas" w:hAnsi="Consolas" w:cs="Consolas"/>
            <w:sz w:val="18"/>
            <w:szCs w:val="18"/>
          </w:rPr>
          <w:t>Starting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6" w:author="Unknown"/>
          <w:rFonts w:ascii="Consolas" w:hAnsi="Consolas" w:cs="Consolas"/>
          <w:sz w:val="18"/>
          <w:szCs w:val="18"/>
        </w:rPr>
      </w:pPr>
      <w:ins w:id="727" w:author="Unknown">
        <w:r w:rsidRPr="00250E7B">
          <w:rPr>
            <w:rFonts w:ascii="Consolas" w:hAnsi="Consolas" w:cs="Consolas"/>
            <w:sz w:val="18"/>
            <w:szCs w:val="18"/>
          </w:rPr>
          <w:t>Running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8" w:author="Unknown"/>
          <w:rFonts w:ascii="Consolas" w:hAnsi="Consolas" w:cs="Consolas"/>
          <w:sz w:val="18"/>
          <w:szCs w:val="18"/>
        </w:rPr>
      </w:pPr>
      <w:ins w:id="729" w:author="Unknown">
        <w:r w:rsidRPr="00250E7B">
          <w:rPr>
            <w:rFonts w:ascii="Consolas" w:hAnsi="Consolas" w:cs="Consolas"/>
            <w:sz w:val="18"/>
            <w:szCs w:val="18"/>
          </w:rPr>
          <w:t>Thread: Thread-1, 4</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nsolas" w:hAnsi="Consolas" w:cs="Consolas"/>
          <w:sz w:val="18"/>
          <w:szCs w:val="18"/>
        </w:rPr>
      </w:pPr>
      <w:ins w:id="731" w:author="Unknown">
        <w:r w:rsidRPr="00250E7B">
          <w:rPr>
            <w:rFonts w:ascii="Consolas" w:hAnsi="Consolas" w:cs="Consolas"/>
            <w:sz w:val="18"/>
            <w:szCs w:val="18"/>
          </w:rPr>
          <w:t>Running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Consolas" w:hAnsi="Consolas" w:cs="Consolas"/>
          <w:sz w:val="18"/>
          <w:szCs w:val="18"/>
        </w:rPr>
      </w:pPr>
      <w:ins w:id="733" w:author="Unknown">
        <w:r w:rsidRPr="00250E7B">
          <w:rPr>
            <w:rFonts w:ascii="Consolas" w:hAnsi="Consolas" w:cs="Consolas"/>
            <w:sz w:val="18"/>
            <w:szCs w:val="18"/>
          </w:rPr>
          <w:t>Thread: Thread-2, 4</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Consolas" w:hAnsi="Consolas" w:cs="Consolas"/>
          <w:sz w:val="18"/>
          <w:szCs w:val="18"/>
        </w:rPr>
      </w:pPr>
      <w:ins w:id="735" w:author="Unknown">
        <w:r w:rsidRPr="00250E7B">
          <w:rPr>
            <w:rFonts w:ascii="Consolas" w:hAnsi="Consolas" w:cs="Consolas"/>
            <w:sz w:val="18"/>
            <w:szCs w:val="18"/>
          </w:rPr>
          <w:t>Thread: Thread-1, 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nsolas" w:hAnsi="Consolas" w:cs="Consolas"/>
          <w:sz w:val="18"/>
          <w:szCs w:val="18"/>
        </w:rPr>
      </w:pPr>
      <w:ins w:id="737" w:author="Unknown">
        <w:r w:rsidRPr="00250E7B">
          <w:rPr>
            <w:rFonts w:ascii="Consolas" w:hAnsi="Consolas" w:cs="Consolas"/>
            <w:sz w:val="18"/>
            <w:szCs w:val="18"/>
          </w:rPr>
          <w:t>Thread: Thread-2, 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8" w:author="Unknown"/>
          <w:rFonts w:ascii="Consolas" w:hAnsi="Consolas" w:cs="Consolas"/>
          <w:sz w:val="18"/>
          <w:szCs w:val="18"/>
        </w:rPr>
      </w:pPr>
      <w:ins w:id="739" w:author="Unknown">
        <w:r w:rsidRPr="00250E7B">
          <w:rPr>
            <w:rFonts w:ascii="Consolas" w:hAnsi="Consolas" w:cs="Consolas"/>
            <w:sz w:val="18"/>
            <w:szCs w:val="18"/>
          </w:rPr>
          <w:t>Thread: Thread-1, 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0" w:author="Unknown"/>
          <w:rFonts w:ascii="Consolas" w:hAnsi="Consolas" w:cs="Consolas"/>
          <w:sz w:val="18"/>
          <w:szCs w:val="18"/>
        </w:rPr>
      </w:pPr>
      <w:ins w:id="741" w:author="Unknown">
        <w:r w:rsidRPr="00250E7B">
          <w:rPr>
            <w:rFonts w:ascii="Consolas" w:hAnsi="Consolas" w:cs="Consolas"/>
            <w:sz w:val="18"/>
            <w:szCs w:val="18"/>
          </w:rPr>
          <w:t>Thread: Thread-2, 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2" w:author="Unknown"/>
          <w:rFonts w:ascii="Consolas" w:hAnsi="Consolas" w:cs="Consolas"/>
          <w:sz w:val="18"/>
          <w:szCs w:val="18"/>
        </w:rPr>
      </w:pPr>
      <w:ins w:id="743" w:author="Unknown">
        <w:r w:rsidRPr="00250E7B">
          <w:rPr>
            <w:rFonts w:ascii="Consolas" w:hAnsi="Consolas" w:cs="Consolas"/>
            <w:sz w:val="18"/>
            <w:szCs w:val="18"/>
          </w:rPr>
          <w:t>Thread: Thread-1,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4" w:author="Unknown"/>
          <w:rFonts w:ascii="Consolas" w:hAnsi="Consolas" w:cs="Consolas"/>
          <w:sz w:val="18"/>
          <w:szCs w:val="18"/>
        </w:rPr>
      </w:pPr>
      <w:ins w:id="745" w:author="Unknown">
        <w:r w:rsidRPr="00250E7B">
          <w:rPr>
            <w:rFonts w:ascii="Consolas" w:hAnsi="Consolas" w:cs="Consolas"/>
            <w:sz w:val="18"/>
            <w:szCs w:val="18"/>
          </w:rPr>
          <w:t>Thread: Thread-2,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Consolas" w:hAnsi="Consolas" w:cs="Consolas"/>
          <w:sz w:val="18"/>
          <w:szCs w:val="18"/>
        </w:rPr>
      </w:pPr>
      <w:ins w:id="747" w:author="Unknown">
        <w:r w:rsidRPr="00250E7B">
          <w:rPr>
            <w:rFonts w:ascii="Consolas" w:hAnsi="Consolas" w:cs="Consolas"/>
            <w:sz w:val="18"/>
            <w:szCs w:val="18"/>
          </w:rPr>
          <w:lastRenderedPageBreak/>
          <w:t>Thread Thread-1 exiting.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8" w:author="Unknown"/>
          <w:rFonts w:ascii="Consolas" w:hAnsi="Consolas" w:cs="Consolas"/>
          <w:sz w:val="18"/>
          <w:szCs w:val="18"/>
        </w:rPr>
      </w:pPr>
      <w:ins w:id="749" w:author="Unknown">
        <w:r w:rsidRPr="00250E7B">
          <w:rPr>
            <w:rFonts w:ascii="Consolas" w:hAnsi="Consolas" w:cs="Consolas"/>
            <w:sz w:val="18"/>
            <w:szCs w:val="18"/>
          </w:rPr>
          <w:t>Thread Thread-2 exiting.</w:t>
        </w:r>
      </w:ins>
    </w:p>
    <w:p w:rsidR="002A0BC6" w:rsidRPr="00250E7B" w:rsidRDefault="002A0BC6" w:rsidP="002A0BC6">
      <w:pPr>
        <w:shd w:val="clear" w:color="auto" w:fill="FFFFFF"/>
        <w:spacing w:before="48" w:after="48" w:line="360" w:lineRule="atLeast"/>
        <w:ind w:right="-402"/>
        <w:outlineLvl w:val="1"/>
        <w:rPr>
          <w:ins w:id="750" w:author="Unknown"/>
          <w:rFonts w:ascii="Arial" w:hAnsi="Arial" w:cs="Arial"/>
          <w:spacing w:val="-15"/>
          <w:sz w:val="36"/>
          <w:szCs w:val="36"/>
        </w:rPr>
      </w:pPr>
      <w:ins w:id="751" w:author="Unknown">
        <w:r w:rsidRPr="00250E7B">
          <w:rPr>
            <w:rFonts w:ascii="Arial" w:hAnsi="Arial" w:cs="Arial"/>
            <w:spacing w:val="-15"/>
            <w:sz w:val="36"/>
            <w:szCs w:val="36"/>
          </w:rPr>
          <w:t>Create a Thread by Extending a Thread Class</w:t>
        </w:r>
      </w:ins>
    </w:p>
    <w:p w:rsidR="002A0BC6" w:rsidRPr="00250E7B" w:rsidRDefault="002A0BC6" w:rsidP="002A0BC6">
      <w:pPr>
        <w:shd w:val="clear" w:color="auto" w:fill="FFFFFF"/>
        <w:spacing w:after="240" w:line="360" w:lineRule="atLeast"/>
        <w:ind w:left="-402" w:right="-402"/>
        <w:jc w:val="both"/>
        <w:rPr>
          <w:ins w:id="752" w:author="Unknown"/>
          <w:rFonts w:ascii="Arial" w:hAnsi="Arial" w:cs="Arial"/>
          <w:sz w:val="21"/>
          <w:szCs w:val="21"/>
        </w:rPr>
      </w:pPr>
      <w:ins w:id="753" w:author="Unknown">
        <w:r w:rsidRPr="00250E7B">
          <w:rPr>
            <w:rFonts w:ascii="Arial" w:hAnsi="Arial" w:cs="Arial"/>
            <w:sz w:val="21"/>
            <w:szCs w:val="21"/>
          </w:rPr>
          <w:t>The second way to create a thread is to create a new class that extends</w:t>
        </w:r>
        <w:r w:rsidRPr="00250E7B">
          <w:rPr>
            <w:rFonts w:ascii="Arial" w:hAnsi="Arial" w:cs="Arial"/>
            <w:sz w:val="21"/>
          </w:rPr>
          <w:t> </w:t>
        </w:r>
        <w:r w:rsidRPr="00250E7B">
          <w:rPr>
            <w:rFonts w:ascii="Arial" w:hAnsi="Arial" w:cs="Arial"/>
            <w:b/>
            <w:bCs/>
            <w:sz w:val="21"/>
            <w:szCs w:val="21"/>
          </w:rPr>
          <w:t>Thread</w:t>
        </w:r>
        <w:r w:rsidRPr="00250E7B">
          <w:rPr>
            <w:rFonts w:ascii="Arial" w:hAnsi="Arial" w:cs="Arial"/>
            <w:sz w:val="21"/>
          </w:rPr>
          <w:t> </w:t>
        </w:r>
        <w:r w:rsidRPr="00250E7B">
          <w:rPr>
            <w:rFonts w:ascii="Arial" w:hAnsi="Arial" w:cs="Arial"/>
            <w:sz w:val="21"/>
            <w:szCs w:val="21"/>
          </w:rPr>
          <w:t>class using the following two simple steps. This approach provides more flexibility in handling multiple threads created using available methods in Thread class.</w:t>
        </w:r>
      </w:ins>
    </w:p>
    <w:p w:rsidR="002A0BC6" w:rsidRPr="00250E7B" w:rsidRDefault="002A0BC6" w:rsidP="002A0BC6">
      <w:pPr>
        <w:shd w:val="clear" w:color="auto" w:fill="FFFFFF"/>
        <w:spacing w:before="48" w:after="48" w:line="360" w:lineRule="atLeast"/>
        <w:ind w:right="-402"/>
        <w:outlineLvl w:val="2"/>
        <w:rPr>
          <w:ins w:id="754" w:author="Unknown"/>
          <w:rFonts w:ascii="Arial" w:hAnsi="Arial" w:cs="Arial"/>
          <w:sz w:val="27"/>
          <w:szCs w:val="27"/>
        </w:rPr>
      </w:pPr>
      <w:ins w:id="755" w:author="Unknown">
        <w:r w:rsidRPr="00250E7B">
          <w:rPr>
            <w:rFonts w:ascii="Arial" w:hAnsi="Arial" w:cs="Arial"/>
            <w:sz w:val="27"/>
            <w:szCs w:val="27"/>
          </w:rPr>
          <w:t>Step 1</w:t>
        </w:r>
      </w:ins>
    </w:p>
    <w:p w:rsidR="002A0BC6" w:rsidRPr="00250E7B" w:rsidRDefault="002A0BC6" w:rsidP="002A0BC6">
      <w:pPr>
        <w:shd w:val="clear" w:color="auto" w:fill="FFFFFF"/>
        <w:spacing w:after="240" w:line="360" w:lineRule="atLeast"/>
        <w:ind w:left="-402" w:right="-402"/>
        <w:jc w:val="both"/>
        <w:rPr>
          <w:ins w:id="756" w:author="Unknown"/>
          <w:rFonts w:ascii="Arial" w:hAnsi="Arial" w:cs="Arial"/>
          <w:sz w:val="21"/>
          <w:szCs w:val="21"/>
        </w:rPr>
      </w:pPr>
      <w:ins w:id="757" w:author="Unknown">
        <w:r w:rsidRPr="00250E7B">
          <w:rPr>
            <w:rFonts w:ascii="Arial" w:hAnsi="Arial" w:cs="Arial"/>
            <w:sz w:val="21"/>
            <w:szCs w:val="21"/>
          </w:rPr>
          <w:t>You will need to override</w:t>
        </w:r>
        <w:r w:rsidRPr="00250E7B">
          <w:rPr>
            <w:rFonts w:ascii="Arial" w:hAnsi="Arial" w:cs="Arial"/>
            <w:sz w:val="21"/>
          </w:rPr>
          <w:t> </w:t>
        </w:r>
        <w:r w:rsidRPr="00250E7B">
          <w:rPr>
            <w:rFonts w:ascii="Arial" w:hAnsi="Arial" w:cs="Arial"/>
            <w:b/>
            <w:bCs/>
            <w:sz w:val="21"/>
            <w:szCs w:val="21"/>
          </w:rPr>
          <w:t>run( )</w:t>
        </w:r>
        <w:r w:rsidRPr="00250E7B">
          <w:rPr>
            <w:rFonts w:ascii="Arial" w:hAnsi="Arial" w:cs="Arial"/>
            <w:sz w:val="21"/>
          </w:rPr>
          <w:t> </w:t>
        </w:r>
        <w:r w:rsidRPr="00250E7B">
          <w:rPr>
            <w:rFonts w:ascii="Arial" w:hAnsi="Arial" w:cs="Arial"/>
            <w:sz w:val="21"/>
            <w:szCs w:val="21"/>
          </w:rPr>
          <w:t>method available in Thread class. This method provides an entry point for the thread and you will put your complete business logic inside this method. Following is a simple syntax of run() method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nsolas" w:hAnsi="Consolas" w:cs="Consolas"/>
          <w:sz w:val="18"/>
          <w:szCs w:val="18"/>
        </w:rPr>
      </w:pPr>
      <w:ins w:id="759" w:author="Unknown">
        <w:r w:rsidRPr="00250E7B">
          <w:rPr>
            <w:rFonts w:ascii="Consolas" w:hAnsi="Consolas" w:cs="Consolas"/>
            <w:sz w:val="18"/>
            <w:szCs w:val="18"/>
          </w:rPr>
          <w:t>public void run( )</w:t>
        </w:r>
      </w:ins>
    </w:p>
    <w:p w:rsidR="002A0BC6" w:rsidRPr="00250E7B" w:rsidRDefault="002A0BC6" w:rsidP="002A0BC6">
      <w:pPr>
        <w:shd w:val="clear" w:color="auto" w:fill="FFFFFF"/>
        <w:spacing w:before="48" w:after="48" w:line="360" w:lineRule="atLeast"/>
        <w:ind w:right="-402"/>
        <w:outlineLvl w:val="2"/>
        <w:rPr>
          <w:ins w:id="760" w:author="Unknown"/>
          <w:rFonts w:ascii="Arial" w:hAnsi="Arial" w:cs="Arial"/>
          <w:sz w:val="27"/>
          <w:szCs w:val="27"/>
        </w:rPr>
      </w:pPr>
      <w:ins w:id="761" w:author="Unknown">
        <w:r w:rsidRPr="00250E7B">
          <w:rPr>
            <w:rFonts w:ascii="Arial" w:hAnsi="Arial" w:cs="Arial"/>
            <w:sz w:val="27"/>
            <w:szCs w:val="27"/>
          </w:rPr>
          <w:t>Step 2</w:t>
        </w:r>
      </w:ins>
    </w:p>
    <w:p w:rsidR="002A0BC6" w:rsidRPr="00250E7B" w:rsidRDefault="002A0BC6" w:rsidP="002A0BC6">
      <w:pPr>
        <w:shd w:val="clear" w:color="auto" w:fill="FFFFFF"/>
        <w:spacing w:after="240" w:line="360" w:lineRule="atLeast"/>
        <w:ind w:left="-402" w:right="-402"/>
        <w:jc w:val="both"/>
        <w:rPr>
          <w:ins w:id="762" w:author="Unknown"/>
          <w:rFonts w:ascii="Arial" w:hAnsi="Arial" w:cs="Arial"/>
          <w:sz w:val="21"/>
          <w:szCs w:val="21"/>
        </w:rPr>
      </w:pPr>
      <w:ins w:id="763" w:author="Unknown">
        <w:r w:rsidRPr="00250E7B">
          <w:rPr>
            <w:rFonts w:ascii="Arial" w:hAnsi="Arial" w:cs="Arial"/>
            <w:sz w:val="21"/>
            <w:szCs w:val="21"/>
          </w:rPr>
          <w:t>Once Thread object is created, you can start it by calling</w:t>
        </w:r>
        <w:r w:rsidRPr="00250E7B">
          <w:rPr>
            <w:rFonts w:ascii="Arial" w:hAnsi="Arial" w:cs="Arial"/>
            <w:sz w:val="21"/>
          </w:rPr>
          <w:t> </w:t>
        </w:r>
        <w:r w:rsidRPr="00250E7B">
          <w:rPr>
            <w:rFonts w:ascii="Arial" w:hAnsi="Arial" w:cs="Arial"/>
            <w:b/>
            <w:bCs/>
            <w:sz w:val="21"/>
            <w:szCs w:val="21"/>
          </w:rPr>
          <w:t>start()</w:t>
        </w:r>
        <w:r w:rsidRPr="00250E7B">
          <w:rPr>
            <w:rFonts w:ascii="Arial" w:hAnsi="Arial" w:cs="Arial"/>
            <w:sz w:val="21"/>
          </w:rPr>
          <w:t> </w:t>
        </w:r>
        <w:r w:rsidRPr="00250E7B">
          <w:rPr>
            <w:rFonts w:ascii="Arial" w:hAnsi="Arial" w:cs="Arial"/>
            <w:sz w:val="21"/>
            <w:szCs w:val="21"/>
          </w:rPr>
          <w:t>method, which executes a call to run( ) method. Following is a simple syntax of start() method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nsolas" w:hAnsi="Consolas" w:cs="Consolas"/>
          <w:sz w:val="18"/>
          <w:szCs w:val="18"/>
        </w:rPr>
      </w:pPr>
      <w:ins w:id="765" w:author="Unknown">
        <w:r w:rsidRPr="00250E7B">
          <w:rPr>
            <w:rFonts w:ascii="Consolas" w:hAnsi="Consolas" w:cs="Consolas"/>
            <w:sz w:val="18"/>
            <w:szCs w:val="18"/>
          </w:rPr>
          <w:t>void start( );</w:t>
        </w:r>
      </w:ins>
    </w:p>
    <w:p w:rsidR="002A0BC6" w:rsidRPr="00250E7B" w:rsidRDefault="002A0BC6" w:rsidP="002A0BC6">
      <w:pPr>
        <w:shd w:val="clear" w:color="auto" w:fill="FFFFFF"/>
        <w:spacing w:before="48" w:after="48" w:line="360" w:lineRule="atLeast"/>
        <w:ind w:right="-402"/>
        <w:outlineLvl w:val="2"/>
        <w:rPr>
          <w:ins w:id="766" w:author="Unknown"/>
          <w:rFonts w:ascii="Arial" w:hAnsi="Arial" w:cs="Arial"/>
          <w:sz w:val="27"/>
          <w:szCs w:val="27"/>
        </w:rPr>
      </w:pPr>
      <w:ins w:id="767"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768" w:author="Unknown"/>
          <w:rFonts w:ascii="Arial" w:hAnsi="Arial" w:cs="Arial"/>
          <w:sz w:val="21"/>
          <w:szCs w:val="21"/>
        </w:rPr>
      </w:pPr>
      <w:ins w:id="769" w:author="Unknown">
        <w:r w:rsidRPr="00250E7B">
          <w:rPr>
            <w:rFonts w:ascii="Arial" w:hAnsi="Arial" w:cs="Arial"/>
            <w:sz w:val="21"/>
            <w:szCs w:val="21"/>
          </w:rPr>
          <w:t>Here is the preceding program rewritten to extend the Thread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0" w:author="Unknown"/>
          <w:rFonts w:ascii="Consolas" w:hAnsi="Consolas" w:cs="Consolas"/>
          <w:sz w:val="20"/>
        </w:rPr>
      </w:pPr>
      <w:ins w:id="771" w:author="Unknown">
        <w:r w:rsidRPr="00250E7B">
          <w:rPr>
            <w:rFonts w:ascii="Consolas" w:hAnsi="Consolas" w:cs="Consolas"/>
            <w:sz w:val="20"/>
          </w:rPr>
          <w:t>class ThreadDemo extends Thread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2" w:author="Unknown"/>
          <w:rFonts w:ascii="Consolas" w:hAnsi="Consolas" w:cs="Consolas"/>
          <w:sz w:val="20"/>
        </w:rPr>
      </w:pPr>
      <w:ins w:id="773" w:author="Unknown">
        <w:r w:rsidRPr="00250E7B">
          <w:rPr>
            <w:rFonts w:ascii="Consolas" w:hAnsi="Consolas" w:cs="Consolas"/>
            <w:sz w:val="20"/>
          </w:rPr>
          <w:t xml:space="preserve">   private Thread 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4" w:author="Unknown"/>
          <w:rFonts w:ascii="Consolas" w:hAnsi="Consolas" w:cs="Consolas"/>
          <w:sz w:val="20"/>
        </w:rPr>
      </w:pPr>
      <w:ins w:id="775" w:author="Unknown">
        <w:r w:rsidRPr="00250E7B">
          <w:rPr>
            <w:rFonts w:ascii="Consolas" w:hAnsi="Consolas" w:cs="Consolas"/>
            <w:sz w:val="20"/>
          </w:rPr>
          <w:t xml:space="preserve">   private String threadName;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6" w:author="Unknown"/>
          <w:rFonts w:ascii="Consolas" w:hAnsi="Consolas" w:cs="Consolas"/>
          <w:sz w:val="20"/>
        </w:rPr>
      </w:pPr>
      <w:ins w:id="77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8" w:author="Unknown"/>
          <w:rFonts w:ascii="Consolas" w:hAnsi="Consolas" w:cs="Consolas"/>
          <w:sz w:val="20"/>
        </w:rPr>
      </w:pPr>
      <w:ins w:id="779" w:author="Unknown">
        <w:r w:rsidRPr="00250E7B">
          <w:rPr>
            <w:rFonts w:ascii="Consolas" w:hAnsi="Consolas" w:cs="Consolas"/>
            <w:sz w:val="20"/>
          </w:rPr>
          <w:t xml:space="preserve">   ThreadDemo( String 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0" w:author="Unknown"/>
          <w:rFonts w:ascii="Consolas" w:hAnsi="Consolas" w:cs="Consolas"/>
          <w:sz w:val="20"/>
        </w:rPr>
      </w:pPr>
      <w:ins w:id="781" w:author="Unknown">
        <w:r w:rsidRPr="00250E7B">
          <w:rPr>
            <w:rFonts w:ascii="Consolas" w:hAnsi="Consolas" w:cs="Consolas"/>
            <w:sz w:val="20"/>
          </w:rPr>
          <w:t xml:space="preserve">      threadName = 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2" w:author="Unknown"/>
          <w:rFonts w:ascii="Consolas" w:hAnsi="Consolas" w:cs="Consolas"/>
          <w:sz w:val="20"/>
        </w:rPr>
      </w:pPr>
      <w:ins w:id="783" w:author="Unknown">
        <w:r w:rsidRPr="00250E7B">
          <w:rPr>
            <w:rFonts w:ascii="Consolas" w:hAnsi="Consolas" w:cs="Consolas"/>
            <w:sz w:val="20"/>
          </w:rPr>
          <w:t xml:space="preserve">      System.out.println("Creating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4" w:author="Unknown"/>
          <w:rFonts w:ascii="Consolas" w:hAnsi="Consolas" w:cs="Consolas"/>
          <w:sz w:val="20"/>
        </w:rPr>
      </w:pPr>
      <w:ins w:id="78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6" w:author="Unknown"/>
          <w:rFonts w:ascii="Consolas" w:hAnsi="Consolas" w:cs="Consolas"/>
          <w:sz w:val="20"/>
        </w:rPr>
      </w:pPr>
      <w:ins w:id="78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8" w:author="Unknown"/>
          <w:rFonts w:ascii="Consolas" w:hAnsi="Consolas" w:cs="Consolas"/>
          <w:sz w:val="20"/>
        </w:rPr>
      </w:pPr>
      <w:ins w:id="789" w:author="Unknown">
        <w:r w:rsidRPr="00250E7B">
          <w:rPr>
            <w:rFonts w:ascii="Consolas" w:hAnsi="Consolas" w:cs="Consolas"/>
            <w:sz w:val="20"/>
          </w:rPr>
          <w:t xml:space="preserve">   public void run()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0" w:author="Unknown"/>
          <w:rFonts w:ascii="Consolas" w:hAnsi="Consolas" w:cs="Consolas"/>
          <w:sz w:val="20"/>
        </w:rPr>
      </w:pPr>
      <w:ins w:id="791" w:author="Unknown">
        <w:r w:rsidRPr="00250E7B">
          <w:rPr>
            <w:rFonts w:ascii="Consolas" w:hAnsi="Consolas" w:cs="Consolas"/>
            <w:sz w:val="20"/>
          </w:rPr>
          <w:t xml:space="preserve">      System.out.println("Running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2" w:author="Unknown"/>
          <w:rFonts w:ascii="Consolas" w:hAnsi="Consolas" w:cs="Consolas"/>
          <w:sz w:val="20"/>
        </w:rPr>
      </w:pPr>
      <w:ins w:id="793"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4" w:author="Unknown"/>
          <w:rFonts w:ascii="Consolas" w:hAnsi="Consolas" w:cs="Consolas"/>
          <w:sz w:val="20"/>
        </w:rPr>
      </w:pPr>
      <w:ins w:id="795" w:author="Unknown">
        <w:r w:rsidRPr="00250E7B">
          <w:rPr>
            <w:rFonts w:ascii="Consolas" w:hAnsi="Consolas" w:cs="Consolas"/>
            <w:sz w:val="20"/>
          </w:rPr>
          <w:t xml:space="preserve">         for(int i = 4; i &gt; 0; i--)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6" w:author="Unknown"/>
          <w:rFonts w:ascii="Consolas" w:hAnsi="Consolas" w:cs="Consolas"/>
          <w:sz w:val="20"/>
        </w:rPr>
      </w:pPr>
      <w:ins w:id="797" w:author="Unknown">
        <w:r w:rsidRPr="00250E7B">
          <w:rPr>
            <w:rFonts w:ascii="Consolas" w:hAnsi="Consolas" w:cs="Consolas"/>
            <w:sz w:val="20"/>
          </w:rPr>
          <w:t xml:space="preserve">            System.out.println("Thread: " + threadName + ", " + 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8" w:author="Unknown"/>
          <w:rFonts w:ascii="Consolas" w:hAnsi="Consolas" w:cs="Consolas"/>
          <w:sz w:val="20"/>
        </w:rPr>
      </w:pPr>
      <w:ins w:id="799" w:author="Unknown">
        <w:r w:rsidRPr="00250E7B">
          <w:rPr>
            <w:rFonts w:ascii="Consolas" w:hAnsi="Consolas" w:cs="Consolas"/>
            <w:sz w:val="20"/>
          </w:rPr>
          <w:lastRenderedPageBreak/>
          <w:t xml:space="preserve">            // Let the thread sleep for a while.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0" w:author="Unknown"/>
          <w:rFonts w:ascii="Consolas" w:hAnsi="Consolas" w:cs="Consolas"/>
          <w:sz w:val="20"/>
        </w:rPr>
      </w:pPr>
      <w:ins w:id="801" w:author="Unknown">
        <w:r w:rsidRPr="00250E7B">
          <w:rPr>
            <w:rFonts w:ascii="Consolas" w:hAnsi="Consolas" w:cs="Consolas"/>
            <w:sz w:val="20"/>
          </w:rPr>
          <w:t xml:space="preserve">            Thread.sleep(50);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2" w:author="Unknown"/>
          <w:rFonts w:ascii="Consolas" w:hAnsi="Consolas" w:cs="Consolas"/>
          <w:sz w:val="20"/>
        </w:rPr>
      </w:pPr>
      <w:ins w:id="80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4" w:author="Unknown"/>
          <w:rFonts w:ascii="Consolas" w:hAnsi="Consolas" w:cs="Consolas"/>
          <w:sz w:val="20"/>
        </w:rPr>
      </w:pPr>
      <w:ins w:id="805" w:author="Unknown">
        <w:r w:rsidRPr="00250E7B">
          <w:rPr>
            <w:rFonts w:ascii="Consolas" w:hAnsi="Consolas" w:cs="Consolas"/>
            <w:sz w:val="20"/>
          </w:rPr>
          <w:t xml:space="preserve">      }catch (InterruptedException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6" w:author="Unknown"/>
          <w:rFonts w:ascii="Consolas" w:hAnsi="Consolas" w:cs="Consolas"/>
          <w:sz w:val="20"/>
        </w:rPr>
      </w:pPr>
      <w:ins w:id="807" w:author="Unknown">
        <w:r w:rsidRPr="00250E7B">
          <w:rPr>
            <w:rFonts w:ascii="Consolas" w:hAnsi="Consolas" w:cs="Consolas"/>
            <w:sz w:val="20"/>
          </w:rPr>
          <w:t xml:space="preserve">         System.out.println("Thread " +  threadName + " interrupted.");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8" w:author="Unknown"/>
          <w:rFonts w:ascii="Consolas" w:hAnsi="Consolas" w:cs="Consolas"/>
          <w:sz w:val="20"/>
        </w:rPr>
      </w:pPr>
      <w:ins w:id="80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0" w:author="Unknown"/>
          <w:rFonts w:ascii="Consolas" w:hAnsi="Consolas" w:cs="Consolas"/>
          <w:sz w:val="20"/>
        </w:rPr>
      </w:pPr>
      <w:ins w:id="811" w:author="Unknown">
        <w:r w:rsidRPr="00250E7B">
          <w:rPr>
            <w:rFonts w:ascii="Consolas" w:hAnsi="Consolas" w:cs="Consolas"/>
            <w:sz w:val="20"/>
          </w:rPr>
          <w:t xml:space="preserve">      System.out.println("Thread " +  threadName + " exiting.");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2" w:author="Unknown"/>
          <w:rFonts w:ascii="Consolas" w:hAnsi="Consolas" w:cs="Consolas"/>
          <w:sz w:val="20"/>
        </w:rPr>
      </w:pPr>
      <w:ins w:id="81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4" w:author="Unknown"/>
          <w:rFonts w:ascii="Consolas" w:hAnsi="Consolas" w:cs="Consolas"/>
          <w:sz w:val="20"/>
        </w:rPr>
      </w:pPr>
      <w:ins w:id="81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6" w:author="Unknown"/>
          <w:rFonts w:ascii="Consolas" w:hAnsi="Consolas" w:cs="Consolas"/>
          <w:sz w:val="20"/>
        </w:rPr>
      </w:pPr>
      <w:ins w:id="817" w:author="Unknown">
        <w:r w:rsidRPr="00250E7B">
          <w:rPr>
            <w:rFonts w:ascii="Consolas" w:hAnsi="Consolas" w:cs="Consolas"/>
            <w:sz w:val="20"/>
          </w:rPr>
          <w:t xml:space="preserve">   public void start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8" w:author="Unknown"/>
          <w:rFonts w:ascii="Consolas" w:hAnsi="Consolas" w:cs="Consolas"/>
          <w:sz w:val="20"/>
        </w:rPr>
      </w:pPr>
      <w:ins w:id="819" w:author="Unknown">
        <w:r w:rsidRPr="00250E7B">
          <w:rPr>
            <w:rFonts w:ascii="Consolas" w:hAnsi="Consolas" w:cs="Consolas"/>
            <w:sz w:val="20"/>
          </w:rPr>
          <w:t xml:space="preserve">      System.out.println("Starting " +  threadName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0" w:author="Unknown"/>
          <w:rFonts w:ascii="Consolas" w:hAnsi="Consolas" w:cs="Consolas"/>
          <w:sz w:val="20"/>
        </w:rPr>
      </w:pPr>
      <w:ins w:id="821" w:author="Unknown">
        <w:r w:rsidRPr="00250E7B">
          <w:rPr>
            <w:rFonts w:ascii="Consolas" w:hAnsi="Consolas" w:cs="Consolas"/>
            <w:sz w:val="20"/>
          </w:rPr>
          <w:t xml:space="preserve">      if (t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2" w:author="Unknown"/>
          <w:rFonts w:ascii="Consolas" w:hAnsi="Consolas" w:cs="Consolas"/>
          <w:sz w:val="20"/>
        </w:rPr>
      </w:pPr>
      <w:ins w:id="823" w:author="Unknown">
        <w:r w:rsidRPr="00250E7B">
          <w:rPr>
            <w:rFonts w:ascii="Consolas" w:hAnsi="Consolas" w:cs="Consolas"/>
            <w:sz w:val="20"/>
          </w:rPr>
          <w:t xml:space="preserve">         t = new Thread (this, threadName);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4" w:author="Unknown"/>
          <w:rFonts w:ascii="Consolas" w:hAnsi="Consolas" w:cs="Consolas"/>
          <w:sz w:val="20"/>
        </w:rPr>
      </w:pPr>
      <w:ins w:id="825" w:author="Unknown">
        <w:r w:rsidRPr="00250E7B">
          <w:rPr>
            <w:rFonts w:ascii="Consolas" w:hAnsi="Consolas" w:cs="Consolas"/>
            <w:sz w:val="20"/>
          </w:rPr>
          <w:t xml:space="preserve">         t.start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6" w:author="Unknown"/>
          <w:rFonts w:ascii="Consolas" w:hAnsi="Consolas" w:cs="Consolas"/>
          <w:sz w:val="20"/>
        </w:rPr>
      </w:pPr>
      <w:ins w:id="82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8" w:author="Unknown"/>
          <w:rFonts w:ascii="Consolas" w:hAnsi="Consolas" w:cs="Consolas"/>
          <w:sz w:val="20"/>
        </w:rPr>
      </w:pPr>
      <w:ins w:id="82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0" w:author="Unknown"/>
          <w:rFonts w:ascii="Consolas" w:hAnsi="Consolas" w:cs="Consolas"/>
          <w:sz w:val="20"/>
        </w:rPr>
      </w:pPr>
      <w:ins w:id="831"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2"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3" w:author="Unknown"/>
          <w:rFonts w:ascii="Consolas" w:hAnsi="Consolas" w:cs="Consolas"/>
          <w:sz w:val="20"/>
        </w:rPr>
      </w:pPr>
      <w:ins w:id="834" w:author="Unknown">
        <w:r w:rsidRPr="00250E7B">
          <w:rPr>
            <w:rFonts w:ascii="Consolas" w:hAnsi="Consolas" w:cs="Consolas"/>
            <w:sz w:val="20"/>
          </w:rPr>
          <w:t>public class TestThread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5"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6" w:author="Unknown"/>
          <w:rFonts w:ascii="Consolas" w:hAnsi="Consolas" w:cs="Consolas"/>
          <w:sz w:val="20"/>
        </w:rPr>
      </w:pPr>
      <w:ins w:id="837"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8" w:author="Unknown"/>
          <w:rFonts w:ascii="Consolas" w:hAnsi="Consolas" w:cs="Consolas"/>
          <w:sz w:val="20"/>
        </w:rPr>
      </w:pPr>
      <w:ins w:id="839" w:author="Unknown">
        <w:r w:rsidRPr="00250E7B">
          <w:rPr>
            <w:rFonts w:ascii="Consolas" w:hAnsi="Consolas" w:cs="Consolas"/>
            <w:sz w:val="20"/>
          </w:rPr>
          <w:t xml:space="preserve">      ThreadDemo T1 = new ThreadDemo(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0" w:author="Unknown"/>
          <w:rFonts w:ascii="Consolas" w:hAnsi="Consolas" w:cs="Consolas"/>
          <w:sz w:val="20"/>
        </w:rPr>
      </w:pPr>
      <w:ins w:id="841" w:author="Unknown">
        <w:r w:rsidRPr="00250E7B">
          <w:rPr>
            <w:rFonts w:ascii="Consolas" w:hAnsi="Consolas" w:cs="Consolas"/>
            <w:sz w:val="20"/>
          </w:rPr>
          <w:t xml:space="preserve">      T1.start();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2" w:author="Unknown"/>
          <w:rFonts w:ascii="Consolas" w:hAnsi="Consolas" w:cs="Consolas"/>
          <w:sz w:val="20"/>
        </w:rPr>
      </w:pPr>
      <w:ins w:id="84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4" w:author="Unknown"/>
          <w:rFonts w:ascii="Consolas" w:hAnsi="Consolas" w:cs="Consolas"/>
          <w:sz w:val="20"/>
        </w:rPr>
      </w:pPr>
      <w:ins w:id="845" w:author="Unknown">
        <w:r w:rsidRPr="00250E7B">
          <w:rPr>
            <w:rFonts w:ascii="Consolas" w:hAnsi="Consolas" w:cs="Consolas"/>
            <w:sz w:val="20"/>
          </w:rPr>
          <w:t xml:space="preserve">      ThreadDemo T2 = new ThreadDemo(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6" w:author="Unknown"/>
          <w:rFonts w:ascii="Consolas" w:hAnsi="Consolas" w:cs="Consolas"/>
          <w:sz w:val="20"/>
        </w:rPr>
      </w:pPr>
      <w:ins w:id="847" w:author="Unknown">
        <w:r w:rsidRPr="00250E7B">
          <w:rPr>
            <w:rFonts w:ascii="Consolas" w:hAnsi="Consolas" w:cs="Consolas"/>
            <w:sz w:val="20"/>
          </w:rPr>
          <w:t xml:space="preserve">      T2.start();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8" w:author="Unknown"/>
          <w:rFonts w:ascii="Consolas" w:hAnsi="Consolas" w:cs="Consolas"/>
          <w:sz w:val="20"/>
        </w:rPr>
      </w:pPr>
      <w:ins w:id="849" w:author="Unknown">
        <w:r w:rsidRPr="00250E7B">
          <w:rPr>
            <w:rFonts w:ascii="Consolas" w:hAnsi="Consolas" w:cs="Consolas"/>
            <w:sz w:val="20"/>
          </w:rPr>
          <w:t xml:space="preserve">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0" w:author="Unknown"/>
          <w:rFonts w:ascii="Consolas" w:hAnsi="Consolas" w:cs="Consolas"/>
          <w:sz w:val="20"/>
        </w:rPr>
      </w:pPr>
      <w:ins w:id="851"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852" w:author="Unknown"/>
          <w:rFonts w:ascii="Arial" w:hAnsi="Arial" w:cs="Arial"/>
          <w:sz w:val="21"/>
          <w:szCs w:val="21"/>
        </w:rPr>
      </w:pPr>
      <w:ins w:id="853" w:author="Unknown">
        <w:r w:rsidRPr="00250E7B">
          <w:rPr>
            <w:rFonts w:ascii="Arial" w:hAnsi="Arial" w:cs="Arial"/>
            <w:sz w:val="21"/>
            <w:szCs w:val="21"/>
          </w:rPr>
          <w:t>This will produce the following result −</w:t>
        </w:r>
      </w:ins>
    </w:p>
    <w:p w:rsidR="002A0BC6" w:rsidRPr="00250E7B" w:rsidRDefault="002A0BC6" w:rsidP="002A0BC6">
      <w:pPr>
        <w:shd w:val="clear" w:color="auto" w:fill="FFFFFF"/>
        <w:spacing w:before="48" w:after="48" w:line="360" w:lineRule="atLeast"/>
        <w:ind w:right="-402"/>
        <w:outlineLvl w:val="2"/>
        <w:rPr>
          <w:ins w:id="854" w:author="Unknown"/>
          <w:rFonts w:ascii="Arial" w:hAnsi="Arial" w:cs="Arial"/>
          <w:sz w:val="27"/>
          <w:szCs w:val="27"/>
        </w:rPr>
      </w:pPr>
      <w:ins w:id="855"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Consolas" w:hAnsi="Consolas" w:cs="Consolas"/>
          <w:sz w:val="18"/>
          <w:szCs w:val="18"/>
        </w:rPr>
      </w:pPr>
      <w:ins w:id="857" w:author="Unknown">
        <w:r w:rsidRPr="00250E7B">
          <w:rPr>
            <w:rFonts w:ascii="Consolas" w:hAnsi="Consolas" w:cs="Consolas"/>
            <w:sz w:val="18"/>
            <w:szCs w:val="18"/>
          </w:rPr>
          <w:t>Creating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8" w:author="Unknown"/>
          <w:rFonts w:ascii="Consolas" w:hAnsi="Consolas" w:cs="Consolas"/>
          <w:sz w:val="18"/>
          <w:szCs w:val="18"/>
        </w:rPr>
      </w:pPr>
      <w:ins w:id="859" w:author="Unknown">
        <w:r w:rsidRPr="00250E7B">
          <w:rPr>
            <w:rFonts w:ascii="Consolas" w:hAnsi="Consolas" w:cs="Consolas"/>
            <w:sz w:val="18"/>
            <w:szCs w:val="18"/>
          </w:rPr>
          <w:t>Starting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0" w:author="Unknown"/>
          <w:rFonts w:ascii="Consolas" w:hAnsi="Consolas" w:cs="Consolas"/>
          <w:sz w:val="18"/>
          <w:szCs w:val="18"/>
        </w:rPr>
      </w:pPr>
      <w:ins w:id="861" w:author="Unknown">
        <w:r w:rsidRPr="00250E7B">
          <w:rPr>
            <w:rFonts w:ascii="Consolas" w:hAnsi="Consolas" w:cs="Consolas"/>
            <w:sz w:val="18"/>
            <w:szCs w:val="18"/>
          </w:rPr>
          <w:t>Creating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2" w:author="Unknown"/>
          <w:rFonts w:ascii="Consolas" w:hAnsi="Consolas" w:cs="Consolas"/>
          <w:sz w:val="18"/>
          <w:szCs w:val="18"/>
        </w:rPr>
      </w:pPr>
      <w:ins w:id="863" w:author="Unknown">
        <w:r w:rsidRPr="00250E7B">
          <w:rPr>
            <w:rFonts w:ascii="Consolas" w:hAnsi="Consolas" w:cs="Consolas"/>
            <w:sz w:val="18"/>
            <w:szCs w:val="18"/>
          </w:rPr>
          <w:lastRenderedPageBreak/>
          <w:t>Starting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Consolas" w:hAnsi="Consolas" w:cs="Consolas"/>
          <w:sz w:val="18"/>
          <w:szCs w:val="18"/>
        </w:rPr>
      </w:pPr>
      <w:ins w:id="865" w:author="Unknown">
        <w:r w:rsidRPr="00250E7B">
          <w:rPr>
            <w:rFonts w:ascii="Consolas" w:hAnsi="Consolas" w:cs="Consolas"/>
            <w:sz w:val="18"/>
            <w:szCs w:val="18"/>
          </w:rPr>
          <w:t>Running Thread-1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6" w:author="Unknown"/>
          <w:rFonts w:ascii="Consolas" w:hAnsi="Consolas" w:cs="Consolas"/>
          <w:sz w:val="18"/>
          <w:szCs w:val="18"/>
        </w:rPr>
      </w:pPr>
      <w:ins w:id="867" w:author="Unknown">
        <w:r w:rsidRPr="00250E7B">
          <w:rPr>
            <w:rFonts w:ascii="Consolas" w:hAnsi="Consolas" w:cs="Consolas"/>
            <w:sz w:val="18"/>
            <w:szCs w:val="18"/>
          </w:rPr>
          <w:t>Thread: Thread-1, 4</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8" w:author="Unknown"/>
          <w:rFonts w:ascii="Consolas" w:hAnsi="Consolas" w:cs="Consolas"/>
          <w:sz w:val="18"/>
          <w:szCs w:val="18"/>
        </w:rPr>
      </w:pPr>
      <w:ins w:id="869" w:author="Unknown">
        <w:r w:rsidRPr="00250E7B">
          <w:rPr>
            <w:rFonts w:ascii="Consolas" w:hAnsi="Consolas" w:cs="Consolas"/>
            <w:sz w:val="18"/>
            <w:szCs w:val="18"/>
          </w:rPr>
          <w:t>Running Thread-2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0" w:author="Unknown"/>
          <w:rFonts w:ascii="Consolas" w:hAnsi="Consolas" w:cs="Consolas"/>
          <w:sz w:val="18"/>
          <w:szCs w:val="18"/>
        </w:rPr>
      </w:pPr>
      <w:ins w:id="871" w:author="Unknown">
        <w:r w:rsidRPr="00250E7B">
          <w:rPr>
            <w:rFonts w:ascii="Consolas" w:hAnsi="Consolas" w:cs="Consolas"/>
            <w:sz w:val="18"/>
            <w:szCs w:val="18"/>
          </w:rPr>
          <w:t>Thread: Thread-2, 4</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2" w:author="Unknown"/>
          <w:rFonts w:ascii="Consolas" w:hAnsi="Consolas" w:cs="Consolas"/>
          <w:sz w:val="18"/>
          <w:szCs w:val="18"/>
        </w:rPr>
      </w:pPr>
      <w:ins w:id="873" w:author="Unknown">
        <w:r w:rsidRPr="00250E7B">
          <w:rPr>
            <w:rFonts w:ascii="Consolas" w:hAnsi="Consolas" w:cs="Consolas"/>
            <w:sz w:val="18"/>
            <w:szCs w:val="18"/>
          </w:rPr>
          <w:t>Thread: Thread-1, 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4" w:author="Unknown"/>
          <w:rFonts w:ascii="Consolas" w:hAnsi="Consolas" w:cs="Consolas"/>
          <w:sz w:val="18"/>
          <w:szCs w:val="18"/>
        </w:rPr>
      </w:pPr>
      <w:ins w:id="875" w:author="Unknown">
        <w:r w:rsidRPr="00250E7B">
          <w:rPr>
            <w:rFonts w:ascii="Consolas" w:hAnsi="Consolas" w:cs="Consolas"/>
            <w:sz w:val="18"/>
            <w:szCs w:val="18"/>
          </w:rPr>
          <w:t>Thread: Thread-2, 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6" w:author="Unknown"/>
          <w:rFonts w:ascii="Consolas" w:hAnsi="Consolas" w:cs="Consolas"/>
          <w:sz w:val="18"/>
          <w:szCs w:val="18"/>
        </w:rPr>
      </w:pPr>
      <w:ins w:id="877" w:author="Unknown">
        <w:r w:rsidRPr="00250E7B">
          <w:rPr>
            <w:rFonts w:ascii="Consolas" w:hAnsi="Consolas" w:cs="Consolas"/>
            <w:sz w:val="18"/>
            <w:szCs w:val="18"/>
          </w:rPr>
          <w:t>Thread: Thread-1, 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8" w:author="Unknown"/>
          <w:rFonts w:ascii="Consolas" w:hAnsi="Consolas" w:cs="Consolas"/>
          <w:sz w:val="18"/>
          <w:szCs w:val="18"/>
        </w:rPr>
      </w:pPr>
      <w:ins w:id="879" w:author="Unknown">
        <w:r w:rsidRPr="00250E7B">
          <w:rPr>
            <w:rFonts w:ascii="Consolas" w:hAnsi="Consolas" w:cs="Consolas"/>
            <w:sz w:val="18"/>
            <w:szCs w:val="18"/>
          </w:rPr>
          <w:t>Thread: Thread-2, 2</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0" w:author="Unknown"/>
          <w:rFonts w:ascii="Consolas" w:hAnsi="Consolas" w:cs="Consolas"/>
          <w:sz w:val="18"/>
          <w:szCs w:val="18"/>
        </w:rPr>
      </w:pPr>
      <w:ins w:id="881" w:author="Unknown">
        <w:r w:rsidRPr="00250E7B">
          <w:rPr>
            <w:rFonts w:ascii="Consolas" w:hAnsi="Consolas" w:cs="Consolas"/>
            <w:sz w:val="18"/>
            <w:szCs w:val="18"/>
          </w:rPr>
          <w:t>Thread: Thread-1,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2" w:author="Unknown"/>
          <w:rFonts w:ascii="Consolas" w:hAnsi="Consolas" w:cs="Consolas"/>
          <w:sz w:val="18"/>
          <w:szCs w:val="18"/>
        </w:rPr>
      </w:pPr>
      <w:ins w:id="883" w:author="Unknown">
        <w:r w:rsidRPr="00250E7B">
          <w:rPr>
            <w:rFonts w:ascii="Consolas" w:hAnsi="Consolas" w:cs="Consolas"/>
            <w:sz w:val="18"/>
            <w:szCs w:val="18"/>
          </w:rPr>
          <w:t>Thread: Thread-2,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4" w:author="Unknown"/>
          <w:rFonts w:ascii="Consolas" w:hAnsi="Consolas" w:cs="Consolas"/>
          <w:sz w:val="18"/>
          <w:szCs w:val="18"/>
        </w:rPr>
      </w:pPr>
      <w:ins w:id="885" w:author="Unknown">
        <w:r w:rsidRPr="00250E7B">
          <w:rPr>
            <w:rFonts w:ascii="Consolas" w:hAnsi="Consolas" w:cs="Consolas"/>
            <w:sz w:val="18"/>
            <w:szCs w:val="18"/>
          </w:rPr>
          <w:t>Thread Thread-1 exiting.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6" w:author="Unknown"/>
          <w:rFonts w:ascii="Consolas" w:hAnsi="Consolas" w:cs="Consolas"/>
          <w:sz w:val="18"/>
          <w:szCs w:val="18"/>
        </w:rPr>
      </w:pPr>
      <w:ins w:id="887" w:author="Unknown">
        <w:r w:rsidRPr="00250E7B">
          <w:rPr>
            <w:rFonts w:ascii="Consolas" w:hAnsi="Consolas" w:cs="Consolas"/>
            <w:sz w:val="18"/>
            <w:szCs w:val="18"/>
          </w:rPr>
          <w:t>Thread Thread-2 exiting.</w:t>
        </w:r>
      </w:ins>
    </w:p>
    <w:p w:rsidR="002A0BC6" w:rsidRPr="00250E7B" w:rsidRDefault="002A0BC6" w:rsidP="002A0BC6">
      <w:pPr>
        <w:shd w:val="clear" w:color="auto" w:fill="FFFFFF"/>
        <w:spacing w:before="48" w:after="48" w:line="360" w:lineRule="atLeast"/>
        <w:ind w:right="-402"/>
        <w:outlineLvl w:val="1"/>
        <w:rPr>
          <w:ins w:id="888" w:author="Unknown"/>
          <w:rFonts w:ascii="Arial" w:hAnsi="Arial" w:cs="Arial"/>
          <w:spacing w:val="-15"/>
          <w:sz w:val="36"/>
          <w:szCs w:val="36"/>
        </w:rPr>
      </w:pPr>
      <w:ins w:id="889" w:author="Unknown">
        <w:r w:rsidRPr="00250E7B">
          <w:rPr>
            <w:rFonts w:ascii="Arial" w:hAnsi="Arial" w:cs="Arial"/>
            <w:spacing w:val="-15"/>
            <w:sz w:val="36"/>
            <w:szCs w:val="36"/>
          </w:rPr>
          <w:t>Thread Methods</w:t>
        </w:r>
      </w:ins>
    </w:p>
    <w:p w:rsidR="002A0BC6" w:rsidRPr="00250E7B" w:rsidRDefault="002A0BC6" w:rsidP="002A0BC6">
      <w:pPr>
        <w:shd w:val="clear" w:color="auto" w:fill="FFFFFF"/>
        <w:spacing w:after="240" w:line="360" w:lineRule="atLeast"/>
        <w:ind w:left="-402" w:right="-402"/>
        <w:jc w:val="both"/>
        <w:rPr>
          <w:ins w:id="890" w:author="Unknown"/>
          <w:rFonts w:ascii="Arial" w:hAnsi="Arial" w:cs="Arial"/>
          <w:sz w:val="21"/>
          <w:szCs w:val="21"/>
        </w:rPr>
      </w:pPr>
      <w:ins w:id="891" w:author="Unknown">
        <w:r w:rsidRPr="00250E7B">
          <w:rPr>
            <w:rFonts w:ascii="Arial" w:hAnsi="Arial" w:cs="Arial"/>
            <w:sz w:val="21"/>
            <w:szCs w:val="21"/>
          </w:rPr>
          <w:t>Following is the list of important methods available in the Thread class.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Method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void start()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Starts the thread in a separate path of execution, then invokes the run() method on this Thread object.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void run()</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If this Thread object was instantiated using a separate Runnable target, the run() method is invoked on that Runnable object.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final void setName(String name)</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Changes the name of the Thread object. There is also a getName() method for retrieving the name.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final void setPriority(int priority)</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Sets the priority of this Thread object. The possible values are between 1 and 10.</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final void setDaemon(boolean on)</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lastRenderedPageBreak/>
              <w:t>A parameter of true denotes this Thread as a daemon thread.</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final void join(long millisec)</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The current thread invokes this method on a second thread, causing the current thread to block until the second thread terminates or the specified number of milliseconds passes.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void interrupt()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Interrupts this thread, causing it to continue execution if it was blocked for any reason.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final boolean isAlive()</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Returns true if the thread is alive, which is any time after the thread has been started but before it runs to completion.</w:t>
            </w:r>
          </w:p>
        </w:tc>
      </w:tr>
    </w:tbl>
    <w:p w:rsidR="002A0BC6" w:rsidRPr="00250E7B" w:rsidRDefault="002A0BC6" w:rsidP="002A0BC6">
      <w:pPr>
        <w:shd w:val="clear" w:color="auto" w:fill="FFFFFF"/>
        <w:spacing w:after="240" w:line="360" w:lineRule="atLeast"/>
        <w:ind w:left="-402" w:right="-402"/>
        <w:jc w:val="both"/>
        <w:rPr>
          <w:ins w:id="892" w:author="Unknown"/>
          <w:rFonts w:ascii="Arial" w:hAnsi="Arial" w:cs="Arial"/>
          <w:sz w:val="21"/>
          <w:szCs w:val="21"/>
        </w:rPr>
      </w:pPr>
      <w:ins w:id="893" w:author="Unknown">
        <w:r w:rsidRPr="00250E7B">
          <w:rPr>
            <w:rFonts w:ascii="Arial" w:hAnsi="Arial" w:cs="Arial"/>
            <w:sz w:val="21"/>
            <w:szCs w:val="21"/>
          </w:rPr>
          <w:t>The previous methods are invoked on a particular Thread object. The following methods in the Thread class are static. Invoking one of the static methods performs the operation on the currently running thread.</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Method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static void yield()</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Causes the currently running thread to yield to any other threads of the same priority that are waiting to be scheduled.</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static void sleep(long millisec)</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Causes the currently running thread to block for at least the specified number of milliseconds.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static boolean holdsLock(Object x)</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Returns true if the current thread holds the lock on the given Object.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static Thread currentThread()</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Returns a reference to the currently running thread, which is the thread that invokes this method.</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public static void dumpStack()</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Prints the stack trace for the currently running thread, which is useful when debugging a multithreaded application.</w:t>
            </w:r>
          </w:p>
        </w:tc>
      </w:tr>
    </w:tbl>
    <w:p w:rsidR="002A0BC6" w:rsidRPr="00250E7B" w:rsidRDefault="002A0BC6" w:rsidP="002A0BC6">
      <w:pPr>
        <w:shd w:val="clear" w:color="auto" w:fill="FFFFFF"/>
        <w:spacing w:before="48" w:after="48" w:line="360" w:lineRule="atLeast"/>
        <w:ind w:right="-402"/>
        <w:outlineLvl w:val="2"/>
        <w:rPr>
          <w:ins w:id="894" w:author="Unknown"/>
          <w:rFonts w:ascii="Arial" w:hAnsi="Arial" w:cs="Arial"/>
          <w:sz w:val="27"/>
          <w:szCs w:val="27"/>
        </w:rPr>
      </w:pPr>
      <w:ins w:id="895" w:author="Unknown">
        <w:r w:rsidRPr="00250E7B">
          <w:rPr>
            <w:rFonts w:ascii="Arial" w:hAnsi="Arial" w:cs="Arial"/>
            <w:sz w:val="27"/>
            <w:szCs w:val="27"/>
          </w:rPr>
          <w:t>Example</w:t>
        </w:r>
      </w:ins>
    </w:p>
    <w:p w:rsidR="002A0BC6" w:rsidRPr="00250E7B" w:rsidRDefault="002A0BC6" w:rsidP="002A0BC6">
      <w:pPr>
        <w:shd w:val="clear" w:color="auto" w:fill="FFFFFF"/>
        <w:spacing w:after="240" w:line="360" w:lineRule="atLeast"/>
        <w:ind w:left="-402" w:right="-402"/>
        <w:jc w:val="both"/>
        <w:rPr>
          <w:ins w:id="896" w:author="Unknown"/>
          <w:rFonts w:ascii="Arial" w:hAnsi="Arial" w:cs="Arial"/>
          <w:sz w:val="21"/>
          <w:szCs w:val="21"/>
        </w:rPr>
      </w:pPr>
      <w:ins w:id="897" w:author="Unknown">
        <w:r w:rsidRPr="00250E7B">
          <w:rPr>
            <w:rFonts w:ascii="Arial" w:hAnsi="Arial" w:cs="Arial"/>
            <w:sz w:val="21"/>
            <w:szCs w:val="21"/>
          </w:rPr>
          <w:t>The following ThreadClassDemo program demonstrates some of these methods of the Thread class. Consider a class</w:t>
        </w:r>
        <w:r w:rsidRPr="00250E7B">
          <w:rPr>
            <w:rFonts w:ascii="Arial" w:hAnsi="Arial" w:cs="Arial"/>
            <w:sz w:val="21"/>
          </w:rPr>
          <w:t> </w:t>
        </w:r>
        <w:r w:rsidRPr="00250E7B">
          <w:rPr>
            <w:rFonts w:ascii="Arial" w:hAnsi="Arial" w:cs="Arial"/>
            <w:b/>
            <w:bCs/>
            <w:sz w:val="21"/>
            <w:szCs w:val="21"/>
          </w:rPr>
          <w:t>DisplayMessage</w:t>
        </w:r>
        <w:r w:rsidRPr="00250E7B">
          <w:rPr>
            <w:rFonts w:ascii="Arial" w:hAnsi="Arial" w:cs="Arial"/>
            <w:sz w:val="21"/>
          </w:rPr>
          <w:t> </w:t>
        </w:r>
        <w:r w:rsidRPr="00250E7B">
          <w:rPr>
            <w:rFonts w:ascii="Arial" w:hAnsi="Arial" w:cs="Arial"/>
            <w:sz w:val="21"/>
            <w:szCs w:val="21"/>
          </w:rPr>
          <w:t>which implements</w:t>
        </w:r>
        <w:r w:rsidRPr="00250E7B">
          <w:rPr>
            <w:rFonts w:ascii="Arial" w:hAnsi="Arial" w:cs="Arial"/>
            <w:sz w:val="21"/>
          </w:rPr>
          <w:t> </w:t>
        </w:r>
        <w:r w:rsidRPr="00250E7B">
          <w:rPr>
            <w:rFonts w:ascii="Arial" w:hAnsi="Arial" w:cs="Arial"/>
            <w:b/>
            <w:bCs/>
            <w:sz w:val="21"/>
            <w:szCs w:val="21"/>
          </w:rPr>
          <w:t>Runnable</w:t>
        </w:r>
        <w:r w:rsidRPr="00250E7B">
          <w:rPr>
            <w:rFonts w:ascii="Arial" w:hAnsi="Arial" w:cs="Arial"/>
            <w:sz w:val="21"/>
          </w:rPr>
          <w:t> </w:t>
        </w:r>
        <w:r w:rsidRPr="00250E7B">
          <w:rPr>
            <w:rFonts w:ascii="Arial" w:hAnsi="Arial" w:cs="Arial"/>
            <w:sz w:val="21"/>
            <w:szCs w:val="21"/>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8" w:author="Unknown"/>
          <w:rFonts w:ascii="Consolas" w:hAnsi="Consolas" w:cs="Consolas"/>
          <w:sz w:val="20"/>
        </w:rPr>
      </w:pPr>
      <w:ins w:id="899" w:author="Unknown">
        <w:r w:rsidRPr="00250E7B">
          <w:rPr>
            <w:rFonts w:ascii="Consolas" w:hAnsi="Consolas" w:cs="Consolas"/>
            <w:sz w:val="20"/>
          </w:rPr>
          <w:t>// File Name : DisplayMessage.java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0" w:author="Unknown"/>
          <w:rFonts w:ascii="Consolas" w:hAnsi="Consolas" w:cs="Consolas"/>
          <w:sz w:val="20"/>
        </w:rPr>
      </w:pPr>
      <w:ins w:id="901" w:author="Unknown">
        <w:r w:rsidRPr="00250E7B">
          <w:rPr>
            <w:rFonts w:ascii="Consolas" w:hAnsi="Consolas" w:cs="Consolas"/>
            <w:sz w:val="20"/>
          </w:rPr>
          <w:t>// Create a thread to implement Runnable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2"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3" w:author="Unknown"/>
          <w:rFonts w:ascii="Consolas" w:hAnsi="Consolas" w:cs="Consolas"/>
          <w:sz w:val="20"/>
        </w:rPr>
      </w:pPr>
      <w:ins w:id="904" w:author="Unknown">
        <w:r w:rsidRPr="00250E7B">
          <w:rPr>
            <w:rFonts w:ascii="Consolas" w:hAnsi="Consolas" w:cs="Consolas"/>
            <w:sz w:val="20"/>
          </w:rPr>
          <w:t>public class DisplayMessage implements Runnable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5" w:author="Unknown"/>
          <w:rFonts w:ascii="Consolas" w:hAnsi="Consolas" w:cs="Consolas"/>
          <w:sz w:val="20"/>
        </w:rPr>
      </w:pPr>
      <w:ins w:id="906" w:author="Unknown">
        <w:r w:rsidRPr="00250E7B">
          <w:rPr>
            <w:rFonts w:ascii="Consolas" w:hAnsi="Consolas" w:cs="Consolas"/>
            <w:sz w:val="20"/>
          </w:rPr>
          <w:t xml:space="preserve">   private String message;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7" w:author="Unknown"/>
          <w:rFonts w:ascii="Consolas" w:hAnsi="Consolas" w:cs="Consolas"/>
          <w:sz w:val="20"/>
        </w:rPr>
      </w:pPr>
      <w:ins w:id="908"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9" w:author="Unknown"/>
          <w:rFonts w:ascii="Consolas" w:hAnsi="Consolas" w:cs="Consolas"/>
          <w:sz w:val="20"/>
        </w:rPr>
      </w:pPr>
      <w:ins w:id="910" w:author="Unknown">
        <w:r w:rsidRPr="00250E7B">
          <w:rPr>
            <w:rFonts w:ascii="Consolas" w:hAnsi="Consolas" w:cs="Consolas"/>
            <w:sz w:val="20"/>
          </w:rPr>
          <w:t xml:space="preserve">   public DisplayMessage(String message)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1" w:author="Unknown"/>
          <w:rFonts w:ascii="Consolas" w:hAnsi="Consolas" w:cs="Consolas"/>
          <w:sz w:val="20"/>
        </w:rPr>
      </w:pPr>
      <w:ins w:id="912" w:author="Unknown">
        <w:r w:rsidRPr="00250E7B">
          <w:rPr>
            <w:rFonts w:ascii="Consolas" w:hAnsi="Consolas" w:cs="Consolas"/>
            <w:sz w:val="20"/>
          </w:rPr>
          <w:t xml:space="preserve">      this.message = message;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3" w:author="Unknown"/>
          <w:rFonts w:ascii="Consolas" w:hAnsi="Consolas" w:cs="Consolas"/>
          <w:sz w:val="20"/>
        </w:rPr>
      </w:pPr>
      <w:ins w:id="91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5" w:author="Unknown"/>
          <w:rFonts w:ascii="Consolas" w:hAnsi="Consolas" w:cs="Consolas"/>
          <w:sz w:val="20"/>
        </w:rPr>
      </w:pPr>
      <w:ins w:id="91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7" w:author="Unknown"/>
          <w:rFonts w:ascii="Consolas" w:hAnsi="Consolas" w:cs="Consolas"/>
          <w:sz w:val="20"/>
        </w:rPr>
      </w:pPr>
      <w:ins w:id="918" w:author="Unknown">
        <w:r w:rsidRPr="00250E7B">
          <w:rPr>
            <w:rFonts w:ascii="Consolas" w:hAnsi="Consolas" w:cs="Consolas"/>
            <w:sz w:val="20"/>
          </w:rPr>
          <w:t xml:space="preserve">   public void run()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9" w:author="Unknown"/>
          <w:rFonts w:ascii="Consolas" w:hAnsi="Consolas" w:cs="Consolas"/>
          <w:sz w:val="20"/>
        </w:rPr>
      </w:pPr>
      <w:ins w:id="920" w:author="Unknown">
        <w:r w:rsidRPr="00250E7B">
          <w:rPr>
            <w:rFonts w:ascii="Consolas" w:hAnsi="Consolas" w:cs="Consolas"/>
            <w:sz w:val="20"/>
          </w:rPr>
          <w:t xml:space="preserve">      while(true)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1" w:author="Unknown"/>
          <w:rFonts w:ascii="Consolas" w:hAnsi="Consolas" w:cs="Consolas"/>
          <w:sz w:val="20"/>
        </w:rPr>
      </w:pPr>
      <w:ins w:id="922" w:author="Unknown">
        <w:r w:rsidRPr="00250E7B">
          <w:rPr>
            <w:rFonts w:ascii="Consolas" w:hAnsi="Consolas" w:cs="Consolas"/>
            <w:sz w:val="20"/>
          </w:rPr>
          <w:t xml:space="preserve">         System.out.println(message);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3" w:author="Unknown"/>
          <w:rFonts w:ascii="Consolas" w:hAnsi="Consolas" w:cs="Consolas"/>
          <w:sz w:val="20"/>
        </w:rPr>
      </w:pPr>
      <w:ins w:id="92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5" w:author="Unknown"/>
          <w:rFonts w:ascii="Consolas" w:hAnsi="Consolas" w:cs="Consolas"/>
          <w:sz w:val="20"/>
        </w:rPr>
      </w:pPr>
      <w:ins w:id="92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7" w:author="Unknown"/>
          <w:rFonts w:ascii="Consolas" w:hAnsi="Consolas" w:cs="Consolas"/>
          <w:sz w:val="20"/>
        </w:rPr>
      </w:pPr>
      <w:ins w:id="928"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929" w:author="Unknown"/>
          <w:rFonts w:ascii="Arial" w:hAnsi="Arial" w:cs="Arial"/>
          <w:sz w:val="21"/>
          <w:szCs w:val="21"/>
        </w:rPr>
      </w:pPr>
      <w:ins w:id="930" w:author="Unknown">
        <w:r w:rsidRPr="00250E7B">
          <w:rPr>
            <w:rFonts w:ascii="Arial" w:hAnsi="Arial" w:cs="Arial"/>
            <w:sz w:val="21"/>
            <w:szCs w:val="21"/>
          </w:rPr>
          <w:lastRenderedPageBreak/>
          <w:t>Following is another class which extends the Thread class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1" w:author="Unknown"/>
          <w:rFonts w:ascii="Consolas" w:hAnsi="Consolas" w:cs="Consolas"/>
          <w:sz w:val="20"/>
        </w:rPr>
      </w:pPr>
      <w:ins w:id="932" w:author="Unknown">
        <w:r w:rsidRPr="00250E7B">
          <w:rPr>
            <w:rFonts w:ascii="Consolas" w:hAnsi="Consolas" w:cs="Consolas"/>
            <w:sz w:val="20"/>
          </w:rPr>
          <w:t>// File Name : GuessANumber.java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3" w:author="Unknown"/>
          <w:rFonts w:ascii="Consolas" w:hAnsi="Consolas" w:cs="Consolas"/>
          <w:sz w:val="20"/>
        </w:rPr>
      </w:pPr>
      <w:ins w:id="934" w:author="Unknown">
        <w:r w:rsidRPr="00250E7B">
          <w:rPr>
            <w:rFonts w:ascii="Consolas" w:hAnsi="Consolas" w:cs="Consolas"/>
            <w:sz w:val="20"/>
          </w:rPr>
          <w:t>// Create a thread to extentd Thread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5"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6" w:author="Unknown"/>
          <w:rFonts w:ascii="Consolas" w:hAnsi="Consolas" w:cs="Consolas"/>
          <w:sz w:val="20"/>
        </w:rPr>
      </w:pPr>
      <w:ins w:id="937" w:author="Unknown">
        <w:r w:rsidRPr="00250E7B">
          <w:rPr>
            <w:rFonts w:ascii="Consolas" w:hAnsi="Consolas" w:cs="Consolas"/>
            <w:sz w:val="20"/>
          </w:rPr>
          <w:t>public class GuessANumber extends Thread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8" w:author="Unknown"/>
          <w:rFonts w:ascii="Consolas" w:hAnsi="Consolas" w:cs="Consolas"/>
          <w:sz w:val="20"/>
        </w:rPr>
      </w:pPr>
      <w:ins w:id="939" w:author="Unknown">
        <w:r w:rsidRPr="00250E7B">
          <w:rPr>
            <w:rFonts w:ascii="Consolas" w:hAnsi="Consolas" w:cs="Consolas"/>
            <w:sz w:val="20"/>
          </w:rPr>
          <w:t xml:space="preserve">   private int number;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0" w:author="Unknown"/>
          <w:rFonts w:ascii="Consolas" w:hAnsi="Consolas" w:cs="Consolas"/>
          <w:sz w:val="20"/>
        </w:rPr>
      </w:pPr>
      <w:ins w:id="941" w:author="Unknown">
        <w:r w:rsidRPr="00250E7B">
          <w:rPr>
            <w:rFonts w:ascii="Consolas" w:hAnsi="Consolas" w:cs="Consolas"/>
            <w:sz w:val="20"/>
          </w:rPr>
          <w:t xml:space="preserve">   public GuessANumber(int number)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2" w:author="Unknown"/>
          <w:rFonts w:ascii="Consolas" w:hAnsi="Consolas" w:cs="Consolas"/>
          <w:sz w:val="20"/>
        </w:rPr>
      </w:pPr>
      <w:ins w:id="943" w:author="Unknown">
        <w:r w:rsidRPr="00250E7B">
          <w:rPr>
            <w:rFonts w:ascii="Consolas" w:hAnsi="Consolas" w:cs="Consolas"/>
            <w:sz w:val="20"/>
          </w:rPr>
          <w:t xml:space="preserve">      this.number = number;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4" w:author="Unknown"/>
          <w:rFonts w:ascii="Consolas" w:hAnsi="Consolas" w:cs="Consolas"/>
          <w:sz w:val="20"/>
        </w:rPr>
      </w:pPr>
      <w:ins w:id="94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6" w:author="Unknown"/>
          <w:rFonts w:ascii="Consolas" w:hAnsi="Consolas" w:cs="Consolas"/>
          <w:sz w:val="20"/>
        </w:rPr>
      </w:pPr>
      <w:ins w:id="94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8" w:author="Unknown"/>
          <w:rFonts w:ascii="Consolas" w:hAnsi="Consolas" w:cs="Consolas"/>
          <w:sz w:val="20"/>
        </w:rPr>
      </w:pPr>
      <w:ins w:id="949" w:author="Unknown">
        <w:r w:rsidRPr="00250E7B">
          <w:rPr>
            <w:rFonts w:ascii="Consolas" w:hAnsi="Consolas" w:cs="Consolas"/>
            <w:sz w:val="20"/>
          </w:rPr>
          <w:t xml:space="preserve">   public void run()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50" w:author="Unknown"/>
          <w:rFonts w:ascii="Consolas" w:hAnsi="Consolas" w:cs="Consolas"/>
          <w:sz w:val="20"/>
        </w:rPr>
      </w:pPr>
      <w:ins w:id="951" w:author="Unknown">
        <w:r w:rsidRPr="00250E7B">
          <w:rPr>
            <w:rFonts w:ascii="Consolas" w:hAnsi="Consolas" w:cs="Consolas"/>
            <w:sz w:val="20"/>
          </w:rPr>
          <w:t xml:space="preserve">      int counter = 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52" w:author="Unknown"/>
          <w:rFonts w:ascii="Consolas" w:hAnsi="Consolas" w:cs="Consolas"/>
          <w:sz w:val="20"/>
        </w:rPr>
      </w:pPr>
      <w:ins w:id="953" w:author="Unknown">
        <w:r w:rsidRPr="00250E7B">
          <w:rPr>
            <w:rFonts w:ascii="Consolas" w:hAnsi="Consolas" w:cs="Consolas"/>
            <w:sz w:val="20"/>
          </w:rPr>
          <w:t xml:space="preserve">      int guess = 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54" w:author="Unknown"/>
          <w:rFonts w:ascii="Consolas" w:hAnsi="Consolas" w:cs="Consolas"/>
          <w:sz w:val="20"/>
        </w:rPr>
      </w:pPr>
      <w:ins w:id="955" w:author="Unknown">
        <w:r w:rsidRPr="00250E7B">
          <w:rPr>
            <w:rFonts w:ascii="Consolas" w:hAnsi="Consolas" w:cs="Consolas"/>
            <w:sz w:val="20"/>
          </w:rPr>
          <w:t xml:space="preserve">      do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56" w:author="Unknown"/>
          <w:rFonts w:ascii="Consolas" w:hAnsi="Consolas" w:cs="Consolas"/>
          <w:sz w:val="20"/>
        </w:rPr>
      </w:pPr>
      <w:ins w:id="957" w:author="Unknown">
        <w:r w:rsidRPr="00250E7B">
          <w:rPr>
            <w:rFonts w:ascii="Consolas" w:hAnsi="Consolas" w:cs="Consolas"/>
            <w:sz w:val="20"/>
          </w:rPr>
          <w:t xml:space="preserve">         guess = (int) (Math.random() * 100 + 1);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58" w:author="Unknown"/>
          <w:rFonts w:ascii="Consolas" w:hAnsi="Consolas" w:cs="Consolas"/>
          <w:sz w:val="20"/>
        </w:rPr>
      </w:pPr>
      <w:ins w:id="959" w:author="Unknown">
        <w:r w:rsidRPr="00250E7B">
          <w:rPr>
            <w:rFonts w:ascii="Consolas" w:hAnsi="Consolas" w:cs="Consolas"/>
            <w:sz w:val="20"/>
          </w:rPr>
          <w:t xml:space="preserve">         System.out.println(this.getName() + " guesses " + guess);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60" w:author="Unknown"/>
          <w:rFonts w:ascii="Consolas" w:hAnsi="Consolas" w:cs="Consolas"/>
          <w:sz w:val="20"/>
        </w:rPr>
      </w:pPr>
      <w:ins w:id="961" w:author="Unknown">
        <w:r w:rsidRPr="00250E7B">
          <w:rPr>
            <w:rFonts w:ascii="Consolas" w:hAnsi="Consolas" w:cs="Consolas"/>
            <w:sz w:val="20"/>
          </w:rPr>
          <w:t xml:space="preserve">         counter++;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62" w:author="Unknown"/>
          <w:rFonts w:ascii="Consolas" w:hAnsi="Consolas" w:cs="Consolas"/>
          <w:sz w:val="20"/>
        </w:rPr>
      </w:pPr>
      <w:ins w:id="963" w:author="Unknown">
        <w:r w:rsidRPr="00250E7B">
          <w:rPr>
            <w:rFonts w:ascii="Consolas" w:hAnsi="Consolas" w:cs="Consolas"/>
            <w:sz w:val="20"/>
          </w:rPr>
          <w:t xml:space="preserve">      } while(guess != number);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64" w:author="Unknown"/>
          <w:rFonts w:ascii="Consolas" w:hAnsi="Consolas" w:cs="Consolas"/>
          <w:sz w:val="20"/>
        </w:rPr>
      </w:pPr>
      <w:ins w:id="965" w:author="Unknown">
        <w:r w:rsidRPr="00250E7B">
          <w:rPr>
            <w:rFonts w:ascii="Consolas" w:hAnsi="Consolas" w:cs="Consolas"/>
            <w:sz w:val="20"/>
          </w:rPr>
          <w:t xml:space="preserve">      System.out.println("** Correct!" + this.getName() + "in" + counter + "guesses.**");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66" w:author="Unknown"/>
          <w:rFonts w:ascii="Consolas" w:hAnsi="Consolas" w:cs="Consolas"/>
          <w:sz w:val="20"/>
        </w:rPr>
      </w:pPr>
      <w:ins w:id="96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68" w:author="Unknown"/>
          <w:rFonts w:ascii="Consolas" w:hAnsi="Consolas" w:cs="Consolas"/>
          <w:sz w:val="20"/>
        </w:rPr>
      </w:pPr>
      <w:ins w:id="969"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970" w:author="Unknown"/>
          <w:rFonts w:ascii="Arial" w:hAnsi="Arial" w:cs="Arial"/>
          <w:sz w:val="21"/>
          <w:szCs w:val="21"/>
        </w:rPr>
      </w:pPr>
      <w:ins w:id="971" w:author="Unknown">
        <w:r w:rsidRPr="00250E7B">
          <w:rPr>
            <w:rFonts w:ascii="Arial" w:hAnsi="Arial" w:cs="Arial"/>
            <w:sz w:val="21"/>
            <w:szCs w:val="21"/>
          </w:rPr>
          <w:t>Following is the main program, which makes use of the above-defined classes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2" w:author="Unknown"/>
          <w:rFonts w:ascii="Consolas" w:hAnsi="Consolas" w:cs="Consolas"/>
          <w:sz w:val="20"/>
        </w:rPr>
      </w:pPr>
      <w:ins w:id="973" w:author="Unknown">
        <w:r w:rsidRPr="00250E7B">
          <w:rPr>
            <w:rFonts w:ascii="Consolas" w:hAnsi="Consolas" w:cs="Consolas"/>
            <w:sz w:val="20"/>
          </w:rPr>
          <w:t>// File Name : ThreadClassDemo.java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4" w:author="Unknown"/>
          <w:rFonts w:ascii="Consolas" w:hAnsi="Consolas" w:cs="Consolas"/>
          <w:sz w:val="20"/>
        </w:rPr>
      </w:pPr>
      <w:ins w:id="975" w:author="Unknown">
        <w:r w:rsidRPr="00250E7B">
          <w:rPr>
            <w:rFonts w:ascii="Consolas" w:hAnsi="Consolas" w:cs="Consolas"/>
            <w:sz w:val="20"/>
          </w:rPr>
          <w:t>public class ThreadClassDemo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7" w:author="Unknown"/>
          <w:rFonts w:ascii="Consolas" w:hAnsi="Consolas" w:cs="Consolas"/>
          <w:sz w:val="20"/>
        </w:rPr>
      </w:pPr>
      <w:ins w:id="978" w:author="Unknown">
        <w:r w:rsidRPr="00250E7B">
          <w:rPr>
            <w:rFonts w:ascii="Consolas" w:hAnsi="Consolas" w:cs="Consolas"/>
            <w:sz w:val="20"/>
          </w:rPr>
          <w:t xml:space="preserve">   public static void main(String []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9" w:author="Unknown"/>
          <w:rFonts w:ascii="Consolas" w:hAnsi="Consolas" w:cs="Consolas"/>
          <w:sz w:val="20"/>
        </w:rPr>
      </w:pPr>
      <w:ins w:id="980" w:author="Unknown">
        <w:r w:rsidRPr="00250E7B">
          <w:rPr>
            <w:rFonts w:ascii="Consolas" w:hAnsi="Consolas" w:cs="Consolas"/>
            <w:sz w:val="20"/>
          </w:rPr>
          <w:t xml:space="preserve">      Runnable hello = new DisplayMessage("Hello");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1" w:author="Unknown"/>
          <w:rFonts w:ascii="Consolas" w:hAnsi="Consolas" w:cs="Consolas"/>
          <w:sz w:val="20"/>
        </w:rPr>
      </w:pPr>
      <w:ins w:id="982" w:author="Unknown">
        <w:r w:rsidRPr="00250E7B">
          <w:rPr>
            <w:rFonts w:ascii="Consolas" w:hAnsi="Consolas" w:cs="Consolas"/>
            <w:sz w:val="20"/>
          </w:rPr>
          <w:t xml:space="preserve">      Thread thread1 = new Thread(hello);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3" w:author="Unknown"/>
          <w:rFonts w:ascii="Consolas" w:hAnsi="Consolas" w:cs="Consolas"/>
          <w:sz w:val="20"/>
        </w:rPr>
      </w:pPr>
      <w:ins w:id="984" w:author="Unknown">
        <w:r w:rsidRPr="00250E7B">
          <w:rPr>
            <w:rFonts w:ascii="Consolas" w:hAnsi="Consolas" w:cs="Consolas"/>
            <w:sz w:val="20"/>
          </w:rPr>
          <w:t xml:space="preserve">      thread1.setDaemon(true);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5" w:author="Unknown"/>
          <w:rFonts w:ascii="Consolas" w:hAnsi="Consolas" w:cs="Consolas"/>
          <w:sz w:val="20"/>
        </w:rPr>
      </w:pPr>
      <w:ins w:id="986" w:author="Unknown">
        <w:r w:rsidRPr="00250E7B">
          <w:rPr>
            <w:rFonts w:ascii="Consolas" w:hAnsi="Consolas" w:cs="Consolas"/>
            <w:sz w:val="20"/>
          </w:rPr>
          <w:t xml:space="preserve">      thread1.setName("hello");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7" w:author="Unknown"/>
          <w:rFonts w:ascii="Consolas" w:hAnsi="Consolas" w:cs="Consolas"/>
          <w:sz w:val="20"/>
        </w:rPr>
      </w:pPr>
      <w:ins w:id="988" w:author="Unknown">
        <w:r w:rsidRPr="00250E7B">
          <w:rPr>
            <w:rFonts w:ascii="Consolas" w:hAnsi="Consolas" w:cs="Consolas"/>
            <w:sz w:val="20"/>
          </w:rPr>
          <w:t xml:space="preserve">      System.out.println("Starting hello thread...");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9" w:author="Unknown"/>
          <w:rFonts w:ascii="Consolas" w:hAnsi="Consolas" w:cs="Consolas"/>
          <w:sz w:val="20"/>
        </w:rPr>
      </w:pPr>
      <w:ins w:id="990" w:author="Unknown">
        <w:r w:rsidRPr="00250E7B">
          <w:rPr>
            <w:rFonts w:ascii="Consolas" w:hAnsi="Consolas" w:cs="Consolas"/>
            <w:sz w:val="20"/>
          </w:rPr>
          <w:lastRenderedPageBreak/>
          <w:t xml:space="preserve">      thread1.start();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1" w:author="Unknown"/>
          <w:rFonts w:ascii="Consolas" w:hAnsi="Consolas" w:cs="Consolas"/>
          <w:sz w:val="20"/>
        </w:rPr>
      </w:pPr>
      <w:ins w:id="99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3" w:author="Unknown"/>
          <w:rFonts w:ascii="Consolas" w:hAnsi="Consolas" w:cs="Consolas"/>
          <w:sz w:val="20"/>
        </w:rPr>
      </w:pPr>
      <w:ins w:id="994" w:author="Unknown">
        <w:r w:rsidRPr="00250E7B">
          <w:rPr>
            <w:rFonts w:ascii="Consolas" w:hAnsi="Consolas" w:cs="Consolas"/>
            <w:sz w:val="20"/>
          </w:rPr>
          <w:t xml:space="preserve">      Runnable bye = new DisplayMessage("Goodbye");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5" w:author="Unknown"/>
          <w:rFonts w:ascii="Consolas" w:hAnsi="Consolas" w:cs="Consolas"/>
          <w:sz w:val="20"/>
        </w:rPr>
      </w:pPr>
      <w:ins w:id="996" w:author="Unknown">
        <w:r w:rsidRPr="00250E7B">
          <w:rPr>
            <w:rFonts w:ascii="Consolas" w:hAnsi="Consolas" w:cs="Consolas"/>
            <w:sz w:val="20"/>
          </w:rPr>
          <w:t xml:space="preserve">      Thread thread2 = new Thread(bye);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7" w:author="Unknown"/>
          <w:rFonts w:ascii="Consolas" w:hAnsi="Consolas" w:cs="Consolas"/>
          <w:sz w:val="20"/>
        </w:rPr>
      </w:pPr>
      <w:ins w:id="998" w:author="Unknown">
        <w:r w:rsidRPr="00250E7B">
          <w:rPr>
            <w:rFonts w:ascii="Consolas" w:hAnsi="Consolas" w:cs="Consolas"/>
            <w:sz w:val="20"/>
          </w:rPr>
          <w:t xml:space="preserve">      thread2.setPriority(Thread.MIN_PRIORITY);</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9" w:author="Unknown"/>
          <w:rFonts w:ascii="Consolas" w:hAnsi="Consolas" w:cs="Consolas"/>
          <w:sz w:val="20"/>
        </w:rPr>
      </w:pPr>
      <w:ins w:id="1000" w:author="Unknown">
        <w:r w:rsidRPr="00250E7B">
          <w:rPr>
            <w:rFonts w:ascii="Consolas" w:hAnsi="Consolas" w:cs="Consolas"/>
            <w:sz w:val="20"/>
          </w:rPr>
          <w:t xml:space="preserve">      thread2.setDaemon(true);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1" w:author="Unknown"/>
          <w:rFonts w:ascii="Consolas" w:hAnsi="Consolas" w:cs="Consolas"/>
          <w:sz w:val="20"/>
        </w:rPr>
      </w:pPr>
      <w:ins w:id="1002" w:author="Unknown">
        <w:r w:rsidRPr="00250E7B">
          <w:rPr>
            <w:rFonts w:ascii="Consolas" w:hAnsi="Consolas" w:cs="Consolas"/>
            <w:sz w:val="20"/>
          </w:rPr>
          <w:t xml:space="preserve">      System.out.println("Starting goodbye thread...");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3" w:author="Unknown"/>
          <w:rFonts w:ascii="Consolas" w:hAnsi="Consolas" w:cs="Consolas"/>
          <w:sz w:val="20"/>
        </w:rPr>
      </w:pPr>
      <w:ins w:id="1004" w:author="Unknown">
        <w:r w:rsidRPr="00250E7B">
          <w:rPr>
            <w:rFonts w:ascii="Consolas" w:hAnsi="Consolas" w:cs="Consolas"/>
            <w:sz w:val="20"/>
          </w:rPr>
          <w:t xml:space="preserve">      thread2.start();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5"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6" w:author="Unknown"/>
          <w:rFonts w:ascii="Consolas" w:hAnsi="Consolas" w:cs="Consolas"/>
          <w:sz w:val="20"/>
        </w:rPr>
      </w:pPr>
      <w:ins w:id="1007" w:author="Unknown">
        <w:r w:rsidRPr="00250E7B">
          <w:rPr>
            <w:rFonts w:ascii="Consolas" w:hAnsi="Consolas" w:cs="Consolas"/>
            <w:sz w:val="20"/>
          </w:rPr>
          <w:t xml:space="preserve">      System.out.println("Starting thread3...");</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8" w:author="Unknown"/>
          <w:rFonts w:ascii="Consolas" w:hAnsi="Consolas" w:cs="Consolas"/>
          <w:sz w:val="20"/>
        </w:rPr>
      </w:pPr>
      <w:ins w:id="1009" w:author="Unknown">
        <w:r w:rsidRPr="00250E7B">
          <w:rPr>
            <w:rFonts w:ascii="Consolas" w:hAnsi="Consolas" w:cs="Consolas"/>
            <w:sz w:val="20"/>
          </w:rPr>
          <w:t xml:space="preserve">      Thread thread3 = new GuessANumber(27);</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0" w:author="Unknown"/>
          <w:rFonts w:ascii="Consolas" w:hAnsi="Consolas" w:cs="Consolas"/>
          <w:sz w:val="20"/>
        </w:rPr>
      </w:pPr>
      <w:ins w:id="1011" w:author="Unknown">
        <w:r w:rsidRPr="00250E7B">
          <w:rPr>
            <w:rFonts w:ascii="Consolas" w:hAnsi="Consolas" w:cs="Consolas"/>
            <w:sz w:val="20"/>
          </w:rPr>
          <w:t xml:space="preserve">      thread3.start();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2" w:author="Unknown"/>
          <w:rFonts w:ascii="Consolas" w:hAnsi="Consolas" w:cs="Consolas"/>
          <w:sz w:val="20"/>
        </w:rPr>
      </w:pPr>
      <w:ins w:id="1013"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4" w:author="Unknown"/>
          <w:rFonts w:ascii="Consolas" w:hAnsi="Consolas" w:cs="Consolas"/>
          <w:sz w:val="20"/>
        </w:rPr>
      </w:pPr>
      <w:ins w:id="1015" w:author="Unknown">
        <w:r w:rsidRPr="00250E7B">
          <w:rPr>
            <w:rFonts w:ascii="Consolas" w:hAnsi="Consolas" w:cs="Consolas"/>
            <w:sz w:val="20"/>
          </w:rPr>
          <w:t xml:space="preserve">         thread3.join();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6" w:author="Unknown"/>
          <w:rFonts w:ascii="Consolas" w:hAnsi="Consolas" w:cs="Consolas"/>
          <w:sz w:val="20"/>
        </w:rPr>
      </w:pPr>
      <w:ins w:id="1017" w:author="Unknown">
        <w:r w:rsidRPr="00250E7B">
          <w:rPr>
            <w:rFonts w:ascii="Consolas" w:hAnsi="Consolas" w:cs="Consolas"/>
            <w:sz w:val="20"/>
          </w:rPr>
          <w:t xml:space="preserve">      }catch(InterruptedException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8" w:author="Unknown"/>
          <w:rFonts w:ascii="Consolas" w:hAnsi="Consolas" w:cs="Consolas"/>
          <w:sz w:val="20"/>
        </w:rPr>
      </w:pPr>
      <w:ins w:id="1019" w:author="Unknown">
        <w:r w:rsidRPr="00250E7B">
          <w:rPr>
            <w:rFonts w:ascii="Consolas" w:hAnsi="Consolas" w:cs="Consolas"/>
            <w:sz w:val="20"/>
          </w:rPr>
          <w:t xml:space="preserve">         System.out.println("Thread interrupted.");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0" w:author="Unknown"/>
          <w:rFonts w:ascii="Consolas" w:hAnsi="Consolas" w:cs="Consolas"/>
          <w:sz w:val="20"/>
        </w:rPr>
      </w:pPr>
      <w:ins w:id="102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2" w:author="Unknown"/>
          <w:rFonts w:ascii="Consolas" w:hAnsi="Consolas" w:cs="Consolas"/>
          <w:sz w:val="20"/>
        </w:rPr>
      </w:pPr>
      <w:ins w:id="1023" w:author="Unknown">
        <w:r w:rsidRPr="00250E7B">
          <w:rPr>
            <w:rFonts w:ascii="Consolas" w:hAnsi="Consolas" w:cs="Consolas"/>
            <w:sz w:val="20"/>
          </w:rPr>
          <w:t xml:space="preserve">      System.out.println("Starting thread4...");</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4" w:author="Unknown"/>
          <w:rFonts w:ascii="Consolas" w:hAnsi="Consolas" w:cs="Consolas"/>
          <w:sz w:val="20"/>
        </w:rPr>
      </w:pPr>
      <w:ins w:id="1025" w:author="Unknown">
        <w:r w:rsidRPr="00250E7B">
          <w:rPr>
            <w:rFonts w:ascii="Consolas" w:hAnsi="Consolas" w:cs="Consolas"/>
            <w:sz w:val="20"/>
          </w:rPr>
          <w:t xml:space="preserve">      Thread thread4 = new GuessANumber(75);</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6" w:author="Unknown"/>
          <w:rFonts w:ascii="Consolas" w:hAnsi="Consolas" w:cs="Consolas"/>
          <w:sz w:val="20"/>
        </w:rPr>
      </w:pPr>
      <w:ins w:id="102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8" w:author="Unknown"/>
          <w:rFonts w:ascii="Consolas" w:hAnsi="Consolas" w:cs="Consolas"/>
          <w:sz w:val="20"/>
        </w:rPr>
      </w:pPr>
      <w:ins w:id="1029" w:author="Unknown">
        <w:r w:rsidRPr="00250E7B">
          <w:rPr>
            <w:rFonts w:ascii="Consolas" w:hAnsi="Consolas" w:cs="Consolas"/>
            <w:sz w:val="20"/>
          </w:rPr>
          <w:t xml:space="preserve">      thread4.start();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0" w:author="Unknown"/>
          <w:rFonts w:ascii="Consolas" w:hAnsi="Consolas" w:cs="Consolas"/>
          <w:sz w:val="20"/>
        </w:rPr>
      </w:pPr>
      <w:ins w:id="1031" w:author="Unknown">
        <w:r w:rsidRPr="00250E7B">
          <w:rPr>
            <w:rFonts w:ascii="Consolas" w:hAnsi="Consolas" w:cs="Consolas"/>
            <w:sz w:val="20"/>
          </w:rPr>
          <w:t xml:space="preserve">      System.out.println("main() is ending...");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2" w:author="Unknown"/>
          <w:rFonts w:ascii="Consolas" w:hAnsi="Consolas" w:cs="Consolas"/>
          <w:sz w:val="20"/>
        </w:rPr>
      </w:pPr>
      <w:ins w:id="103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4" w:author="Unknown"/>
          <w:rFonts w:ascii="Consolas" w:hAnsi="Consolas" w:cs="Consolas"/>
          <w:sz w:val="20"/>
        </w:rPr>
      </w:pPr>
      <w:ins w:id="1035"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036" w:author="Unknown"/>
          <w:rFonts w:ascii="Arial" w:hAnsi="Arial" w:cs="Arial"/>
          <w:sz w:val="21"/>
          <w:szCs w:val="21"/>
        </w:rPr>
      </w:pPr>
      <w:ins w:id="1037" w:author="Unknown">
        <w:r w:rsidRPr="00250E7B">
          <w:rPr>
            <w:rFonts w:ascii="Arial" w:hAnsi="Arial" w:cs="Arial"/>
            <w:sz w:val="21"/>
            <w:szCs w:val="21"/>
          </w:rPr>
          <w:t>This will produce the following result. You can try this example again and again and you will get a different result every time.</w:t>
        </w:r>
      </w:ins>
    </w:p>
    <w:p w:rsidR="002A0BC6" w:rsidRPr="00250E7B" w:rsidRDefault="002A0BC6" w:rsidP="002A0BC6">
      <w:pPr>
        <w:shd w:val="clear" w:color="auto" w:fill="FFFFFF"/>
        <w:spacing w:before="48" w:after="48" w:line="360" w:lineRule="atLeast"/>
        <w:ind w:right="-402"/>
        <w:outlineLvl w:val="2"/>
        <w:rPr>
          <w:ins w:id="1038" w:author="Unknown"/>
          <w:rFonts w:ascii="Arial" w:hAnsi="Arial" w:cs="Arial"/>
          <w:sz w:val="27"/>
          <w:szCs w:val="27"/>
        </w:rPr>
      </w:pPr>
      <w:ins w:id="1039" w:author="Unknown">
        <w:r w:rsidRPr="00250E7B">
          <w:rPr>
            <w:rFonts w:ascii="Arial" w:hAnsi="Arial" w:cs="Arial"/>
            <w:sz w:val="27"/>
            <w:szCs w:val="27"/>
          </w:rPr>
          <w:t>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0" w:author="Unknown"/>
          <w:rFonts w:ascii="Consolas" w:hAnsi="Consolas" w:cs="Consolas"/>
          <w:sz w:val="18"/>
          <w:szCs w:val="18"/>
        </w:rPr>
      </w:pPr>
      <w:ins w:id="1041" w:author="Unknown">
        <w:r w:rsidRPr="00250E7B">
          <w:rPr>
            <w:rFonts w:ascii="Consolas" w:hAnsi="Consolas" w:cs="Consolas"/>
            <w:sz w:val="18"/>
            <w:szCs w:val="18"/>
          </w:rPr>
          <w:t>Starting hello thread...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2" w:author="Unknown"/>
          <w:rFonts w:ascii="Consolas" w:hAnsi="Consolas" w:cs="Consolas"/>
          <w:sz w:val="18"/>
          <w:szCs w:val="18"/>
        </w:rPr>
      </w:pPr>
      <w:ins w:id="1043" w:author="Unknown">
        <w:r w:rsidRPr="00250E7B">
          <w:rPr>
            <w:rFonts w:ascii="Consolas" w:hAnsi="Consolas" w:cs="Consolas"/>
            <w:sz w:val="18"/>
            <w:szCs w:val="18"/>
          </w:rPr>
          <w:t>Starting goodbye thread...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4" w:author="Unknown"/>
          <w:rFonts w:ascii="Consolas" w:hAnsi="Consolas" w:cs="Consolas"/>
          <w:sz w:val="18"/>
          <w:szCs w:val="18"/>
        </w:rPr>
      </w:pPr>
      <w:ins w:id="1045"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6" w:author="Unknown"/>
          <w:rFonts w:ascii="Consolas" w:hAnsi="Consolas" w:cs="Consolas"/>
          <w:sz w:val="18"/>
          <w:szCs w:val="18"/>
        </w:rPr>
      </w:pPr>
      <w:ins w:id="1047"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8" w:author="Unknown"/>
          <w:rFonts w:ascii="Consolas" w:hAnsi="Consolas" w:cs="Consolas"/>
          <w:sz w:val="18"/>
          <w:szCs w:val="18"/>
        </w:rPr>
      </w:pPr>
      <w:ins w:id="1049"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0" w:author="Unknown"/>
          <w:rFonts w:ascii="Consolas" w:hAnsi="Consolas" w:cs="Consolas"/>
          <w:sz w:val="18"/>
          <w:szCs w:val="18"/>
        </w:rPr>
      </w:pPr>
      <w:ins w:id="1051"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2" w:author="Unknown"/>
          <w:rFonts w:ascii="Consolas" w:hAnsi="Consolas" w:cs="Consolas"/>
          <w:sz w:val="18"/>
          <w:szCs w:val="18"/>
        </w:rPr>
      </w:pPr>
      <w:ins w:id="1053"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4" w:author="Unknown"/>
          <w:rFonts w:ascii="Consolas" w:hAnsi="Consolas" w:cs="Consolas"/>
          <w:sz w:val="18"/>
          <w:szCs w:val="18"/>
        </w:rPr>
      </w:pPr>
      <w:ins w:id="1055" w:author="Unknown">
        <w:r w:rsidRPr="00250E7B">
          <w:rPr>
            <w:rFonts w:ascii="Consolas" w:hAnsi="Consolas" w:cs="Consolas"/>
            <w:sz w:val="18"/>
            <w:szCs w:val="18"/>
          </w:rPr>
          <w:t>Hello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6" w:author="Unknown"/>
          <w:rFonts w:ascii="Consolas" w:hAnsi="Consolas" w:cs="Consolas"/>
          <w:sz w:val="18"/>
          <w:szCs w:val="18"/>
        </w:rPr>
      </w:pPr>
      <w:ins w:id="1057" w:author="Unknown">
        <w:r w:rsidRPr="00250E7B">
          <w:rPr>
            <w:rFonts w:ascii="Consolas" w:hAnsi="Consolas" w:cs="Consolas"/>
            <w:sz w:val="18"/>
            <w:szCs w:val="18"/>
          </w:rPr>
          <w:t>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8" w:author="Unknown"/>
          <w:rFonts w:ascii="Consolas" w:hAnsi="Consolas" w:cs="Consolas"/>
          <w:sz w:val="18"/>
          <w:szCs w:val="18"/>
        </w:rPr>
      </w:pPr>
      <w:ins w:id="1059" w:author="Unknown">
        <w:r w:rsidRPr="00250E7B">
          <w:rPr>
            <w:rFonts w:ascii="Consolas" w:hAnsi="Consolas" w:cs="Consolas"/>
            <w:sz w:val="18"/>
            <w:szCs w:val="18"/>
          </w:rPr>
          <w:lastRenderedPageBreak/>
          <w:t>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0" w:author="Unknown"/>
          <w:rFonts w:ascii="Consolas" w:hAnsi="Consolas" w:cs="Consolas"/>
          <w:sz w:val="18"/>
          <w:szCs w:val="18"/>
        </w:rPr>
      </w:pPr>
      <w:ins w:id="1061" w:author="Unknown">
        <w:r w:rsidRPr="00250E7B">
          <w:rPr>
            <w:rFonts w:ascii="Consolas" w:hAnsi="Consolas" w:cs="Consolas"/>
            <w:sz w:val="18"/>
            <w:szCs w:val="18"/>
          </w:rPr>
          <w:t>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2" w:author="Unknown"/>
          <w:rFonts w:ascii="Consolas" w:hAnsi="Consolas" w:cs="Consolas"/>
          <w:sz w:val="18"/>
          <w:szCs w:val="18"/>
        </w:rPr>
      </w:pPr>
      <w:ins w:id="1063" w:author="Unknown">
        <w:r w:rsidRPr="00250E7B">
          <w:rPr>
            <w:rFonts w:ascii="Consolas" w:hAnsi="Consolas" w:cs="Consolas"/>
            <w:sz w:val="18"/>
            <w:szCs w:val="18"/>
          </w:rPr>
          <w:t>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4" w:author="Unknown"/>
          <w:rFonts w:ascii="Consolas" w:hAnsi="Consolas" w:cs="Consolas"/>
          <w:sz w:val="18"/>
          <w:szCs w:val="18"/>
        </w:rPr>
      </w:pPr>
      <w:ins w:id="1065" w:author="Unknown">
        <w:r w:rsidRPr="00250E7B">
          <w:rPr>
            <w:rFonts w:ascii="Consolas" w:hAnsi="Consolas" w:cs="Consolas"/>
            <w:sz w:val="18"/>
            <w:szCs w:val="18"/>
          </w:rPr>
          <w:t>Goodbye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6" w:author="Unknown"/>
          <w:rFonts w:ascii="Consolas" w:hAnsi="Consolas" w:cs="Consolas"/>
          <w:sz w:val="18"/>
          <w:szCs w:val="18"/>
        </w:rPr>
      </w:pPr>
      <w:ins w:id="1067" w:author="Unknown">
        <w:r w:rsidRPr="00250E7B">
          <w:rPr>
            <w:rFonts w:ascii="Consolas" w:hAnsi="Consolas" w:cs="Consolas"/>
            <w:sz w:val="18"/>
            <w:szCs w:val="18"/>
          </w:rPr>
          <w:t>.......</w:t>
        </w:r>
      </w:ins>
    </w:p>
    <w:p w:rsidR="002A0BC6" w:rsidRPr="00250E7B" w:rsidRDefault="002A0BC6" w:rsidP="002A0BC6">
      <w:pPr>
        <w:shd w:val="clear" w:color="auto" w:fill="FFFFFF"/>
        <w:spacing w:before="48" w:after="48" w:line="360" w:lineRule="atLeast"/>
        <w:ind w:right="-402"/>
        <w:outlineLvl w:val="1"/>
        <w:rPr>
          <w:ins w:id="1068" w:author="Unknown"/>
          <w:rFonts w:ascii="Arial" w:hAnsi="Arial" w:cs="Arial"/>
          <w:spacing w:val="-15"/>
          <w:sz w:val="36"/>
          <w:szCs w:val="36"/>
        </w:rPr>
      </w:pPr>
      <w:ins w:id="1069" w:author="Unknown">
        <w:r w:rsidRPr="00250E7B">
          <w:rPr>
            <w:rFonts w:ascii="Arial" w:hAnsi="Arial" w:cs="Arial"/>
            <w:spacing w:val="-15"/>
            <w:sz w:val="36"/>
            <w:szCs w:val="36"/>
          </w:rPr>
          <w:t>Major Java Multithreading Concepts</w:t>
        </w:r>
      </w:ins>
    </w:p>
    <w:p w:rsidR="002A0BC6" w:rsidRPr="00250E7B" w:rsidRDefault="002A0BC6" w:rsidP="002A0BC6">
      <w:pPr>
        <w:shd w:val="clear" w:color="auto" w:fill="FFFFFF"/>
        <w:spacing w:after="240" w:line="360" w:lineRule="atLeast"/>
        <w:ind w:left="-402" w:right="-402"/>
        <w:jc w:val="both"/>
        <w:rPr>
          <w:ins w:id="1070" w:author="Unknown"/>
          <w:rFonts w:ascii="Arial" w:hAnsi="Arial" w:cs="Arial"/>
          <w:sz w:val="21"/>
          <w:szCs w:val="21"/>
        </w:rPr>
      </w:pPr>
      <w:ins w:id="1071" w:author="Unknown">
        <w:r w:rsidRPr="00250E7B">
          <w:rPr>
            <w:rFonts w:ascii="Arial" w:hAnsi="Arial" w:cs="Arial"/>
            <w:sz w:val="21"/>
            <w:szCs w:val="21"/>
          </w:rPr>
          <w:t>While doing Multithreading programming in Java, you would need to have the following concepts very handy −</w:t>
        </w:r>
      </w:ins>
    </w:p>
    <w:p w:rsidR="002A0BC6" w:rsidRPr="00250E7B" w:rsidRDefault="002A0BC6" w:rsidP="002A0BC6">
      <w:pPr>
        <w:numPr>
          <w:ilvl w:val="0"/>
          <w:numId w:val="8"/>
        </w:numPr>
        <w:shd w:val="clear" w:color="auto" w:fill="FFFFFF"/>
        <w:spacing w:after="240" w:line="360" w:lineRule="atLeast"/>
        <w:ind w:left="318" w:right="-402"/>
        <w:jc w:val="both"/>
        <w:rPr>
          <w:ins w:id="1072" w:author="Unknown"/>
          <w:rFonts w:ascii="Arial" w:hAnsi="Arial" w:cs="Arial"/>
          <w:sz w:val="21"/>
          <w:szCs w:val="21"/>
        </w:rPr>
      </w:pPr>
      <w:ins w:id="1073" w:author="Unknown">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"https://www.tutorialspoint.com/java/java_thread_synchronization.htm" </w:instrText>
        </w:r>
      </w:ins>
      <w:r w:rsidRPr="00250E7B">
        <w:rPr>
          <w:rFonts w:ascii="Arial" w:hAnsi="Arial" w:cs="Arial"/>
          <w:sz w:val="21"/>
          <w:szCs w:val="21"/>
        </w:rPr>
      </w:r>
      <w:ins w:id="1074" w:author="Unknown">
        <w:r w:rsidRPr="00250E7B">
          <w:rPr>
            <w:rFonts w:ascii="Arial" w:hAnsi="Arial" w:cs="Arial"/>
            <w:sz w:val="21"/>
            <w:szCs w:val="21"/>
          </w:rPr>
          <w:fldChar w:fldCharType="separate"/>
        </w:r>
        <w:r w:rsidRPr="00250E7B">
          <w:rPr>
            <w:rFonts w:ascii="Arial" w:hAnsi="Arial" w:cs="Arial"/>
            <w:sz w:val="21"/>
            <w:u w:val="single"/>
          </w:rPr>
          <w:t>What is thread synchronization?</w:t>
        </w:r>
        <w:r w:rsidRPr="00250E7B">
          <w:rPr>
            <w:rFonts w:ascii="Arial" w:hAnsi="Arial" w:cs="Arial"/>
            <w:sz w:val="21"/>
            <w:szCs w:val="21"/>
          </w:rPr>
          <w:fldChar w:fldCharType="end"/>
        </w:r>
      </w:ins>
    </w:p>
    <w:p w:rsidR="002A0BC6" w:rsidRPr="00250E7B" w:rsidRDefault="002A0BC6" w:rsidP="002A0BC6">
      <w:pPr>
        <w:numPr>
          <w:ilvl w:val="0"/>
          <w:numId w:val="8"/>
        </w:numPr>
        <w:shd w:val="clear" w:color="auto" w:fill="FFFFFF"/>
        <w:spacing w:after="240" w:line="360" w:lineRule="atLeast"/>
        <w:ind w:left="318" w:right="-402"/>
        <w:jc w:val="both"/>
        <w:rPr>
          <w:ins w:id="1075" w:author="Unknown"/>
          <w:rFonts w:ascii="Arial" w:hAnsi="Arial" w:cs="Arial"/>
          <w:sz w:val="21"/>
          <w:szCs w:val="21"/>
        </w:rPr>
      </w:pPr>
      <w:ins w:id="1076" w:author="Unknown">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"https://www.tutorialspoint.com/java/java_thread_communication.htm" </w:instrText>
        </w:r>
      </w:ins>
      <w:r w:rsidRPr="00250E7B">
        <w:rPr>
          <w:rFonts w:ascii="Arial" w:hAnsi="Arial" w:cs="Arial"/>
          <w:sz w:val="21"/>
          <w:szCs w:val="21"/>
        </w:rPr>
      </w:r>
      <w:ins w:id="1077" w:author="Unknown">
        <w:r w:rsidRPr="00250E7B">
          <w:rPr>
            <w:rFonts w:ascii="Arial" w:hAnsi="Arial" w:cs="Arial"/>
            <w:sz w:val="21"/>
            <w:szCs w:val="21"/>
          </w:rPr>
          <w:fldChar w:fldCharType="separate"/>
        </w:r>
        <w:r w:rsidRPr="00250E7B">
          <w:rPr>
            <w:rFonts w:ascii="Arial" w:hAnsi="Arial" w:cs="Arial"/>
            <w:sz w:val="21"/>
            <w:u w:val="single"/>
          </w:rPr>
          <w:t>Handling interthread communication</w:t>
        </w:r>
        <w:r w:rsidRPr="00250E7B">
          <w:rPr>
            <w:rFonts w:ascii="Arial" w:hAnsi="Arial" w:cs="Arial"/>
            <w:sz w:val="21"/>
            <w:szCs w:val="21"/>
          </w:rPr>
          <w:fldChar w:fldCharType="end"/>
        </w:r>
      </w:ins>
    </w:p>
    <w:p w:rsidR="002A0BC6" w:rsidRPr="00250E7B" w:rsidRDefault="002A0BC6" w:rsidP="002A0BC6">
      <w:pPr>
        <w:numPr>
          <w:ilvl w:val="0"/>
          <w:numId w:val="8"/>
        </w:numPr>
        <w:shd w:val="clear" w:color="auto" w:fill="FFFFFF"/>
        <w:spacing w:after="240" w:line="360" w:lineRule="atLeast"/>
        <w:ind w:left="318" w:right="-402"/>
        <w:jc w:val="both"/>
        <w:rPr>
          <w:ins w:id="1078" w:author="Unknown"/>
          <w:rFonts w:ascii="Arial" w:hAnsi="Arial" w:cs="Arial"/>
          <w:sz w:val="21"/>
          <w:szCs w:val="21"/>
        </w:rPr>
      </w:pPr>
      <w:ins w:id="1079" w:author="Unknown">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"https://www.tutorialspoint.com/java/java_thread_deadlock.htm" </w:instrText>
        </w:r>
      </w:ins>
      <w:r w:rsidRPr="00250E7B">
        <w:rPr>
          <w:rFonts w:ascii="Arial" w:hAnsi="Arial" w:cs="Arial"/>
          <w:sz w:val="21"/>
          <w:szCs w:val="21"/>
        </w:rPr>
      </w:r>
      <w:ins w:id="1080" w:author="Unknown">
        <w:r w:rsidRPr="00250E7B">
          <w:rPr>
            <w:rFonts w:ascii="Arial" w:hAnsi="Arial" w:cs="Arial"/>
            <w:sz w:val="21"/>
            <w:szCs w:val="21"/>
          </w:rPr>
          <w:fldChar w:fldCharType="separate"/>
        </w:r>
        <w:r w:rsidRPr="00250E7B">
          <w:rPr>
            <w:rFonts w:ascii="Arial" w:hAnsi="Arial" w:cs="Arial"/>
            <w:sz w:val="21"/>
            <w:u w:val="single"/>
          </w:rPr>
          <w:t>Handling thread deadlock</w:t>
        </w:r>
        <w:r w:rsidRPr="00250E7B">
          <w:rPr>
            <w:rFonts w:ascii="Arial" w:hAnsi="Arial" w:cs="Arial"/>
            <w:sz w:val="21"/>
            <w:szCs w:val="21"/>
          </w:rPr>
          <w:fldChar w:fldCharType="end"/>
        </w:r>
      </w:ins>
    </w:p>
    <w:p w:rsidR="002A0BC6" w:rsidRPr="00250E7B" w:rsidRDefault="002A0BC6" w:rsidP="002A0BC6">
      <w:pPr>
        <w:numPr>
          <w:ilvl w:val="0"/>
          <w:numId w:val="8"/>
        </w:numPr>
        <w:shd w:val="clear" w:color="auto" w:fill="FFFFFF"/>
        <w:spacing w:after="240" w:line="360" w:lineRule="atLeast"/>
        <w:ind w:left="318" w:right="-402"/>
        <w:jc w:val="both"/>
        <w:rPr>
          <w:ins w:id="1081" w:author="Unknown"/>
          <w:rFonts w:ascii="Arial" w:hAnsi="Arial" w:cs="Arial"/>
          <w:sz w:val="21"/>
          <w:szCs w:val="21"/>
        </w:rPr>
      </w:pPr>
      <w:ins w:id="1082" w:author="Unknown">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"https://www.tutorialspoint.com/java/java_thread_control.htm" </w:instrText>
        </w:r>
      </w:ins>
      <w:r w:rsidRPr="00250E7B">
        <w:rPr>
          <w:rFonts w:ascii="Arial" w:hAnsi="Arial" w:cs="Arial"/>
          <w:sz w:val="21"/>
          <w:szCs w:val="21"/>
        </w:rPr>
      </w:r>
      <w:ins w:id="1083" w:author="Unknown">
        <w:r w:rsidRPr="00250E7B">
          <w:rPr>
            <w:rFonts w:ascii="Arial" w:hAnsi="Arial" w:cs="Arial"/>
            <w:sz w:val="21"/>
            <w:szCs w:val="21"/>
          </w:rPr>
          <w:fldChar w:fldCharType="separate"/>
        </w:r>
        <w:r w:rsidRPr="00250E7B">
          <w:rPr>
            <w:rFonts w:ascii="Arial" w:hAnsi="Arial" w:cs="Arial"/>
            <w:sz w:val="21"/>
            <w:u w:val="single"/>
          </w:rPr>
          <w:t>Major thread operations</w:t>
        </w:r>
        <w:r w:rsidRPr="00250E7B">
          <w:rPr>
            <w:rFonts w:ascii="Arial" w:hAnsi="Arial" w:cs="Arial"/>
            <w:sz w:val="21"/>
            <w:szCs w:val="21"/>
          </w:rPr>
          <w:fldChar w:fldCharType="end"/>
        </w:r>
      </w:ins>
    </w:p>
    <w:p w:rsidR="002A0BC6" w:rsidRPr="00250E7B" w:rsidRDefault="002A0BC6" w:rsidP="002A0BC6">
      <w:pPr>
        <w:shd w:val="clear" w:color="auto" w:fill="FFFFFF"/>
        <w:spacing w:before="48" w:after="48" w:line="450" w:lineRule="atLeast"/>
        <w:ind w:right="-402"/>
        <w:jc w:val="center"/>
        <w:outlineLvl w:val="0"/>
        <w:rPr>
          <w:ins w:id="1084" w:author="Unknown"/>
          <w:rFonts w:ascii="Arial" w:hAnsi="Arial" w:cs="Arial"/>
          <w:spacing w:val="-15"/>
          <w:kern w:val="36"/>
          <w:sz w:val="42"/>
          <w:szCs w:val="42"/>
        </w:rPr>
      </w:pPr>
      <w:ins w:id="1085" w:author="Unknown">
        <w:r w:rsidRPr="00250E7B">
          <w:rPr>
            <w:rFonts w:ascii="Arial" w:hAnsi="Arial" w:cs="Arial"/>
            <w:spacing w:val="-15"/>
            <w:kern w:val="36"/>
            <w:sz w:val="42"/>
            <w:szCs w:val="42"/>
          </w:rPr>
          <w:t>Java - Applet Basics</w:t>
        </w:r>
      </w:ins>
    </w:p>
    <w:p w:rsidR="002A0BC6" w:rsidRPr="00250E7B" w:rsidRDefault="002A0BC6" w:rsidP="002A0BC6">
      <w:pPr>
        <w:shd w:val="clear" w:color="auto" w:fill="FFFFFF"/>
        <w:spacing w:after="240" w:line="360" w:lineRule="atLeast"/>
        <w:ind w:left="-402" w:right="-402"/>
        <w:jc w:val="both"/>
        <w:rPr>
          <w:ins w:id="1086" w:author="Unknown"/>
          <w:rFonts w:ascii="Arial" w:hAnsi="Arial" w:cs="Arial"/>
          <w:sz w:val="21"/>
          <w:szCs w:val="21"/>
        </w:rPr>
      </w:pPr>
      <w:ins w:id="1087" w:author="Unknown">
        <w:r w:rsidRPr="00250E7B">
          <w:rPr>
            <w:rFonts w:ascii="Arial" w:hAnsi="Arial" w:cs="Arial"/>
            <w:sz w:val="21"/>
            <w:szCs w:val="21"/>
          </w:rPr>
          <w:t>An</w:t>
        </w:r>
        <w:r w:rsidRPr="00250E7B">
          <w:rPr>
            <w:rFonts w:ascii="Arial" w:hAnsi="Arial" w:cs="Arial"/>
            <w:sz w:val="21"/>
          </w:rPr>
          <w:t> </w:t>
        </w:r>
        <w:r w:rsidRPr="00250E7B">
          <w:rPr>
            <w:rFonts w:ascii="Arial" w:hAnsi="Arial" w:cs="Arial"/>
            <w:b/>
            <w:bCs/>
            <w:sz w:val="21"/>
            <w:szCs w:val="21"/>
          </w:rPr>
          <w:t>applet</w:t>
        </w:r>
        <w:r w:rsidRPr="00250E7B">
          <w:rPr>
            <w:rFonts w:ascii="Arial" w:hAnsi="Arial" w:cs="Arial"/>
            <w:sz w:val="21"/>
          </w:rPr>
          <w:t> </w:t>
        </w:r>
        <w:r w:rsidRPr="00250E7B">
          <w:rPr>
            <w:rFonts w:ascii="Arial" w:hAnsi="Arial" w:cs="Arial"/>
            <w:sz w:val="21"/>
            <w:szCs w:val="21"/>
          </w:rPr>
          <w:t>is a Java program that runs in a Web browser. An applet can be a fully functional Java application because it has the entire Java API at its disposal.</w:t>
        </w:r>
      </w:ins>
    </w:p>
    <w:p w:rsidR="002A0BC6" w:rsidRPr="00250E7B" w:rsidRDefault="002A0BC6" w:rsidP="002A0BC6">
      <w:pPr>
        <w:shd w:val="clear" w:color="auto" w:fill="FFFFFF"/>
        <w:spacing w:after="240" w:line="360" w:lineRule="atLeast"/>
        <w:ind w:left="-402" w:right="-402"/>
        <w:jc w:val="both"/>
        <w:rPr>
          <w:ins w:id="1088" w:author="Unknown"/>
          <w:rFonts w:ascii="Arial" w:hAnsi="Arial" w:cs="Arial"/>
          <w:sz w:val="21"/>
          <w:szCs w:val="21"/>
        </w:rPr>
      </w:pPr>
      <w:ins w:id="1089" w:author="Unknown">
        <w:r w:rsidRPr="00250E7B">
          <w:rPr>
            <w:rFonts w:ascii="Arial" w:hAnsi="Arial" w:cs="Arial"/>
            <w:sz w:val="21"/>
            <w:szCs w:val="21"/>
          </w:rPr>
          <w:t>There are some important differences between an applet and a standalone Java application, including the following −</w:t>
        </w:r>
      </w:ins>
    </w:p>
    <w:p w:rsidR="002A0BC6" w:rsidRPr="00250E7B" w:rsidRDefault="002A0BC6" w:rsidP="002A0BC6">
      <w:pPr>
        <w:numPr>
          <w:ilvl w:val="0"/>
          <w:numId w:val="9"/>
        </w:numPr>
        <w:shd w:val="clear" w:color="auto" w:fill="FFFFFF"/>
        <w:spacing w:after="240" w:line="360" w:lineRule="atLeast"/>
        <w:ind w:left="318" w:right="-402"/>
        <w:jc w:val="both"/>
        <w:rPr>
          <w:ins w:id="1090" w:author="Unknown"/>
          <w:rFonts w:ascii="Arial" w:hAnsi="Arial" w:cs="Arial"/>
          <w:sz w:val="21"/>
          <w:szCs w:val="21"/>
        </w:rPr>
      </w:pPr>
      <w:ins w:id="1091" w:author="Unknown">
        <w:r w:rsidRPr="00250E7B">
          <w:rPr>
            <w:rFonts w:ascii="Arial" w:hAnsi="Arial" w:cs="Arial"/>
            <w:sz w:val="21"/>
            <w:szCs w:val="21"/>
          </w:rPr>
          <w:t>An applet is a Java class that extends the java.applet.Applet class.</w:t>
        </w:r>
      </w:ins>
    </w:p>
    <w:p w:rsidR="002A0BC6" w:rsidRPr="00250E7B" w:rsidRDefault="002A0BC6" w:rsidP="002A0BC6">
      <w:pPr>
        <w:numPr>
          <w:ilvl w:val="0"/>
          <w:numId w:val="9"/>
        </w:numPr>
        <w:shd w:val="clear" w:color="auto" w:fill="FFFFFF"/>
        <w:spacing w:after="240" w:line="360" w:lineRule="atLeast"/>
        <w:ind w:left="318" w:right="-402"/>
        <w:jc w:val="both"/>
        <w:rPr>
          <w:ins w:id="1092" w:author="Unknown"/>
          <w:rFonts w:ascii="Arial" w:hAnsi="Arial" w:cs="Arial"/>
          <w:sz w:val="21"/>
          <w:szCs w:val="21"/>
        </w:rPr>
      </w:pPr>
      <w:ins w:id="1093" w:author="Unknown">
        <w:r w:rsidRPr="00250E7B">
          <w:rPr>
            <w:rFonts w:ascii="Arial" w:hAnsi="Arial" w:cs="Arial"/>
            <w:sz w:val="21"/>
            <w:szCs w:val="21"/>
          </w:rPr>
          <w:t>A main() method is not invoked on an applet, and an applet class will not define main().</w:t>
        </w:r>
      </w:ins>
    </w:p>
    <w:p w:rsidR="002A0BC6" w:rsidRPr="00250E7B" w:rsidRDefault="002A0BC6" w:rsidP="002A0BC6">
      <w:pPr>
        <w:numPr>
          <w:ilvl w:val="0"/>
          <w:numId w:val="9"/>
        </w:numPr>
        <w:shd w:val="clear" w:color="auto" w:fill="FFFFFF"/>
        <w:spacing w:after="240" w:line="360" w:lineRule="atLeast"/>
        <w:ind w:left="318" w:right="-402"/>
        <w:jc w:val="both"/>
        <w:rPr>
          <w:ins w:id="1094" w:author="Unknown"/>
          <w:rFonts w:ascii="Arial" w:hAnsi="Arial" w:cs="Arial"/>
          <w:sz w:val="21"/>
          <w:szCs w:val="21"/>
        </w:rPr>
      </w:pPr>
      <w:ins w:id="1095" w:author="Unknown">
        <w:r w:rsidRPr="00250E7B">
          <w:rPr>
            <w:rFonts w:ascii="Arial" w:hAnsi="Arial" w:cs="Arial"/>
            <w:sz w:val="21"/>
            <w:szCs w:val="21"/>
          </w:rPr>
          <w:t>Applets are designed to be embedded within an HTML page.</w:t>
        </w:r>
      </w:ins>
    </w:p>
    <w:p w:rsidR="002A0BC6" w:rsidRPr="00250E7B" w:rsidRDefault="002A0BC6" w:rsidP="002A0BC6">
      <w:pPr>
        <w:numPr>
          <w:ilvl w:val="0"/>
          <w:numId w:val="9"/>
        </w:numPr>
        <w:shd w:val="clear" w:color="auto" w:fill="FFFFFF"/>
        <w:spacing w:after="240" w:line="360" w:lineRule="atLeast"/>
        <w:ind w:left="318" w:right="-402"/>
        <w:jc w:val="both"/>
        <w:rPr>
          <w:ins w:id="1096" w:author="Unknown"/>
          <w:rFonts w:ascii="Arial" w:hAnsi="Arial" w:cs="Arial"/>
          <w:sz w:val="21"/>
          <w:szCs w:val="21"/>
        </w:rPr>
      </w:pPr>
      <w:ins w:id="1097" w:author="Unknown">
        <w:r w:rsidRPr="00250E7B">
          <w:rPr>
            <w:rFonts w:ascii="Arial" w:hAnsi="Arial" w:cs="Arial"/>
            <w:sz w:val="21"/>
            <w:szCs w:val="21"/>
          </w:rPr>
          <w:t>When a user views an HTML page that contains an applet, the code for the applet is downloaded to the user's machine.</w:t>
        </w:r>
      </w:ins>
    </w:p>
    <w:p w:rsidR="002A0BC6" w:rsidRPr="00250E7B" w:rsidRDefault="002A0BC6" w:rsidP="002A0BC6">
      <w:pPr>
        <w:numPr>
          <w:ilvl w:val="0"/>
          <w:numId w:val="9"/>
        </w:numPr>
        <w:shd w:val="clear" w:color="auto" w:fill="FFFFFF"/>
        <w:spacing w:after="240" w:line="360" w:lineRule="atLeast"/>
        <w:ind w:left="318" w:right="-402"/>
        <w:jc w:val="both"/>
        <w:rPr>
          <w:ins w:id="1098" w:author="Unknown"/>
          <w:rFonts w:ascii="Arial" w:hAnsi="Arial" w:cs="Arial"/>
          <w:sz w:val="21"/>
          <w:szCs w:val="21"/>
        </w:rPr>
      </w:pPr>
      <w:ins w:id="1099" w:author="Unknown">
        <w:r w:rsidRPr="00250E7B">
          <w:rPr>
            <w:rFonts w:ascii="Arial" w:hAnsi="Arial" w:cs="Arial"/>
            <w:sz w:val="21"/>
            <w:szCs w:val="21"/>
          </w:rPr>
          <w:t>A JVM is required to view an applet. The JVM can be either a plug-in of the Web browser or a separate runtime environment.</w:t>
        </w:r>
      </w:ins>
    </w:p>
    <w:p w:rsidR="002A0BC6" w:rsidRPr="00250E7B" w:rsidRDefault="002A0BC6" w:rsidP="002A0BC6">
      <w:pPr>
        <w:numPr>
          <w:ilvl w:val="0"/>
          <w:numId w:val="9"/>
        </w:numPr>
        <w:shd w:val="clear" w:color="auto" w:fill="FFFFFF"/>
        <w:spacing w:after="240" w:line="360" w:lineRule="atLeast"/>
        <w:ind w:left="318" w:right="-402"/>
        <w:jc w:val="both"/>
        <w:rPr>
          <w:ins w:id="1100" w:author="Unknown"/>
          <w:rFonts w:ascii="Arial" w:hAnsi="Arial" w:cs="Arial"/>
          <w:sz w:val="21"/>
          <w:szCs w:val="21"/>
        </w:rPr>
      </w:pPr>
      <w:ins w:id="1101" w:author="Unknown">
        <w:r w:rsidRPr="00250E7B">
          <w:rPr>
            <w:rFonts w:ascii="Arial" w:hAnsi="Arial" w:cs="Arial"/>
            <w:sz w:val="21"/>
            <w:szCs w:val="21"/>
          </w:rPr>
          <w:t>The JVM on the user's machine creates an instance of the applet class and invokes various methods during the applet's lifetime.</w:t>
        </w:r>
      </w:ins>
    </w:p>
    <w:p w:rsidR="002A0BC6" w:rsidRPr="00250E7B" w:rsidRDefault="002A0BC6" w:rsidP="002A0BC6">
      <w:pPr>
        <w:numPr>
          <w:ilvl w:val="0"/>
          <w:numId w:val="9"/>
        </w:numPr>
        <w:shd w:val="clear" w:color="auto" w:fill="FFFFFF"/>
        <w:spacing w:after="240" w:line="360" w:lineRule="atLeast"/>
        <w:ind w:left="318" w:right="-402"/>
        <w:jc w:val="both"/>
        <w:rPr>
          <w:ins w:id="1102" w:author="Unknown"/>
          <w:rFonts w:ascii="Arial" w:hAnsi="Arial" w:cs="Arial"/>
          <w:sz w:val="21"/>
          <w:szCs w:val="21"/>
        </w:rPr>
      </w:pPr>
      <w:ins w:id="1103" w:author="Unknown">
        <w:r w:rsidRPr="00250E7B">
          <w:rPr>
            <w:rFonts w:ascii="Arial" w:hAnsi="Arial" w:cs="Arial"/>
            <w:sz w:val="21"/>
            <w:szCs w:val="21"/>
          </w:rPr>
          <w:lastRenderedPageBreak/>
          <w:t>Applets have strict security rules that are enforced by the Web browser. The security of an applet is often referred to as sandbox security, comparing the applet to a child playing in a sandbox with various rules that must be followed.</w:t>
        </w:r>
      </w:ins>
    </w:p>
    <w:p w:rsidR="002A0BC6" w:rsidRPr="00250E7B" w:rsidRDefault="002A0BC6" w:rsidP="002A0BC6">
      <w:pPr>
        <w:numPr>
          <w:ilvl w:val="0"/>
          <w:numId w:val="9"/>
        </w:numPr>
        <w:shd w:val="clear" w:color="auto" w:fill="FFFFFF"/>
        <w:spacing w:after="240" w:line="360" w:lineRule="atLeast"/>
        <w:ind w:left="318" w:right="-402"/>
        <w:jc w:val="both"/>
        <w:rPr>
          <w:ins w:id="1104" w:author="Unknown"/>
          <w:rFonts w:ascii="Arial" w:hAnsi="Arial" w:cs="Arial"/>
          <w:sz w:val="21"/>
          <w:szCs w:val="21"/>
        </w:rPr>
      </w:pPr>
      <w:ins w:id="1105" w:author="Unknown">
        <w:r w:rsidRPr="00250E7B">
          <w:rPr>
            <w:rFonts w:ascii="Arial" w:hAnsi="Arial" w:cs="Arial"/>
            <w:sz w:val="21"/>
            <w:szCs w:val="21"/>
          </w:rPr>
          <w:t>Other classes that the applet needs can be downloaded in a single Java Archive (JAR) file.</w:t>
        </w:r>
      </w:ins>
    </w:p>
    <w:p w:rsidR="002A0BC6" w:rsidRPr="00250E7B" w:rsidRDefault="002A0BC6" w:rsidP="002A0BC6">
      <w:pPr>
        <w:shd w:val="clear" w:color="auto" w:fill="FFFFFF"/>
        <w:spacing w:before="48" w:after="48" w:line="360" w:lineRule="atLeast"/>
        <w:ind w:right="-402"/>
        <w:outlineLvl w:val="1"/>
        <w:rPr>
          <w:ins w:id="1106" w:author="Unknown"/>
          <w:rFonts w:ascii="Arial" w:hAnsi="Arial" w:cs="Arial"/>
          <w:spacing w:val="-15"/>
          <w:sz w:val="36"/>
          <w:szCs w:val="36"/>
        </w:rPr>
      </w:pPr>
      <w:ins w:id="1107" w:author="Unknown">
        <w:r w:rsidRPr="00250E7B">
          <w:rPr>
            <w:rFonts w:ascii="Arial" w:hAnsi="Arial" w:cs="Arial"/>
            <w:spacing w:val="-15"/>
            <w:sz w:val="36"/>
            <w:szCs w:val="36"/>
          </w:rPr>
          <w:t>Life Cycle of an Applet</w:t>
        </w:r>
      </w:ins>
    </w:p>
    <w:p w:rsidR="002A0BC6" w:rsidRPr="00250E7B" w:rsidRDefault="002A0BC6" w:rsidP="002A0BC6">
      <w:pPr>
        <w:shd w:val="clear" w:color="auto" w:fill="FFFFFF"/>
        <w:spacing w:after="240" w:line="360" w:lineRule="atLeast"/>
        <w:ind w:left="-402" w:right="-402"/>
        <w:jc w:val="both"/>
        <w:rPr>
          <w:ins w:id="1108" w:author="Unknown"/>
          <w:rFonts w:ascii="Arial" w:hAnsi="Arial" w:cs="Arial"/>
          <w:sz w:val="21"/>
          <w:szCs w:val="21"/>
        </w:rPr>
      </w:pPr>
      <w:ins w:id="1109" w:author="Unknown">
        <w:r w:rsidRPr="00250E7B">
          <w:rPr>
            <w:rFonts w:ascii="Arial" w:hAnsi="Arial" w:cs="Arial"/>
            <w:sz w:val="21"/>
            <w:szCs w:val="21"/>
          </w:rPr>
          <w:t>Four methods in the Applet class gives you the framework on which you build any serious applet −</w:t>
        </w:r>
      </w:ins>
    </w:p>
    <w:p w:rsidR="002A0BC6" w:rsidRPr="00250E7B" w:rsidRDefault="002A0BC6" w:rsidP="002A0BC6">
      <w:pPr>
        <w:numPr>
          <w:ilvl w:val="0"/>
          <w:numId w:val="10"/>
        </w:numPr>
        <w:shd w:val="clear" w:color="auto" w:fill="FFFFFF"/>
        <w:spacing w:after="240" w:line="360" w:lineRule="atLeast"/>
        <w:ind w:left="318" w:right="-402"/>
        <w:jc w:val="both"/>
        <w:rPr>
          <w:ins w:id="1110" w:author="Unknown"/>
          <w:rFonts w:ascii="Arial" w:hAnsi="Arial" w:cs="Arial"/>
          <w:sz w:val="21"/>
          <w:szCs w:val="21"/>
        </w:rPr>
      </w:pPr>
      <w:ins w:id="1111" w:author="Unknown">
        <w:r w:rsidRPr="00250E7B">
          <w:rPr>
            <w:rFonts w:ascii="Arial" w:hAnsi="Arial" w:cs="Arial"/>
            <w:b/>
            <w:bCs/>
            <w:sz w:val="21"/>
            <w:szCs w:val="21"/>
          </w:rPr>
          <w:t>init</w:t>
        </w:r>
        <w:r w:rsidRPr="00250E7B">
          <w:rPr>
            <w:rFonts w:ascii="Arial" w:hAnsi="Arial" w:cs="Arial"/>
            <w:sz w:val="21"/>
          </w:rPr>
          <w:t> </w:t>
        </w:r>
        <w:r w:rsidRPr="00250E7B">
          <w:rPr>
            <w:rFonts w:ascii="Arial" w:hAnsi="Arial" w:cs="Arial"/>
            <w:sz w:val="21"/>
            <w:szCs w:val="21"/>
          </w:rPr>
          <w:t>− This method is intended for whatever initialization is needed for your applet. It is called after the param tags inside the applet tag have been processed.</w:t>
        </w:r>
      </w:ins>
    </w:p>
    <w:p w:rsidR="002A0BC6" w:rsidRPr="00250E7B" w:rsidRDefault="002A0BC6" w:rsidP="002A0BC6">
      <w:pPr>
        <w:numPr>
          <w:ilvl w:val="0"/>
          <w:numId w:val="10"/>
        </w:numPr>
        <w:shd w:val="clear" w:color="auto" w:fill="FFFFFF"/>
        <w:spacing w:after="240" w:line="360" w:lineRule="atLeast"/>
        <w:ind w:left="318" w:right="-402"/>
        <w:jc w:val="both"/>
        <w:rPr>
          <w:ins w:id="1112" w:author="Unknown"/>
          <w:rFonts w:ascii="Arial" w:hAnsi="Arial" w:cs="Arial"/>
          <w:sz w:val="21"/>
          <w:szCs w:val="21"/>
        </w:rPr>
      </w:pPr>
      <w:ins w:id="1113" w:author="Unknown">
        <w:r w:rsidRPr="00250E7B">
          <w:rPr>
            <w:rFonts w:ascii="Arial" w:hAnsi="Arial" w:cs="Arial"/>
            <w:b/>
            <w:bCs/>
            <w:sz w:val="21"/>
            <w:szCs w:val="21"/>
          </w:rPr>
          <w:t>start</w:t>
        </w:r>
        <w:r w:rsidRPr="00250E7B">
          <w:rPr>
            <w:rFonts w:ascii="Arial" w:hAnsi="Arial" w:cs="Arial"/>
            <w:sz w:val="21"/>
          </w:rPr>
          <w:t> </w:t>
        </w:r>
        <w:r w:rsidRPr="00250E7B">
          <w:rPr>
            <w:rFonts w:ascii="Arial" w:hAnsi="Arial" w:cs="Arial"/>
            <w:sz w:val="21"/>
            <w:szCs w:val="21"/>
          </w:rPr>
          <w:t>− This method is automatically called after the browser calls the init method. It is also called whenever the user returns to the page containing the applet after having gone off to other pages.</w:t>
        </w:r>
      </w:ins>
    </w:p>
    <w:p w:rsidR="002A0BC6" w:rsidRPr="00250E7B" w:rsidRDefault="002A0BC6" w:rsidP="002A0BC6">
      <w:pPr>
        <w:numPr>
          <w:ilvl w:val="0"/>
          <w:numId w:val="10"/>
        </w:numPr>
        <w:shd w:val="clear" w:color="auto" w:fill="FFFFFF"/>
        <w:spacing w:after="240" w:line="360" w:lineRule="atLeast"/>
        <w:ind w:left="318" w:right="-402"/>
        <w:jc w:val="both"/>
        <w:rPr>
          <w:ins w:id="1114" w:author="Unknown"/>
          <w:rFonts w:ascii="Arial" w:hAnsi="Arial" w:cs="Arial"/>
          <w:sz w:val="21"/>
          <w:szCs w:val="21"/>
        </w:rPr>
      </w:pPr>
      <w:ins w:id="1115" w:author="Unknown">
        <w:r w:rsidRPr="00250E7B">
          <w:rPr>
            <w:rFonts w:ascii="Arial" w:hAnsi="Arial" w:cs="Arial"/>
            <w:b/>
            <w:bCs/>
            <w:sz w:val="21"/>
            <w:szCs w:val="21"/>
          </w:rPr>
          <w:t>stop</w:t>
        </w:r>
        <w:r w:rsidRPr="00250E7B">
          <w:rPr>
            <w:rFonts w:ascii="Arial" w:hAnsi="Arial" w:cs="Arial"/>
            <w:sz w:val="21"/>
          </w:rPr>
          <w:t> </w:t>
        </w:r>
        <w:r w:rsidRPr="00250E7B">
          <w:rPr>
            <w:rFonts w:ascii="Arial" w:hAnsi="Arial" w:cs="Arial"/>
            <w:sz w:val="21"/>
            <w:szCs w:val="21"/>
          </w:rPr>
          <w:t>− This method is automatically called when the user moves off the page on which the applet sits. It can, therefore, be called repeatedly in the same applet.</w:t>
        </w:r>
      </w:ins>
    </w:p>
    <w:p w:rsidR="002A0BC6" w:rsidRPr="00250E7B" w:rsidRDefault="002A0BC6" w:rsidP="002A0BC6">
      <w:pPr>
        <w:numPr>
          <w:ilvl w:val="0"/>
          <w:numId w:val="10"/>
        </w:numPr>
        <w:shd w:val="clear" w:color="auto" w:fill="FFFFFF"/>
        <w:spacing w:after="240" w:line="360" w:lineRule="atLeast"/>
        <w:ind w:left="318" w:right="-402"/>
        <w:jc w:val="both"/>
        <w:rPr>
          <w:ins w:id="1116" w:author="Unknown"/>
          <w:rFonts w:ascii="Arial" w:hAnsi="Arial" w:cs="Arial"/>
          <w:sz w:val="21"/>
          <w:szCs w:val="21"/>
        </w:rPr>
      </w:pPr>
      <w:ins w:id="1117" w:author="Unknown">
        <w:r w:rsidRPr="00250E7B">
          <w:rPr>
            <w:rFonts w:ascii="Arial" w:hAnsi="Arial" w:cs="Arial"/>
            <w:b/>
            <w:bCs/>
            <w:sz w:val="21"/>
            <w:szCs w:val="21"/>
          </w:rPr>
          <w:t>destroy</w:t>
        </w:r>
        <w:r w:rsidRPr="00250E7B">
          <w:rPr>
            <w:rFonts w:ascii="Arial" w:hAnsi="Arial" w:cs="Arial"/>
            <w:sz w:val="21"/>
          </w:rPr>
          <w:t> </w:t>
        </w:r>
        <w:r w:rsidRPr="00250E7B">
          <w:rPr>
            <w:rFonts w:ascii="Arial" w:hAnsi="Arial" w:cs="Arial"/>
            <w:sz w:val="21"/>
            <w:szCs w:val="21"/>
          </w:rPr>
          <w:t>− This method is only called when the browser shuts down normally. Because applets are meant to live on an HTML page, you should not normally leave resources behind after a user leaves the page that contains the applet.</w:t>
        </w:r>
      </w:ins>
    </w:p>
    <w:p w:rsidR="002A0BC6" w:rsidRPr="00250E7B" w:rsidRDefault="002A0BC6" w:rsidP="002A0BC6">
      <w:pPr>
        <w:numPr>
          <w:ilvl w:val="0"/>
          <w:numId w:val="10"/>
        </w:numPr>
        <w:shd w:val="clear" w:color="auto" w:fill="FFFFFF"/>
        <w:spacing w:after="240" w:line="360" w:lineRule="atLeast"/>
        <w:ind w:left="318" w:right="-402"/>
        <w:jc w:val="both"/>
        <w:rPr>
          <w:ins w:id="1118" w:author="Unknown"/>
          <w:rFonts w:ascii="Arial" w:hAnsi="Arial" w:cs="Arial"/>
          <w:sz w:val="21"/>
          <w:szCs w:val="21"/>
        </w:rPr>
      </w:pPr>
      <w:ins w:id="1119" w:author="Unknown">
        <w:r w:rsidRPr="00250E7B">
          <w:rPr>
            <w:rFonts w:ascii="Arial" w:hAnsi="Arial" w:cs="Arial"/>
            <w:b/>
            <w:bCs/>
            <w:sz w:val="21"/>
            <w:szCs w:val="21"/>
          </w:rPr>
          <w:t>paint</w:t>
        </w:r>
        <w:r w:rsidRPr="00250E7B">
          <w:rPr>
            <w:rFonts w:ascii="Arial" w:hAnsi="Arial" w:cs="Arial"/>
            <w:sz w:val="21"/>
          </w:rPr>
          <w:t> </w:t>
        </w:r>
        <w:r w:rsidRPr="00250E7B">
          <w:rPr>
            <w:rFonts w:ascii="Arial" w:hAnsi="Arial" w:cs="Arial"/>
            <w:sz w:val="21"/>
            <w:szCs w:val="21"/>
          </w:rPr>
          <w:t>− Invoked immediately after the start() method, and also any time the applet needs to repaint itself in the browser. The paint() method is actually inherited from the java.awt.</w:t>
        </w:r>
      </w:ins>
    </w:p>
    <w:p w:rsidR="002A0BC6" w:rsidRPr="00250E7B" w:rsidRDefault="002A0BC6" w:rsidP="002A0BC6">
      <w:pPr>
        <w:shd w:val="clear" w:color="auto" w:fill="FFFFFF"/>
        <w:spacing w:before="48" w:after="48" w:line="360" w:lineRule="atLeast"/>
        <w:ind w:right="-402"/>
        <w:outlineLvl w:val="1"/>
        <w:rPr>
          <w:ins w:id="1120" w:author="Unknown"/>
          <w:rFonts w:ascii="Arial" w:hAnsi="Arial" w:cs="Arial"/>
          <w:spacing w:val="-15"/>
          <w:sz w:val="36"/>
          <w:szCs w:val="36"/>
        </w:rPr>
      </w:pPr>
      <w:ins w:id="1121" w:author="Unknown">
        <w:r w:rsidRPr="00250E7B">
          <w:rPr>
            <w:rFonts w:ascii="Arial" w:hAnsi="Arial" w:cs="Arial"/>
            <w:spacing w:val="-15"/>
            <w:sz w:val="36"/>
            <w:szCs w:val="36"/>
          </w:rPr>
          <w:t>A "Hello, World" Applet</w:t>
        </w:r>
      </w:ins>
    </w:p>
    <w:p w:rsidR="002A0BC6" w:rsidRPr="00250E7B" w:rsidRDefault="002A0BC6" w:rsidP="002A0BC6">
      <w:pPr>
        <w:shd w:val="clear" w:color="auto" w:fill="FFFFFF"/>
        <w:spacing w:after="240" w:line="360" w:lineRule="atLeast"/>
        <w:ind w:left="-402" w:right="-402"/>
        <w:jc w:val="both"/>
        <w:rPr>
          <w:ins w:id="1122" w:author="Unknown"/>
          <w:rFonts w:ascii="Arial" w:hAnsi="Arial" w:cs="Arial"/>
          <w:sz w:val="21"/>
          <w:szCs w:val="21"/>
        </w:rPr>
      </w:pPr>
      <w:ins w:id="1123" w:author="Unknown">
        <w:r w:rsidRPr="00250E7B">
          <w:rPr>
            <w:rFonts w:ascii="Arial" w:hAnsi="Arial" w:cs="Arial"/>
            <w:sz w:val="21"/>
            <w:szCs w:val="21"/>
          </w:rPr>
          <w:t>Following is a simple applet named HelloWorldApplet.java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4" w:author="Unknown"/>
          <w:rFonts w:ascii="Consolas" w:hAnsi="Consolas" w:cs="Consolas"/>
          <w:sz w:val="20"/>
        </w:rPr>
      </w:pPr>
      <w:ins w:id="1125" w:author="Unknown">
        <w:r w:rsidRPr="00250E7B">
          <w:rPr>
            <w:rFonts w:ascii="Consolas" w:hAnsi="Consolas" w:cs="Consolas"/>
            <w:sz w:val="20"/>
          </w:rPr>
          <w:t>import java.applet.*;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6" w:author="Unknown"/>
          <w:rFonts w:ascii="Consolas" w:hAnsi="Consolas" w:cs="Consolas"/>
          <w:sz w:val="20"/>
        </w:rPr>
      </w:pPr>
      <w:ins w:id="1127" w:author="Unknown">
        <w:r w:rsidRPr="00250E7B">
          <w:rPr>
            <w:rFonts w:ascii="Consolas" w:hAnsi="Consolas" w:cs="Consolas"/>
            <w:sz w:val="20"/>
          </w:rPr>
          <w:t>import java.awt.*;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8"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9" w:author="Unknown"/>
          <w:rFonts w:ascii="Consolas" w:hAnsi="Consolas" w:cs="Consolas"/>
          <w:sz w:val="20"/>
        </w:rPr>
      </w:pPr>
      <w:ins w:id="1130" w:author="Unknown">
        <w:r w:rsidRPr="00250E7B">
          <w:rPr>
            <w:rFonts w:ascii="Consolas" w:hAnsi="Consolas" w:cs="Consolas"/>
            <w:sz w:val="20"/>
          </w:rPr>
          <w:t>public class HelloWorldApplet extends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1" w:author="Unknown"/>
          <w:rFonts w:ascii="Consolas" w:hAnsi="Consolas" w:cs="Consolas"/>
          <w:sz w:val="20"/>
        </w:rPr>
      </w:pPr>
      <w:ins w:id="1132" w:author="Unknown">
        <w:r w:rsidRPr="00250E7B">
          <w:rPr>
            <w:rFonts w:ascii="Consolas" w:hAnsi="Consolas" w:cs="Consolas"/>
            <w:sz w:val="20"/>
          </w:rPr>
          <w:t xml:space="preserve">   public void paint (Graphics g)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3" w:author="Unknown"/>
          <w:rFonts w:ascii="Consolas" w:hAnsi="Consolas" w:cs="Consolas"/>
          <w:sz w:val="20"/>
        </w:rPr>
      </w:pPr>
      <w:ins w:id="1134" w:author="Unknown">
        <w:r w:rsidRPr="00250E7B">
          <w:rPr>
            <w:rFonts w:ascii="Consolas" w:hAnsi="Consolas" w:cs="Consolas"/>
            <w:sz w:val="20"/>
          </w:rPr>
          <w:t xml:space="preserve">      g.drawString ("Hello World", 25, 50);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5" w:author="Unknown"/>
          <w:rFonts w:ascii="Consolas" w:hAnsi="Consolas" w:cs="Consolas"/>
          <w:sz w:val="20"/>
        </w:rPr>
      </w:pPr>
      <w:ins w:id="113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7" w:author="Unknown"/>
          <w:rFonts w:ascii="Consolas" w:hAnsi="Consolas" w:cs="Consolas"/>
          <w:sz w:val="20"/>
        </w:rPr>
      </w:pPr>
      <w:ins w:id="1138"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139" w:author="Unknown"/>
          <w:rFonts w:ascii="Arial" w:hAnsi="Arial" w:cs="Arial"/>
          <w:sz w:val="21"/>
          <w:szCs w:val="21"/>
        </w:rPr>
      </w:pPr>
      <w:ins w:id="1140" w:author="Unknown">
        <w:r w:rsidRPr="00250E7B">
          <w:rPr>
            <w:rFonts w:ascii="Arial" w:hAnsi="Arial" w:cs="Arial"/>
            <w:sz w:val="21"/>
            <w:szCs w:val="21"/>
          </w:rPr>
          <w:t>These import statements bring the classes into the scope of our applet class −</w:t>
        </w:r>
      </w:ins>
    </w:p>
    <w:p w:rsidR="002A0BC6" w:rsidRPr="00250E7B" w:rsidRDefault="002A0BC6" w:rsidP="002A0BC6">
      <w:pPr>
        <w:numPr>
          <w:ilvl w:val="0"/>
          <w:numId w:val="11"/>
        </w:numPr>
        <w:shd w:val="clear" w:color="auto" w:fill="FFFFFF"/>
        <w:spacing w:before="100" w:beforeAutospacing="1" w:after="75" w:line="360" w:lineRule="atLeast"/>
        <w:ind w:left="270"/>
        <w:rPr>
          <w:ins w:id="1141" w:author="Unknown"/>
          <w:rFonts w:ascii="Arial" w:hAnsi="Arial" w:cs="Arial"/>
          <w:sz w:val="21"/>
          <w:szCs w:val="21"/>
        </w:rPr>
      </w:pPr>
      <w:ins w:id="1142" w:author="Unknown">
        <w:r w:rsidRPr="00250E7B">
          <w:rPr>
            <w:rFonts w:ascii="Arial" w:hAnsi="Arial" w:cs="Arial"/>
            <w:sz w:val="21"/>
            <w:szCs w:val="21"/>
          </w:rPr>
          <w:lastRenderedPageBreak/>
          <w:t>java.applet.Applet</w:t>
        </w:r>
      </w:ins>
    </w:p>
    <w:p w:rsidR="002A0BC6" w:rsidRPr="00250E7B" w:rsidRDefault="002A0BC6" w:rsidP="002A0BC6">
      <w:pPr>
        <w:numPr>
          <w:ilvl w:val="0"/>
          <w:numId w:val="11"/>
        </w:numPr>
        <w:shd w:val="clear" w:color="auto" w:fill="FFFFFF"/>
        <w:spacing w:before="100" w:beforeAutospacing="1" w:after="75" w:line="360" w:lineRule="atLeast"/>
        <w:ind w:left="270"/>
        <w:rPr>
          <w:ins w:id="1143" w:author="Unknown"/>
          <w:rFonts w:ascii="Arial" w:hAnsi="Arial" w:cs="Arial"/>
          <w:sz w:val="21"/>
          <w:szCs w:val="21"/>
        </w:rPr>
      </w:pPr>
      <w:ins w:id="1144" w:author="Unknown">
        <w:r w:rsidRPr="00250E7B">
          <w:rPr>
            <w:rFonts w:ascii="Arial" w:hAnsi="Arial" w:cs="Arial"/>
            <w:sz w:val="21"/>
            <w:szCs w:val="21"/>
          </w:rPr>
          <w:t>java.awt.Graphics</w:t>
        </w:r>
      </w:ins>
    </w:p>
    <w:p w:rsidR="002A0BC6" w:rsidRPr="00250E7B" w:rsidRDefault="002A0BC6" w:rsidP="002A0BC6">
      <w:pPr>
        <w:shd w:val="clear" w:color="auto" w:fill="FFFFFF"/>
        <w:spacing w:after="240" w:line="360" w:lineRule="atLeast"/>
        <w:ind w:left="-402" w:right="-402"/>
        <w:jc w:val="both"/>
        <w:rPr>
          <w:ins w:id="1145" w:author="Unknown"/>
          <w:rFonts w:ascii="Arial" w:hAnsi="Arial" w:cs="Arial"/>
          <w:sz w:val="21"/>
          <w:szCs w:val="21"/>
        </w:rPr>
      </w:pPr>
      <w:ins w:id="1146" w:author="Unknown">
        <w:r w:rsidRPr="00250E7B">
          <w:rPr>
            <w:rFonts w:ascii="Arial" w:hAnsi="Arial" w:cs="Arial"/>
            <w:sz w:val="21"/>
            <w:szCs w:val="21"/>
          </w:rPr>
          <w:t>Without those import statements, the Java compiler would not recognize the classes Applet and Graphics, which the applet class refers to.</w:t>
        </w:r>
      </w:ins>
    </w:p>
    <w:p w:rsidR="002A0BC6" w:rsidRPr="00250E7B" w:rsidRDefault="002A0BC6" w:rsidP="002A0BC6">
      <w:pPr>
        <w:shd w:val="clear" w:color="auto" w:fill="FFFFFF"/>
        <w:spacing w:before="48" w:after="48" w:line="360" w:lineRule="atLeast"/>
        <w:ind w:right="-402"/>
        <w:outlineLvl w:val="1"/>
        <w:rPr>
          <w:ins w:id="1147" w:author="Unknown"/>
          <w:rFonts w:ascii="Arial" w:hAnsi="Arial" w:cs="Arial"/>
          <w:spacing w:val="-15"/>
          <w:sz w:val="36"/>
          <w:szCs w:val="36"/>
        </w:rPr>
      </w:pPr>
      <w:ins w:id="1148" w:author="Unknown">
        <w:r w:rsidRPr="00250E7B">
          <w:rPr>
            <w:rFonts w:ascii="Arial" w:hAnsi="Arial" w:cs="Arial"/>
            <w:spacing w:val="-15"/>
            <w:sz w:val="36"/>
            <w:szCs w:val="36"/>
          </w:rPr>
          <w:t>The Applet Class</w:t>
        </w:r>
      </w:ins>
    </w:p>
    <w:p w:rsidR="002A0BC6" w:rsidRPr="00250E7B" w:rsidRDefault="002A0BC6" w:rsidP="002A0BC6">
      <w:pPr>
        <w:shd w:val="clear" w:color="auto" w:fill="FFFFFF"/>
        <w:spacing w:after="240" w:line="360" w:lineRule="atLeast"/>
        <w:ind w:left="-402" w:right="-402"/>
        <w:jc w:val="both"/>
        <w:rPr>
          <w:ins w:id="1149" w:author="Unknown"/>
          <w:rFonts w:ascii="Arial" w:hAnsi="Arial" w:cs="Arial"/>
          <w:sz w:val="21"/>
          <w:szCs w:val="21"/>
        </w:rPr>
      </w:pPr>
      <w:ins w:id="1150" w:author="Unknown">
        <w:r w:rsidRPr="00250E7B">
          <w:rPr>
            <w:rFonts w:ascii="Arial" w:hAnsi="Arial" w:cs="Arial"/>
            <w:sz w:val="21"/>
            <w:szCs w:val="21"/>
          </w:rPr>
          <w:t>Every applet is an extension of the</w:t>
        </w:r>
        <w:r w:rsidRPr="00250E7B">
          <w:rPr>
            <w:rFonts w:ascii="Arial" w:hAnsi="Arial" w:cs="Arial"/>
            <w:sz w:val="21"/>
          </w:rPr>
          <w:t> </w:t>
        </w:r>
        <w:r w:rsidRPr="00250E7B">
          <w:rPr>
            <w:rFonts w:ascii="Arial" w:hAnsi="Arial" w:cs="Arial"/>
            <w:i/>
            <w:iCs/>
            <w:sz w:val="21"/>
            <w:szCs w:val="21"/>
          </w:rPr>
          <w:t>java.applet.Applet class</w:t>
        </w:r>
        <w:r w:rsidRPr="00250E7B">
          <w:rPr>
            <w:rFonts w:ascii="Arial" w:hAnsi="Arial" w:cs="Arial"/>
            <w:sz w:val="21"/>
            <w:szCs w:val="21"/>
          </w:rPr>
          <w:t>. The base Applet class provides methods that a derived Applet class may call to obtain information and services from the browser context.</w:t>
        </w:r>
      </w:ins>
    </w:p>
    <w:p w:rsidR="002A0BC6" w:rsidRPr="00250E7B" w:rsidRDefault="002A0BC6" w:rsidP="002A0BC6">
      <w:pPr>
        <w:shd w:val="clear" w:color="auto" w:fill="FFFFFF"/>
        <w:spacing w:after="240" w:line="360" w:lineRule="atLeast"/>
        <w:ind w:left="-402" w:right="-402"/>
        <w:jc w:val="both"/>
        <w:rPr>
          <w:ins w:id="1151" w:author="Unknown"/>
          <w:rFonts w:ascii="Arial" w:hAnsi="Arial" w:cs="Arial"/>
          <w:sz w:val="21"/>
          <w:szCs w:val="21"/>
        </w:rPr>
      </w:pPr>
      <w:ins w:id="1152" w:author="Unknown">
        <w:r w:rsidRPr="00250E7B">
          <w:rPr>
            <w:rFonts w:ascii="Arial" w:hAnsi="Arial" w:cs="Arial"/>
            <w:sz w:val="21"/>
            <w:szCs w:val="21"/>
          </w:rPr>
          <w:t>These include methods that do the following −</w:t>
        </w:r>
      </w:ins>
    </w:p>
    <w:p w:rsidR="002A0BC6" w:rsidRPr="00250E7B" w:rsidRDefault="002A0BC6" w:rsidP="002A0BC6">
      <w:pPr>
        <w:numPr>
          <w:ilvl w:val="0"/>
          <w:numId w:val="12"/>
        </w:numPr>
        <w:shd w:val="clear" w:color="auto" w:fill="FFFFFF"/>
        <w:spacing w:before="100" w:beforeAutospacing="1" w:after="75" w:line="360" w:lineRule="atLeast"/>
        <w:ind w:left="270"/>
        <w:rPr>
          <w:ins w:id="1153" w:author="Unknown"/>
          <w:rFonts w:ascii="Arial" w:hAnsi="Arial" w:cs="Arial"/>
          <w:sz w:val="21"/>
          <w:szCs w:val="21"/>
        </w:rPr>
      </w:pPr>
      <w:ins w:id="1154" w:author="Unknown">
        <w:r w:rsidRPr="00250E7B">
          <w:rPr>
            <w:rFonts w:ascii="Arial" w:hAnsi="Arial" w:cs="Arial"/>
            <w:sz w:val="21"/>
            <w:szCs w:val="21"/>
          </w:rPr>
          <w:t>Get applet parameters</w:t>
        </w:r>
      </w:ins>
    </w:p>
    <w:p w:rsidR="002A0BC6" w:rsidRPr="00250E7B" w:rsidRDefault="002A0BC6" w:rsidP="002A0BC6">
      <w:pPr>
        <w:numPr>
          <w:ilvl w:val="0"/>
          <w:numId w:val="12"/>
        </w:numPr>
        <w:shd w:val="clear" w:color="auto" w:fill="FFFFFF"/>
        <w:spacing w:before="100" w:beforeAutospacing="1" w:after="75" w:line="360" w:lineRule="atLeast"/>
        <w:ind w:left="270"/>
        <w:rPr>
          <w:ins w:id="1155" w:author="Unknown"/>
          <w:rFonts w:ascii="Arial" w:hAnsi="Arial" w:cs="Arial"/>
          <w:sz w:val="21"/>
          <w:szCs w:val="21"/>
        </w:rPr>
      </w:pPr>
      <w:ins w:id="1156" w:author="Unknown">
        <w:r w:rsidRPr="00250E7B">
          <w:rPr>
            <w:rFonts w:ascii="Arial" w:hAnsi="Arial" w:cs="Arial"/>
            <w:sz w:val="21"/>
            <w:szCs w:val="21"/>
          </w:rPr>
          <w:t>Get the network location of the HTML file that contains the applet</w:t>
        </w:r>
      </w:ins>
    </w:p>
    <w:p w:rsidR="002A0BC6" w:rsidRPr="00250E7B" w:rsidRDefault="002A0BC6" w:rsidP="002A0BC6">
      <w:pPr>
        <w:numPr>
          <w:ilvl w:val="0"/>
          <w:numId w:val="12"/>
        </w:numPr>
        <w:shd w:val="clear" w:color="auto" w:fill="FFFFFF"/>
        <w:spacing w:before="100" w:beforeAutospacing="1" w:after="75" w:line="360" w:lineRule="atLeast"/>
        <w:ind w:left="270"/>
        <w:rPr>
          <w:ins w:id="1157" w:author="Unknown"/>
          <w:rFonts w:ascii="Arial" w:hAnsi="Arial" w:cs="Arial"/>
          <w:sz w:val="21"/>
          <w:szCs w:val="21"/>
        </w:rPr>
      </w:pPr>
      <w:ins w:id="1158" w:author="Unknown">
        <w:r w:rsidRPr="00250E7B">
          <w:rPr>
            <w:rFonts w:ascii="Arial" w:hAnsi="Arial" w:cs="Arial"/>
            <w:sz w:val="21"/>
            <w:szCs w:val="21"/>
          </w:rPr>
          <w:t>Get the network location of the applet class directory</w:t>
        </w:r>
      </w:ins>
    </w:p>
    <w:p w:rsidR="002A0BC6" w:rsidRPr="00250E7B" w:rsidRDefault="002A0BC6" w:rsidP="002A0BC6">
      <w:pPr>
        <w:numPr>
          <w:ilvl w:val="0"/>
          <w:numId w:val="12"/>
        </w:numPr>
        <w:shd w:val="clear" w:color="auto" w:fill="FFFFFF"/>
        <w:spacing w:before="100" w:beforeAutospacing="1" w:after="75" w:line="360" w:lineRule="atLeast"/>
        <w:ind w:left="270"/>
        <w:rPr>
          <w:ins w:id="1159" w:author="Unknown"/>
          <w:rFonts w:ascii="Arial" w:hAnsi="Arial" w:cs="Arial"/>
          <w:sz w:val="21"/>
          <w:szCs w:val="21"/>
        </w:rPr>
      </w:pPr>
      <w:ins w:id="1160" w:author="Unknown">
        <w:r w:rsidRPr="00250E7B">
          <w:rPr>
            <w:rFonts w:ascii="Arial" w:hAnsi="Arial" w:cs="Arial"/>
            <w:sz w:val="21"/>
            <w:szCs w:val="21"/>
          </w:rPr>
          <w:t>Print a status message in the browser</w:t>
        </w:r>
      </w:ins>
    </w:p>
    <w:p w:rsidR="002A0BC6" w:rsidRPr="00250E7B" w:rsidRDefault="002A0BC6" w:rsidP="002A0BC6">
      <w:pPr>
        <w:numPr>
          <w:ilvl w:val="0"/>
          <w:numId w:val="12"/>
        </w:numPr>
        <w:shd w:val="clear" w:color="auto" w:fill="FFFFFF"/>
        <w:spacing w:before="100" w:beforeAutospacing="1" w:after="75" w:line="360" w:lineRule="atLeast"/>
        <w:ind w:left="270"/>
        <w:rPr>
          <w:ins w:id="1161" w:author="Unknown"/>
          <w:rFonts w:ascii="Arial" w:hAnsi="Arial" w:cs="Arial"/>
          <w:sz w:val="21"/>
          <w:szCs w:val="21"/>
        </w:rPr>
      </w:pPr>
      <w:ins w:id="1162" w:author="Unknown">
        <w:r w:rsidRPr="00250E7B">
          <w:rPr>
            <w:rFonts w:ascii="Arial" w:hAnsi="Arial" w:cs="Arial"/>
            <w:sz w:val="21"/>
            <w:szCs w:val="21"/>
          </w:rPr>
          <w:t>Fetch an image</w:t>
        </w:r>
      </w:ins>
    </w:p>
    <w:p w:rsidR="002A0BC6" w:rsidRPr="00250E7B" w:rsidRDefault="002A0BC6" w:rsidP="002A0BC6">
      <w:pPr>
        <w:numPr>
          <w:ilvl w:val="0"/>
          <w:numId w:val="12"/>
        </w:numPr>
        <w:shd w:val="clear" w:color="auto" w:fill="FFFFFF"/>
        <w:spacing w:before="100" w:beforeAutospacing="1" w:after="75" w:line="360" w:lineRule="atLeast"/>
        <w:ind w:left="270"/>
        <w:rPr>
          <w:ins w:id="1163" w:author="Unknown"/>
          <w:rFonts w:ascii="Arial" w:hAnsi="Arial" w:cs="Arial"/>
          <w:sz w:val="21"/>
          <w:szCs w:val="21"/>
        </w:rPr>
      </w:pPr>
      <w:ins w:id="1164" w:author="Unknown">
        <w:r w:rsidRPr="00250E7B">
          <w:rPr>
            <w:rFonts w:ascii="Arial" w:hAnsi="Arial" w:cs="Arial"/>
            <w:sz w:val="21"/>
            <w:szCs w:val="21"/>
          </w:rPr>
          <w:t>Fetch an audio clip</w:t>
        </w:r>
      </w:ins>
    </w:p>
    <w:p w:rsidR="002A0BC6" w:rsidRPr="00250E7B" w:rsidRDefault="002A0BC6" w:rsidP="002A0BC6">
      <w:pPr>
        <w:numPr>
          <w:ilvl w:val="0"/>
          <w:numId w:val="12"/>
        </w:numPr>
        <w:shd w:val="clear" w:color="auto" w:fill="FFFFFF"/>
        <w:spacing w:before="100" w:beforeAutospacing="1" w:after="75" w:line="360" w:lineRule="atLeast"/>
        <w:ind w:left="270"/>
        <w:rPr>
          <w:ins w:id="1165" w:author="Unknown"/>
          <w:rFonts w:ascii="Arial" w:hAnsi="Arial" w:cs="Arial"/>
          <w:sz w:val="21"/>
          <w:szCs w:val="21"/>
        </w:rPr>
      </w:pPr>
      <w:ins w:id="1166" w:author="Unknown">
        <w:r w:rsidRPr="00250E7B">
          <w:rPr>
            <w:rFonts w:ascii="Arial" w:hAnsi="Arial" w:cs="Arial"/>
            <w:sz w:val="21"/>
            <w:szCs w:val="21"/>
          </w:rPr>
          <w:t>Play an audio clip</w:t>
        </w:r>
      </w:ins>
    </w:p>
    <w:p w:rsidR="002A0BC6" w:rsidRPr="00250E7B" w:rsidRDefault="002A0BC6" w:rsidP="002A0BC6">
      <w:pPr>
        <w:numPr>
          <w:ilvl w:val="0"/>
          <w:numId w:val="12"/>
        </w:numPr>
        <w:shd w:val="clear" w:color="auto" w:fill="FFFFFF"/>
        <w:spacing w:before="100" w:beforeAutospacing="1" w:after="75" w:line="360" w:lineRule="atLeast"/>
        <w:ind w:left="270"/>
        <w:rPr>
          <w:ins w:id="1167" w:author="Unknown"/>
          <w:rFonts w:ascii="Arial" w:hAnsi="Arial" w:cs="Arial"/>
          <w:sz w:val="21"/>
          <w:szCs w:val="21"/>
        </w:rPr>
      </w:pPr>
      <w:ins w:id="1168" w:author="Unknown">
        <w:r w:rsidRPr="00250E7B">
          <w:rPr>
            <w:rFonts w:ascii="Arial" w:hAnsi="Arial" w:cs="Arial"/>
            <w:sz w:val="21"/>
            <w:szCs w:val="21"/>
          </w:rPr>
          <w:t>Resize the applet</w:t>
        </w:r>
      </w:ins>
    </w:p>
    <w:p w:rsidR="002A0BC6" w:rsidRPr="00250E7B" w:rsidRDefault="002A0BC6" w:rsidP="002A0BC6">
      <w:pPr>
        <w:shd w:val="clear" w:color="auto" w:fill="FFFFFF"/>
        <w:spacing w:after="240" w:line="360" w:lineRule="atLeast"/>
        <w:ind w:left="-402" w:right="-402"/>
        <w:jc w:val="both"/>
        <w:rPr>
          <w:ins w:id="1169" w:author="Unknown"/>
          <w:rFonts w:ascii="Arial" w:hAnsi="Arial" w:cs="Arial"/>
          <w:sz w:val="21"/>
          <w:szCs w:val="21"/>
        </w:rPr>
      </w:pPr>
      <w:ins w:id="1170" w:author="Unknown">
        <w:r w:rsidRPr="00250E7B">
          <w:rPr>
            <w:rFonts w:ascii="Arial" w:hAnsi="Arial" w:cs="Arial"/>
            <w:sz w:val="21"/>
            <w:szCs w:val="21"/>
          </w:rPr>
          <w:t>Additionally, the Applet class provides an interface by which the viewer or browser obtains information about the applet and controls the applet's execution. The viewer may −</w:t>
        </w:r>
      </w:ins>
    </w:p>
    <w:p w:rsidR="002A0BC6" w:rsidRPr="00250E7B" w:rsidRDefault="002A0BC6" w:rsidP="002A0BC6">
      <w:pPr>
        <w:numPr>
          <w:ilvl w:val="0"/>
          <w:numId w:val="13"/>
        </w:numPr>
        <w:shd w:val="clear" w:color="auto" w:fill="FFFFFF"/>
        <w:spacing w:before="100" w:beforeAutospacing="1" w:after="75" w:line="360" w:lineRule="atLeast"/>
        <w:ind w:left="270"/>
        <w:rPr>
          <w:ins w:id="1171" w:author="Unknown"/>
          <w:rFonts w:ascii="Arial" w:hAnsi="Arial" w:cs="Arial"/>
          <w:sz w:val="21"/>
          <w:szCs w:val="21"/>
        </w:rPr>
      </w:pPr>
      <w:ins w:id="1172" w:author="Unknown">
        <w:r w:rsidRPr="00250E7B">
          <w:rPr>
            <w:rFonts w:ascii="Arial" w:hAnsi="Arial" w:cs="Arial"/>
            <w:sz w:val="21"/>
            <w:szCs w:val="21"/>
          </w:rPr>
          <w:t>Request information about the author, version, and copyright of the applet</w:t>
        </w:r>
      </w:ins>
    </w:p>
    <w:p w:rsidR="002A0BC6" w:rsidRPr="00250E7B" w:rsidRDefault="002A0BC6" w:rsidP="002A0BC6">
      <w:pPr>
        <w:numPr>
          <w:ilvl w:val="0"/>
          <w:numId w:val="13"/>
        </w:numPr>
        <w:shd w:val="clear" w:color="auto" w:fill="FFFFFF"/>
        <w:spacing w:before="100" w:beforeAutospacing="1" w:after="75" w:line="360" w:lineRule="atLeast"/>
        <w:ind w:left="270"/>
        <w:rPr>
          <w:ins w:id="1173" w:author="Unknown"/>
          <w:rFonts w:ascii="Arial" w:hAnsi="Arial" w:cs="Arial"/>
          <w:sz w:val="21"/>
          <w:szCs w:val="21"/>
        </w:rPr>
      </w:pPr>
      <w:ins w:id="1174" w:author="Unknown">
        <w:r w:rsidRPr="00250E7B">
          <w:rPr>
            <w:rFonts w:ascii="Arial" w:hAnsi="Arial" w:cs="Arial"/>
            <w:sz w:val="21"/>
            <w:szCs w:val="21"/>
          </w:rPr>
          <w:t>Request a description of the parameters the applet recognizes</w:t>
        </w:r>
      </w:ins>
    </w:p>
    <w:p w:rsidR="002A0BC6" w:rsidRPr="00250E7B" w:rsidRDefault="002A0BC6" w:rsidP="002A0BC6">
      <w:pPr>
        <w:numPr>
          <w:ilvl w:val="0"/>
          <w:numId w:val="13"/>
        </w:numPr>
        <w:shd w:val="clear" w:color="auto" w:fill="FFFFFF"/>
        <w:spacing w:before="100" w:beforeAutospacing="1" w:after="75" w:line="360" w:lineRule="atLeast"/>
        <w:ind w:left="270"/>
        <w:rPr>
          <w:ins w:id="1175" w:author="Unknown"/>
          <w:rFonts w:ascii="Arial" w:hAnsi="Arial" w:cs="Arial"/>
          <w:sz w:val="21"/>
          <w:szCs w:val="21"/>
        </w:rPr>
      </w:pPr>
      <w:ins w:id="1176" w:author="Unknown">
        <w:r w:rsidRPr="00250E7B">
          <w:rPr>
            <w:rFonts w:ascii="Arial" w:hAnsi="Arial" w:cs="Arial"/>
            <w:sz w:val="21"/>
            <w:szCs w:val="21"/>
          </w:rPr>
          <w:t>Initialize the applet</w:t>
        </w:r>
      </w:ins>
    </w:p>
    <w:p w:rsidR="002A0BC6" w:rsidRPr="00250E7B" w:rsidRDefault="002A0BC6" w:rsidP="002A0BC6">
      <w:pPr>
        <w:numPr>
          <w:ilvl w:val="0"/>
          <w:numId w:val="13"/>
        </w:numPr>
        <w:shd w:val="clear" w:color="auto" w:fill="FFFFFF"/>
        <w:spacing w:before="100" w:beforeAutospacing="1" w:after="75" w:line="360" w:lineRule="atLeast"/>
        <w:ind w:left="270"/>
        <w:rPr>
          <w:ins w:id="1177" w:author="Unknown"/>
          <w:rFonts w:ascii="Arial" w:hAnsi="Arial" w:cs="Arial"/>
          <w:sz w:val="21"/>
          <w:szCs w:val="21"/>
        </w:rPr>
      </w:pPr>
      <w:ins w:id="1178" w:author="Unknown">
        <w:r w:rsidRPr="00250E7B">
          <w:rPr>
            <w:rFonts w:ascii="Arial" w:hAnsi="Arial" w:cs="Arial"/>
            <w:sz w:val="21"/>
            <w:szCs w:val="21"/>
          </w:rPr>
          <w:t>Destroy the applet</w:t>
        </w:r>
      </w:ins>
    </w:p>
    <w:p w:rsidR="002A0BC6" w:rsidRPr="00250E7B" w:rsidRDefault="002A0BC6" w:rsidP="002A0BC6">
      <w:pPr>
        <w:numPr>
          <w:ilvl w:val="0"/>
          <w:numId w:val="13"/>
        </w:numPr>
        <w:shd w:val="clear" w:color="auto" w:fill="FFFFFF"/>
        <w:spacing w:before="100" w:beforeAutospacing="1" w:after="75" w:line="360" w:lineRule="atLeast"/>
        <w:ind w:left="270"/>
        <w:rPr>
          <w:ins w:id="1179" w:author="Unknown"/>
          <w:rFonts w:ascii="Arial" w:hAnsi="Arial" w:cs="Arial"/>
          <w:sz w:val="21"/>
          <w:szCs w:val="21"/>
        </w:rPr>
      </w:pPr>
      <w:ins w:id="1180" w:author="Unknown">
        <w:r w:rsidRPr="00250E7B">
          <w:rPr>
            <w:rFonts w:ascii="Arial" w:hAnsi="Arial" w:cs="Arial"/>
            <w:sz w:val="21"/>
            <w:szCs w:val="21"/>
          </w:rPr>
          <w:t>Start the applet's execution</w:t>
        </w:r>
      </w:ins>
    </w:p>
    <w:p w:rsidR="002A0BC6" w:rsidRPr="00250E7B" w:rsidRDefault="002A0BC6" w:rsidP="002A0BC6">
      <w:pPr>
        <w:numPr>
          <w:ilvl w:val="0"/>
          <w:numId w:val="13"/>
        </w:numPr>
        <w:shd w:val="clear" w:color="auto" w:fill="FFFFFF"/>
        <w:spacing w:before="100" w:beforeAutospacing="1" w:after="75" w:line="360" w:lineRule="atLeast"/>
        <w:ind w:left="270"/>
        <w:rPr>
          <w:ins w:id="1181" w:author="Unknown"/>
          <w:rFonts w:ascii="Arial" w:hAnsi="Arial" w:cs="Arial"/>
          <w:sz w:val="21"/>
          <w:szCs w:val="21"/>
        </w:rPr>
      </w:pPr>
      <w:ins w:id="1182" w:author="Unknown">
        <w:r w:rsidRPr="00250E7B">
          <w:rPr>
            <w:rFonts w:ascii="Arial" w:hAnsi="Arial" w:cs="Arial"/>
            <w:sz w:val="21"/>
            <w:szCs w:val="21"/>
          </w:rPr>
          <w:t>Stop the applet's execution</w:t>
        </w:r>
      </w:ins>
    </w:p>
    <w:p w:rsidR="002A0BC6" w:rsidRPr="00250E7B" w:rsidRDefault="002A0BC6" w:rsidP="002A0BC6">
      <w:pPr>
        <w:shd w:val="clear" w:color="auto" w:fill="FFFFFF"/>
        <w:spacing w:after="240" w:line="360" w:lineRule="atLeast"/>
        <w:ind w:left="-402" w:right="-402"/>
        <w:jc w:val="both"/>
        <w:rPr>
          <w:ins w:id="1183" w:author="Unknown"/>
          <w:rFonts w:ascii="Arial" w:hAnsi="Arial" w:cs="Arial"/>
          <w:sz w:val="21"/>
          <w:szCs w:val="21"/>
        </w:rPr>
      </w:pPr>
      <w:ins w:id="1184" w:author="Unknown">
        <w:r w:rsidRPr="00250E7B">
          <w:rPr>
            <w:rFonts w:ascii="Arial" w:hAnsi="Arial" w:cs="Arial"/>
            <w:sz w:val="21"/>
            <w:szCs w:val="21"/>
          </w:rPr>
          <w:t>The Applet class provides default implementations of each of these methods. Those implementations may be overridden as necessary.</w:t>
        </w:r>
      </w:ins>
    </w:p>
    <w:p w:rsidR="002A0BC6" w:rsidRPr="00250E7B" w:rsidRDefault="002A0BC6" w:rsidP="002A0BC6">
      <w:pPr>
        <w:shd w:val="clear" w:color="auto" w:fill="FFFFFF"/>
        <w:spacing w:after="240" w:line="360" w:lineRule="atLeast"/>
        <w:ind w:left="-402" w:right="-402"/>
        <w:jc w:val="both"/>
        <w:rPr>
          <w:ins w:id="1185" w:author="Unknown"/>
          <w:rFonts w:ascii="Arial" w:hAnsi="Arial" w:cs="Arial"/>
          <w:sz w:val="21"/>
          <w:szCs w:val="21"/>
        </w:rPr>
      </w:pPr>
      <w:ins w:id="1186" w:author="Unknown">
        <w:r w:rsidRPr="00250E7B">
          <w:rPr>
            <w:rFonts w:ascii="Arial" w:hAnsi="Arial" w:cs="Arial"/>
            <w:sz w:val="21"/>
            <w:szCs w:val="21"/>
          </w:rPr>
          <w:t>The "Hello, World" applet is complete as it stands. The only method overridden is the paint method.</w:t>
        </w:r>
      </w:ins>
    </w:p>
    <w:p w:rsidR="002A0BC6" w:rsidRPr="00250E7B" w:rsidRDefault="002A0BC6" w:rsidP="002A0BC6">
      <w:pPr>
        <w:shd w:val="clear" w:color="auto" w:fill="FFFFFF"/>
        <w:spacing w:before="48" w:after="48" w:line="360" w:lineRule="atLeast"/>
        <w:ind w:right="-402"/>
        <w:outlineLvl w:val="1"/>
        <w:rPr>
          <w:ins w:id="1187" w:author="Unknown"/>
          <w:rFonts w:ascii="Arial" w:hAnsi="Arial" w:cs="Arial"/>
          <w:spacing w:val="-15"/>
          <w:sz w:val="36"/>
          <w:szCs w:val="36"/>
        </w:rPr>
      </w:pPr>
      <w:ins w:id="1188" w:author="Unknown">
        <w:r w:rsidRPr="00250E7B">
          <w:rPr>
            <w:rFonts w:ascii="Arial" w:hAnsi="Arial" w:cs="Arial"/>
            <w:spacing w:val="-15"/>
            <w:sz w:val="36"/>
            <w:szCs w:val="36"/>
          </w:rPr>
          <w:t>Invoking an Applet</w:t>
        </w:r>
      </w:ins>
    </w:p>
    <w:p w:rsidR="002A0BC6" w:rsidRPr="00250E7B" w:rsidRDefault="002A0BC6" w:rsidP="002A0BC6">
      <w:pPr>
        <w:shd w:val="clear" w:color="auto" w:fill="FFFFFF"/>
        <w:spacing w:after="240" w:line="360" w:lineRule="atLeast"/>
        <w:ind w:left="-402" w:right="-402"/>
        <w:jc w:val="both"/>
        <w:rPr>
          <w:ins w:id="1189" w:author="Unknown"/>
          <w:rFonts w:ascii="Arial" w:hAnsi="Arial" w:cs="Arial"/>
          <w:sz w:val="21"/>
          <w:szCs w:val="21"/>
        </w:rPr>
      </w:pPr>
      <w:ins w:id="1190" w:author="Unknown">
        <w:r w:rsidRPr="00250E7B">
          <w:rPr>
            <w:rFonts w:ascii="Arial" w:hAnsi="Arial" w:cs="Arial"/>
            <w:sz w:val="21"/>
            <w:szCs w:val="21"/>
          </w:rPr>
          <w:lastRenderedPageBreak/>
          <w:t>An applet may be invoked by embedding directives in an HTML file and viewing the file through an applet viewer or Java-enabled browser.</w:t>
        </w:r>
      </w:ins>
    </w:p>
    <w:p w:rsidR="002A0BC6" w:rsidRPr="00250E7B" w:rsidRDefault="002A0BC6" w:rsidP="002A0BC6">
      <w:pPr>
        <w:shd w:val="clear" w:color="auto" w:fill="FFFFFF"/>
        <w:spacing w:after="240" w:line="360" w:lineRule="atLeast"/>
        <w:ind w:left="-402" w:right="-402"/>
        <w:jc w:val="both"/>
        <w:rPr>
          <w:ins w:id="1191" w:author="Unknown"/>
          <w:rFonts w:ascii="Arial" w:hAnsi="Arial" w:cs="Arial"/>
          <w:sz w:val="21"/>
          <w:szCs w:val="21"/>
        </w:rPr>
      </w:pPr>
      <w:ins w:id="1192" w:author="Unknown">
        <w:r w:rsidRPr="00250E7B">
          <w:rPr>
            <w:rFonts w:ascii="Arial" w:hAnsi="Arial" w:cs="Arial"/>
            <w:sz w:val="21"/>
            <w:szCs w:val="21"/>
          </w:rPr>
          <w:t>The &lt;applet&gt; tag is the basis for embedding an applet in an HTML file. Following is an example that invokes the "Hello, World"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3" w:author="Unknown"/>
          <w:rFonts w:ascii="Consolas" w:hAnsi="Consolas" w:cs="Consolas"/>
          <w:sz w:val="20"/>
        </w:rPr>
      </w:pPr>
      <w:ins w:id="1194" w:author="Unknown">
        <w:r w:rsidRPr="00250E7B">
          <w:rPr>
            <w:rFonts w:ascii="Consolas" w:hAnsi="Consolas" w:cs="Consolas"/>
            <w:sz w:val="20"/>
          </w:rPr>
          <w:t>&lt;html&gt;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5" w:author="Unknown"/>
          <w:rFonts w:ascii="Consolas" w:hAnsi="Consolas" w:cs="Consolas"/>
          <w:sz w:val="20"/>
        </w:rPr>
      </w:pPr>
      <w:ins w:id="1196" w:author="Unknown">
        <w:r w:rsidRPr="00250E7B">
          <w:rPr>
            <w:rFonts w:ascii="Consolas" w:hAnsi="Consolas" w:cs="Consolas"/>
            <w:sz w:val="20"/>
          </w:rPr>
          <w:t xml:space="preserve">   &lt;title&gt;The Hello, World Applet&lt;/title&gt;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7" w:author="Unknown"/>
          <w:rFonts w:ascii="Consolas" w:hAnsi="Consolas" w:cs="Consolas"/>
          <w:sz w:val="20"/>
        </w:rPr>
      </w:pPr>
      <w:ins w:id="1198"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9" w:author="Unknown"/>
          <w:rFonts w:ascii="Consolas" w:hAnsi="Consolas" w:cs="Consolas"/>
          <w:sz w:val="20"/>
        </w:rPr>
      </w:pPr>
      <w:ins w:id="1200" w:author="Unknown">
        <w:r w:rsidRPr="00250E7B">
          <w:rPr>
            <w:rFonts w:ascii="Consolas" w:hAnsi="Consolas" w:cs="Consolas"/>
            <w:sz w:val="20"/>
          </w:rPr>
          <w:t xml:space="preserve">   &lt;applet code = "HelloWorldApplet.class" width = "320" height = "120"&gt;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1" w:author="Unknown"/>
          <w:rFonts w:ascii="Consolas" w:hAnsi="Consolas" w:cs="Consolas"/>
          <w:sz w:val="20"/>
        </w:rPr>
      </w:pPr>
      <w:ins w:id="1202" w:author="Unknown">
        <w:r w:rsidRPr="00250E7B">
          <w:rPr>
            <w:rFonts w:ascii="Consolas" w:hAnsi="Consolas" w:cs="Consolas"/>
            <w:sz w:val="20"/>
          </w:rPr>
          <w:t xml:space="preserve">      If your browser was Java-enabled, a "Hello, World"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3" w:author="Unknown"/>
          <w:rFonts w:ascii="Consolas" w:hAnsi="Consolas" w:cs="Consolas"/>
          <w:sz w:val="20"/>
        </w:rPr>
      </w:pPr>
      <w:ins w:id="1204" w:author="Unknown">
        <w:r w:rsidRPr="00250E7B">
          <w:rPr>
            <w:rFonts w:ascii="Consolas" w:hAnsi="Consolas" w:cs="Consolas"/>
            <w:sz w:val="20"/>
          </w:rPr>
          <w:t xml:space="preserve">      message would appear here.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5" w:author="Unknown"/>
          <w:rFonts w:ascii="Consolas" w:hAnsi="Consolas" w:cs="Consolas"/>
          <w:sz w:val="20"/>
        </w:rPr>
      </w:pPr>
      <w:ins w:id="1206" w:author="Unknown">
        <w:r w:rsidRPr="00250E7B">
          <w:rPr>
            <w:rFonts w:ascii="Consolas" w:hAnsi="Consolas" w:cs="Consolas"/>
            <w:sz w:val="20"/>
          </w:rPr>
          <w:t xml:space="preserve">   &lt;/applet&gt;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7" w:author="Unknown"/>
          <w:rFonts w:ascii="Consolas" w:hAnsi="Consolas" w:cs="Consolas"/>
          <w:sz w:val="20"/>
        </w:rPr>
      </w:pPr>
      <w:ins w:id="1208"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9" w:author="Unknown"/>
          <w:rFonts w:ascii="Consolas" w:hAnsi="Consolas" w:cs="Consolas"/>
          <w:sz w:val="20"/>
        </w:rPr>
      </w:pPr>
      <w:ins w:id="1210" w:author="Unknown">
        <w:r w:rsidRPr="00250E7B">
          <w:rPr>
            <w:rFonts w:ascii="Consolas" w:hAnsi="Consolas" w:cs="Consolas"/>
            <w:sz w:val="20"/>
          </w:rPr>
          <w:t>&lt;/html&gt;</w:t>
        </w:r>
      </w:ins>
    </w:p>
    <w:p w:rsidR="002A0BC6" w:rsidRPr="00250E7B" w:rsidRDefault="002A0BC6" w:rsidP="002A0BC6">
      <w:pPr>
        <w:shd w:val="clear" w:color="auto" w:fill="FFFFFF"/>
        <w:spacing w:after="240" w:line="360" w:lineRule="atLeast"/>
        <w:ind w:left="-402" w:right="-402"/>
        <w:jc w:val="both"/>
        <w:rPr>
          <w:ins w:id="1211" w:author="Unknown"/>
          <w:rFonts w:ascii="Arial" w:hAnsi="Arial" w:cs="Arial"/>
          <w:sz w:val="21"/>
          <w:szCs w:val="21"/>
        </w:rPr>
      </w:pPr>
      <w:ins w:id="1212" w:author="Unknown">
        <w:r w:rsidRPr="00250E7B">
          <w:rPr>
            <w:rFonts w:ascii="Arial" w:hAnsi="Arial" w:cs="Arial"/>
            <w:b/>
            <w:bCs/>
            <w:sz w:val="21"/>
            <w:szCs w:val="21"/>
          </w:rPr>
          <w:t>Note</w:t>
        </w:r>
        <w:r w:rsidRPr="00250E7B">
          <w:rPr>
            <w:rFonts w:ascii="Arial" w:hAnsi="Arial" w:cs="Arial"/>
            <w:sz w:val="21"/>
          </w:rPr>
          <w:t> </w:t>
        </w:r>
        <w:r w:rsidRPr="00250E7B">
          <w:rPr>
            <w:rFonts w:ascii="Arial" w:hAnsi="Arial" w:cs="Arial"/>
            <w:sz w:val="21"/>
            <w:szCs w:val="21"/>
          </w:rPr>
          <w:t>− You can refer to</w:t>
        </w:r>
        <w:r w:rsidRPr="00250E7B">
          <w:rPr>
            <w:rFonts w:ascii="Arial" w:hAnsi="Arial" w:cs="Arial"/>
            <w:sz w:val="21"/>
          </w:rPr>
          <w:t> </w:t>
        </w:r>
        <w:r w:rsidRPr="00250E7B">
          <w:rPr>
            <w:rFonts w:ascii="Arial" w:hAnsi="Arial" w:cs="Arial"/>
            <w:sz w:val="21"/>
            <w:szCs w:val="21"/>
          </w:rPr>
          <w:fldChar w:fldCharType="begin"/>
        </w:r>
        <w:r w:rsidRPr="00250E7B">
          <w:rPr>
            <w:rFonts w:ascii="Arial" w:hAnsi="Arial" w:cs="Arial"/>
            <w:sz w:val="21"/>
            <w:szCs w:val="21"/>
          </w:rPr>
          <w:instrText xml:space="preserve"> HYPERLINK "https://www.tutorialspoint.com/html/html_applet_tag.htm" \o "HTML Applet Tag" \t "_blank" </w:instrText>
        </w:r>
      </w:ins>
      <w:r w:rsidRPr="00250E7B">
        <w:rPr>
          <w:rFonts w:ascii="Arial" w:hAnsi="Arial" w:cs="Arial"/>
          <w:sz w:val="21"/>
          <w:szCs w:val="21"/>
        </w:rPr>
      </w:r>
      <w:ins w:id="1213" w:author="Unknown">
        <w:r w:rsidRPr="00250E7B">
          <w:rPr>
            <w:rFonts w:ascii="Arial" w:hAnsi="Arial" w:cs="Arial"/>
            <w:sz w:val="21"/>
            <w:szCs w:val="21"/>
          </w:rPr>
          <w:fldChar w:fldCharType="separate"/>
        </w:r>
        <w:r w:rsidRPr="00250E7B">
          <w:rPr>
            <w:rFonts w:ascii="Arial" w:hAnsi="Arial" w:cs="Arial"/>
            <w:sz w:val="21"/>
            <w:u w:val="single"/>
          </w:rPr>
          <w:t>HTML Applet Tag</w:t>
        </w:r>
        <w:r w:rsidRPr="00250E7B">
          <w:rPr>
            <w:rFonts w:ascii="Arial" w:hAnsi="Arial" w:cs="Arial"/>
            <w:sz w:val="21"/>
            <w:szCs w:val="21"/>
          </w:rPr>
          <w:fldChar w:fldCharType="end"/>
        </w:r>
        <w:r w:rsidRPr="00250E7B">
          <w:rPr>
            <w:rFonts w:ascii="Arial" w:hAnsi="Arial" w:cs="Arial"/>
            <w:sz w:val="21"/>
          </w:rPr>
          <w:t> </w:t>
        </w:r>
        <w:r w:rsidRPr="00250E7B">
          <w:rPr>
            <w:rFonts w:ascii="Arial" w:hAnsi="Arial" w:cs="Arial"/>
            <w:sz w:val="21"/>
            <w:szCs w:val="21"/>
          </w:rPr>
          <w:t>to understand more about calling applet from HTML.</w:t>
        </w:r>
      </w:ins>
    </w:p>
    <w:p w:rsidR="002A0BC6" w:rsidRPr="00250E7B" w:rsidRDefault="002A0BC6" w:rsidP="002A0BC6">
      <w:pPr>
        <w:shd w:val="clear" w:color="auto" w:fill="FFFFFF"/>
        <w:spacing w:after="240" w:line="360" w:lineRule="atLeast"/>
        <w:ind w:left="-402" w:right="-402"/>
        <w:jc w:val="both"/>
        <w:rPr>
          <w:ins w:id="1214" w:author="Unknown"/>
          <w:rFonts w:ascii="Arial" w:hAnsi="Arial" w:cs="Arial"/>
          <w:sz w:val="21"/>
          <w:szCs w:val="21"/>
        </w:rPr>
      </w:pPr>
      <w:ins w:id="1215" w:author="Unknown">
        <w:r w:rsidRPr="00250E7B">
          <w:rPr>
            <w:rFonts w:ascii="Arial" w:hAnsi="Arial" w:cs="Arial"/>
            <w:sz w:val="21"/>
            <w:szCs w:val="21"/>
          </w:rPr>
          <w:t>The code attribute of the &lt;applet&gt; tag is required. It specifies the Applet class to run. Width and height are also required to specify the initial size of the panel in which an applet runs. The applet directive must be closed with an &lt;/applet&gt; tag.</w:t>
        </w:r>
      </w:ins>
    </w:p>
    <w:p w:rsidR="002A0BC6" w:rsidRPr="00250E7B" w:rsidRDefault="002A0BC6" w:rsidP="002A0BC6">
      <w:pPr>
        <w:shd w:val="clear" w:color="auto" w:fill="FFFFFF"/>
        <w:spacing w:after="240" w:line="360" w:lineRule="atLeast"/>
        <w:ind w:left="-402" w:right="-402"/>
        <w:jc w:val="both"/>
        <w:rPr>
          <w:ins w:id="1216" w:author="Unknown"/>
          <w:rFonts w:ascii="Arial" w:hAnsi="Arial" w:cs="Arial"/>
          <w:sz w:val="21"/>
          <w:szCs w:val="21"/>
        </w:rPr>
      </w:pPr>
      <w:ins w:id="1217" w:author="Unknown">
        <w:r w:rsidRPr="00250E7B">
          <w:rPr>
            <w:rFonts w:ascii="Arial" w:hAnsi="Arial" w:cs="Arial"/>
            <w:sz w:val="21"/>
            <w:szCs w:val="21"/>
          </w:rPr>
          <w:t>If an applet takes parameters, values may be passed for the parameters by adding &lt;param&gt; tags between &lt;applet&gt; and &lt;/applet&gt;. The browser ignores text and other tags between the applet tags.</w:t>
        </w:r>
      </w:ins>
    </w:p>
    <w:p w:rsidR="002A0BC6" w:rsidRPr="00250E7B" w:rsidRDefault="002A0BC6" w:rsidP="002A0BC6">
      <w:pPr>
        <w:shd w:val="clear" w:color="auto" w:fill="FFFFFF"/>
        <w:spacing w:after="240" w:line="360" w:lineRule="atLeast"/>
        <w:ind w:left="-402" w:right="-402"/>
        <w:jc w:val="both"/>
        <w:rPr>
          <w:ins w:id="1218" w:author="Unknown"/>
          <w:rFonts w:ascii="Arial" w:hAnsi="Arial" w:cs="Arial"/>
          <w:sz w:val="21"/>
          <w:szCs w:val="21"/>
        </w:rPr>
      </w:pPr>
      <w:ins w:id="1219" w:author="Unknown">
        <w:r w:rsidRPr="00250E7B">
          <w:rPr>
            <w:rFonts w:ascii="Arial" w:hAnsi="Arial" w:cs="Arial"/>
            <w:sz w:val="21"/>
            <w:szCs w:val="21"/>
          </w:rPr>
          <w:t>Non-Java-enabled browsers do not process &lt;applet&gt; and &lt;/applet&gt;. Therefore, anything that appears between the tags, not related to the applet, is visible in non-Java-enabled browsers.</w:t>
        </w:r>
      </w:ins>
    </w:p>
    <w:p w:rsidR="002A0BC6" w:rsidRPr="00250E7B" w:rsidRDefault="002A0BC6" w:rsidP="002A0BC6">
      <w:pPr>
        <w:shd w:val="clear" w:color="auto" w:fill="FFFFFF"/>
        <w:spacing w:after="240" w:line="360" w:lineRule="atLeast"/>
        <w:ind w:left="-402" w:right="-402"/>
        <w:jc w:val="both"/>
        <w:rPr>
          <w:ins w:id="1220" w:author="Unknown"/>
          <w:rFonts w:ascii="Arial" w:hAnsi="Arial" w:cs="Arial"/>
          <w:sz w:val="21"/>
          <w:szCs w:val="21"/>
        </w:rPr>
      </w:pPr>
      <w:ins w:id="1221" w:author="Unknown">
        <w:r w:rsidRPr="00250E7B">
          <w:rPr>
            <w:rFonts w:ascii="Arial" w:hAnsi="Arial" w:cs="Arial"/>
            <w:sz w:val="21"/>
            <w:szCs w:val="21"/>
          </w:rPr>
          <w:t>The viewer or browser looks for the compiled Java code at the location of the document. To specify otherwise, use the codebase attribute of the &lt;applet&gt; tag as shown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2" w:author="Unknown"/>
          <w:rFonts w:ascii="Consolas" w:hAnsi="Consolas" w:cs="Consolas"/>
          <w:sz w:val="18"/>
          <w:szCs w:val="18"/>
        </w:rPr>
      </w:pPr>
      <w:ins w:id="1223" w:author="Unknown">
        <w:r w:rsidRPr="00250E7B">
          <w:rPr>
            <w:rFonts w:ascii="Consolas" w:hAnsi="Consolas" w:cs="Consolas"/>
            <w:sz w:val="18"/>
            <w:szCs w:val="18"/>
          </w:rPr>
          <w:t>&lt;applet codebase = "https://amrood.com/applets" code = "HelloWorldApplet.class"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4" w:author="Unknown"/>
          <w:rFonts w:ascii="Consolas" w:hAnsi="Consolas" w:cs="Consolas"/>
          <w:sz w:val="18"/>
          <w:szCs w:val="18"/>
        </w:rPr>
      </w:pPr>
      <w:ins w:id="1225" w:author="Unknown">
        <w:r w:rsidRPr="00250E7B">
          <w:rPr>
            <w:rFonts w:ascii="Consolas" w:hAnsi="Consolas" w:cs="Consolas"/>
            <w:sz w:val="18"/>
            <w:szCs w:val="18"/>
          </w:rPr>
          <w:t xml:space="preserve">   width = "320" height = "120"&gt;</w:t>
        </w:r>
      </w:ins>
    </w:p>
    <w:p w:rsidR="002A0BC6" w:rsidRPr="00250E7B" w:rsidRDefault="002A0BC6" w:rsidP="002A0BC6">
      <w:pPr>
        <w:shd w:val="clear" w:color="auto" w:fill="FFFFFF"/>
        <w:spacing w:after="240" w:line="360" w:lineRule="atLeast"/>
        <w:ind w:left="-402" w:right="-402"/>
        <w:jc w:val="both"/>
        <w:rPr>
          <w:ins w:id="1226" w:author="Unknown"/>
          <w:rFonts w:ascii="Arial" w:hAnsi="Arial" w:cs="Arial"/>
          <w:sz w:val="21"/>
          <w:szCs w:val="21"/>
        </w:rPr>
      </w:pPr>
      <w:ins w:id="1227" w:author="Unknown">
        <w:r w:rsidRPr="00250E7B">
          <w:rPr>
            <w:rFonts w:ascii="Arial" w:hAnsi="Arial" w:cs="Arial"/>
            <w:sz w:val="21"/>
            <w:szCs w:val="21"/>
          </w:rPr>
          <w:t>If an applet resides in a package other than the default, the holding package must be specified in the code attribute using the period character (.) to separate package/class components. For example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8" w:author="Unknown"/>
          <w:rFonts w:ascii="Consolas" w:hAnsi="Consolas" w:cs="Consolas"/>
          <w:sz w:val="18"/>
          <w:szCs w:val="18"/>
        </w:rPr>
      </w:pPr>
      <w:ins w:id="1229" w:author="Unknown">
        <w:r w:rsidRPr="00250E7B">
          <w:rPr>
            <w:rFonts w:ascii="Consolas" w:hAnsi="Consolas" w:cs="Consolas"/>
            <w:sz w:val="18"/>
            <w:szCs w:val="18"/>
          </w:rPr>
          <w:t xml:space="preserve">&lt;applet  = "mypackage.subpackage.TestApplet.class"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0" w:author="Unknown"/>
          <w:rFonts w:ascii="Consolas" w:hAnsi="Consolas" w:cs="Consolas"/>
          <w:sz w:val="18"/>
          <w:szCs w:val="18"/>
        </w:rPr>
      </w:pPr>
      <w:ins w:id="1231" w:author="Unknown">
        <w:r w:rsidRPr="00250E7B">
          <w:rPr>
            <w:rFonts w:ascii="Consolas" w:hAnsi="Consolas" w:cs="Consolas"/>
            <w:sz w:val="18"/>
            <w:szCs w:val="18"/>
          </w:rPr>
          <w:t xml:space="preserve">   width = "320" height = "120"&gt;</w:t>
        </w:r>
      </w:ins>
    </w:p>
    <w:p w:rsidR="002A0BC6" w:rsidRPr="00250E7B" w:rsidRDefault="002A0BC6" w:rsidP="002A0BC6">
      <w:pPr>
        <w:shd w:val="clear" w:color="auto" w:fill="FFFFFF"/>
        <w:spacing w:before="48" w:after="48" w:line="360" w:lineRule="atLeast"/>
        <w:ind w:right="-402"/>
        <w:outlineLvl w:val="1"/>
        <w:rPr>
          <w:ins w:id="1232" w:author="Unknown"/>
          <w:rFonts w:ascii="Arial" w:hAnsi="Arial" w:cs="Arial"/>
          <w:spacing w:val="-15"/>
          <w:sz w:val="36"/>
          <w:szCs w:val="36"/>
        </w:rPr>
      </w:pPr>
      <w:ins w:id="1233" w:author="Unknown">
        <w:r w:rsidRPr="00250E7B">
          <w:rPr>
            <w:rFonts w:ascii="Arial" w:hAnsi="Arial" w:cs="Arial"/>
            <w:spacing w:val="-15"/>
            <w:sz w:val="36"/>
            <w:szCs w:val="36"/>
          </w:rPr>
          <w:lastRenderedPageBreak/>
          <w:t>Getting Applet Parameters</w:t>
        </w:r>
      </w:ins>
    </w:p>
    <w:p w:rsidR="002A0BC6" w:rsidRPr="00250E7B" w:rsidRDefault="002A0BC6" w:rsidP="002A0BC6">
      <w:pPr>
        <w:shd w:val="clear" w:color="auto" w:fill="FFFFFF"/>
        <w:spacing w:after="240" w:line="360" w:lineRule="atLeast"/>
        <w:ind w:left="-402" w:right="-402"/>
        <w:jc w:val="both"/>
        <w:rPr>
          <w:ins w:id="1234" w:author="Unknown"/>
          <w:rFonts w:ascii="Arial" w:hAnsi="Arial" w:cs="Arial"/>
          <w:sz w:val="21"/>
          <w:szCs w:val="21"/>
        </w:rPr>
      </w:pPr>
      <w:ins w:id="1235" w:author="Unknown">
        <w:r w:rsidRPr="00250E7B">
          <w:rPr>
            <w:rFonts w:ascii="Arial" w:hAnsi="Arial" w:cs="Arial"/>
            <w:sz w:val="21"/>
            <w:szCs w:val="21"/>
          </w:rPr>
          <w:t>The following example demonstrates how to make an applet respond to setup parameters specified in the document. This applet displays a checkerboard pattern of black and a second color.</w:t>
        </w:r>
      </w:ins>
    </w:p>
    <w:p w:rsidR="002A0BC6" w:rsidRPr="00250E7B" w:rsidRDefault="002A0BC6" w:rsidP="002A0BC6">
      <w:pPr>
        <w:shd w:val="clear" w:color="auto" w:fill="FFFFFF"/>
        <w:spacing w:after="240" w:line="360" w:lineRule="atLeast"/>
        <w:ind w:left="-402" w:right="-402"/>
        <w:jc w:val="both"/>
        <w:rPr>
          <w:ins w:id="1236" w:author="Unknown"/>
          <w:rFonts w:ascii="Arial" w:hAnsi="Arial" w:cs="Arial"/>
          <w:sz w:val="21"/>
          <w:szCs w:val="21"/>
        </w:rPr>
      </w:pPr>
      <w:ins w:id="1237" w:author="Unknown">
        <w:r w:rsidRPr="00250E7B">
          <w:rPr>
            <w:rFonts w:ascii="Arial" w:hAnsi="Arial" w:cs="Arial"/>
            <w:sz w:val="21"/>
            <w:szCs w:val="21"/>
          </w:rPr>
          <w:t>The second color and the size of each square may be specified as parameters to the applet within the document.</w:t>
        </w:r>
      </w:ins>
    </w:p>
    <w:p w:rsidR="002A0BC6" w:rsidRPr="00250E7B" w:rsidRDefault="002A0BC6" w:rsidP="002A0BC6">
      <w:pPr>
        <w:shd w:val="clear" w:color="auto" w:fill="FFFFFF"/>
        <w:spacing w:after="240" w:line="360" w:lineRule="atLeast"/>
        <w:ind w:left="-402" w:right="-402"/>
        <w:jc w:val="both"/>
        <w:rPr>
          <w:ins w:id="1238" w:author="Unknown"/>
          <w:rFonts w:ascii="Arial" w:hAnsi="Arial" w:cs="Arial"/>
          <w:sz w:val="21"/>
          <w:szCs w:val="21"/>
        </w:rPr>
      </w:pPr>
      <w:ins w:id="1239" w:author="Unknown">
        <w:r w:rsidRPr="00250E7B">
          <w:rPr>
            <w:rFonts w:ascii="Arial" w:hAnsi="Arial" w:cs="Arial"/>
            <w:sz w:val="21"/>
            <w:szCs w:val="21"/>
          </w:rPr>
          <w:t>CheckerApplet gets its parameters in the init() method. It may also get its parameters in the paint() method. However, getting the values and saving the settings once at the start of the applet, instead of at every refresh, is convenient and efficient.</w:t>
        </w:r>
      </w:ins>
    </w:p>
    <w:p w:rsidR="002A0BC6" w:rsidRPr="00250E7B" w:rsidRDefault="002A0BC6" w:rsidP="002A0BC6">
      <w:pPr>
        <w:shd w:val="clear" w:color="auto" w:fill="FFFFFF"/>
        <w:spacing w:after="240" w:line="360" w:lineRule="atLeast"/>
        <w:ind w:left="-402" w:right="-402"/>
        <w:jc w:val="both"/>
        <w:rPr>
          <w:ins w:id="1240" w:author="Unknown"/>
          <w:rFonts w:ascii="Arial" w:hAnsi="Arial" w:cs="Arial"/>
          <w:sz w:val="21"/>
          <w:szCs w:val="21"/>
        </w:rPr>
      </w:pPr>
      <w:ins w:id="1241" w:author="Unknown">
        <w:r w:rsidRPr="00250E7B">
          <w:rPr>
            <w:rFonts w:ascii="Arial" w:hAnsi="Arial" w:cs="Arial"/>
            <w:sz w:val="21"/>
            <w:szCs w:val="21"/>
          </w:rPr>
          <w:t>The applet viewer or browser calls the init() method of each applet it runs. The viewer calls init() once, immediately after loading the applet. (Applet.init() is implemented to do nothing.) Override the default implementation to insert custom initialization code.</w:t>
        </w:r>
      </w:ins>
    </w:p>
    <w:p w:rsidR="002A0BC6" w:rsidRPr="00250E7B" w:rsidRDefault="002A0BC6" w:rsidP="002A0BC6">
      <w:pPr>
        <w:shd w:val="clear" w:color="auto" w:fill="FFFFFF"/>
        <w:spacing w:after="240" w:line="360" w:lineRule="atLeast"/>
        <w:ind w:left="-402" w:right="-402"/>
        <w:jc w:val="both"/>
        <w:rPr>
          <w:ins w:id="1242" w:author="Unknown"/>
          <w:rFonts w:ascii="Arial" w:hAnsi="Arial" w:cs="Arial"/>
          <w:sz w:val="21"/>
          <w:szCs w:val="21"/>
        </w:rPr>
      </w:pPr>
      <w:ins w:id="1243" w:author="Unknown">
        <w:r w:rsidRPr="00250E7B">
          <w:rPr>
            <w:rFonts w:ascii="Arial" w:hAnsi="Arial" w:cs="Arial"/>
            <w:sz w:val="21"/>
            <w:szCs w:val="21"/>
          </w:rPr>
          <w:t>The Applet.getParameter() method fetches a parameter given the parameter's name (the value of a parameter is always a string). If the value is numeric or other non-character data, the string must be parsed.</w:t>
        </w:r>
      </w:ins>
    </w:p>
    <w:p w:rsidR="002A0BC6" w:rsidRPr="00250E7B" w:rsidRDefault="002A0BC6" w:rsidP="002A0BC6">
      <w:pPr>
        <w:shd w:val="clear" w:color="auto" w:fill="FFFFFF"/>
        <w:spacing w:after="240" w:line="360" w:lineRule="atLeast"/>
        <w:ind w:left="-402" w:right="-402"/>
        <w:jc w:val="both"/>
        <w:rPr>
          <w:ins w:id="1244" w:author="Unknown"/>
          <w:rFonts w:ascii="Arial" w:hAnsi="Arial" w:cs="Arial"/>
          <w:sz w:val="21"/>
          <w:szCs w:val="21"/>
        </w:rPr>
      </w:pPr>
      <w:ins w:id="1245" w:author="Unknown">
        <w:r w:rsidRPr="00250E7B">
          <w:rPr>
            <w:rFonts w:ascii="Arial" w:hAnsi="Arial" w:cs="Arial"/>
            <w:sz w:val="21"/>
            <w:szCs w:val="21"/>
          </w:rPr>
          <w:t>The following is a skeleton of CheckerApplet.java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6" w:author="Unknown"/>
          <w:rFonts w:ascii="Consolas" w:hAnsi="Consolas" w:cs="Consolas"/>
          <w:sz w:val="20"/>
        </w:rPr>
      </w:pPr>
      <w:ins w:id="1247" w:author="Unknown">
        <w:r w:rsidRPr="00250E7B">
          <w:rPr>
            <w:rFonts w:ascii="Consolas" w:hAnsi="Consolas" w:cs="Consolas"/>
            <w:sz w:val="20"/>
          </w:rPr>
          <w:t>import java.applet.*;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8" w:author="Unknown"/>
          <w:rFonts w:ascii="Consolas" w:hAnsi="Consolas" w:cs="Consolas"/>
          <w:sz w:val="20"/>
        </w:rPr>
      </w:pPr>
      <w:ins w:id="1249" w:author="Unknown">
        <w:r w:rsidRPr="00250E7B">
          <w:rPr>
            <w:rFonts w:ascii="Consolas" w:hAnsi="Consolas" w:cs="Consolas"/>
            <w:sz w:val="20"/>
          </w:rPr>
          <w:t>import java.awt.*;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0"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1" w:author="Unknown"/>
          <w:rFonts w:ascii="Consolas" w:hAnsi="Consolas" w:cs="Consolas"/>
          <w:sz w:val="20"/>
        </w:rPr>
      </w:pPr>
      <w:ins w:id="1252" w:author="Unknown">
        <w:r w:rsidRPr="00250E7B">
          <w:rPr>
            <w:rFonts w:ascii="Consolas" w:hAnsi="Consolas" w:cs="Consolas"/>
            <w:sz w:val="20"/>
          </w:rPr>
          <w:t>public class CheckerApplet extends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3" w:author="Unknown"/>
          <w:rFonts w:ascii="Consolas" w:hAnsi="Consolas" w:cs="Consolas"/>
          <w:sz w:val="20"/>
        </w:rPr>
      </w:pPr>
      <w:ins w:id="1254" w:author="Unknown">
        <w:r w:rsidRPr="00250E7B">
          <w:rPr>
            <w:rFonts w:ascii="Consolas" w:hAnsi="Consolas" w:cs="Consolas"/>
            <w:sz w:val="20"/>
          </w:rPr>
          <w:t xml:space="preserve">   int squareSize = 50;   // initialized to default size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5" w:author="Unknown"/>
          <w:rFonts w:ascii="Consolas" w:hAnsi="Consolas" w:cs="Consolas"/>
          <w:sz w:val="20"/>
        </w:rPr>
      </w:pPr>
      <w:ins w:id="1256" w:author="Unknown">
        <w:r w:rsidRPr="00250E7B">
          <w:rPr>
            <w:rFonts w:ascii="Consolas" w:hAnsi="Consolas" w:cs="Consolas"/>
            <w:sz w:val="20"/>
          </w:rPr>
          <w:t xml:space="preserve">   public void init()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7" w:author="Unknown"/>
          <w:rFonts w:ascii="Consolas" w:hAnsi="Consolas" w:cs="Consolas"/>
          <w:sz w:val="20"/>
        </w:rPr>
      </w:pPr>
      <w:ins w:id="1258" w:author="Unknown">
        <w:r w:rsidRPr="00250E7B">
          <w:rPr>
            <w:rFonts w:ascii="Consolas" w:hAnsi="Consolas" w:cs="Consolas"/>
            <w:sz w:val="20"/>
          </w:rPr>
          <w:t xml:space="preserve">   private void parseSquareSize (String param)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9" w:author="Unknown"/>
          <w:rFonts w:ascii="Consolas" w:hAnsi="Consolas" w:cs="Consolas"/>
          <w:sz w:val="20"/>
        </w:rPr>
      </w:pPr>
      <w:ins w:id="1260" w:author="Unknown">
        <w:r w:rsidRPr="00250E7B">
          <w:rPr>
            <w:rFonts w:ascii="Consolas" w:hAnsi="Consolas" w:cs="Consolas"/>
            <w:sz w:val="20"/>
          </w:rPr>
          <w:t xml:space="preserve">   private Color parseColor (String param)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61" w:author="Unknown"/>
          <w:rFonts w:ascii="Consolas" w:hAnsi="Consolas" w:cs="Consolas"/>
          <w:sz w:val="20"/>
        </w:rPr>
      </w:pPr>
      <w:ins w:id="1262" w:author="Unknown">
        <w:r w:rsidRPr="00250E7B">
          <w:rPr>
            <w:rFonts w:ascii="Consolas" w:hAnsi="Consolas" w:cs="Consolas"/>
            <w:sz w:val="20"/>
          </w:rPr>
          <w:t xml:space="preserve">   public void paint (Graphics g)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63" w:author="Unknown"/>
          <w:rFonts w:ascii="Consolas" w:hAnsi="Consolas" w:cs="Consolas"/>
          <w:sz w:val="20"/>
        </w:rPr>
      </w:pPr>
      <w:ins w:id="1264"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265" w:author="Unknown"/>
          <w:rFonts w:ascii="Arial" w:hAnsi="Arial" w:cs="Arial"/>
          <w:sz w:val="21"/>
          <w:szCs w:val="21"/>
        </w:rPr>
      </w:pPr>
      <w:ins w:id="1266" w:author="Unknown">
        <w:r w:rsidRPr="00250E7B">
          <w:rPr>
            <w:rFonts w:ascii="Arial" w:hAnsi="Arial" w:cs="Arial"/>
            <w:sz w:val="21"/>
            <w:szCs w:val="21"/>
          </w:rPr>
          <w:t>Here are CheckerApplet's init() and private parseSquareSize() methods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67" w:author="Unknown"/>
          <w:rFonts w:ascii="Consolas" w:hAnsi="Consolas" w:cs="Consolas"/>
          <w:sz w:val="20"/>
        </w:rPr>
      </w:pPr>
      <w:ins w:id="1268" w:author="Unknown">
        <w:r w:rsidRPr="00250E7B">
          <w:rPr>
            <w:rFonts w:ascii="Consolas" w:hAnsi="Consolas" w:cs="Consolas"/>
            <w:sz w:val="20"/>
          </w:rPr>
          <w:t>public void init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69" w:author="Unknown"/>
          <w:rFonts w:ascii="Consolas" w:hAnsi="Consolas" w:cs="Consolas"/>
          <w:sz w:val="20"/>
        </w:rPr>
      </w:pPr>
      <w:ins w:id="1270" w:author="Unknown">
        <w:r w:rsidRPr="00250E7B">
          <w:rPr>
            <w:rFonts w:ascii="Consolas" w:hAnsi="Consolas" w:cs="Consolas"/>
            <w:sz w:val="20"/>
          </w:rPr>
          <w:t xml:space="preserve">   String squareSizeParam = getParameter ("squareSize");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1" w:author="Unknown"/>
          <w:rFonts w:ascii="Consolas" w:hAnsi="Consolas" w:cs="Consolas"/>
          <w:sz w:val="20"/>
        </w:rPr>
      </w:pPr>
      <w:ins w:id="1272" w:author="Unknown">
        <w:r w:rsidRPr="00250E7B">
          <w:rPr>
            <w:rFonts w:ascii="Consolas" w:hAnsi="Consolas" w:cs="Consolas"/>
            <w:sz w:val="20"/>
          </w:rPr>
          <w:t xml:space="preserve">   parseSquareSize (squareSizeParam);</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3" w:author="Unknown"/>
          <w:rFonts w:ascii="Consolas" w:hAnsi="Consolas" w:cs="Consolas"/>
          <w:sz w:val="20"/>
        </w:rPr>
      </w:pPr>
      <w:ins w:id="127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5" w:author="Unknown"/>
          <w:rFonts w:ascii="Consolas" w:hAnsi="Consolas" w:cs="Consolas"/>
          <w:sz w:val="20"/>
        </w:rPr>
      </w:pPr>
      <w:ins w:id="1276" w:author="Unknown">
        <w:r w:rsidRPr="00250E7B">
          <w:rPr>
            <w:rFonts w:ascii="Consolas" w:hAnsi="Consolas" w:cs="Consolas"/>
            <w:sz w:val="20"/>
          </w:rPr>
          <w:lastRenderedPageBreak/>
          <w:t xml:space="preserve">   String colorParam = getParameter ("color");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7" w:author="Unknown"/>
          <w:rFonts w:ascii="Consolas" w:hAnsi="Consolas" w:cs="Consolas"/>
          <w:sz w:val="20"/>
        </w:rPr>
      </w:pPr>
      <w:ins w:id="1278" w:author="Unknown">
        <w:r w:rsidRPr="00250E7B">
          <w:rPr>
            <w:rFonts w:ascii="Consolas" w:hAnsi="Consolas" w:cs="Consolas"/>
            <w:sz w:val="20"/>
          </w:rPr>
          <w:t xml:space="preserve">   Color fg = parseColor (colorParam);</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9" w:author="Unknown"/>
          <w:rFonts w:ascii="Consolas" w:hAnsi="Consolas" w:cs="Consolas"/>
          <w:sz w:val="20"/>
        </w:rPr>
      </w:pPr>
      <w:ins w:id="128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1" w:author="Unknown"/>
          <w:rFonts w:ascii="Consolas" w:hAnsi="Consolas" w:cs="Consolas"/>
          <w:sz w:val="20"/>
        </w:rPr>
      </w:pPr>
      <w:ins w:id="1282" w:author="Unknown">
        <w:r w:rsidRPr="00250E7B">
          <w:rPr>
            <w:rFonts w:ascii="Consolas" w:hAnsi="Consolas" w:cs="Consolas"/>
            <w:sz w:val="20"/>
          </w:rPr>
          <w:t xml:space="preserve">   setBackground (Color.black);</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3" w:author="Unknown"/>
          <w:rFonts w:ascii="Consolas" w:hAnsi="Consolas" w:cs="Consolas"/>
          <w:sz w:val="20"/>
        </w:rPr>
      </w:pPr>
      <w:ins w:id="1284" w:author="Unknown">
        <w:r w:rsidRPr="00250E7B">
          <w:rPr>
            <w:rFonts w:ascii="Consolas" w:hAnsi="Consolas" w:cs="Consolas"/>
            <w:sz w:val="20"/>
          </w:rPr>
          <w:t xml:space="preserve">   setForeground (fg);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5" w:author="Unknown"/>
          <w:rFonts w:ascii="Consolas" w:hAnsi="Consolas" w:cs="Consolas"/>
          <w:sz w:val="20"/>
        </w:rPr>
      </w:pPr>
      <w:ins w:id="1286"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7"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8" w:author="Unknown"/>
          <w:rFonts w:ascii="Consolas" w:hAnsi="Consolas" w:cs="Consolas"/>
          <w:sz w:val="20"/>
        </w:rPr>
      </w:pPr>
      <w:ins w:id="1289" w:author="Unknown">
        <w:r w:rsidRPr="00250E7B">
          <w:rPr>
            <w:rFonts w:ascii="Consolas" w:hAnsi="Consolas" w:cs="Consolas"/>
            <w:sz w:val="20"/>
          </w:rPr>
          <w:t>private void parseSquareSize (String param)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0" w:author="Unknown"/>
          <w:rFonts w:ascii="Consolas" w:hAnsi="Consolas" w:cs="Consolas"/>
          <w:sz w:val="20"/>
        </w:rPr>
      </w:pPr>
      <w:ins w:id="1291" w:author="Unknown">
        <w:r w:rsidRPr="00250E7B">
          <w:rPr>
            <w:rFonts w:ascii="Consolas" w:hAnsi="Consolas" w:cs="Consolas"/>
            <w:sz w:val="20"/>
          </w:rPr>
          <w:t xml:space="preserve">   if (param == null) return;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2" w:author="Unknown"/>
          <w:rFonts w:ascii="Consolas" w:hAnsi="Consolas" w:cs="Consolas"/>
          <w:sz w:val="20"/>
        </w:rPr>
      </w:pPr>
      <w:ins w:id="1293"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4" w:author="Unknown"/>
          <w:rFonts w:ascii="Consolas" w:hAnsi="Consolas" w:cs="Consolas"/>
          <w:sz w:val="20"/>
        </w:rPr>
      </w:pPr>
      <w:ins w:id="1295" w:author="Unknown">
        <w:r w:rsidRPr="00250E7B">
          <w:rPr>
            <w:rFonts w:ascii="Consolas" w:hAnsi="Consolas" w:cs="Consolas"/>
            <w:sz w:val="20"/>
          </w:rPr>
          <w:t xml:space="preserve">      squareSize = Integer.parseInt (param);</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6" w:author="Unknown"/>
          <w:rFonts w:ascii="Consolas" w:hAnsi="Consolas" w:cs="Consolas"/>
          <w:sz w:val="20"/>
        </w:rPr>
      </w:pPr>
      <w:ins w:id="1297" w:author="Unknown">
        <w:r w:rsidRPr="00250E7B">
          <w:rPr>
            <w:rFonts w:ascii="Consolas" w:hAnsi="Consolas" w:cs="Consolas"/>
            <w:sz w:val="20"/>
          </w:rPr>
          <w:t xml:space="preserve">   }catch (Exception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8" w:author="Unknown"/>
          <w:rFonts w:ascii="Consolas" w:hAnsi="Consolas" w:cs="Consolas"/>
          <w:sz w:val="20"/>
        </w:rPr>
      </w:pPr>
      <w:ins w:id="1299" w:author="Unknown">
        <w:r w:rsidRPr="00250E7B">
          <w:rPr>
            <w:rFonts w:ascii="Consolas" w:hAnsi="Consolas" w:cs="Consolas"/>
            <w:sz w:val="20"/>
          </w:rPr>
          <w:t xml:space="preserve">      // Let default value remain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0" w:author="Unknown"/>
          <w:rFonts w:ascii="Consolas" w:hAnsi="Consolas" w:cs="Consolas"/>
          <w:sz w:val="20"/>
        </w:rPr>
      </w:pPr>
      <w:ins w:id="130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2" w:author="Unknown"/>
          <w:rFonts w:ascii="Consolas" w:hAnsi="Consolas" w:cs="Consolas"/>
          <w:sz w:val="20"/>
        </w:rPr>
      </w:pPr>
      <w:ins w:id="1303"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304" w:author="Unknown"/>
          <w:rFonts w:ascii="Arial" w:hAnsi="Arial" w:cs="Arial"/>
          <w:sz w:val="21"/>
          <w:szCs w:val="21"/>
        </w:rPr>
      </w:pPr>
      <w:ins w:id="1305" w:author="Unknown">
        <w:r w:rsidRPr="00250E7B">
          <w:rPr>
            <w:rFonts w:ascii="Arial" w:hAnsi="Arial" w:cs="Arial"/>
            <w:sz w:val="21"/>
            <w:szCs w:val="21"/>
          </w:rPr>
          <w:t>The applet calls parseSquareSize() to parse the squareSize parameter. parseSquareSize() calls the library method Integer.parseInt(), which parses a string and returns an integer. Integer.parseInt() throws an exception whenever its argument is invalid.</w:t>
        </w:r>
      </w:ins>
    </w:p>
    <w:p w:rsidR="002A0BC6" w:rsidRPr="00250E7B" w:rsidRDefault="002A0BC6" w:rsidP="002A0BC6">
      <w:pPr>
        <w:shd w:val="clear" w:color="auto" w:fill="FFFFFF"/>
        <w:spacing w:after="240" w:line="360" w:lineRule="atLeast"/>
        <w:ind w:left="-402" w:right="-402"/>
        <w:jc w:val="both"/>
        <w:rPr>
          <w:ins w:id="1306" w:author="Unknown"/>
          <w:rFonts w:ascii="Arial" w:hAnsi="Arial" w:cs="Arial"/>
          <w:sz w:val="21"/>
          <w:szCs w:val="21"/>
        </w:rPr>
      </w:pPr>
      <w:ins w:id="1307" w:author="Unknown">
        <w:r w:rsidRPr="00250E7B">
          <w:rPr>
            <w:rFonts w:ascii="Arial" w:hAnsi="Arial" w:cs="Arial"/>
            <w:sz w:val="21"/>
            <w:szCs w:val="21"/>
          </w:rPr>
          <w:t>Therefore, parseSquareSize() catches exceptions, rather than allowing the applet to fail on bad input.</w:t>
        </w:r>
      </w:ins>
    </w:p>
    <w:p w:rsidR="002A0BC6" w:rsidRPr="00250E7B" w:rsidRDefault="002A0BC6" w:rsidP="002A0BC6">
      <w:pPr>
        <w:shd w:val="clear" w:color="auto" w:fill="FFFFFF"/>
        <w:spacing w:after="240" w:line="360" w:lineRule="atLeast"/>
        <w:ind w:left="-402" w:right="-402"/>
        <w:jc w:val="both"/>
        <w:rPr>
          <w:ins w:id="1308" w:author="Unknown"/>
          <w:rFonts w:ascii="Arial" w:hAnsi="Arial" w:cs="Arial"/>
          <w:sz w:val="21"/>
          <w:szCs w:val="21"/>
        </w:rPr>
      </w:pPr>
      <w:ins w:id="1309" w:author="Unknown">
        <w:r w:rsidRPr="00250E7B">
          <w:rPr>
            <w:rFonts w:ascii="Arial" w:hAnsi="Arial" w:cs="Arial"/>
            <w:sz w:val="21"/>
            <w:szCs w:val="21"/>
          </w:rPr>
          <w:t>The applet calls parseColor() to parse the color parameter into a Color value. parseColor() does a series of string comparisons to match the parameter value to the name of a predefined color. You need to implement these methods to make this applet work.</w:t>
        </w:r>
      </w:ins>
    </w:p>
    <w:p w:rsidR="002A0BC6" w:rsidRPr="00250E7B" w:rsidRDefault="002A0BC6" w:rsidP="002A0BC6">
      <w:pPr>
        <w:shd w:val="clear" w:color="auto" w:fill="FFFFFF"/>
        <w:spacing w:before="48" w:after="48" w:line="360" w:lineRule="atLeast"/>
        <w:ind w:right="-402"/>
        <w:outlineLvl w:val="1"/>
        <w:rPr>
          <w:ins w:id="1310" w:author="Unknown"/>
          <w:rFonts w:ascii="Arial" w:hAnsi="Arial" w:cs="Arial"/>
          <w:spacing w:val="-15"/>
          <w:sz w:val="36"/>
          <w:szCs w:val="36"/>
        </w:rPr>
      </w:pPr>
      <w:ins w:id="1311" w:author="Unknown">
        <w:r w:rsidRPr="00250E7B">
          <w:rPr>
            <w:rFonts w:ascii="Arial" w:hAnsi="Arial" w:cs="Arial"/>
            <w:spacing w:val="-15"/>
            <w:sz w:val="36"/>
            <w:szCs w:val="36"/>
          </w:rPr>
          <w:t>Specifying Applet Parameters</w:t>
        </w:r>
      </w:ins>
    </w:p>
    <w:p w:rsidR="002A0BC6" w:rsidRPr="00250E7B" w:rsidRDefault="002A0BC6" w:rsidP="002A0BC6">
      <w:pPr>
        <w:shd w:val="clear" w:color="auto" w:fill="FFFFFF"/>
        <w:spacing w:after="240" w:line="360" w:lineRule="atLeast"/>
        <w:ind w:left="-402" w:right="-402"/>
        <w:jc w:val="both"/>
        <w:rPr>
          <w:ins w:id="1312" w:author="Unknown"/>
          <w:rFonts w:ascii="Arial" w:hAnsi="Arial" w:cs="Arial"/>
          <w:sz w:val="21"/>
          <w:szCs w:val="21"/>
        </w:rPr>
      </w:pPr>
      <w:ins w:id="1313" w:author="Unknown">
        <w:r w:rsidRPr="00250E7B">
          <w:rPr>
            <w:rFonts w:ascii="Arial" w:hAnsi="Arial" w:cs="Arial"/>
            <w:sz w:val="21"/>
            <w:szCs w:val="21"/>
          </w:rPr>
          <w:t>The following is an example of an HTML file with a CheckerApplet embedded in it. The HTML file specifies both parameters to the applet by means of the &lt;param&gt; tag.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4" w:author="Unknown"/>
          <w:rFonts w:ascii="Consolas" w:hAnsi="Consolas" w:cs="Consolas"/>
          <w:sz w:val="20"/>
        </w:rPr>
      </w:pPr>
      <w:ins w:id="1315" w:author="Unknown">
        <w:r w:rsidRPr="00250E7B">
          <w:rPr>
            <w:rFonts w:ascii="Consolas" w:hAnsi="Consolas" w:cs="Consolas"/>
            <w:sz w:val="20"/>
          </w:rPr>
          <w:t>&lt;html&gt;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6" w:author="Unknown"/>
          <w:rFonts w:ascii="Consolas" w:hAnsi="Consolas" w:cs="Consolas"/>
          <w:sz w:val="20"/>
        </w:rPr>
      </w:pPr>
      <w:ins w:id="1317" w:author="Unknown">
        <w:r w:rsidRPr="00250E7B">
          <w:rPr>
            <w:rFonts w:ascii="Consolas" w:hAnsi="Consolas" w:cs="Consolas"/>
            <w:sz w:val="20"/>
          </w:rPr>
          <w:t xml:space="preserve">   &lt;title&gt;Checkerboard Applet&lt;/title&gt;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8" w:author="Unknown"/>
          <w:rFonts w:ascii="Consolas" w:hAnsi="Consolas" w:cs="Consolas"/>
          <w:sz w:val="20"/>
        </w:rPr>
      </w:pPr>
      <w:ins w:id="1319"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0" w:author="Unknown"/>
          <w:rFonts w:ascii="Consolas" w:hAnsi="Consolas" w:cs="Consolas"/>
          <w:sz w:val="20"/>
        </w:rPr>
      </w:pPr>
      <w:ins w:id="1321" w:author="Unknown">
        <w:r w:rsidRPr="00250E7B">
          <w:rPr>
            <w:rFonts w:ascii="Consolas" w:hAnsi="Consolas" w:cs="Consolas"/>
            <w:sz w:val="20"/>
          </w:rPr>
          <w:t xml:space="preserve">   &lt;applet code = "CheckerApplet.class" width = "480" height = "320"&gt;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2" w:author="Unknown"/>
          <w:rFonts w:ascii="Consolas" w:hAnsi="Consolas" w:cs="Consolas"/>
          <w:sz w:val="20"/>
        </w:rPr>
      </w:pPr>
      <w:ins w:id="1323" w:author="Unknown">
        <w:r w:rsidRPr="00250E7B">
          <w:rPr>
            <w:rFonts w:ascii="Consolas" w:hAnsi="Consolas" w:cs="Consolas"/>
            <w:sz w:val="20"/>
          </w:rPr>
          <w:t xml:space="preserve">      &lt;param name = "color" value = "blue"&gt;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4" w:author="Unknown"/>
          <w:rFonts w:ascii="Consolas" w:hAnsi="Consolas" w:cs="Consolas"/>
          <w:sz w:val="20"/>
        </w:rPr>
      </w:pPr>
      <w:ins w:id="1325" w:author="Unknown">
        <w:r w:rsidRPr="00250E7B">
          <w:rPr>
            <w:rFonts w:ascii="Consolas" w:hAnsi="Consolas" w:cs="Consolas"/>
            <w:sz w:val="20"/>
          </w:rPr>
          <w:lastRenderedPageBreak/>
          <w:t xml:space="preserve">      &lt;param name = "squaresize" value = "30"&gt;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6" w:author="Unknown"/>
          <w:rFonts w:ascii="Consolas" w:hAnsi="Consolas" w:cs="Consolas"/>
          <w:sz w:val="20"/>
        </w:rPr>
      </w:pPr>
      <w:ins w:id="1327" w:author="Unknown">
        <w:r w:rsidRPr="00250E7B">
          <w:rPr>
            <w:rFonts w:ascii="Consolas" w:hAnsi="Consolas" w:cs="Consolas"/>
            <w:sz w:val="20"/>
          </w:rPr>
          <w:t xml:space="preserve">   &lt;/applet&gt;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8" w:author="Unknown"/>
          <w:rFonts w:ascii="Consolas" w:hAnsi="Consolas" w:cs="Consolas"/>
          <w:sz w:val="20"/>
        </w:rPr>
      </w:pPr>
      <w:ins w:id="1329"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0" w:author="Unknown"/>
          <w:rFonts w:ascii="Consolas" w:hAnsi="Consolas" w:cs="Consolas"/>
          <w:sz w:val="20"/>
        </w:rPr>
      </w:pPr>
      <w:ins w:id="1331" w:author="Unknown">
        <w:r w:rsidRPr="00250E7B">
          <w:rPr>
            <w:rFonts w:ascii="Consolas" w:hAnsi="Consolas" w:cs="Consolas"/>
            <w:sz w:val="20"/>
          </w:rPr>
          <w:t>&lt;/html&gt;</w:t>
        </w:r>
      </w:ins>
    </w:p>
    <w:p w:rsidR="002A0BC6" w:rsidRPr="00250E7B" w:rsidRDefault="002A0BC6" w:rsidP="002A0BC6">
      <w:pPr>
        <w:shd w:val="clear" w:color="auto" w:fill="FFFFFF"/>
        <w:spacing w:after="240" w:line="360" w:lineRule="atLeast"/>
        <w:ind w:left="-402" w:right="-402"/>
        <w:jc w:val="both"/>
        <w:rPr>
          <w:ins w:id="1332" w:author="Unknown"/>
          <w:rFonts w:ascii="Arial" w:hAnsi="Arial" w:cs="Arial"/>
          <w:sz w:val="21"/>
          <w:szCs w:val="21"/>
        </w:rPr>
      </w:pPr>
      <w:ins w:id="1333" w:author="Unknown">
        <w:r w:rsidRPr="00250E7B">
          <w:rPr>
            <w:rFonts w:ascii="Arial" w:hAnsi="Arial" w:cs="Arial"/>
            <w:b/>
            <w:bCs/>
            <w:sz w:val="21"/>
            <w:szCs w:val="21"/>
          </w:rPr>
          <w:t>Note</w:t>
        </w:r>
        <w:r w:rsidRPr="00250E7B">
          <w:rPr>
            <w:rFonts w:ascii="Arial" w:hAnsi="Arial" w:cs="Arial"/>
            <w:sz w:val="21"/>
          </w:rPr>
          <w:t> </w:t>
        </w:r>
        <w:r w:rsidRPr="00250E7B">
          <w:rPr>
            <w:rFonts w:ascii="Arial" w:hAnsi="Arial" w:cs="Arial"/>
            <w:sz w:val="21"/>
            <w:szCs w:val="21"/>
          </w:rPr>
          <w:t>− Parameter names are not case sensitive.</w:t>
        </w:r>
      </w:ins>
    </w:p>
    <w:p w:rsidR="002A0BC6" w:rsidRPr="00250E7B" w:rsidRDefault="002A0BC6" w:rsidP="002A0BC6">
      <w:pPr>
        <w:shd w:val="clear" w:color="auto" w:fill="FFFFFF"/>
        <w:spacing w:before="48" w:after="48" w:line="360" w:lineRule="atLeast"/>
        <w:ind w:right="-402"/>
        <w:outlineLvl w:val="1"/>
        <w:rPr>
          <w:ins w:id="1334" w:author="Unknown"/>
          <w:rFonts w:ascii="Arial" w:hAnsi="Arial" w:cs="Arial"/>
          <w:spacing w:val="-15"/>
          <w:sz w:val="36"/>
          <w:szCs w:val="36"/>
        </w:rPr>
      </w:pPr>
      <w:ins w:id="1335" w:author="Unknown">
        <w:r w:rsidRPr="00250E7B">
          <w:rPr>
            <w:rFonts w:ascii="Arial" w:hAnsi="Arial" w:cs="Arial"/>
            <w:spacing w:val="-15"/>
            <w:sz w:val="36"/>
            <w:szCs w:val="36"/>
          </w:rPr>
          <w:t>Application Conversion to Applets</w:t>
        </w:r>
      </w:ins>
    </w:p>
    <w:p w:rsidR="002A0BC6" w:rsidRPr="00250E7B" w:rsidRDefault="002A0BC6" w:rsidP="002A0BC6">
      <w:pPr>
        <w:shd w:val="clear" w:color="auto" w:fill="FFFFFF"/>
        <w:spacing w:after="240" w:line="360" w:lineRule="atLeast"/>
        <w:ind w:left="-402" w:right="-402"/>
        <w:jc w:val="both"/>
        <w:rPr>
          <w:ins w:id="1336" w:author="Unknown"/>
          <w:rFonts w:ascii="Arial" w:hAnsi="Arial" w:cs="Arial"/>
          <w:sz w:val="21"/>
          <w:szCs w:val="21"/>
        </w:rPr>
      </w:pPr>
      <w:ins w:id="1337" w:author="Unknown">
        <w:r w:rsidRPr="00250E7B">
          <w:rPr>
            <w:rFonts w:ascii="Arial" w:hAnsi="Arial" w:cs="Arial"/>
            <w:sz w:val="21"/>
            <w:szCs w:val="21"/>
          </w:rPr>
          <w:t>It is easy to convert a graphical Java application (that is, an application that uses the AWT and that you can start with the Java program launcher) into an applet that you can embed in a web page.</w:t>
        </w:r>
      </w:ins>
    </w:p>
    <w:p w:rsidR="002A0BC6" w:rsidRPr="00250E7B" w:rsidRDefault="002A0BC6" w:rsidP="002A0BC6">
      <w:pPr>
        <w:shd w:val="clear" w:color="auto" w:fill="FFFFFF"/>
        <w:spacing w:after="240" w:line="360" w:lineRule="atLeast"/>
        <w:ind w:left="-402" w:right="-402"/>
        <w:jc w:val="both"/>
        <w:rPr>
          <w:ins w:id="1338" w:author="Unknown"/>
          <w:rFonts w:ascii="Arial" w:hAnsi="Arial" w:cs="Arial"/>
          <w:sz w:val="21"/>
          <w:szCs w:val="21"/>
        </w:rPr>
      </w:pPr>
      <w:ins w:id="1339" w:author="Unknown">
        <w:r w:rsidRPr="00250E7B">
          <w:rPr>
            <w:rFonts w:ascii="Arial" w:hAnsi="Arial" w:cs="Arial"/>
            <w:sz w:val="21"/>
            <w:szCs w:val="21"/>
          </w:rPr>
          <w:t>Following are the specific steps for converting an application to an applet.</w:t>
        </w:r>
      </w:ins>
    </w:p>
    <w:p w:rsidR="002A0BC6" w:rsidRPr="00250E7B" w:rsidRDefault="002A0BC6" w:rsidP="002A0BC6">
      <w:pPr>
        <w:numPr>
          <w:ilvl w:val="0"/>
          <w:numId w:val="14"/>
        </w:numPr>
        <w:shd w:val="clear" w:color="auto" w:fill="FFFFFF"/>
        <w:spacing w:after="240" w:line="360" w:lineRule="atLeast"/>
        <w:ind w:left="318" w:right="-402"/>
        <w:jc w:val="both"/>
        <w:rPr>
          <w:ins w:id="1340" w:author="Unknown"/>
          <w:rFonts w:ascii="Arial" w:hAnsi="Arial" w:cs="Arial"/>
          <w:sz w:val="21"/>
          <w:szCs w:val="21"/>
        </w:rPr>
      </w:pPr>
      <w:ins w:id="1341" w:author="Unknown">
        <w:r w:rsidRPr="00250E7B">
          <w:rPr>
            <w:rFonts w:ascii="Arial" w:hAnsi="Arial" w:cs="Arial"/>
            <w:sz w:val="21"/>
            <w:szCs w:val="21"/>
          </w:rPr>
          <w:t>Make an HTML page with the appropriate tag to load the applet code.</w:t>
        </w:r>
      </w:ins>
    </w:p>
    <w:p w:rsidR="002A0BC6" w:rsidRPr="00250E7B" w:rsidRDefault="002A0BC6" w:rsidP="002A0BC6">
      <w:pPr>
        <w:numPr>
          <w:ilvl w:val="0"/>
          <w:numId w:val="14"/>
        </w:numPr>
        <w:shd w:val="clear" w:color="auto" w:fill="FFFFFF"/>
        <w:spacing w:after="240" w:line="360" w:lineRule="atLeast"/>
        <w:ind w:left="318" w:right="-402"/>
        <w:jc w:val="both"/>
        <w:rPr>
          <w:ins w:id="1342" w:author="Unknown"/>
          <w:rFonts w:ascii="Arial" w:hAnsi="Arial" w:cs="Arial"/>
          <w:sz w:val="21"/>
          <w:szCs w:val="21"/>
        </w:rPr>
      </w:pPr>
      <w:ins w:id="1343" w:author="Unknown">
        <w:r w:rsidRPr="00250E7B">
          <w:rPr>
            <w:rFonts w:ascii="Arial" w:hAnsi="Arial" w:cs="Arial"/>
            <w:sz w:val="21"/>
            <w:szCs w:val="21"/>
          </w:rPr>
          <w:t>Supply a subclass of the JApplet class. Make this class public. Otherwise, the applet cannot be loaded.</w:t>
        </w:r>
      </w:ins>
    </w:p>
    <w:p w:rsidR="002A0BC6" w:rsidRPr="00250E7B" w:rsidRDefault="002A0BC6" w:rsidP="002A0BC6">
      <w:pPr>
        <w:numPr>
          <w:ilvl w:val="0"/>
          <w:numId w:val="14"/>
        </w:numPr>
        <w:shd w:val="clear" w:color="auto" w:fill="FFFFFF"/>
        <w:spacing w:after="240" w:line="360" w:lineRule="atLeast"/>
        <w:ind w:left="318" w:right="-402"/>
        <w:jc w:val="both"/>
        <w:rPr>
          <w:ins w:id="1344" w:author="Unknown"/>
          <w:rFonts w:ascii="Arial" w:hAnsi="Arial" w:cs="Arial"/>
          <w:sz w:val="21"/>
          <w:szCs w:val="21"/>
        </w:rPr>
      </w:pPr>
      <w:ins w:id="1345" w:author="Unknown">
        <w:r w:rsidRPr="00250E7B">
          <w:rPr>
            <w:rFonts w:ascii="Arial" w:hAnsi="Arial" w:cs="Arial"/>
            <w:sz w:val="21"/>
            <w:szCs w:val="21"/>
          </w:rPr>
          <w:t>Eliminate the main method in the application. Do not construct a frame window for the application. Your application will be displayed inside the browser.</w:t>
        </w:r>
      </w:ins>
    </w:p>
    <w:p w:rsidR="002A0BC6" w:rsidRPr="00250E7B" w:rsidRDefault="002A0BC6" w:rsidP="002A0BC6">
      <w:pPr>
        <w:numPr>
          <w:ilvl w:val="0"/>
          <w:numId w:val="14"/>
        </w:numPr>
        <w:shd w:val="clear" w:color="auto" w:fill="FFFFFF"/>
        <w:spacing w:after="240" w:line="360" w:lineRule="atLeast"/>
        <w:ind w:left="318" w:right="-402"/>
        <w:jc w:val="both"/>
        <w:rPr>
          <w:ins w:id="1346" w:author="Unknown"/>
          <w:rFonts w:ascii="Arial" w:hAnsi="Arial" w:cs="Arial"/>
          <w:sz w:val="21"/>
          <w:szCs w:val="21"/>
        </w:rPr>
      </w:pPr>
      <w:ins w:id="1347" w:author="Unknown">
        <w:r w:rsidRPr="00250E7B">
          <w:rPr>
            <w:rFonts w:ascii="Arial" w:hAnsi="Arial" w:cs="Arial"/>
            <w:sz w:val="21"/>
            <w:szCs w:val="21"/>
          </w:rPr>
          <w:t>Move any initialization code from the frame window constructor to the init method of the applet. You don't need to explicitly construct the applet object. The browser instantiates it for you and calls the init method.</w:t>
        </w:r>
      </w:ins>
    </w:p>
    <w:p w:rsidR="002A0BC6" w:rsidRPr="00250E7B" w:rsidRDefault="002A0BC6" w:rsidP="002A0BC6">
      <w:pPr>
        <w:numPr>
          <w:ilvl w:val="0"/>
          <w:numId w:val="14"/>
        </w:numPr>
        <w:shd w:val="clear" w:color="auto" w:fill="FFFFFF"/>
        <w:spacing w:after="240" w:line="360" w:lineRule="atLeast"/>
        <w:ind w:left="318" w:right="-402"/>
        <w:jc w:val="both"/>
        <w:rPr>
          <w:ins w:id="1348" w:author="Unknown"/>
          <w:rFonts w:ascii="Arial" w:hAnsi="Arial" w:cs="Arial"/>
          <w:sz w:val="21"/>
          <w:szCs w:val="21"/>
        </w:rPr>
      </w:pPr>
      <w:ins w:id="1349" w:author="Unknown">
        <w:r w:rsidRPr="00250E7B">
          <w:rPr>
            <w:rFonts w:ascii="Arial" w:hAnsi="Arial" w:cs="Arial"/>
            <w:sz w:val="21"/>
            <w:szCs w:val="21"/>
          </w:rPr>
          <w:t>Remove the call to setSize; for applets, sizing is done with the width and height parameters in the HTML file.</w:t>
        </w:r>
      </w:ins>
    </w:p>
    <w:p w:rsidR="002A0BC6" w:rsidRPr="00250E7B" w:rsidRDefault="002A0BC6" w:rsidP="002A0BC6">
      <w:pPr>
        <w:numPr>
          <w:ilvl w:val="0"/>
          <w:numId w:val="14"/>
        </w:numPr>
        <w:shd w:val="clear" w:color="auto" w:fill="FFFFFF"/>
        <w:spacing w:after="240" w:line="360" w:lineRule="atLeast"/>
        <w:ind w:left="318" w:right="-402"/>
        <w:jc w:val="both"/>
        <w:rPr>
          <w:ins w:id="1350" w:author="Unknown"/>
          <w:rFonts w:ascii="Arial" w:hAnsi="Arial" w:cs="Arial"/>
          <w:sz w:val="21"/>
          <w:szCs w:val="21"/>
        </w:rPr>
      </w:pPr>
      <w:ins w:id="1351" w:author="Unknown">
        <w:r w:rsidRPr="00250E7B">
          <w:rPr>
            <w:rFonts w:ascii="Arial" w:hAnsi="Arial" w:cs="Arial"/>
            <w:sz w:val="21"/>
            <w:szCs w:val="21"/>
          </w:rPr>
          <w:t>Remove the call to setDefaultCloseOperation. An applet cannot be closed; it terminates when the browser exits.</w:t>
        </w:r>
      </w:ins>
    </w:p>
    <w:p w:rsidR="002A0BC6" w:rsidRPr="00250E7B" w:rsidRDefault="002A0BC6" w:rsidP="002A0BC6">
      <w:pPr>
        <w:numPr>
          <w:ilvl w:val="0"/>
          <w:numId w:val="14"/>
        </w:numPr>
        <w:shd w:val="clear" w:color="auto" w:fill="FFFFFF"/>
        <w:spacing w:after="240" w:line="360" w:lineRule="atLeast"/>
        <w:ind w:left="318" w:right="-402"/>
        <w:jc w:val="both"/>
        <w:rPr>
          <w:ins w:id="1352" w:author="Unknown"/>
          <w:rFonts w:ascii="Arial" w:hAnsi="Arial" w:cs="Arial"/>
          <w:sz w:val="21"/>
          <w:szCs w:val="21"/>
        </w:rPr>
      </w:pPr>
      <w:ins w:id="1353" w:author="Unknown">
        <w:r w:rsidRPr="00250E7B">
          <w:rPr>
            <w:rFonts w:ascii="Arial" w:hAnsi="Arial" w:cs="Arial"/>
            <w:sz w:val="21"/>
            <w:szCs w:val="21"/>
          </w:rPr>
          <w:t>If the application calls setTitle, eliminate the call to the method. Applets cannot have title bars. (You can, of course, title the web page itself, using the HTML title tag.)</w:t>
        </w:r>
      </w:ins>
    </w:p>
    <w:p w:rsidR="002A0BC6" w:rsidRPr="00250E7B" w:rsidRDefault="002A0BC6" w:rsidP="002A0BC6">
      <w:pPr>
        <w:numPr>
          <w:ilvl w:val="0"/>
          <w:numId w:val="14"/>
        </w:numPr>
        <w:shd w:val="clear" w:color="auto" w:fill="FFFFFF"/>
        <w:spacing w:after="240" w:line="360" w:lineRule="atLeast"/>
        <w:ind w:left="318" w:right="-402"/>
        <w:jc w:val="both"/>
        <w:rPr>
          <w:ins w:id="1354" w:author="Unknown"/>
          <w:rFonts w:ascii="Arial" w:hAnsi="Arial" w:cs="Arial"/>
          <w:sz w:val="21"/>
          <w:szCs w:val="21"/>
        </w:rPr>
      </w:pPr>
      <w:ins w:id="1355" w:author="Unknown">
        <w:r w:rsidRPr="00250E7B">
          <w:rPr>
            <w:rFonts w:ascii="Arial" w:hAnsi="Arial" w:cs="Arial"/>
            <w:sz w:val="21"/>
            <w:szCs w:val="21"/>
          </w:rPr>
          <w:t>Don't call setVisible(true). The applet is displayed automatically.</w:t>
        </w:r>
      </w:ins>
    </w:p>
    <w:p w:rsidR="002A0BC6" w:rsidRPr="00250E7B" w:rsidRDefault="002A0BC6" w:rsidP="002A0BC6">
      <w:pPr>
        <w:shd w:val="clear" w:color="auto" w:fill="FFFFFF"/>
        <w:spacing w:before="48" w:after="48" w:line="360" w:lineRule="atLeast"/>
        <w:ind w:right="-402"/>
        <w:outlineLvl w:val="1"/>
        <w:rPr>
          <w:ins w:id="1356" w:author="Unknown"/>
          <w:rFonts w:ascii="Arial" w:hAnsi="Arial" w:cs="Arial"/>
          <w:spacing w:val="-15"/>
          <w:sz w:val="36"/>
          <w:szCs w:val="36"/>
        </w:rPr>
      </w:pPr>
      <w:ins w:id="1357" w:author="Unknown">
        <w:r w:rsidRPr="00250E7B">
          <w:rPr>
            <w:rFonts w:ascii="Arial" w:hAnsi="Arial" w:cs="Arial"/>
            <w:spacing w:val="-15"/>
            <w:sz w:val="36"/>
            <w:szCs w:val="36"/>
          </w:rPr>
          <w:t>Event Handling</w:t>
        </w:r>
      </w:ins>
    </w:p>
    <w:p w:rsidR="002A0BC6" w:rsidRPr="00250E7B" w:rsidRDefault="002A0BC6" w:rsidP="002A0BC6">
      <w:pPr>
        <w:shd w:val="clear" w:color="auto" w:fill="FFFFFF"/>
        <w:spacing w:after="240" w:line="360" w:lineRule="atLeast"/>
        <w:ind w:left="-402" w:right="-402"/>
        <w:jc w:val="both"/>
        <w:rPr>
          <w:ins w:id="1358" w:author="Unknown"/>
          <w:rFonts w:ascii="Arial" w:hAnsi="Arial" w:cs="Arial"/>
          <w:sz w:val="21"/>
          <w:szCs w:val="21"/>
        </w:rPr>
      </w:pPr>
      <w:ins w:id="1359" w:author="Unknown">
        <w:r w:rsidRPr="00250E7B">
          <w:rPr>
            <w:rFonts w:ascii="Arial" w:hAnsi="Arial" w:cs="Arial"/>
            <w:sz w:val="21"/>
            <w:szCs w:val="21"/>
          </w:rPr>
          <w:lastRenderedPageBreak/>
          <w:t>Applets inherit a group of event-handling methods from the Container class. The Container class defines several methods, such as processKeyEvent and processMouseEvent, for handling particular types of events, and then one catch-all method called processEvent.</w:t>
        </w:r>
      </w:ins>
    </w:p>
    <w:p w:rsidR="002A0BC6" w:rsidRPr="00250E7B" w:rsidRDefault="002A0BC6" w:rsidP="002A0BC6">
      <w:pPr>
        <w:shd w:val="clear" w:color="auto" w:fill="FFFFFF"/>
        <w:spacing w:after="240" w:line="360" w:lineRule="atLeast"/>
        <w:ind w:left="-402" w:right="-402"/>
        <w:jc w:val="both"/>
        <w:rPr>
          <w:ins w:id="1360" w:author="Unknown"/>
          <w:rFonts w:ascii="Arial" w:hAnsi="Arial" w:cs="Arial"/>
          <w:sz w:val="21"/>
          <w:szCs w:val="21"/>
        </w:rPr>
      </w:pPr>
      <w:ins w:id="1361" w:author="Unknown">
        <w:r w:rsidRPr="00250E7B">
          <w:rPr>
            <w:rFonts w:ascii="Arial" w:hAnsi="Arial" w:cs="Arial"/>
            <w:sz w:val="21"/>
            <w:szCs w:val="21"/>
          </w:rPr>
          <w:t>In order to react to an event, an applet must override the appropriate event-specific method.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2" w:author="Unknown"/>
          <w:rFonts w:ascii="Consolas" w:hAnsi="Consolas" w:cs="Consolas"/>
          <w:sz w:val="20"/>
        </w:rPr>
      </w:pPr>
      <w:ins w:id="1363" w:author="Unknown">
        <w:r w:rsidRPr="00250E7B">
          <w:rPr>
            <w:rFonts w:ascii="Consolas" w:hAnsi="Consolas" w:cs="Consolas"/>
            <w:sz w:val="20"/>
          </w:rPr>
          <w:t>import java.awt.event.MouseListener;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4" w:author="Unknown"/>
          <w:rFonts w:ascii="Consolas" w:hAnsi="Consolas" w:cs="Consolas"/>
          <w:sz w:val="20"/>
        </w:rPr>
      </w:pPr>
      <w:ins w:id="1365" w:author="Unknown">
        <w:r w:rsidRPr="00250E7B">
          <w:rPr>
            <w:rFonts w:ascii="Consolas" w:hAnsi="Consolas" w:cs="Consolas"/>
            <w:sz w:val="20"/>
          </w:rPr>
          <w:t>import java.awt.event.MouseEvent;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6" w:author="Unknown"/>
          <w:rFonts w:ascii="Consolas" w:hAnsi="Consolas" w:cs="Consolas"/>
          <w:sz w:val="20"/>
        </w:rPr>
      </w:pPr>
      <w:ins w:id="1367" w:author="Unknown">
        <w:r w:rsidRPr="00250E7B">
          <w:rPr>
            <w:rFonts w:ascii="Consolas" w:hAnsi="Consolas" w:cs="Consolas"/>
            <w:sz w:val="20"/>
          </w:rPr>
          <w:t>import java.applet.Applet;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8" w:author="Unknown"/>
          <w:rFonts w:ascii="Consolas" w:hAnsi="Consolas" w:cs="Consolas"/>
          <w:sz w:val="20"/>
        </w:rPr>
      </w:pPr>
      <w:ins w:id="1369" w:author="Unknown">
        <w:r w:rsidRPr="00250E7B">
          <w:rPr>
            <w:rFonts w:ascii="Consolas" w:hAnsi="Consolas" w:cs="Consolas"/>
            <w:sz w:val="20"/>
          </w:rPr>
          <w:t>import java.awt.Graphics;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0"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1" w:author="Unknown"/>
          <w:rFonts w:ascii="Consolas" w:hAnsi="Consolas" w:cs="Consolas"/>
          <w:sz w:val="20"/>
        </w:rPr>
      </w:pPr>
      <w:ins w:id="1372" w:author="Unknown">
        <w:r w:rsidRPr="00250E7B">
          <w:rPr>
            <w:rFonts w:ascii="Consolas" w:hAnsi="Consolas" w:cs="Consolas"/>
            <w:sz w:val="20"/>
          </w:rPr>
          <w:t>public class ExampleEventHandling extends Applet implements MouseListener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3" w:author="Unknown"/>
          <w:rFonts w:ascii="Consolas" w:hAnsi="Consolas" w:cs="Consolas"/>
          <w:sz w:val="20"/>
        </w:rPr>
      </w:pPr>
      <w:ins w:id="1374" w:author="Unknown">
        <w:r w:rsidRPr="00250E7B">
          <w:rPr>
            <w:rFonts w:ascii="Consolas" w:hAnsi="Consolas" w:cs="Consolas"/>
            <w:sz w:val="20"/>
          </w:rPr>
          <w:t xml:space="preserve">   StringBuffer strBuffer;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5"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6" w:author="Unknown"/>
          <w:rFonts w:ascii="Consolas" w:hAnsi="Consolas" w:cs="Consolas"/>
          <w:sz w:val="20"/>
        </w:rPr>
      </w:pPr>
      <w:ins w:id="1377" w:author="Unknown">
        <w:r w:rsidRPr="00250E7B">
          <w:rPr>
            <w:rFonts w:ascii="Consolas" w:hAnsi="Consolas" w:cs="Consolas"/>
            <w:sz w:val="20"/>
          </w:rPr>
          <w:t xml:space="preserve">   public void init()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8" w:author="Unknown"/>
          <w:rFonts w:ascii="Consolas" w:hAnsi="Consolas" w:cs="Consolas"/>
          <w:sz w:val="20"/>
        </w:rPr>
      </w:pPr>
      <w:ins w:id="1379" w:author="Unknown">
        <w:r w:rsidRPr="00250E7B">
          <w:rPr>
            <w:rFonts w:ascii="Consolas" w:hAnsi="Consolas" w:cs="Consolas"/>
            <w:sz w:val="20"/>
          </w:rPr>
          <w:t xml:space="preserve">      addMouseListener(this);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0" w:author="Unknown"/>
          <w:rFonts w:ascii="Consolas" w:hAnsi="Consolas" w:cs="Consolas"/>
          <w:sz w:val="20"/>
        </w:rPr>
      </w:pPr>
      <w:ins w:id="1381" w:author="Unknown">
        <w:r w:rsidRPr="00250E7B">
          <w:rPr>
            <w:rFonts w:ascii="Consolas" w:hAnsi="Consolas" w:cs="Consolas"/>
            <w:sz w:val="20"/>
          </w:rPr>
          <w:t xml:space="preserve">      strBuffer = new StringBuffer();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2" w:author="Unknown"/>
          <w:rFonts w:ascii="Consolas" w:hAnsi="Consolas" w:cs="Consolas"/>
          <w:sz w:val="20"/>
        </w:rPr>
      </w:pPr>
      <w:ins w:id="1383" w:author="Unknown">
        <w:r w:rsidRPr="00250E7B">
          <w:rPr>
            <w:rFonts w:ascii="Consolas" w:hAnsi="Consolas" w:cs="Consolas"/>
            <w:sz w:val="20"/>
          </w:rPr>
          <w:t xml:space="preserve">      addItem("initializing the apple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4" w:author="Unknown"/>
          <w:rFonts w:ascii="Consolas" w:hAnsi="Consolas" w:cs="Consolas"/>
          <w:sz w:val="20"/>
        </w:rPr>
      </w:pPr>
      <w:ins w:id="138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7" w:author="Unknown"/>
          <w:rFonts w:ascii="Consolas" w:hAnsi="Consolas" w:cs="Consolas"/>
          <w:sz w:val="20"/>
        </w:rPr>
      </w:pPr>
      <w:ins w:id="1388" w:author="Unknown">
        <w:r w:rsidRPr="00250E7B">
          <w:rPr>
            <w:rFonts w:ascii="Consolas" w:hAnsi="Consolas" w:cs="Consolas"/>
            <w:sz w:val="20"/>
          </w:rPr>
          <w:t xml:space="preserve">   public void start()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9" w:author="Unknown"/>
          <w:rFonts w:ascii="Consolas" w:hAnsi="Consolas" w:cs="Consolas"/>
          <w:sz w:val="20"/>
        </w:rPr>
      </w:pPr>
      <w:ins w:id="1390" w:author="Unknown">
        <w:r w:rsidRPr="00250E7B">
          <w:rPr>
            <w:rFonts w:ascii="Consolas" w:hAnsi="Consolas" w:cs="Consolas"/>
            <w:sz w:val="20"/>
          </w:rPr>
          <w:t xml:space="preserve">      addItem("starting the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1" w:author="Unknown"/>
          <w:rFonts w:ascii="Consolas" w:hAnsi="Consolas" w:cs="Consolas"/>
          <w:sz w:val="20"/>
        </w:rPr>
      </w:pPr>
      <w:ins w:id="139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3"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4" w:author="Unknown"/>
          <w:rFonts w:ascii="Consolas" w:hAnsi="Consolas" w:cs="Consolas"/>
          <w:sz w:val="20"/>
        </w:rPr>
      </w:pPr>
      <w:ins w:id="1395" w:author="Unknown">
        <w:r w:rsidRPr="00250E7B">
          <w:rPr>
            <w:rFonts w:ascii="Consolas" w:hAnsi="Consolas" w:cs="Consolas"/>
            <w:sz w:val="20"/>
          </w:rPr>
          <w:t xml:space="preserve">   public void stop()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6" w:author="Unknown"/>
          <w:rFonts w:ascii="Consolas" w:hAnsi="Consolas" w:cs="Consolas"/>
          <w:sz w:val="20"/>
        </w:rPr>
      </w:pPr>
      <w:ins w:id="1397" w:author="Unknown">
        <w:r w:rsidRPr="00250E7B">
          <w:rPr>
            <w:rFonts w:ascii="Consolas" w:hAnsi="Consolas" w:cs="Consolas"/>
            <w:sz w:val="20"/>
          </w:rPr>
          <w:t xml:space="preserve">      addItem("stopping the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8" w:author="Unknown"/>
          <w:rFonts w:ascii="Consolas" w:hAnsi="Consolas" w:cs="Consolas"/>
          <w:sz w:val="20"/>
        </w:rPr>
      </w:pPr>
      <w:ins w:id="139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0"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1" w:author="Unknown"/>
          <w:rFonts w:ascii="Consolas" w:hAnsi="Consolas" w:cs="Consolas"/>
          <w:sz w:val="20"/>
        </w:rPr>
      </w:pPr>
      <w:ins w:id="1402" w:author="Unknown">
        <w:r w:rsidRPr="00250E7B">
          <w:rPr>
            <w:rFonts w:ascii="Consolas" w:hAnsi="Consolas" w:cs="Consolas"/>
            <w:sz w:val="20"/>
          </w:rPr>
          <w:t xml:space="preserve">   public void destroy()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3" w:author="Unknown"/>
          <w:rFonts w:ascii="Consolas" w:hAnsi="Consolas" w:cs="Consolas"/>
          <w:sz w:val="20"/>
        </w:rPr>
      </w:pPr>
      <w:ins w:id="1404" w:author="Unknown">
        <w:r w:rsidRPr="00250E7B">
          <w:rPr>
            <w:rFonts w:ascii="Consolas" w:hAnsi="Consolas" w:cs="Consolas"/>
            <w:sz w:val="20"/>
          </w:rPr>
          <w:t xml:space="preserve">      addItem("unloading the 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5" w:author="Unknown"/>
          <w:rFonts w:ascii="Consolas" w:hAnsi="Consolas" w:cs="Consolas"/>
          <w:sz w:val="20"/>
        </w:rPr>
      </w:pPr>
      <w:ins w:id="140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7"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8" w:author="Unknown"/>
          <w:rFonts w:ascii="Consolas" w:hAnsi="Consolas" w:cs="Consolas"/>
          <w:sz w:val="20"/>
        </w:rPr>
      </w:pPr>
      <w:ins w:id="1409" w:author="Unknown">
        <w:r w:rsidRPr="00250E7B">
          <w:rPr>
            <w:rFonts w:ascii="Consolas" w:hAnsi="Consolas" w:cs="Consolas"/>
            <w:sz w:val="20"/>
          </w:rPr>
          <w:t xml:space="preserve">   void addItem(String word)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0" w:author="Unknown"/>
          <w:rFonts w:ascii="Consolas" w:hAnsi="Consolas" w:cs="Consolas"/>
          <w:sz w:val="20"/>
        </w:rPr>
      </w:pPr>
      <w:ins w:id="1411" w:author="Unknown">
        <w:r w:rsidRPr="00250E7B">
          <w:rPr>
            <w:rFonts w:ascii="Consolas" w:hAnsi="Consolas" w:cs="Consolas"/>
            <w:sz w:val="20"/>
          </w:rPr>
          <w:t xml:space="preserve">      System.out.println(word);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2" w:author="Unknown"/>
          <w:rFonts w:ascii="Consolas" w:hAnsi="Consolas" w:cs="Consolas"/>
          <w:sz w:val="20"/>
        </w:rPr>
      </w:pPr>
      <w:ins w:id="1413" w:author="Unknown">
        <w:r w:rsidRPr="00250E7B">
          <w:rPr>
            <w:rFonts w:ascii="Consolas" w:hAnsi="Consolas" w:cs="Consolas"/>
            <w:sz w:val="20"/>
          </w:rPr>
          <w:lastRenderedPageBreak/>
          <w:t xml:space="preserve">      strBuffer.append(word);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4" w:author="Unknown"/>
          <w:rFonts w:ascii="Consolas" w:hAnsi="Consolas" w:cs="Consolas"/>
          <w:sz w:val="20"/>
        </w:rPr>
      </w:pPr>
      <w:ins w:id="1415" w:author="Unknown">
        <w:r w:rsidRPr="00250E7B">
          <w:rPr>
            <w:rFonts w:ascii="Consolas" w:hAnsi="Consolas" w:cs="Consolas"/>
            <w:sz w:val="20"/>
          </w:rPr>
          <w:t xml:space="preserve">      repaint();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6" w:author="Unknown"/>
          <w:rFonts w:ascii="Consolas" w:hAnsi="Consolas" w:cs="Consolas"/>
          <w:sz w:val="20"/>
        </w:rPr>
      </w:pPr>
      <w:ins w:id="141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8"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9" w:author="Unknown"/>
          <w:rFonts w:ascii="Consolas" w:hAnsi="Consolas" w:cs="Consolas"/>
          <w:sz w:val="20"/>
        </w:rPr>
      </w:pPr>
      <w:ins w:id="1420" w:author="Unknown">
        <w:r w:rsidRPr="00250E7B">
          <w:rPr>
            <w:rFonts w:ascii="Consolas" w:hAnsi="Consolas" w:cs="Consolas"/>
            <w:sz w:val="20"/>
          </w:rPr>
          <w:t xml:space="preserve">   public void paint(Graphics g)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1" w:author="Unknown"/>
          <w:rFonts w:ascii="Consolas" w:hAnsi="Consolas" w:cs="Consolas"/>
          <w:sz w:val="20"/>
        </w:rPr>
      </w:pPr>
      <w:ins w:id="1422" w:author="Unknown">
        <w:r w:rsidRPr="00250E7B">
          <w:rPr>
            <w:rFonts w:ascii="Consolas" w:hAnsi="Consolas" w:cs="Consolas"/>
            <w:sz w:val="20"/>
          </w:rPr>
          <w:t xml:space="preserve">      // Draw a Rectangle around the applet's display area.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3" w:author="Unknown"/>
          <w:rFonts w:ascii="Consolas" w:hAnsi="Consolas" w:cs="Consolas"/>
          <w:sz w:val="20"/>
        </w:rPr>
      </w:pPr>
      <w:ins w:id="1424" w:author="Unknown">
        <w:r w:rsidRPr="00250E7B">
          <w:rPr>
            <w:rFonts w:ascii="Consolas" w:hAnsi="Consolas" w:cs="Consolas"/>
            <w:sz w:val="20"/>
          </w:rPr>
          <w:t xml:space="preserve">      g.drawRect(0, 0,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5" w:author="Unknown"/>
          <w:rFonts w:ascii="Consolas" w:hAnsi="Consolas" w:cs="Consolas"/>
          <w:sz w:val="20"/>
        </w:rPr>
      </w:pPr>
      <w:ins w:id="1426" w:author="Unknown">
        <w:r w:rsidRPr="00250E7B">
          <w:rPr>
            <w:rFonts w:ascii="Consolas" w:hAnsi="Consolas" w:cs="Consolas"/>
            <w:sz w:val="20"/>
          </w:rPr>
          <w:t xml:space="preserve">      getWidth() - 1,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7" w:author="Unknown"/>
          <w:rFonts w:ascii="Consolas" w:hAnsi="Consolas" w:cs="Consolas"/>
          <w:sz w:val="20"/>
        </w:rPr>
      </w:pPr>
      <w:ins w:id="1428" w:author="Unknown">
        <w:r w:rsidRPr="00250E7B">
          <w:rPr>
            <w:rFonts w:ascii="Consolas" w:hAnsi="Consolas" w:cs="Consolas"/>
            <w:sz w:val="20"/>
          </w:rPr>
          <w:t xml:space="preserve">      getHeight() - 1);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9"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0" w:author="Unknown"/>
          <w:rFonts w:ascii="Consolas" w:hAnsi="Consolas" w:cs="Consolas"/>
          <w:sz w:val="20"/>
        </w:rPr>
      </w:pPr>
      <w:ins w:id="1431" w:author="Unknown">
        <w:r w:rsidRPr="00250E7B">
          <w:rPr>
            <w:rFonts w:ascii="Consolas" w:hAnsi="Consolas" w:cs="Consolas"/>
            <w:sz w:val="20"/>
          </w:rPr>
          <w:t xml:space="preserve">      // display the string inside the rectangle.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2" w:author="Unknown"/>
          <w:rFonts w:ascii="Consolas" w:hAnsi="Consolas" w:cs="Consolas"/>
          <w:sz w:val="20"/>
        </w:rPr>
      </w:pPr>
      <w:ins w:id="1433" w:author="Unknown">
        <w:r w:rsidRPr="00250E7B">
          <w:rPr>
            <w:rFonts w:ascii="Consolas" w:hAnsi="Consolas" w:cs="Consolas"/>
            <w:sz w:val="20"/>
          </w:rPr>
          <w:t xml:space="preserve">      g.drawString(strBuffer.toString(), 10, 20);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4" w:author="Unknown"/>
          <w:rFonts w:ascii="Consolas" w:hAnsi="Consolas" w:cs="Consolas"/>
          <w:sz w:val="20"/>
        </w:rPr>
      </w:pPr>
      <w:ins w:id="143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7" w:author="Unknown"/>
          <w:rFonts w:ascii="Consolas" w:hAnsi="Consolas" w:cs="Consolas"/>
          <w:sz w:val="20"/>
        </w:rPr>
      </w:pPr>
      <w:ins w:id="1438"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9" w:author="Unknown"/>
          <w:rFonts w:ascii="Consolas" w:hAnsi="Consolas" w:cs="Consolas"/>
          <w:sz w:val="20"/>
        </w:rPr>
      </w:pPr>
      <w:ins w:id="1440" w:author="Unknown">
        <w:r w:rsidRPr="00250E7B">
          <w:rPr>
            <w:rFonts w:ascii="Consolas" w:hAnsi="Consolas" w:cs="Consolas"/>
            <w:sz w:val="20"/>
          </w:rPr>
          <w:t xml:space="preserve">   public void mouseEntered(MouseEvent event)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1" w:author="Unknown"/>
          <w:rFonts w:ascii="Consolas" w:hAnsi="Consolas" w:cs="Consolas"/>
          <w:sz w:val="20"/>
        </w:rPr>
      </w:pPr>
      <w:ins w:id="144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3" w:author="Unknown"/>
          <w:rFonts w:ascii="Consolas" w:hAnsi="Consolas" w:cs="Consolas"/>
          <w:sz w:val="20"/>
        </w:rPr>
      </w:pPr>
      <w:ins w:id="1444" w:author="Unknown">
        <w:r w:rsidRPr="00250E7B">
          <w:rPr>
            <w:rFonts w:ascii="Consolas" w:hAnsi="Consolas" w:cs="Consolas"/>
            <w:sz w:val="20"/>
          </w:rPr>
          <w:t xml:space="preserve">   public void mouseExited(MouseEvent event)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5" w:author="Unknown"/>
          <w:rFonts w:ascii="Consolas" w:hAnsi="Consolas" w:cs="Consolas"/>
          <w:sz w:val="20"/>
        </w:rPr>
      </w:pPr>
      <w:ins w:id="144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7" w:author="Unknown"/>
          <w:rFonts w:ascii="Consolas" w:hAnsi="Consolas" w:cs="Consolas"/>
          <w:sz w:val="20"/>
        </w:rPr>
      </w:pPr>
      <w:ins w:id="1448" w:author="Unknown">
        <w:r w:rsidRPr="00250E7B">
          <w:rPr>
            <w:rFonts w:ascii="Consolas" w:hAnsi="Consolas" w:cs="Consolas"/>
            <w:sz w:val="20"/>
          </w:rPr>
          <w:t xml:space="preserve">   public void mousePressed(MouseEvent event)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9" w:author="Unknown"/>
          <w:rFonts w:ascii="Consolas" w:hAnsi="Consolas" w:cs="Consolas"/>
          <w:sz w:val="20"/>
        </w:rPr>
      </w:pPr>
      <w:ins w:id="145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1" w:author="Unknown"/>
          <w:rFonts w:ascii="Consolas" w:hAnsi="Consolas" w:cs="Consolas"/>
          <w:sz w:val="20"/>
        </w:rPr>
      </w:pPr>
      <w:ins w:id="1452" w:author="Unknown">
        <w:r w:rsidRPr="00250E7B">
          <w:rPr>
            <w:rFonts w:ascii="Consolas" w:hAnsi="Consolas" w:cs="Consolas"/>
            <w:sz w:val="20"/>
          </w:rPr>
          <w:t xml:space="preserve">   public void mouseReleased(MouseEvent event)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3" w:author="Unknown"/>
          <w:rFonts w:ascii="Consolas" w:hAnsi="Consolas" w:cs="Consolas"/>
          <w:sz w:val="20"/>
        </w:rPr>
      </w:pPr>
      <w:ins w:id="145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5" w:author="Unknown"/>
          <w:rFonts w:ascii="Consolas" w:hAnsi="Consolas" w:cs="Consolas"/>
          <w:sz w:val="20"/>
        </w:rPr>
      </w:pPr>
      <w:ins w:id="1456" w:author="Unknown">
        <w:r w:rsidRPr="00250E7B">
          <w:rPr>
            <w:rFonts w:ascii="Consolas" w:hAnsi="Consolas" w:cs="Consolas"/>
            <w:sz w:val="20"/>
          </w:rPr>
          <w:t xml:space="preserve">   public void mouseClicked(MouseEvent event)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7" w:author="Unknown"/>
          <w:rFonts w:ascii="Consolas" w:hAnsi="Consolas" w:cs="Consolas"/>
          <w:sz w:val="20"/>
        </w:rPr>
      </w:pPr>
      <w:ins w:id="1458" w:author="Unknown">
        <w:r w:rsidRPr="00250E7B">
          <w:rPr>
            <w:rFonts w:ascii="Consolas" w:hAnsi="Consolas" w:cs="Consolas"/>
            <w:sz w:val="20"/>
          </w:rPr>
          <w:t xml:space="preserve">      addItem("mouse clicked!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9" w:author="Unknown"/>
          <w:rFonts w:ascii="Consolas" w:hAnsi="Consolas" w:cs="Consolas"/>
          <w:sz w:val="20"/>
        </w:rPr>
      </w:pPr>
      <w:ins w:id="146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1" w:author="Unknown"/>
          <w:rFonts w:ascii="Consolas" w:hAnsi="Consolas" w:cs="Consolas"/>
          <w:sz w:val="20"/>
        </w:rPr>
      </w:pPr>
      <w:ins w:id="1462"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463" w:author="Unknown"/>
          <w:rFonts w:ascii="Arial" w:hAnsi="Arial" w:cs="Arial"/>
          <w:sz w:val="21"/>
          <w:szCs w:val="21"/>
        </w:rPr>
      </w:pPr>
      <w:ins w:id="1464" w:author="Unknown">
        <w:r w:rsidRPr="00250E7B">
          <w:rPr>
            <w:rFonts w:ascii="Arial" w:hAnsi="Arial" w:cs="Arial"/>
            <w:sz w:val="21"/>
            <w:szCs w:val="21"/>
          </w:rPr>
          <w:t>Now, let us call this applet as follows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5" w:author="Unknown"/>
          <w:rFonts w:ascii="Consolas" w:hAnsi="Consolas" w:cs="Consolas"/>
          <w:sz w:val="20"/>
        </w:rPr>
      </w:pPr>
      <w:ins w:id="1466" w:author="Unknown">
        <w:r w:rsidRPr="00250E7B">
          <w:rPr>
            <w:rFonts w:ascii="Consolas" w:hAnsi="Consolas" w:cs="Consolas"/>
            <w:sz w:val="20"/>
          </w:rPr>
          <w:t>&lt;html&gt;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7" w:author="Unknown"/>
          <w:rFonts w:ascii="Consolas" w:hAnsi="Consolas" w:cs="Consolas"/>
          <w:sz w:val="20"/>
        </w:rPr>
      </w:pPr>
      <w:ins w:id="1468" w:author="Unknown">
        <w:r w:rsidRPr="00250E7B">
          <w:rPr>
            <w:rFonts w:ascii="Consolas" w:hAnsi="Consolas" w:cs="Consolas"/>
            <w:sz w:val="20"/>
          </w:rPr>
          <w:t xml:space="preserve">   &lt;title&gt;Event Handling&lt;/title&gt;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9" w:author="Unknown"/>
          <w:rFonts w:ascii="Consolas" w:hAnsi="Consolas" w:cs="Consolas"/>
          <w:sz w:val="20"/>
        </w:rPr>
      </w:pPr>
      <w:ins w:id="1470"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1" w:author="Unknown"/>
          <w:rFonts w:ascii="Consolas" w:hAnsi="Consolas" w:cs="Consolas"/>
          <w:sz w:val="20"/>
        </w:rPr>
      </w:pPr>
      <w:ins w:id="1472" w:author="Unknown">
        <w:r w:rsidRPr="00250E7B">
          <w:rPr>
            <w:rFonts w:ascii="Consolas" w:hAnsi="Consolas" w:cs="Consolas"/>
            <w:sz w:val="20"/>
          </w:rPr>
          <w:t xml:space="preserve">   &lt;applet code = "ExampleEventHandling.class"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3" w:author="Unknown"/>
          <w:rFonts w:ascii="Consolas" w:hAnsi="Consolas" w:cs="Consolas"/>
          <w:sz w:val="20"/>
        </w:rPr>
      </w:pPr>
      <w:ins w:id="1474" w:author="Unknown">
        <w:r w:rsidRPr="00250E7B">
          <w:rPr>
            <w:rFonts w:ascii="Consolas" w:hAnsi="Consolas" w:cs="Consolas"/>
            <w:sz w:val="20"/>
          </w:rPr>
          <w:lastRenderedPageBreak/>
          <w:t xml:space="preserve">      width = "300" height = "300"&gt;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5" w:author="Unknown"/>
          <w:rFonts w:ascii="Consolas" w:hAnsi="Consolas" w:cs="Consolas"/>
          <w:sz w:val="20"/>
        </w:rPr>
      </w:pPr>
      <w:ins w:id="1476" w:author="Unknown">
        <w:r w:rsidRPr="00250E7B">
          <w:rPr>
            <w:rFonts w:ascii="Consolas" w:hAnsi="Consolas" w:cs="Consolas"/>
            <w:sz w:val="20"/>
          </w:rPr>
          <w:t xml:space="preserve">   &lt;/applet&gt;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7" w:author="Unknown"/>
          <w:rFonts w:ascii="Consolas" w:hAnsi="Consolas" w:cs="Consolas"/>
          <w:sz w:val="20"/>
        </w:rPr>
      </w:pPr>
      <w:ins w:id="1478"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9" w:author="Unknown"/>
          <w:rFonts w:ascii="Consolas" w:hAnsi="Consolas" w:cs="Consolas"/>
          <w:sz w:val="20"/>
        </w:rPr>
      </w:pPr>
      <w:ins w:id="1480" w:author="Unknown">
        <w:r w:rsidRPr="00250E7B">
          <w:rPr>
            <w:rFonts w:ascii="Consolas" w:hAnsi="Consolas" w:cs="Consolas"/>
            <w:sz w:val="20"/>
          </w:rPr>
          <w:t>&lt;/html&gt;</w:t>
        </w:r>
      </w:ins>
    </w:p>
    <w:p w:rsidR="002A0BC6" w:rsidRPr="00250E7B" w:rsidRDefault="002A0BC6" w:rsidP="002A0BC6">
      <w:pPr>
        <w:shd w:val="clear" w:color="auto" w:fill="FFFFFF"/>
        <w:spacing w:after="240" w:line="360" w:lineRule="atLeast"/>
        <w:ind w:left="-402" w:right="-402"/>
        <w:jc w:val="both"/>
        <w:rPr>
          <w:ins w:id="1481" w:author="Unknown"/>
          <w:rFonts w:ascii="Arial" w:hAnsi="Arial" w:cs="Arial"/>
          <w:sz w:val="21"/>
          <w:szCs w:val="21"/>
        </w:rPr>
      </w:pPr>
      <w:ins w:id="1482" w:author="Unknown">
        <w:r w:rsidRPr="00250E7B">
          <w:rPr>
            <w:rFonts w:ascii="Arial" w:hAnsi="Arial" w:cs="Arial"/>
            <w:sz w:val="21"/>
            <w:szCs w:val="21"/>
          </w:rPr>
          <w:t>Initially, the applet will display "initializing the applet. Starting the applet." Then once you click inside the rectangle, "mouse clicked" will be displayed as well.</w:t>
        </w:r>
      </w:ins>
    </w:p>
    <w:p w:rsidR="002A0BC6" w:rsidRPr="00250E7B" w:rsidRDefault="002A0BC6" w:rsidP="002A0BC6">
      <w:pPr>
        <w:shd w:val="clear" w:color="auto" w:fill="FFFFFF"/>
        <w:spacing w:before="48" w:after="48" w:line="360" w:lineRule="atLeast"/>
        <w:ind w:right="-402"/>
        <w:outlineLvl w:val="1"/>
        <w:rPr>
          <w:ins w:id="1483" w:author="Unknown"/>
          <w:rFonts w:ascii="Arial" w:hAnsi="Arial" w:cs="Arial"/>
          <w:spacing w:val="-15"/>
          <w:sz w:val="36"/>
          <w:szCs w:val="36"/>
        </w:rPr>
      </w:pPr>
      <w:ins w:id="1484" w:author="Unknown">
        <w:r w:rsidRPr="00250E7B">
          <w:rPr>
            <w:rFonts w:ascii="Arial" w:hAnsi="Arial" w:cs="Arial"/>
            <w:spacing w:val="-15"/>
            <w:sz w:val="36"/>
            <w:szCs w:val="36"/>
          </w:rPr>
          <w:t>Displaying Images</w:t>
        </w:r>
      </w:ins>
    </w:p>
    <w:p w:rsidR="002A0BC6" w:rsidRPr="00250E7B" w:rsidRDefault="002A0BC6" w:rsidP="002A0BC6">
      <w:pPr>
        <w:shd w:val="clear" w:color="auto" w:fill="FFFFFF"/>
        <w:spacing w:after="240" w:line="360" w:lineRule="atLeast"/>
        <w:ind w:left="-402" w:right="-402"/>
        <w:jc w:val="both"/>
        <w:rPr>
          <w:ins w:id="1485" w:author="Unknown"/>
          <w:rFonts w:ascii="Arial" w:hAnsi="Arial" w:cs="Arial"/>
          <w:sz w:val="21"/>
          <w:szCs w:val="21"/>
        </w:rPr>
      </w:pPr>
      <w:ins w:id="1486" w:author="Unknown">
        <w:r w:rsidRPr="00250E7B">
          <w:rPr>
            <w:rFonts w:ascii="Arial" w:hAnsi="Arial" w:cs="Arial"/>
            <w:sz w:val="21"/>
            <w:szCs w:val="21"/>
          </w:rPr>
          <w:t>An applet can display images of the format GIF, JPEG, BMP, and others. To display an image within the applet, you use the drawImage() method found in the java.awt.Graphics class.</w:t>
        </w:r>
      </w:ins>
    </w:p>
    <w:p w:rsidR="002A0BC6" w:rsidRPr="00250E7B" w:rsidRDefault="002A0BC6" w:rsidP="002A0BC6">
      <w:pPr>
        <w:shd w:val="clear" w:color="auto" w:fill="FFFFFF"/>
        <w:spacing w:after="240" w:line="360" w:lineRule="atLeast"/>
        <w:ind w:left="-402" w:right="-402"/>
        <w:jc w:val="both"/>
        <w:rPr>
          <w:ins w:id="1487" w:author="Unknown"/>
          <w:rFonts w:ascii="Arial" w:hAnsi="Arial" w:cs="Arial"/>
          <w:sz w:val="21"/>
          <w:szCs w:val="21"/>
        </w:rPr>
      </w:pPr>
      <w:ins w:id="1488" w:author="Unknown">
        <w:r w:rsidRPr="00250E7B">
          <w:rPr>
            <w:rFonts w:ascii="Arial" w:hAnsi="Arial" w:cs="Arial"/>
            <w:sz w:val="21"/>
            <w:szCs w:val="21"/>
          </w:rPr>
          <w:t>Following is an example illustrating all the steps to show images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9" w:author="Unknown"/>
          <w:rFonts w:ascii="Consolas" w:hAnsi="Consolas" w:cs="Consolas"/>
          <w:sz w:val="20"/>
        </w:rPr>
      </w:pPr>
      <w:ins w:id="1490" w:author="Unknown">
        <w:r w:rsidRPr="00250E7B">
          <w:rPr>
            <w:rFonts w:ascii="Consolas" w:hAnsi="Consolas" w:cs="Consolas"/>
            <w:sz w:val="20"/>
          </w:rPr>
          <w:t>import java.applet.*;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91" w:author="Unknown"/>
          <w:rFonts w:ascii="Consolas" w:hAnsi="Consolas" w:cs="Consolas"/>
          <w:sz w:val="20"/>
        </w:rPr>
      </w:pPr>
      <w:ins w:id="1492" w:author="Unknown">
        <w:r w:rsidRPr="00250E7B">
          <w:rPr>
            <w:rFonts w:ascii="Consolas" w:hAnsi="Consolas" w:cs="Consolas"/>
            <w:sz w:val="20"/>
          </w:rPr>
          <w:t>import java.awt.*;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93" w:author="Unknown"/>
          <w:rFonts w:ascii="Consolas" w:hAnsi="Consolas" w:cs="Consolas"/>
          <w:sz w:val="20"/>
        </w:rPr>
      </w:pPr>
      <w:ins w:id="1494" w:author="Unknown">
        <w:r w:rsidRPr="00250E7B">
          <w:rPr>
            <w:rFonts w:ascii="Consolas" w:hAnsi="Consolas" w:cs="Consolas"/>
            <w:sz w:val="20"/>
          </w:rPr>
          <w:t>import java.net.*;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95"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96" w:author="Unknown"/>
          <w:rFonts w:ascii="Consolas" w:hAnsi="Consolas" w:cs="Consolas"/>
          <w:sz w:val="20"/>
        </w:rPr>
      </w:pPr>
      <w:ins w:id="1497" w:author="Unknown">
        <w:r w:rsidRPr="00250E7B">
          <w:rPr>
            <w:rFonts w:ascii="Consolas" w:hAnsi="Consolas" w:cs="Consolas"/>
            <w:sz w:val="20"/>
          </w:rPr>
          <w:t>public class ImageDemo extends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98" w:author="Unknown"/>
          <w:rFonts w:ascii="Consolas" w:hAnsi="Consolas" w:cs="Consolas"/>
          <w:sz w:val="20"/>
        </w:rPr>
      </w:pPr>
      <w:ins w:id="1499" w:author="Unknown">
        <w:r w:rsidRPr="00250E7B">
          <w:rPr>
            <w:rFonts w:ascii="Consolas" w:hAnsi="Consolas" w:cs="Consolas"/>
            <w:sz w:val="20"/>
          </w:rPr>
          <w:t xml:space="preserve">   private Image image;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0" w:author="Unknown"/>
          <w:rFonts w:ascii="Consolas" w:hAnsi="Consolas" w:cs="Consolas"/>
          <w:sz w:val="20"/>
        </w:rPr>
      </w:pPr>
      <w:ins w:id="1501" w:author="Unknown">
        <w:r w:rsidRPr="00250E7B">
          <w:rPr>
            <w:rFonts w:ascii="Consolas" w:hAnsi="Consolas" w:cs="Consolas"/>
            <w:sz w:val="20"/>
          </w:rPr>
          <w:t xml:space="preserve">   private AppletContext context;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2" w:author="Unknown"/>
          <w:rFonts w:ascii="Consolas" w:hAnsi="Consolas" w:cs="Consolas"/>
          <w:sz w:val="20"/>
        </w:rPr>
      </w:pPr>
      <w:ins w:id="150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4" w:author="Unknown"/>
          <w:rFonts w:ascii="Consolas" w:hAnsi="Consolas" w:cs="Consolas"/>
          <w:sz w:val="20"/>
        </w:rPr>
      </w:pPr>
      <w:ins w:id="1505" w:author="Unknown">
        <w:r w:rsidRPr="00250E7B">
          <w:rPr>
            <w:rFonts w:ascii="Consolas" w:hAnsi="Consolas" w:cs="Consolas"/>
            <w:sz w:val="20"/>
          </w:rPr>
          <w:t xml:space="preserve">   public void init()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6" w:author="Unknown"/>
          <w:rFonts w:ascii="Consolas" w:hAnsi="Consolas" w:cs="Consolas"/>
          <w:sz w:val="20"/>
        </w:rPr>
      </w:pPr>
      <w:ins w:id="1507" w:author="Unknown">
        <w:r w:rsidRPr="00250E7B">
          <w:rPr>
            <w:rFonts w:ascii="Consolas" w:hAnsi="Consolas" w:cs="Consolas"/>
            <w:sz w:val="20"/>
          </w:rPr>
          <w:t xml:space="preserve">      context = this.getAppletContext();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8" w:author="Unknown"/>
          <w:rFonts w:ascii="Consolas" w:hAnsi="Consolas" w:cs="Consolas"/>
          <w:sz w:val="20"/>
        </w:rPr>
      </w:pPr>
      <w:ins w:id="1509" w:author="Unknown">
        <w:r w:rsidRPr="00250E7B">
          <w:rPr>
            <w:rFonts w:ascii="Consolas" w:hAnsi="Consolas" w:cs="Consolas"/>
            <w:sz w:val="20"/>
          </w:rPr>
          <w:t xml:space="preserve">      String imageURL = this.getParameter("image");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0" w:author="Unknown"/>
          <w:rFonts w:ascii="Consolas" w:hAnsi="Consolas" w:cs="Consolas"/>
          <w:sz w:val="20"/>
        </w:rPr>
      </w:pPr>
      <w:ins w:id="1511" w:author="Unknown">
        <w:r w:rsidRPr="00250E7B">
          <w:rPr>
            <w:rFonts w:ascii="Consolas" w:hAnsi="Consolas" w:cs="Consolas"/>
            <w:sz w:val="20"/>
          </w:rPr>
          <w:t xml:space="preserve">      if(imageURL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2" w:author="Unknown"/>
          <w:rFonts w:ascii="Consolas" w:hAnsi="Consolas" w:cs="Consolas"/>
          <w:sz w:val="20"/>
        </w:rPr>
      </w:pPr>
      <w:ins w:id="1513" w:author="Unknown">
        <w:r w:rsidRPr="00250E7B">
          <w:rPr>
            <w:rFonts w:ascii="Consolas" w:hAnsi="Consolas" w:cs="Consolas"/>
            <w:sz w:val="20"/>
          </w:rPr>
          <w:t xml:space="preserve">         imageURL = "java.jpg";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4" w:author="Unknown"/>
          <w:rFonts w:ascii="Consolas" w:hAnsi="Consolas" w:cs="Consolas"/>
          <w:sz w:val="20"/>
        </w:rPr>
      </w:pPr>
      <w:ins w:id="151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6" w:author="Unknown"/>
          <w:rFonts w:ascii="Consolas" w:hAnsi="Consolas" w:cs="Consolas"/>
          <w:sz w:val="20"/>
        </w:rPr>
      </w:pPr>
      <w:ins w:id="1517"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8" w:author="Unknown"/>
          <w:rFonts w:ascii="Consolas" w:hAnsi="Consolas" w:cs="Consolas"/>
          <w:sz w:val="20"/>
        </w:rPr>
      </w:pPr>
      <w:ins w:id="1519" w:author="Unknown">
        <w:r w:rsidRPr="00250E7B">
          <w:rPr>
            <w:rFonts w:ascii="Consolas" w:hAnsi="Consolas" w:cs="Consolas"/>
            <w:sz w:val="20"/>
          </w:rPr>
          <w:t xml:space="preserve">         URL url = new URL(this.getDocumentBase(), imageURL);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0" w:author="Unknown"/>
          <w:rFonts w:ascii="Consolas" w:hAnsi="Consolas" w:cs="Consolas"/>
          <w:sz w:val="20"/>
        </w:rPr>
      </w:pPr>
      <w:ins w:id="1521" w:author="Unknown">
        <w:r w:rsidRPr="00250E7B">
          <w:rPr>
            <w:rFonts w:ascii="Consolas" w:hAnsi="Consolas" w:cs="Consolas"/>
            <w:sz w:val="20"/>
          </w:rPr>
          <w:t xml:space="preserve">         image = context.getImage(url);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2" w:author="Unknown"/>
          <w:rFonts w:ascii="Consolas" w:hAnsi="Consolas" w:cs="Consolas"/>
          <w:sz w:val="20"/>
        </w:rPr>
      </w:pPr>
      <w:ins w:id="1523" w:author="Unknown">
        <w:r w:rsidRPr="00250E7B">
          <w:rPr>
            <w:rFonts w:ascii="Consolas" w:hAnsi="Consolas" w:cs="Consolas"/>
            <w:sz w:val="20"/>
          </w:rPr>
          <w:t xml:space="preserve">      }catch(MalformedURLException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4" w:author="Unknown"/>
          <w:rFonts w:ascii="Consolas" w:hAnsi="Consolas" w:cs="Consolas"/>
          <w:sz w:val="20"/>
        </w:rPr>
      </w:pPr>
      <w:ins w:id="1525" w:author="Unknown">
        <w:r w:rsidRPr="00250E7B">
          <w:rPr>
            <w:rFonts w:ascii="Consolas" w:hAnsi="Consolas" w:cs="Consolas"/>
            <w:sz w:val="20"/>
          </w:rPr>
          <w:t xml:space="preserve">         e.printStackTrace();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6" w:author="Unknown"/>
          <w:rFonts w:ascii="Consolas" w:hAnsi="Consolas" w:cs="Consolas"/>
          <w:sz w:val="20"/>
        </w:rPr>
      </w:pPr>
      <w:ins w:id="1527" w:author="Unknown">
        <w:r w:rsidRPr="00250E7B">
          <w:rPr>
            <w:rFonts w:ascii="Consolas" w:hAnsi="Consolas" w:cs="Consolas"/>
            <w:sz w:val="20"/>
          </w:rPr>
          <w:t xml:space="preserve">         // Display in browser status bar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8" w:author="Unknown"/>
          <w:rFonts w:ascii="Consolas" w:hAnsi="Consolas" w:cs="Consolas"/>
          <w:sz w:val="20"/>
        </w:rPr>
      </w:pPr>
      <w:ins w:id="1529" w:author="Unknown">
        <w:r w:rsidRPr="00250E7B">
          <w:rPr>
            <w:rFonts w:ascii="Consolas" w:hAnsi="Consolas" w:cs="Consolas"/>
            <w:sz w:val="20"/>
          </w:rPr>
          <w:t xml:space="preserve">         context.showStatus("Could not load image!");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0" w:author="Unknown"/>
          <w:rFonts w:ascii="Consolas" w:hAnsi="Consolas" w:cs="Consolas"/>
          <w:sz w:val="20"/>
        </w:rPr>
      </w:pPr>
      <w:ins w:id="1531" w:author="Unknown">
        <w:r w:rsidRPr="00250E7B">
          <w:rPr>
            <w:rFonts w:ascii="Consolas" w:hAnsi="Consolas" w:cs="Consolas"/>
            <w:sz w:val="20"/>
          </w:rPr>
          <w:lastRenderedPageBreak/>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2" w:author="Unknown"/>
          <w:rFonts w:ascii="Consolas" w:hAnsi="Consolas" w:cs="Consolas"/>
          <w:sz w:val="20"/>
        </w:rPr>
      </w:pPr>
      <w:ins w:id="1533"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4" w:author="Unknown"/>
          <w:rFonts w:ascii="Consolas" w:hAnsi="Consolas" w:cs="Consolas"/>
          <w:sz w:val="20"/>
        </w:rPr>
      </w:pPr>
      <w:ins w:id="1535"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6" w:author="Unknown"/>
          <w:rFonts w:ascii="Consolas" w:hAnsi="Consolas" w:cs="Consolas"/>
          <w:sz w:val="20"/>
        </w:rPr>
      </w:pPr>
      <w:ins w:id="1537" w:author="Unknown">
        <w:r w:rsidRPr="00250E7B">
          <w:rPr>
            <w:rFonts w:ascii="Consolas" w:hAnsi="Consolas" w:cs="Consolas"/>
            <w:sz w:val="20"/>
          </w:rPr>
          <w:t xml:space="preserve">   public void paint(Graphics g)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8" w:author="Unknown"/>
          <w:rFonts w:ascii="Consolas" w:hAnsi="Consolas" w:cs="Consolas"/>
          <w:sz w:val="20"/>
        </w:rPr>
      </w:pPr>
      <w:ins w:id="1539" w:author="Unknown">
        <w:r w:rsidRPr="00250E7B">
          <w:rPr>
            <w:rFonts w:ascii="Consolas" w:hAnsi="Consolas" w:cs="Consolas"/>
            <w:sz w:val="20"/>
          </w:rPr>
          <w:t xml:space="preserve">      context.showStatus("Displaying image");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0" w:author="Unknown"/>
          <w:rFonts w:ascii="Consolas" w:hAnsi="Consolas" w:cs="Consolas"/>
          <w:sz w:val="20"/>
        </w:rPr>
      </w:pPr>
      <w:ins w:id="1541" w:author="Unknown">
        <w:r w:rsidRPr="00250E7B">
          <w:rPr>
            <w:rFonts w:ascii="Consolas" w:hAnsi="Consolas" w:cs="Consolas"/>
            <w:sz w:val="20"/>
          </w:rPr>
          <w:t xml:space="preserve">      g.drawImage(image, 0, 0, 200, 84, null);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2" w:author="Unknown"/>
          <w:rFonts w:ascii="Consolas" w:hAnsi="Consolas" w:cs="Consolas"/>
          <w:sz w:val="20"/>
        </w:rPr>
      </w:pPr>
      <w:ins w:id="1543" w:author="Unknown">
        <w:r w:rsidRPr="00250E7B">
          <w:rPr>
            <w:rFonts w:ascii="Consolas" w:hAnsi="Consolas" w:cs="Consolas"/>
            <w:sz w:val="20"/>
          </w:rPr>
          <w:t xml:space="preserve">      g.drawString("www.javalicense.com", 35, 100);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4" w:author="Unknown"/>
          <w:rFonts w:ascii="Consolas" w:hAnsi="Consolas" w:cs="Consolas"/>
          <w:sz w:val="20"/>
        </w:rPr>
      </w:pPr>
      <w:ins w:id="1545" w:author="Unknown">
        <w:r w:rsidRPr="00250E7B">
          <w:rPr>
            <w:rFonts w:ascii="Consolas" w:hAnsi="Consolas" w:cs="Consolas"/>
            <w:sz w:val="20"/>
          </w:rPr>
          <w:t xml:space="preserve">   }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6" w:author="Unknown"/>
          <w:rFonts w:ascii="Consolas" w:hAnsi="Consolas" w:cs="Consolas"/>
          <w:sz w:val="20"/>
        </w:rPr>
      </w:pPr>
      <w:ins w:id="1547"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548" w:author="Unknown"/>
          <w:rFonts w:ascii="Arial" w:hAnsi="Arial" w:cs="Arial"/>
          <w:sz w:val="21"/>
          <w:szCs w:val="21"/>
        </w:rPr>
      </w:pPr>
      <w:ins w:id="1549" w:author="Unknown">
        <w:r w:rsidRPr="00250E7B">
          <w:rPr>
            <w:rFonts w:ascii="Arial" w:hAnsi="Arial" w:cs="Arial"/>
            <w:sz w:val="21"/>
            <w:szCs w:val="21"/>
          </w:rPr>
          <w:t>Now, let us call this applet as follows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0" w:author="Unknown"/>
          <w:rFonts w:ascii="Consolas" w:hAnsi="Consolas" w:cs="Consolas"/>
          <w:sz w:val="20"/>
        </w:rPr>
      </w:pPr>
      <w:ins w:id="1551" w:author="Unknown">
        <w:r w:rsidRPr="00250E7B">
          <w:rPr>
            <w:rFonts w:ascii="Consolas" w:hAnsi="Consolas" w:cs="Consolas"/>
            <w:sz w:val="20"/>
          </w:rPr>
          <w:t>&lt;html&gt;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2" w:author="Unknown"/>
          <w:rFonts w:ascii="Consolas" w:hAnsi="Consolas" w:cs="Consolas"/>
          <w:sz w:val="20"/>
        </w:rPr>
      </w:pPr>
      <w:ins w:id="1553" w:author="Unknown">
        <w:r w:rsidRPr="00250E7B">
          <w:rPr>
            <w:rFonts w:ascii="Consolas" w:hAnsi="Consolas" w:cs="Consolas"/>
            <w:sz w:val="20"/>
          </w:rPr>
          <w:t xml:space="preserve">   &lt;title&gt;The ImageDemo applet&lt;/title&gt;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4" w:author="Unknown"/>
          <w:rFonts w:ascii="Consolas" w:hAnsi="Consolas" w:cs="Consolas"/>
          <w:sz w:val="20"/>
        </w:rPr>
      </w:pPr>
      <w:ins w:id="1555"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6" w:author="Unknown"/>
          <w:rFonts w:ascii="Consolas" w:hAnsi="Consolas" w:cs="Consolas"/>
          <w:sz w:val="20"/>
        </w:rPr>
      </w:pPr>
      <w:ins w:id="1557" w:author="Unknown">
        <w:r w:rsidRPr="00250E7B">
          <w:rPr>
            <w:rFonts w:ascii="Consolas" w:hAnsi="Consolas" w:cs="Consolas"/>
            <w:sz w:val="20"/>
          </w:rPr>
          <w:t xml:space="preserve">   &lt;applet code = "ImageDemo.class" width = "300" height = "200"&gt;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8" w:author="Unknown"/>
          <w:rFonts w:ascii="Consolas" w:hAnsi="Consolas" w:cs="Consolas"/>
          <w:sz w:val="20"/>
        </w:rPr>
      </w:pPr>
      <w:ins w:id="1559" w:author="Unknown">
        <w:r w:rsidRPr="00250E7B">
          <w:rPr>
            <w:rFonts w:ascii="Consolas" w:hAnsi="Consolas" w:cs="Consolas"/>
            <w:sz w:val="20"/>
          </w:rPr>
          <w:t xml:space="preserve">      &lt;param name = "image" value = "java.jpg"&gt;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0" w:author="Unknown"/>
          <w:rFonts w:ascii="Consolas" w:hAnsi="Consolas" w:cs="Consolas"/>
          <w:sz w:val="20"/>
        </w:rPr>
      </w:pPr>
      <w:ins w:id="1561" w:author="Unknown">
        <w:r w:rsidRPr="00250E7B">
          <w:rPr>
            <w:rFonts w:ascii="Consolas" w:hAnsi="Consolas" w:cs="Consolas"/>
            <w:sz w:val="20"/>
          </w:rPr>
          <w:t xml:space="preserve">   &lt;/applet&gt;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2" w:author="Unknown"/>
          <w:rFonts w:ascii="Consolas" w:hAnsi="Consolas" w:cs="Consolas"/>
          <w:sz w:val="20"/>
        </w:rPr>
      </w:pPr>
      <w:ins w:id="1563"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4" w:author="Unknown"/>
          <w:rFonts w:ascii="Consolas" w:hAnsi="Consolas" w:cs="Consolas"/>
          <w:sz w:val="20"/>
        </w:rPr>
      </w:pPr>
      <w:ins w:id="1565" w:author="Unknown">
        <w:r w:rsidRPr="00250E7B">
          <w:rPr>
            <w:rFonts w:ascii="Consolas" w:hAnsi="Consolas" w:cs="Consolas"/>
            <w:sz w:val="20"/>
          </w:rPr>
          <w:t>&lt;/html&gt;</w:t>
        </w:r>
      </w:ins>
    </w:p>
    <w:p w:rsidR="002A0BC6" w:rsidRPr="00250E7B" w:rsidRDefault="002A0BC6" w:rsidP="002A0BC6">
      <w:pPr>
        <w:shd w:val="clear" w:color="auto" w:fill="FFFFFF"/>
        <w:spacing w:before="48" w:after="48" w:line="360" w:lineRule="atLeast"/>
        <w:ind w:right="-402"/>
        <w:outlineLvl w:val="1"/>
        <w:rPr>
          <w:ins w:id="1566" w:author="Unknown"/>
          <w:rFonts w:ascii="Arial" w:hAnsi="Arial" w:cs="Arial"/>
          <w:spacing w:val="-15"/>
          <w:sz w:val="36"/>
          <w:szCs w:val="36"/>
        </w:rPr>
      </w:pPr>
      <w:ins w:id="1567" w:author="Unknown">
        <w:r w:rsidRPr="00250E7B">
          <w:rPr>
            <w:rFonts w:ascii="Arial" w:hAnsi="Arial" w:cs="Arial"/>
            <w:spacing w:val="-15"/>
            <w:sz w:val="36"/>
            <w:szCs w:val="36"/>
          </w:rPr>
          <w:t>Playing Audio</w:t>
        </w:r>
      </w:ins>
    </w:p>
    <w:p w:rsidR="002A0BC6" w:rsidRPr="00250E7B" w:rsidRDefault="002A0BC6" w:rsidP="002A0BC6">
      <w:pPr>
        <w:shd w:val="clear" w:color="auto" w:fill="FFFFFF"/>
        <w:spacing w:after="240" w:line="360" w:lineRule="atLeast"/>
        <w:ind w:left="-402" w:right="-402"/>
        <w:jc w:val="both"/>
        <w:rPr>
          <w:ins w:id="1568" w:author="Unknown"/>
          <w:rFonts w:ascii="Arial" w:hAnsi="Arial" w:cs="Arial"/>
          <w:sz w:val="21"/>
          <w:szCs w:val="21"/>
        </w:rPr>
      </w:pPr>
      <w:ins w:id="1569" w:author="Unknown">
        <w:r w:rsidRPr="00250E7B">
          <w:rPr>
            <w:rFonts w:ascii="Arial" w:hAnsi="Arial" w:cs="Arial"/>
            <w:sz w:val="21"/>
            <w:szCs w:val="21"/>
          </w:rPr>
          <w:t>An applet can play an audio file represented by the AudioClip interface in the java.applet package. The AudioClip interface has three methods, including −</w:t>
        </w:r>
      </w:ins>
    </w:p>
    <w:p w:rsidR="002A0BC6" w:rsidRPr="00250E7B" w:rsidRDefault="002A0BC6" w:rsidP="002A0BC6">
      <w:pPr>
        <w:numPr>
          <w:ilvl w:val="0"/>
          <w:numId w:val="15"/>
        </w:numPr>
        <w:shd w:val="clear" w:color="auto" w:fill="FFFFFF"/>
        <w:spacing w:after="240" w:line="360" w:lineRule="atLeast"/>
        <w:ind w:left="318" w:right="-402"/>
        <w:jc w:val="both"/>
        <w:rPr>
          <w:ins w:id="1570" w:author="Unknown"/>
          <w:rFonts w:ascii="Arial" w:hAnsi="Arial" w:cs="Arial"/>
          <w:sz w:val="21"/>
          <w:szCs w:val="21"/>
        </w:rPr>
      </w:pPr>
      <w:ins w:id="1571" w:author="Unknown">
        <w:r w:rsidRPr="00250E7B">
          <w:rPr>
            <w:rFonts w:ascii="Arial" w:hAnsi="Arial" w:cs="Arial"/>
            <w:b/>
            <w:bCs/>
            <w:sz w:val="21"/>
            <w:szCs w:val="21"/>
          </w:rPr>
          <w:t>public void play()</w:t>
        </w:r>
        <w:r w:rsidRPr="00250E7B">
          <w:rPr>
            <w:rFonts w:ascii="Arial" w:hAnsi="Arial" w:cs="Arial"/>
            <w:sz w:val="21"/>
          </w:rPr>
          <w:t> </w:t>
        </w:r>
        <w:r w:rsidRPr="00250E7B">
          <w:rPr>
            <w:rFonts w:ascii="Arial" w:hAnsi="Arial" w:cs="Arial"/>
            <w:sz w:val="21"/>
            <w:szCs w:val="21"/>
          </w:rPr>
          <w:t>− Plays the audio clip one time, from the beginning.</w:t>
        </w:r>
      </w:ins>
    </w:p>
    <w:p w:rsidR="002A0BC6" w:rsidRPr="00250E7B" w:rsidRDefault="002A0BC6" w:rsidP="002A0BC6">
      <w:pPr>
        <w:numPr>
          <w:ilvl w:val="0"/>
          <w:numId w:val="15"/>
        </w:numPr>
        <w:shd w:val="clear" w:color="auto" w:fill="FFFFFF"/>
        <w:spacing w:after="240" w:line="360" w:lineRule="atLeast"/>
        <w:ind w:left="318" w:right="-402"/>
        <w:jc w:val="both"/>
        <w:rPr>
          <w:ins w:id="1572" w:author="Unknown"/>
          <w:rFonts w:ascii="Arial" w:hAnsi="Arial" w:cs="Arial"/>
          <w:sz w:val="21"/>
          <w:szCs w:val="21"/>
        </w:rPr>
      </w:pPr>
      <w:ins w:id="1573" w:author="Unknown">
        <w:r w:rsidRPr="00250E7B">
          <w:rPr>
            <w:rFonts w:ascii="Arial" w:hAnsi="Arial" w:cs="Arial"/>
            <w:b/>
            <w:bCs/>
            <w:sz w:val="21"/>
            <w:szCs w:val="21"/>
          </w:rPr>
          <w:t>public void loop()</w:t>
        </w:r>
        <w:r w:rsidRPr="00250E7B">
          <w:rPr>
            <w:rFonts w:ascii="Arial" w:hAnsi="Arial" w:cs="Arial"/>
            <w:sz w:val="21"/>
          </w:rPr>
          <w:t> </w:t>
        </w:r>
        <w:r w:rsidRPr="00250E7B">
          <w:rPr>
            <w:rFonts w:ascii="Arial" w:hAnsi="Arial" w:cs="Arial"/>
            <w:sz w:val="21"/>
            <w:szCs w:val="21"/>
          </w:rPr>
          <w:t>− Causes the audio clip to replay continually.</w:t>
        </w:r>
      </w:ins>
    </w:p>
    <w:p w:rsidR="002A0BC6" w:rsidRPr="00250E7B" w:rsidRDefault="002A0BC6" w:rsidP="002A0BC6">
      <w:pPr>
        <w:numPr>
          <w:ilvl w:val="0"/>
          <w:numId w:val="15"/>
        </w:numPr>
        <w:shd w:val="clear" w:color="auto" w:fill="FFFFFF"/>
        <w:spacing w:after="240" w:line="360" w:lineRule="atLeast"/>
        <w:ind w:left="318" w:right="-402"/>
        <w:jc w:val="both"/>
        <w:rPr>
          <w:ins w:id="1574" w:author="Unknown"/>
          <w:rFonts w:ascii="Arial" w:hAnsi="Arial" w:cs="Arial"/>
          <w:sz w:val="21"/>
          <w:szCs w:val="21"/>
        </w:rPr>
      </w:pPr>
      <w:ins w:id="1575" w:author="Unknown">
        <w:r w:rsidRPr="00250E7B">
          <w:rPr>
            <w:rFonts w:ascii="Arial" w:hAnsi="Arial" w:cs="Arial"/>
            <w:b/>
            <w:bCs/>
            <w:sz w:val="21"/>
            <w:szCs w:val="21"/>
          </w:rPr>
          <w:t>public void stop()</w:t>
        </w:r>
        <w:r w:rsidRPr="00250E7B">
          <w:rPr>
            <w:rFonts w:ascii="Arial" w:hAnsi="Arial" w:cs="Arial"/>
            <w:sz w:val="21"/>
          </w:rPr>
          <w:t> </w:t>
        </w:r>
        <w:r w:rsidRPr="00250E7B">
          <w:rPr>
            <w:rFonts w:ascii="Arial" w:hAnsi="Arial" w:cs="Arial"/>
            <w:sz w:val="21"/>
            <w:szCs w:val="21"/>
          </w:rPr>
          <w:t>− Stops playing the audio clip.</w:t>
        </w:r>
      </w:ins>
    </w:p>
    <w:p w:rsidR="002A0BC6" w:rsidRPr="00250E7B" w:rsidRDefault="002A0BC6" w:rsidP="002A0BC6">
      <w:pPr>
        <w:shd w:val="clear" w:color="auto" w:fill="FFFFFF"/>
        <w:spacing w:after="240" w:line="360" w:lineRule="atLeast"/>
        <w:ind w:left="-402" w:right="-402"/>
        <w:jc w:val="both"/>
        <w:rPr>
          <w:ins w:id="1576" w:author="Unknown"/>
          <w:rFonts w:ascii="Arial" w:hAnsi="Arial" w:cs="Arial"/>
          <w:sz w:val="21"/>
          <w:szCs w:val="21"/>
        </w:rPr>
      </w:pPr>
      <w:ins w:id="1577" w:author="Unknown">
        <w:r w:rsidRPr="00250E7B">
          <w:rPr>
            <w:rFonts w:ascii="Arial" w:hAnsi="Arial" w:cs="Arial"/>
            <w:sz w:val="21"/>
            <w:szCs w:val="21"/>
          </w:rPr>
          <w:t>To obtain an AudioClip object, you must invoke the getAudioClip() method of the Applet class. The getAudioClip() method returns immediately, whether or not the URL resolves to an actual audio file. The audio file is not downloaded until an attempt is made to play the audio clip.</w:t>
        </w:r>
      </w:ins>
    </w:p>
    <w:p w:rsidR="002A0BC6" w:rsidRPr="00250E7B" w:rsidRDefault="002A0BC6" w:rsidP="002A0BC6">
      <w:pPr>
        <w:shd w:val="clear" w:color="auto" w:fill="FFFFFF"/>
        <w:spacing w:after="240" w:line="360" w:lineRule="atLeast"/>
        <w:ind w:left="-402" w:right="-402"/>
        <w:jc w:val="both"/>
        <w:rPr>
          <w:ins w:id="1578" w:author="Unknown"/>
          <w:rFonts w:ascii="Arial" w:hAnsi="Arial" w:cs="Arial"/>
          <w:sz w:val="21"/>
          <w:szCs w:val="21"/>
        </w:rPr>
      </w:pPr>
      <w:ins w:id="1579" w:author="Unknown">
        <w:r w:rsidRPr="00250E7B">
          <w:rPr>
            <w:rFonts w:ascii="Arial" w:hAnsi="Arial" w:cs="Arial"/>
            <w:sz w:val="21"/>
            <w:szCs w:val="21"/>
          </w:rPr>
          <w:t>Following is an example illustrating all the steps to play an audio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0" w:author="Unknown"/>
          <w:rFonts w:ascii="Consolas" w:hAnsi="Consolas" w:cs="Consolas"/>
          <w:sz w:val="20"/>
        </w:rPr>
      </w:pPr>
      <w:ins w:id="1581" w:author="Unknown">
        <w:r w:rsidRPr="00250E7B">
          <w:rPr>
            <w:rFonts w:ascii="Consolas" w:hAnsi="Consolas" w:cs="Consolas"/>
            <w:sz w:val="20"/>
          </w:rPr>
          <w:lastRenderedPageBreak/>
          <w:t>import java.applet.*;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2" w:author="Unknown"/>
          <w:rFonts w:ascii="Consolas" w:hAnsi="Consolas" w:cs="Consolas"/>
          <w:sz w:val="20"/>
        </w:rPr>
      </w:pPr>
      <w:ins w:id="1583" w:author="Unknown">
        <w:r w:rsidRPr="00250E7B">
          <w:rPr>
            <w:rFonts w:ascii="Consolas" w:hAnsi="Consolas" w:cs="Consolas"/>
            <w:sz w:val="20"/>
          </w:rPr>
          <w:t>import java.awt.*;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4" w:author="Unknown"/>
          <w:rFonts w:ascii="Consolas" w:hAnsi="Consolas" w:cs="Consolas"/>
          <w:sz w:val="20"/>
        </w:rPr>
      </w:pPr>
      <w:ins w:id="1585" w:author="Unknown">
        <w:r w:rsidRPr="00250E7B">
          <w:rPr>
            <w:rFonts w:ascii="Consolas" w:hAnsi="Consolas" w:cs="Consolas"/>
            <w:sz w:val="20"/>
          </w:rPr>
          <w:t>import java.net.*;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6"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7" w:author="Unknown"/>
          <w:rFonts w:ascii="Consolas" w:hAnsi="Consolas" w:cs="Consolas"/>
          <w:sz w:val="20"/>
        </w:rPr>
      </w:pPr>
      <w:ins w:id="1588" w:author="Unknown">
        <w:r w:rsidRPr="00250E7B">
          <w:rPr>
            <w:rFonts w:ascii="Consolas" w:hAnsi="Consolas" w:cs="Consolas"/>
            <w:sz w:val="20"/>
          </w:rPr>
          <w:t>public class AudioDemo extends Applet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9" w:author="Unknown"/>
          <w:rFonts w:ascii="Consolas" w:hAnsi="Consolas" w:cs="Consolas"/>
          <w:sz w:val="20"/>
        </w:rPr>
      </w:pPr>
      <w:ins w:id="1590" w:author="Unknown">
        <w:r w:rsidRPr="00250E7B">
          <w:rPr>
            <w:rFonts w:ascii="Consolas" w:hAnsi="Consolas" w:cs="Consolas"/>
            <w:sz w:val="20"/>
          </w:rPr>
          <w:t xml:space="preserve">   private AudioClip clip;</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1" w:author="Unknown"/>
          <w:rFonts w:ascii="Consolas" w:hAnsi="Consolas" w:cs="Consolas"/>
          <w:sz w:val="20"/>
        </w:rPr>
      </w:pPr>
      <w:ins w:id="1592" w:author="Unknown">
        <w:r w:rsidRPr="00250E7B">
          <w:rPr>
            <w:rFonts w:ascii="Consolas" w:hAnsi="Consolas" w:cs="Consolas"/>
            <w:sz w:val="20"/>
          </w:rPr>
          <w:t xml:space="preserve">   private AppletContext context;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3" w:author="Unknown"/>
          <w:rFonts w:ascii="Consolas" w:hAnsi="Consolas" w:cs="Consolas"/>
          <w:sz w:val="20"/>
        </w:rPr>
      </w:pPr>
      <w:ins w:id="159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5" w:author="Unknown"/>
          <w:rFonts w:ascii="Consolas" w:hAnsi="Consolas" w:cs="Consolas"/>
          <w:sz w:val="20"/>
        </w:rPr>
      </w:pPr>
      <w:ins w:id="1596" w:author="Unknown">
        <w:r w:rsidRPr="00250E7B">
          <w:rPr>
            <w:rFonts w:ascii="Consolas" w:hAnsi="Consolas" w:cs="Consolas"/>
            <w:sz w:val="20"/>
          </w:rPr>
          <w:t xml:space="preserve">   public void init()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7" w:author="Unknown"/>
          <w:rFonts w:ascii="Consolas" w:hAnsi="Consolas" w:cs="Consolas"/>
          <w:sz w:val="20"/>
        </w:rPr>
      </w:pPr>
      <w:ins w:id="1598" w:author="Unknown">
        <w:r w:rsidRPr="00250E7B">
          <w:rPr>
            <w:rFonts w:ascii="Consolas" w:hAnsi="Consolas" w:cs="Consolas"/>
            <w:sz w:val="20"/>
          </w:rPr>
          <w:t xml:space="preserve">      context = this.getAppletContext();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9" w:author="Unknown"/>
          <w:rFonts w:ascii="Consolas" w:hAnsi="Consolas" w:cs="Consolas"/>
          <w:sz w:val="20"/>
        </w:rPr>
      </w:pPr>
      <w:ins w:id="1600" w:author="Unknown">
        <w:r w:rsidRPr="00250E7B">
          <w:rPr>
            <w:rFonts w:ascii="Consolas" w:hAnsi="Consolas" w:cs="Consolas"/>
            <w:sz w:val="20"/>
          </w:rPr>
          <w:t xml:space="preserve">      String audioURL = this.getParameter("audio");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1" w:author="Unknown"/>
          <w:rFonts w:ascii="Consolas" w:hAnsi="Consolas" w:cs="Consolas"/>
          <w:sz w:val="20"/>
        </w:rPr>
      </w:pPr>
      <w:ins w:id="1602" w:author="Unknown">
        <w:r w:rsidRPr="00250E7B">
          <w:rPr>
            <w:rFonts w:ascii="Consolas" w:hAnsi="Consolas" w:cs="Consolas"/>
            <w:sz w:val="20"/>
          </w:rPr>
          <w:t xml:space="preserve">      if(audioURL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3" w:author="Unknown"/>
          <w:rFonts w:ascii="Consolas" w:hAnsi="Consolas" w:cs="Consolas"/>
          <w:sz w:val="20"/>
        </w:rPr>
      </w:pPr>
      <w:ins w:id="1604" w:author="Unknown">
        <w:r w:rsidRPr="00250E7B">
          <w:rPr>
            <w:rFonts w:ascii="Consolas" w:hAnsi="Consolas" w:cs="Consolas"/>
            <w:sz w:val="20"/>
          </w:rPr>
          <w:t xml:space="preserve">         audioURL = "default.au";</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5" w:author="Unknown"/>
          <w:rFonts w:ascii="Consolas" w:hAnsi="Consolas" w:cs="Consolas"/>
          <w:sz w:val="20"/>
        </w:rPr>
      </w:pPr>
      <w:ins w:id="160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7" w:author="Unknown"/>
          <w:rFonts w:ascii="Consolas" w:hAnsi="Consolas" w:cs="Consolas"/>
          <w:sz w:val="20"/>
        </w:rPr>
      </w:pPr>
      <w:ins w:id="1608" w:author="Unknown">
        <w:r w:rsidRPr="00250E7B">
          <w:rPr>
            <w:rFonts w:ascii="Consolas" w:hAnsi="Consolas" w:cs="Consolas"/>
            <w:sz w:val="20"/>
          </w:rPr>
          <w:t xml:space="preserve">      try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9" w:author="Unknown"/>
          <w:rFonts w:ascii="Consolas" w:hAnsi="Consolas" w:cs="Consolas"/>
          <w:sz w:val="20"/>
        </w:rPr>
      </w:pPr>
      <w:ins w:id="1610" w:author="Unknown">
        <w:r w:rsidRPr="00250E7B">
          <w:rPr>
            <w:rFonts w:ascii="Consolas" w:hAnsi="Consolas" w:cs="Consolas"/>
            <w:sz w:val="20"/>
          </w:rPr>
          <w:t xml:space="preserve">         URL url = new URL(this.getDocumentBase(), audioURL);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1" w:author="Unknown"/>
          <w:rFonts w:ascii="Consolas" w:hAnsi="Consolas" w:cs="Consolas"/>
          <w:sz w:val="20"/>
        </w:rPr>
      </w:pPr>
      <w:ins w:id="1612" w:author="Unknown">
        <w:r w:rsidRPr="00250E7B">
          <w:rPr>
            <w:rFonts w:ascii="Consolas" w:hAnsi="Consolas" w:cs="Consolas"/>
            <w:sz w:val="20"/>
          </w:rPr>
          <w:t xml:space="preserve">         clip = context.getAudioClip(url);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3" w:author="Unknown"/>
          <w:rFonts w:ascii="Consolas" w:hAnsi="Consolas" w:cs="Consolas"/>
          <w:sz w:val="20"/>
        </w:rPr>
      </w:pPr>
      <w:ins w:id="1614" w:author="Unknown">
        <w:r w:rsidRPr="00250E7B">
          <w:rPr>
            <w:rFonts w:ascii="Consolas" w:hAnsi="Consolas" w:cs="Consolas"/>
            <w:sz w:val="20"/>
          </w:rPr>
          <w:t xml:space="preserve">      }catch(MalformedURLException 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5" w:author="Unknown"/>
          <w:rFonts w:ascii="Consolas" w:hAnsi="Consolas" w:cs="Consolas"/>
          <w:sz w:val="20"/>
        </w:rPr>
      </w:pPr>
      <w:ins w:id="1616" w:author="Unknown">
        <w:r w:rsidRPr="00250E7B">
          <w:rPr>
            <w:rFonts w:ascii="Consolas" w:hAnsi="Consolas" w:cs="Consolas"/>
            <w:sz w:val="20"/>
          </w:rPr>
          <w:t xml:space="preserve">         e.printStackTrace();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7" w:author="Unknown"/>
          <w:rFonts w:ascii="Consolas" w:hAnsi="Consolas" w:cs="Consolas"/>
          <w:sz w:val="20"/>
        </w:rPr>
      </w:pPr>
      <w:ins w:id="1618" w:author="Unknown">
        <w:r w:rsidRPr="00250E7B">
          <w:rPr>
            <w:rFonts w:ascii="Consolas" w:hAnsi="Consolas" w:cs="Consolas"/>
            <w:sz w:val="20"/>
          </w:rPr>
          <w:t xml:space="preserve">         context.showStatus("Could not load audio file!");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9" w:author="Unknown"/>
          <w:rFonts w:ascii="Consolas" w:hAnsi="Consolas" w:cs="Consolas"/>
          <w:sz w:val="20"/>
        </w:rPr>
      </w:pPr>
      <w:ins w:id="162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1" w:author="Unknown"/>
          <w:rFonts w:ascii="Consolas" w:hAnsi="Consolas" w:cs="Consolas"/>
          <w:sz w:val="20"/>
        </w:rPr>
      </w:pPr>
      <w:ins w:id="162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3" w:author="Unknown"/>
          <w:rFonts w:ascii="Consolas" w:hAnsi="Consolas" w:cs="Consolas"/>
          <w:sz w:val="20"/>
        </w:rPr>
      </w:pPr>
      <w:ins w:id="162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5" w:author="Unknown"/>
          <w:rFonts w:ascii="Consolas" w:hAnsi="Consolas" w:cs="Consolas"/>
          <w:sz w:val="20"/>
        </w:rPr>
      </w:pPr>
      <w:ins w:id="1626" w:author="Unknown">
        <w:r w:rsidRPr="00250E7B">
          <w:rPr>
            <w:rFonts w:ascii="Consolas" w:hAnsi="Consolas" w:cs="Consolas"/>
            <w:sz w:val="20"/>
          </w:rPr>
          <w:t xml:space="preserve">   public void start()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7" w:author="Unknown"/>
          <w:rFonts w:ascii="Consolas" w:hAnsi="Consolas" w:cs="Consolas"/>
          <w:sz w:val="20"/>
        </w:rPr>
      </w:pPr>
      <w:ins w:id="1628" w:author="Unknown">
        <w:r w:rsidRPr="00250E7B">
          <w:rPr>
            <w:rFonts w:ascii="Consolas" w:hAnsi="Consolas" w:cs="Consolas"/>
            <w:sz w:val="20"/>
          </w:rPr>
          <w:t xml:space="preserve">      if(clip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9" w:author="Unknown"/>
          <w:rFonts w:ascii="Consolas" w:hAnsi="Consolas" w:cs="Consolas"/>
          <w:sz w:val="20"/>
        </w:rPr>
      </w:pPr>
      <w:ins w:id="1630" w:author="Unknown">
        <w:r w:rsidRPr="00250E7B">
          <w:rPr>
            <w:rFonts w:ascii="Consolas" w:hAnsi="Consolas" w:cs="Consolas"/>
            <w:sz w:val="20"/>
          </w:rPr>
          <w:t xml:space="preserve">         clip.loop();</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1" w:author="Unknown"/>
          <w:rFonts w:ascii="Consolas" w:hAnsi="Consolas" w:cs="Consolas"/>
          <w:sz w:val="20"/>
        </w:rPr>
      </w:pPr>
      <w:ins w:id="163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3" w:author="Unknown"/>
          <w:rFonts w:ascii="Consolas" w:hAnsi="Consolas" w:cs="Consolas"/>
          <w:sz w:val="20"/>
        </w:rPr>
      </w:pPr>
      <w:ins w:id="163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5" w:author="Unknown"/>
          <w:rFonts w:ascii="Consolas" w:hAnsi="Consolas" w:cs="Consolas"/>
          <w:sz w:val="20"/>
        </w:rPr>
      </w:pPr>
      <w:ins w:id="1636"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7" w:author="Unknown"/>
          <w:rFonts w:ascii="Consolas" w:hAnsi="Consolas" w:cs="Consolas"/>
          <w:sz w:val="20"/>
        </w:rPr>
      </w:pPr>
      <w:ins w:id="1638" w:author="Unknown">
        <w:r w:rsidRPr="00250E7B">
          <w:rPr>
            <w:rFonts w:ascii="Consolas" w:hAnsi="Consolas" w:cs="Consolas"/>
            <w:sz w:val="20"/>
          </w:rPr>
          <w:t xml:space="preserve">   public void stop()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9" w:author="Unknown"/>
          <w:rFonts w:ascii="Consolas" w:hAnsi="Consolas" w:cs="Consolas"/>
          <w:sz w:val="20"/>
        </w:rPr>
      </w:pPr>
      <w:ins w:id="1640" w:author="Unknown">
        <w:r w:rsidRPr="00250E7B">
          <w:rPr>
            <w:rFonts w:ascii="Consolas" w:hAnsi="Consolas" w:cs="Consolas"/>
            <w:sz w:val="20"/>
          </w:rPr>
          <w:t xml:space="preserve">      if(clip != null)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1" w:author="Unknown"/>
          <w:rFonts w:ascii="Consolas" w:hAnsi="Consolas" w:cs="Consolas"/>
          <w:sz w:val="20"/>
        </w:rPr>
      </w:pPr>
      <w:ins w:id="1642" w:author="Unknown">
        <w:r w:rsidRPr="00250E7B">
          <w:rPr>
            <w:rFonts w:ascii="Consolas" w:hAnsi="Consolas" w:cs="Consolas"/>
            <w:sz w:val="20"/>
          </w:rPr>
          <w:t xml:space="preserve">         clip.stop();</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3" w:author="Unknown"/>
          <w:rFonts w:ascii="Consolas" w:hAnsi="Consolas" w:cs="Consolas"/>
          <w:sz w:val="20"/>
        </w:rPr>
      </w:pPr>
      <w:ins w:id="164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5" w:author="Unknown"/>
          <w:rFonts w:ascii="Consolas" w:hAnsi="Consolas" w:cs="Consolas"/>
          <w:sz w:val="20"/>
        </w:rPr>
      </w:pPr>
      <w:ins w:id="1646" w:author="Unknown">
        <w:r w:rsidRPr="00250E7B">
          <w:rPr>
            <w:rFonts w:ascii="Consolas" w:hAnsi="Consolas" w:cs="Consolas"/>
            <w:sz w:val="20"/>
          </w:rPr>
          <w:lastRenderedPageBreak/>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7" w:author="Unknown"/>
          <w:rFonts w:ascii="Consolas" w:hAnsi="Consolas" w:cs="Consolas"/>
          <w:sz w:val="20"/>
        </w:rPr>
      </w:pPr>
      <w:ins w:id="1648"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649" w:author="Unknown"/>
          <w:rFonts w:ascii="Arial" w:hAnsi="Arial" w:cs="Arial"/>
          <w:sz w:val="21"/>
          <w:szCs w:val="21"/>
        </w:rPr>
      </w:pPr>
      <w:ins w:id="1650" w:author="Unknown">
        <w:r w:rsidRPr="00250E7B">
          <w:rPr>
            <w:rFonts w:ascii="Arial" w:hAnsi="Arial" w:cs="Arial"/>
            <w:sz w:val="21"/>
            <w:szCs w:val="21"/>
          </w:rPr>
          <w:t>Now, let us call this applet as follows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1" w:author="Unknown"/>
          <w:rFonts w:ascii="Consolas" w:hAnsi="Consolas" w:cs="Consolas"/>
          <w:sz w:val="20"/>
        </w:rPr>
      </w:pPr>
      <w:ins w:id="1652" w:author="Unknown">
        <w:r w:rsidRPr="00250E7B">
          <w:rPr>
            <w:rFonts w:ascii="Consolas" w:hAnsi="Consolas" w:cs="Consolas"/>
            <w:sz w:val="20"/>
          </w:rPr>
          <w:t>&lt;html&gt;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3" w:author="Unknown"/>
          <w:rFonts w:ascii="Consolas" w:hAnsi="Consolas" w:cs="Consolas"/>
          <w:sz w:val="20"/>
        </w:rPr>
      </w:pPr>
      <w:ins w:id="1654" w:author="Unknown">
        <w:r w:rsidRPr="00250E7B">
          <w:rPr>
            <w:rFonts w:ascii="Consolas" w:hAnsi="Consolas" w:cs="Consolas"/>
            <w:sz w:val="20"/>
          </w:rPr>
          <w:t xml:space="preserve">   &lt;title&gt;The ImageDemo applet&lt;/title&gt;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5" w:author="Unknown"/>
          <w:rFonts w:ascii="Consolas" w:hAnsi="Consolas" w:cs="Consolas"/>
          <w:sz w:val="20"/>
        </w:rPr>
      </w:pPr>
      <w:ins w:id="1656"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7" w:author="Unknown"/>
          <w:rFonts w:ascii="Consolas" w:hAnsi="Consolas" w:cs="Consolas"/>
          <w:sz w:val="20"/>
        </w:rPr>
      </w:pPr>
      <w:ins w:id="1658" w:author="Unknown">
        <w:r w:rsidRPr="00250E7B">
          <w:rPr>
            <w:rFonts w:ascii="Consolas" w:hAnsi="Consolas" w:cs="Consolas"/>
            <w:sz w:val="20"/>
          </w:rPr>
          <w:t xml:space="preserve">   &lt;applet code = "ImageDemo.class" width = "0" height = "0"&gt;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9" w:author="Unknown"/>
          <w:rFonts w:ascii="Consolas" w:hAnsi="Consolas" w:cs="Consolas"/>
          <w:sz w:val="20"/>
        </w:rPr>
      </w:pPr>
      <w:ins w:id="1660" w:author="Unknown">
        <w:r w:rsidRPr="00250E7B">
          <w:rPr>
            <w:rFonts w:ascii="Consolas" w:hAnsi="Consolas" w:cs="Consolas"/>
            <w:sz w:val="20"/>
          </w:rPr>
          <w:t xml:space="preserve">      &lt;param name = "audio" value = "test.wav"&gt;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1" w:author="Unknown"/>
          <w:rFonts w:ascii="Consolas" w:hAnsi="Consolas" w:cs="Consolas"/>
          <w:sz w:val="20"/>
        </w:rPr>
      </w:pPr>
      <w:ins w:id="1662" w:author="Unknown">
        <w:r w:rsidRPr="00250E7B">
          <w:rPr>
            <w:rFonts w:ascii="Consolas" w:hAnsi="Consolas" w:cs="Consolas"/>
            <w:sz w:val="20"/>
          </w:rPr>
          <w:t xml:space="preserve">   &lt;/applet&gt;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3" w:author="Unknown"/>
          <w:rFonts w:ascii="Consolas" w:hAnsi="Consolas" w:cs="Consolas"/>
          <w:sz w:val="20"/>
        </w:rPr>
      </w:pPr>
      <w:ins w:id="1664" w:author="Unknown">
        <w:r w:rsidRPr="00250E7B">
          <w:rPr>
            <w:rFonts w:ascii="Consolas" w:hAnsi="Consolas" w:cs="Consolas"/>
            <w:sz w:val="20"/>
          </w:rPr>
          <w:t xml:space="preserve">   &lt;hr&gt;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5" w:author="Unknown"/>
          <w:rFonts w:ascii="Consolas" w:hAnsi="Consolas" w:cs="Consolas"/>
          <w:sz w:val="20"/>
        </w:rPr>
      </w:pPr>
      <w:ins w:id="1666" w:author="Unknown">
        <w:r w:rsidRPr="00250E7B">
          <w:rPr>
            <w:rFonts w:ascii="Consolas" w:hAnsi="Consolas" w:cs="Consolas"/>
            <w:sz w:val="20"/>
          </w:rPr>
          <w:t>&lt;/html&gt;</w:t>
        </w:r>
      </w:ins>
    </w:p>
    <w:p w:rsidR="002A0BC6" w:rsidRPr="00250E7B" w:rsidRDefault="002A0BC6" w:rsidP="002A0BC6">
      <w:pPr>
        <w:shd w:val="clear" w:color="auto" w:fill="FFFFFF"/>
        <w:spacing w:after="240" w:line="360" w:lineRule="atLeast"/>
        <w:ind w:left="-402" w:right="-402"/>
        <w:jc w:val="both"/>
        <w:rPr>
          <w:ins w:id="1667" w:author="Unknown"/>
          <w:rFonts w:ascii="Arial" w:hAnsi="Arial" w:cs="Arial"/>
          <w:sz w:val="21"/>
          <w:szCs w:val="21"/>
        </w:rPr>
      </w:pPr>
      <w:ins w:id="1668" w:author="Unknown">
        <w:r w:rsidRPr="00250E7B">
          <w:rPr>
            <w:rFonts w:ascii="Arial" w:hAnsi="Arial" w:cs="Arial"/>
            <w:sz w:val="21"/>
            <w:szCs w:val="21"/>
          </w:rPr>
          <w:t>You can use test.wav on your PC to test the above example.</w:t>
        </w:r>
      </w:ins>
    </w:p>
    <w:p w:rsidR="002A0BC6" w:rsidRPr="00250E7B" w:rsidRDefault="002A0BC6" w:rsidP="002A0BC6">
      <w:pPr>
        <w:shd w:val="clear" w:color="auto" w:fill="FFFFFF"/>
        <w:spacing w:before="48" w:after="48" w:line="450" w:lineRule="atLeast"/>
        <w:ind w:right="-402"/>
        <w:jc w:val="center"/>
        <w:outlineLvl w:val="0"/>
        <w:rPr>
          <w:ins w:id="1669" w:author="Unknown"/>
          <w:rFonts w:ascii="Arial" w:hAnsi="Arial" w:cs="Arial"/>
          <w:spacing w:val="-15"/>
          <w:kern w:val="36"/>
          <w:sz w:val="42"/>
          <w:szCs w:val="42"/>
        </w:rPr>
      </w:pPr>
      <w:ins w:id="1670" w:author="Unknown">
        <w:r w:rsidRPr="00250E7B">
          <w:rPr>
            <w:rFonts w:ascii="Arial" w:hAnsi="Arial" w:cs="Arial"/>
            <w:spacing w:val="-15"/>
            <w:kern w:val="36"/>
            <w:sz w:val="42"/>
            <w:szCs w:val="42"/>
          </w:rPr>
          <w:t>Java - Documentation Comments</w:t>
        </w:r>
      </w:ins>
    </w:p>
    <w:p w:rsidR="002A0BC6" w:rsidRPr="00250E7B" w:rsidRDefault="002A0BC6" w:rsidP="002A0BC6">
      <w:pPr>
        <w:shd w:val="clear" w:color="auto" w:fill="FFFFFF"/>
        <w:spacing w:after="240" w:line="360" w:lineRule="atLeast"/>
        <w:ind w:left="-402" w:right="-402"/>
        <w:jc w:val="both"/>
        <w:rPr>
          <w:ins w:id="1671" w:author="Unknown"/>
          <w:rFonts w:ascii="Arial" w:hAnsi="Arial" w:cs="Arial"/>
          <w:sz w:val="21"/>
          <w:szCs w:val="21"/>
        </w:rPr>
      </w:pPr>
      <w:ins w:id="1672" w:author="Unknown">
        <w:r w:rsidRPr="00250E7B">
          <w:rPr>
            <w:rFonts w:ascii="Arial" w:hAnsi="Arial" w:cs="Arial"/>
            <w:sz w:val="21"/>
            <w:szCs w:val="21"/>
          </w:rPr>
          <w:t>The Java language supports three types of comments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b/>
                <w:bCs/>
                <w:sz w:val="24"/>
                <w:szCs w:val="24"/>
              </w:rPr>
            </w:pPr>
            <w:r w:rsidRPr="00250E7B">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Comment &amp;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 text */</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The compiler ignores everything from /* to */.</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//text</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The compiler ignores everything from // to the end of the line.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0" w:line="240" w:lineRule="auto"/>
              <w:jc w:val="center"/>
              <w:rPr>
                <w:rFonts w:ascii="Times New Roman" w:hAnsi="Times New Roman" w:cs="Times New Roman"/>
                <w:sz w:val="24"/>
                <w:szCs w:val="24"/>
              </w:rPr>
            </w:pPr>
            <w:r w:rsidRPr="00250E7B">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b/>
                <w:bCs/>
                <w:sz w:val="24"/>
                <w:szCs w:val="24"/>
              </w:rPr>
              <w:t>/** documentation */</w:t>
            </w:r>
          </w:p>
          <w:p w:rsidR="002A0BC6" w:rsidRPr="00250E7B" w:rsidRDefault="002A0BC6" w:rsidP="00AB6AD5">
            <w:pPr>
              <w:spacing w:after="240" w:line="360" w:lineRule="atLeast"/>
              <w:ind w:left="48" w:right="48"/>
              <w:jc w:val="both"/>
              <w:rPr>
                <w:rFonts w:ascii="Times New Roman" w:hAnsi="Times New Roman" w:cs="Times New Roman"/>
                <w:sz w:val="24"/>
                <w:szCs w:val="24"/>
              </w:rPr>
            </w:pPr>
            <w:r w:rsidRPr="00250E7B">
              <w:rPr>
                <w:rFonts w:ascii="Times New Roman" w:hAnsi="Times New Roman" w:cs="Times New Roman"/>
                <w:sz w:val="24"/>
                <w:szCs w:val="24"/>
              </w:rPr>
              <w:t>This is a documentation comment and in general its called </w:t>
            </w:r>
            <w:r w:rsidRPr="00250E7B">
              <w:rPr>
                <w:rFonts w:ascii="Times New Roman" w:hAnsi="Times New Roman" w:cs="Times New Roman"/>
                <w:b/>
                <w:bCs/>
                <w:sz w:val="24"/>
                <w:szCs w:val="24"/>
              </w:rPr>
              <w:t>doc comment</w:t>
            </w:r>
            <w:r w:rsidRPr="00250E7B">
              <w:rPr>
                <w:rFonts w:ascii="Times New Roman" w:hAnsi="Times New Roman" w:cs="Times New Roman"/>
                <w:sz w:val="24"/>
                <w:szCs w:val="24"/>
              </w:rPr>
              <w:t>. The </w:t>
            </w:r>
            <w:r w:rsidRPr="00250E7B">
              <w:rPr>
                <w:rFonts w:ascii="Times New Roman" w:hAnsi="Times New Roman" w:cs="Times New Roman"/>
                <w:b/>
                <w:bCs/>
                <w:sz w:val="24"/>
                <w:szCs w:val="24"/>
              </w:rPr>
              <w:t>JDK javadoc</w:t>
            </w:r>
            <w:r w:rsidRPr="00250E7B">
              <w:rPr>
                <w:rFonts w:ascii="Times New Roman" w:hAnsi="Times New Roman" w:cs="Times New Roman"/>
                <w:sz w:val="24"/>
                <w:szCs w:val="24"/>
              </w:rPr>
              <w:t> tool uses </w:t>
            </w:r>
            <w:r w:rsidRPr="00250E7B">
              <w:rPr>
                <w:rFonts w:ascii="Times New Roman" w:hAnsi="Times New Roman" w:cs="Times New Roman"/>
                <w:i/>
                <w:iCs/>
                <w:sz w:val="24"/>
                <w:szCs w:val="24"/>
              </w:rPr>
              <w:t>doc comments</w:t>
            </w:r>
            <w:r w:rsidRPr="00250E7B">
              <w:rPr>
                <w:rFonts w:ascii="Times New Roman" w:hAnsi="Times New Roman" w:cs="Times New Roman"/>
                <w:sz w:val="24"/>
                <w:szCs w:val="24"/>
              </w:rPr>
              <w:t> when preparing automatically generated documentation.</w:t>
            </w:r>
          </w:p>
        </w:tc>
      </w:tr>
    </w:tbl>
    <w:p w:rsidR="002A0BC6" w:rsidRPr="00250E7B" w:rsidRDefault="002A0BC6" w:rsidP="002A0BC6">
      <w:pPr>
        <w:shd w:val="clear" w:color="auto" w:fill="FFFFFF"/>
        <w:spacing w:after="240" w:line="360" w:lineRule="atLeast"/>
        <w:ind w:left="-402" w:right="-402"/>
        <w:jc w:val="both"/>
        <w:rPr>
          <w:ins w:id="1673" w:author="Unknown"/>
          <w:rFonts w:ascii="Arial" w:hAnsi="Arial" w:cs="Arial"/>
          <w:sz w:val="21"/>
          <w:szCs w:val="21"/>
        </w:rPr>
      </w:pPr>
      <w:ins w:id="1674" w:author="Unknown">
        <w:r w:rsidRPr="00250E7B">
          <w:rPr>
            <w:rFonts w:ascii="Arial" w:hAnsi="Arial" w:cs="Arial"/>
            <w:sz w:val="21"/>
            <w:szCs w:val="21"/>
          </w:rPr>
          <w:lastRenderedPageBreak/>
          <w:t>This chapter is all about explaining Javadoc. We will see how we can make use of Javadoc to generate useful documentation for Java code.</w:t>
        </w:r>
      </w:ins>
    </w:p>
    <w:p w:rsidR="002A0BC6" w:rsidRPr="00250E7B" w:rsidRDefault="002A0BC6" w:rsidP="002A0BC6">
      <w:pPr>
        <w:shd w:val="clear" w:color="auto" w:fill="FFFFFF"/>
        <w:spacing w:before="48" w:after="48" w:line="360" w:lineRule="atLeast"/>
        <w:ind w:right="-402"/>
        <w:outlineLvl w:val="1"/>
        <w:rPr>
          <w:ins w:id="1675" w:author="Unknown"/>
          <w:rFonts w:ascii="Arial" w:hAnsi="Arial" w:cs="Arial"/>
          <w:spacing w:val="-15"/>
          <w:sz w:val="36"/>
          <w:szCs w:val="36"/>
        </w:rPr>
      </w:pPr>
      <w:ins w:id="1676" w:author="Unknown">
        <w:r w:rsidRPr="00250E7B">
          <w:rPr>
            <w:rFonts w:ascii="Arial" w:hAnsi="Arial" w:cs="Arial"/>
            <w:spacing w:val="-15"/>
            <w:sz w:val="36"/>
            <w:szCs w:val="36"/>
          </w:rPr>
          <w:t>What is Javadoc?</w:t>
        </w:r>
      </w:ins>
    </w:p>
    <w:p w:rsidR="002A0BC6" w:rsidRPr="00250E7B" w:rsidRDefault="002A0BC6" w:rsidP="002A0BC6">
      <w:pPr>
        <w:shd w:val="clear" w:color="auto" w:fill="FFFFFF"/>
        <w:spacing w:after="240" w:line="360" w:lineRule="atLeast"/>
        <w:ind w:left="-402" w:right="-402"/>
        <w:jc w:val="both"/>
        <w:rPr>
          <w:ins w:id="1677" w:author="Unknown"/>
          <w:rFonts w:ascii="Arial" w:hAnsi="Arial" w:cs="Arial"/>
          <w:sz w:val="21"/>
          <w:szCs w:val="21"/>
        </w:rPr>
      </w:pPr>
      <w:ins w:id="1678" w:author="Unknown">
        <w:r w:rsidRPr="00250E7B">
          <w:rPr>
            <w:rFonts w:ascii="Arial" w:hAnsi="Arial" w:cs="Arial"/>
            <w:sz w:val="21"/>
            <w:szCs w:val="21"/>
          </w:rPr>
          <w:t>Javadoc is a tool which comes with JDK and it is used for generating Java code documentation in HTML format from Java source code, which requires documentation in a predefined format.</w:t>
        </w:r>
      </w:ins>
    </w:p>
    <w:p w:rsidR="002A0BC6" w:rsidRPr="00250E7B" w:rsidRDefault="002A0BC6" w:rsidP="002A0BC6">
      <w:pPr>
        <w:shd w:val="clear" w:color="auto" w:fill="FFFFFF"/>
        <w:spacing w:after="240" w:line="360" w:lineRule="atLeast"/>
        <w:ind w:left="-402" w:right="-402"/>
        <w:jc w:val="both"/>
        <w:rPr>
          <w:ins w:id="1679" w:author="Unknown"/>
          <w:rFonts w:ascii="Arial" w:hAnsi="Arial" w:cs="Arial"/>
          <w:sz w:val="21"/>
          <w:szCs w:val="21"/>
        </w:rPr>
      </w:pPr>
      <w:ins w:id="1680" w:author="Unknown">
        <w:r w:rsidRPr="00250E7B">
          <w:rPr>
            <w:rFonts w:ascii="Arial" w:hAnsi="Arial" w:cs="Arial"/>
            <w:sz w:val="21"/>
            <w:szCs w:val="21"/>
          </w:rPr>
          <w:t>Following is a simple example where the lines inside /*….*/ are Java multi-line comments. Similarly, the line which preceeds // is Java single-line comment.</w:t>
        </w:r>
      </w:ins>
    </w:p>
    <w:p w:rsidR="002A0BC6" w:rsidRPr="00250E7B" w:rsidRDefault="002A0BC6" w:rsidP="002A0BC6">
      <w:pPr>
        <w:shd w:val="clear" w:color="auto" w:fill="FFFFFF"/>
        <w:spacing w:before="48" w:after="48" w:line="360" w:lineRule="atLeast"/>
        <w:ind w:right="-402"/>
        <w:outlineLvl w:val="2"/>
        <w:rPr>
          <w:ins w:id="1681" w:author="Unknown"/>
          <w:rFonts w:ascii="Arial" w:hAnsi="Arial" w:cs="Arial"/>
          <w:sz w:val="27"/>
          <w:szCs w:val="27"/>
        </w:rPr>
      </w:pPr>
      <w:ins w:id="1682" w:author="Unknown">
        <w:r w:rsidRPr="00250E7B">
          <w:rPr>
            <w:rFonts w:ascii="Arial" w:hAnsi="Arial" w:cs="Arial"/>
            <w:sz w:val="27"/>
            <w:szCs w:val="27"/>
          </w:rPr>
          <w:t>Example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3" w:author="Unknown"/>
          <w:rFonts w:ascii="Consolas" w:hAnsi="Consolas" w:cs="Consolas"/>
          <w:sz w:val="20"/>
        </w:rPr>
      </w:pPr>
      <w:ins w:id="1684"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5" w:author="Unknown"/>
          <w:rFonts w:ascii="Consolas" w:hAnsi="Consolas" w:cs="Consolas"/>
          <w:sz w:val="20"/>
        </w:rPr>
      </w:pPr>
      <w:ins w:id="1686" w:author="Unknown">
        <w:r w:rsidRPr="00250E7B">
          <w:rPr>
            <w:rFonts w:ascii="Consolas" w:hAnsi="Consolas" w:cs="Consolas"/>
            <w:sz w:val="20"/>
          </w:rPr>
          <w:t>* The HelloWorld program implements an application that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7" w:author="Unknown"/>
          <w:rFonts w:ascii="Consolas" w:hAnsi="Consolas" w:cs="Consolas"/>
          <w:sz w:val="20"/>
        </w:rPr>
      </w:pPr>
      <w:ins w:id="1688" w:author="Unknown">
        <w:r w:rsidRPr="00250E7B">
          <w:rPr>
            <w:rFonts w:ascii="Consolas" w:hAnsi="Consolas" w:cs="Consolas"/>
            <w:sz w:val="20"/>
          </w:rPr>
          <w:t>* simply displays "Hello World!" to the standard 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9" w:author="Unknown"/>
          <w:rFonts w:ascii="Consolas" w:hAnsi="Consolas" w:cs="Consolas"/>
          <w:sz w:val="20"/>
        </w:rPr>
      </w:pPr>
      <w:ins w:id="1690"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1" w:author="Unknown"/>
          <w:rFonts w:ascii="Consolas" w:hAnsi="Consolas" w:cs="Consolas"/>
          <w:sz w:val="20"/>
        </w:rPr>
      </w:pPr>
      <w:ins w:id="1692" w:author="Unknown">
        <w:r w:rsidRPr="00250E7B">
          <w:rPr>
            <w:rFonts w:ascii="Consolas" w:hAnsi="Consolas" w:cs="Consolas"/>
            <w:sz w:val="20"/>
          </w:rPr>
          <w:t>* @author  Zara Ali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3" w:author="Unknown"/>
          <w:rFonts w:ascii="Consolas" w:hAnsi="Consolas" w:cs="Consolas"/>
          <w:sz w:val="20"/>
        </w:rPr>
      </w:pPr>
      <w:ins w:id="1694" w:author="Unknown">
        <w:r w:rsidRPr="00250E7B">
          <w:rPr>
            <w:rFonts w:ascii="Consolas" w:hAnsi="Consolas" w:cs="Consolas"/>
            <w:sz w:val="20"/>
          </w:rPr>
          <w:t>* @version 1.0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5" w:author="Unknown"/>
          <w:rFonts w:ascii="Consolas" w:hAnsi="Consolas" w:cs="Consolas"/>
          <w:sz w:val="20"/>
        </w:rPr>
      </w:pPr>
      <w:ins w:id="1696" w:author="Unknown">
        <w:r w:rsidRPr="00250E7B">
          <w:rPr>
            <w:rFonts w:ascii="Consolas" w:hAnsi="Consolas" w:cs="Consolas"/>
            <w:sz w:val="20"/>
          </w:rPr>
          <w:t xml:space="preserve">* @since   2014-03-31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7" w:author="Unknown"/>
          <w:rFonts w:ascii="Consolas" w:hAnsi="Consolas" w:cs="Consolas"/>
          <w:sz w:val="20"/>
        </w:rPr>
      </w:pPr>
      <w:ins w:id="1698"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9" w:author="Unknown"/>
          <w:rFonts w:ascii="Consolas" w:hAnsi="Consolas" w:cs="Consolas"/>
          <w:sz w:val="20"/>
        </w:rPr>
      </w:pPr>
      <w:ins w:id="1700" w:author="Unknown">
        <w:r w:rsidRPr="00250E7B">
          <w:rPr>
            <w:rFonts w:ascii="Consolas" w:hAnsi="Consolas" w:cs="Consolas"/>
            <w:sz w:val="20"/>
          </w:rPr>
          <w:t>public class HelloWorld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1"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2" w:author="Unknown"/>
          <w:rFonts w:ascii="Consolas" w:hAnsi="Consolas" w:cs="Consolas"/>
          <w:sz w:val="20"/>
        </w:rPr>
      </w:pPr>
      <w:ins w:id="1703"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4" w:author="Unknown"/>
          <w:rFonts w:ascii="Consolas" w:hAnsi="Consolas" w:cs="Consolas"/>
          <w:sz w:val="20"/>
        </w:rPr>
      </w:pPr>
      <w:ins w:id="1705" w:author="Unknown">
        <w:r w:rsidRPr="00250E7B">
          <w:rPr>
            <w:rFonts w:ascii="Consolas" w:hAnsi="Consolas" w:cs="Consolas"/>
            <w:sz w:val="20"/>
          </w:rPr>
          <w:t xml:space="preserve">      /* Prints Hello, World! on standard 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6" w:author="Unknown"/>
          <w:rFonts w:ascii="Consolas" w:hAnsi="Consolas" w:cs="Consolas"/>
          <w:sz w:val="20"/>
        </w:rPr>
      </w:pPr>
      <w:ins w:id="1707" w:author="Unknown">
        <w:r w:rsidRPr="00250E7B">
          <w:rPr>
            <w:rFonts w:ascii="Consolas" w:hAnsi="Consolas" w:cs="Consolas"/>
            <w:sz w:val="20"/>
          </w:rPr>
          <w:t xml:space="preserve">      System.out.println("Hello World!");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8" w:author="Unknown"/>
          <w:rFonts w:ascii="Consolas" w:hAnsi="Consolas" w:cs="Consolas"/>
          <w:sz w:val="20"/>
        </w:rPr>
      </w:pPr>
      <w:ins w:id="1709"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0" w:author="Unknown"/>
          <w:rFonts w:ascii="Consolas" w:hAnsi="Consolas" w:cs="Consolas"/>
          <w:sz w:val="20"/>
        </w:rPr>
      </w:pPr>
      <w:ins w:id="1711"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712" w:author="Unknown"/>
          <w:rFonts w:ascii="Arial" w:hAnsi="Arial" w:cs="Arial"/>
          <w:sz w:val="21"/>
          <w:szCs w:val="21"/>
        </w:rPr>
      </w:pPr>
      <w:ins w:id="1713" w:author="Unknown">
        <w:r w:rsidRPr="00250E7B">
          <w:rPr>
            <w:rFonts w:ascii="Arial" w:hAnsi="Arial" w:cs="Arial"/>
            <w:sz w:val="21"/>
            <w:szCs w:val="21"/>
          </w:rPr>
          <w:t>You can include required HTML tags inside the description part. For instance, the following example makes use of &lt;h1&gt;....&lt;/h1&gt; for heading and &lt;p&gt; has been used for creating paragraph break −</w:t>
        </w:r>
      </w:ins>
    </w:p>
    <w:p w:rsidR="002A0BC6" w:rsidRPr="00250E7B" w:rsidRDefault="002A0BC6" w:rsidP="002A0BC6">
      <w:pPr>
        <w:shd w:val="clear" w:color="auto" w:fill="FFFFFF"/>
        <w:spacing w:before="48" w:after="48" w:line="360" w:lineRule="atLeast"/>
        <w:ind w:right="-402"/>
        <w:outlineLvl w:val="2"/>
        <w:rPr>
          <w:ins w:id="1714" w:author="Unknown"/>
          <w:rFonts w:ascii="Arial" w:hAnsi="Arial" w:cs="Arial"/>
          <w:sz w:val="27"/>
          <w:szCs w:val="27"/>
        </w:rPr>
      </w:pPr>
      <w:ins w:id="1715" w:author="Unknown">
        <w:r w:rsidRPr="00250E7B">
          <w:rPr>
            <w:rFonts w:ascii="Arial" w:hAnsi="Arial" w:cs="Arial"/>
            <w:sz w:val="27"/>
            <w:szCs w:val="27"/>
          </w:rPr>
          <w:t>Example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6" w:author="Unknown"/>
          <w:rFonts w:ascii="Consolas" w:hAnsi="Consolas" w:cs="Consolas"/>
          <w:sz w:val="20"/>
        </w:rPr>
      </w:pPr>
      <w:ins w:id="1717"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8" w:author="Unknown"/>
          <w:rFonts w:ascii="Consolas" w:hAnsi="Consolas" w:cs="Consolas"/>
          <w:sz w:val="20"/>
        </w:rPr>
      </w:pPr>
      <w:ins w:id="1719" w:author="Unknown">
        <w:r w:rsidRPr="00250E7B">
          <w:rPr>
            <w:rFonts w:ascii="Consolas" w:hAnsi="Consolas" w:cs="Consolas"/>
            <w:sz w:val="20"/>
          </w:rPr>
          <w:t>* &lt;h1&gt;Hello, World!&lt;/h1&gt;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0" w:author="Unknown"/>
          <w:rFonts w:ascii="Consolas" w:hAnsi="Consolas" w:cs="Consolas"/>
          <w:sz w:val="20"/>
        </w:rPr>
      </w:pPr>
      <w:ins w:id="1721" w:author="Unknown">
        <w:r w:rsidRPr="00250E7B">
          <w:rPr>
            <w:rFonts w:ascii="Consolas" w:hAnsi="Consolas" w:cs="Consolas"/>
            <w:sz w:val="20"/>
          </w:rPr>
          <w:t>* The HelloWorld program implements an application that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2" w:author="Unknown"/>
          <w:rFonts w:ascii="Consolas" w:hAnsi="Consolas" w:cs="Consolas"/>
          <w:sz w:val="20"/>
        </w:rPr>
      </w:pPr>
      <w:ins w:id="1723" w:author="Unknown">
        <w:r w:rsidRPr="00250E7B">
          <w:rPr>
            <w:rFonts w:ascii="Consolas" w:hAnsi="Consolas" w:cs="Consolas"/>
            <w:sz w:val="20"/>
          </w:rPr>
          <w:t>* simply displays "Hello World!" to the standard 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4" w:author="Unknown"/>
          <w:rFonts w:ascii="Consolas" w:hAnsi="Consolas" w:cs="Consolas"/>
          <w:sz w:val="20"/>
        </w:rPr>
      </w:pPr>
      <w:ins w:id="1725" w:author="Unknown">
        <w:r w:rsidRPr="00250E7B">
          <w:rPr>
            <w:rFonts w:ascii="Consolas" w:hAnsi="Consolas" w:cs="Consolas"/>
            <w:sz w:val="20"/>
          </w:rPr>
          <w:lastRenderedPageBreak/>
          <w:t>* &lt;p&gt;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6" w:author="Unknown"/>
          <w:rFonts w:ascii="Consolas" w:hAnsi="Consolas" w:cs="Consolas"/>
          <w:sz w:val="20"/>
        </w:rPr>
      </w:pPr>
      <w:ins w:id="1727" w:author="Unknown">
        <w:r w:rsidRPr="00250E7B">
          <w:rPr>
            <w:rFonts w:ascii="Consolas" w:hAnsi="Consolas" w:cs="Consolas"/>
            <w:sz w:val="20"/>
          </w:rPr>
          <w:t>* Giving proper comments in your program makes it more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8" w:author="Unknown"/>
          <w:rFonts w:ascii="Consolas" w:hAnsi="Consolas" w:cs="Consolas"/>
          <w:sz w:val="20"/>
        </w:rPr>
      </w:pPr>
      <w:ins w:id="1729" w:author="Unknown">
        <w:r w:rsidRPr="00250E7B">
          <w:rPr>
            <w:rFonts w:ascii="Consolas" w:hAnsi="Consolas" w:cs="Consolas"/>
            <w:sz w:val="20"/>
          </w:rPr>
          <w:t>* user friendly and it is assumed as a high quality code.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0" w:author="Unknown"/>
          <w:rFonts w:ascii="Consolas" w:hAnsi="Consolas" w:cs="Consolas"/>
          <w:sz w:val="20"/>
        </w:rPr>
      </w:pPr>
      <w:ins w:id="173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2" w:author="Unknown"/>
          <w:rFonts w:ascii="Consolas" w:hAnsi="Consolas" w:cs="Consolas"/>
          <w:sz w:val="20"/>
        </w:rPr>
      </w:pPr>
      <w:ins w:id="1733"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4" w:author="Unknown"/>
          <w:rFonts w:ascii="Consolas" w:hAnsi="Consolas" w:cs="Consolas"/>
          <w:sz w:val="20"/>
        </w:rPr>
      </w:pPr>
      <w:ins w:id="1735" w:author="Unknown">
        <w:r w:rsidRPr="00250E7B">
          <w:rPr>
            <w:rFonts w:ascii="Consolas" w:hAnsi="Consolas" w:cs="Consolas"/>
            <w:sz w:val="20"/>
          </w:rPr>
          <w:t>* @author  Zara Ali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6" w:author="Unknown"/>
          <w:rFonts w:ascii="Consolas" w:hAnsi="Consolas" w:cs="Consolas"/>
          <w:sz w:val="20"/>
        </w:rPr>
      </w:pPr>
      <w:ins w:id="1737" w:author="Unknown">
        <w:r w:rsidRPr="00250E7B">
          <w:rPr>
            <w:rFonts w:ascii="Consolas" w:hAnsi="Consolas" w:cs="Consolas"/>
            <w:sz w:val="20"/>
          </w:rPr>
          <w:t>* @version 1.0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8" w:author="Unknown"/>
          <w:rFonts w:ascii="Consolas" w:hAnsi="Consolas" w:cs="Consolas"/>
          <w:sz w:val="20"/>
        </w:rPr>
      </w:pPr>
      <w:ins w:id="1739" w:author="Unknown">
        <w:r w:rsidRPr="00250E7B">
          <w:rPr>
            <w:rFonts w:ascii="Consolas" w:hAnsi="Consolas" w:cs="Consolas"/>
            <w:sz w:val="20"/>
          </w:rPr>
          <w:t xml:space="preserve">* @since   2014-03-31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0" w:author="Unknown"/>
          <w:rFonts w:ascii="Consolas" w:hAnsi="Consolas" w:cs="Consolas"/>
          <w:sz w:val="20"/>
        </w:rPr>
      </w:pPr>
      <w:ins w:id="1741"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2" w:author="Unknown"/>
          <w:rFonts w:ascii="Consolas" w:hAnsi="Consolas" w:cs="Consolas"/>
          <w:sz w:val="20"/>
        </w:rPr>
      </w:pPr>
      <w:ins w:id="1743" w:author="Unknown">
        <w:r w:rsidRPr="00250E7B">
          <w:rPr>
            <w:rFonts w:ascii="Consolas" w:hAnsi="Consolas" w:cs="Consolas"/>
            <w:sz w:val="20"/>
          </w:rPr>
          <w:t>public class HelloWorld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4"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5" w:author="Unknown"/>
          <w:rFonts w:ascii="Consolas" w:hAnsi="Consolas" w:cs="Consolas"/>
          <w:sz w:val="20"/>
        </w:rPr>
      </w:pPr>
      <w:ins w:id="1746" w:author="Unknown">
        <w:r w:rsidRPr="00250E7B">
          <w:rPr>
            <w:rFonts w:ascii="Consolas" w:hAnsi="Consolas" w:cs="Consolas"/>
            <w:sz w:val="20"/>
          </w:rPr>
          <w:t xml:space="preserve">   public static void main(String[] args)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7" w:author="Unknown"/>
          <w:rFonts w:ascii="Consolas" w:hAnsi="Consolas" w:cs="Consolas"/>
          <w:sz w:val="20"/>
        </w:rPr>
      </w:pPr>
      <w:ins w:id="1748" w:author="Unknown">
        <w:r w:rsidRPr="00250E7B">
          <w:rPr>
            <w:rFonts w:ascii="Consolas" w:hAnsi="Consolas" w:cs="Consolas"/>
            <w:sz w:val="20"/>
          </w:rPr>
          <w:t xml:space="preserve">      /* Prints Hello, World! on standard output.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9" w:author="Unknown"/>
          <w:rFonts w:ascii="Consolas" w:hAnsi="Consolas" w:cs="Consolas"/>
          <w:sz w:val="20"/>
        </w:rPr>
      </w:pPr>
      <w:ins w:id="1750" w:author="Unknown">
        <w:r w:rsidRPr="00250E7B">
          <w:rPr>
            <w:rFonts w:ascii="Consolas" w:hAnsi="Consolas" w:cs="Consolas"/>
            <w:sz w:val="20"/>
          </w:rPr>
          <w:t xml:space="preserve">      System.out.println("Hello World!");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1" w:author="Unknown"/>
          <w:rFonts w:ascii="Consolas" w:hAnsi="Consolas" w:cs="Consolas"/>
          <w:sz w:val="20"/>
        </w:rPr>
      </w:pPr>
      <w:ins w:id="175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3" w:author="Unknown"/>
          <w:rFonts w:ascii="Consolas" w:hAnsi="Consolas" w:cs="Consolas"/>
          <w:sz w:val="20"/>
        </w:rPr>
      </w:pPr>
      <w:ins w:id="1754" w:author="Unknown">
        <w:r w:rsidRPr="00250E7B">
          <w:rPr>
            <w:rFonts w:ascii="Consolas" w:hAnsi="Consolas" w:cs="Consolas"/>
            <w:sz w:val="20"/>
          </w:rPr>
          <w:t>}</w:t>
        </w:r>
      </w:ins>
    </w:p>
    <w:p w:rsidR="002A0BC6" w:rsidRPr="00250E7B" w:rsidRDefault="002A0BC6" w:rsidP="002A0BC6">
      <w:pPr>
        <w:shd w:val="clear" w:color="auto" w:fill="FFFFFF"/>
        <w:spacing w:before="48" w:after="48" w:line="360" w:lineRule="atLeast"/>
        <w:ind w:right="-402"/>
        <w:outlineLvl w:val="1"/>
        <w:rPr>
          <w:ins w:id="1755" w:author="Unknown"/>
          <w:rFonts w:ascii="Arial" w:hAnsi="Arial" w:cs="Arial"/>
          <w:spacing w:val="-15"/>
          <w:sz w:val="36"/>
          <w:szCs w:val="36"/>
        </w:rPr>
      </w:pPr>
      <w:ins w:id="1756" w:author="Unknown">
        <w:r w:rsidRPr="00250E7B">
          <w:rPr>
            <w:rFonts w:ascii="Arial" w:hAnsi="Arial" w:cs="Arial"/>
            <w:spacing w:val="-15"/>
            <w:sz w:val="36"/>
            <w:szCs w:val="36"/>
          </w:rPr>
          <w:t>The javadoc Tags</w:t>
        </w:r>
      </w:ins>
    </w:p>
    <w:p w:rsidR="002A0BC6" w:rsidRPr="00250E7B" w:rsidRDefault="002A0BC6" w:rsidP="002A0BC6">
      <w:pPr>
        <w:shd w:val="clear" w:color="auto" w:fill="FFFFFF"/>
        <w:spacing w:after="240" w:line="360" w:lineRule="atLeast"/>
        <w:ind w:left="-402" w:right="-402"/>
        <w:jc w:val="both"/>
        <w:rPr>
          <w:ins w:id="1757" w:author="Unknown"/>
          <w:rFonts w:ascii="Arial" w:hAnsi="Arial" w:cs="Arial"/>
          <w:sz w:val="21"/>
          <w:szCs w:val="21"/>
        </w:rPr>
      </w:pPr>
      <w:ins w:id="1758" w:author="Unknown">
        <w:r w:rsidRPr="00250E7B">
          <w:rPr>
            <w:rFonts w:ascii="Arial" w:hAnsi="Arial" w:cs="Arial"/>
            <w:sz w:val="21"/>
            <w:szCs w:val="21"/>
          </w:rPr>
          <w:t>The javadoc tool recognizes the following tags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18"/>
        <w:gridCol w:w="4433"/>
        <w:gridCol w:w="2909"/>
      </w:tblGrid>
      <w:tr w:rsidR="002A0BC6" w:rsidRPr="00250E7B" w:rsidTr="00AB6AD5">
        <w:tc>
          <w:tcPr>
            <w:tcW w:w="0" w:type="auto"/>
            <w:tcBorders>
              <w:top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tcBorders>
            <w:shd w:val="clear" w:color="auto" w:fill="EEEEEE"/>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b/>
                <w:bCs/>
                <w:sz w:val="24"/>
                <w:szCs w:val="24"/>
              </w:rPr>
            </w:pPr>
            <w:r w:rsidRPr="00250E7B">
              <w:rPr>
                <w:rFonts w:ascii="Times New Roman" w:hAnsi="Times New Roman" w:cs="Times New Roman"/>
                <w:b/>
                <w:bCs/>
                <w:sz w:val="24"/>
                <w:szCs w:val="24"/>
              </w:rPr>
              <w:t>Syntax</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@author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the author of a class.</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@author name-text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Displays text in code font without interpreting the text as HTML markup or nested javadoc tags.</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{@code text}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{@docRoot}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Represents the relative path to the generated document's root directory from any generated page.</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{@docRoot}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@deprecated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 xml:space="preserve">Adds a comment indicating that this API </w:t>
            </w:r>
            <w:r w:rsidRPr="00250E7B">
              <w:rPr>
                <w:rFonts w:ascii="Times New Roman" w:hAnsi="Times New Roman" w:cs="Times New Roman"/>
                <w:sz w:val="24"/>
                <w:szCs w:val="24"/>
              </w:rPr>
              <w:lastRenderedPageBreak/>
              <w:t>should no longer be used.</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lastRenderedPageBreak/>
              <w:t xml:space="preserve">@deprecated </w:t>
            </w:r>
            <w:r w:rsidRPr="00250E7B">
              <w:rPr>
                <w:rFonts w:ascii="Times New Roman" w:hAnsi="Times New Roman" w:cs="Times New Roman"/>
                <w:sz w:val="24"/>
                <w:szCs w:val="24"/>
              </w:rPr>
              <w:lastRenderedPageBreak/>
              <w:t>deprecatedtext</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@exception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w:t>
            </w:r>
            <w:r w:rsidRPr="00250E7B">
              <w:rPr>
                <w:rFonts w:ascii="Times New Roman" w:hAnsi="Times New Roman" w:cs="Times New Roman"/>
                <w:b/>
                <w:bCs/>
                <w:sz w:val="24"/>
                <w:szCs w:val="24"/>
              </w:rPr>
              <w:t>Throws</w:t>
            </w:r>
            <w:r w:rsidRPr="00250E7B">
              <w:rPr>
                <w:rFonts w:ascii="Times New Roman" w:hAnsi="Times New Roman" w:cs="Times New Roman"/>
                <w:sz w:val="24"/>
                <w:szCs w:val="24"/>
              </w:rPr>
              <w:t> subheading to the generated documentation, with the classname and description text.</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@exception class-name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{@inheritDoc}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Inherits a comment from the </w:t>
            </w:r>
            <w:r w:rsidRPr="00250E7B">
              <w:rPr>
                <w:rFonts w:ascii="Times New Roman" w:hAnsi="Times New Roman" w:cs="Times New Roman"/>
                <w:b/>
                <w:bCs/>
                <w:sz w:val="24"/>
                <w:szCs w:val="24"/>
              </w:rPr>
              <w:t>nearest</w:t>
            </w:r>
            <w:r w:rsidRPr="00250E7B">
              <w:rPr>
                <w:rFonts w:ascii="Times New Roman" w:hAnsi="Times New Roman" w:cs="Times New Roman"/>
                <w:sz w:val="24"/>
                <w:szCs w:val="24"/>
              </w:rPr>
              <w:t> inheritable class or implementable interface.</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Inherits a comment from the immediate surperclass.</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{@link}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Inserts an in-line link with the visible text label that points to the documentation for the specified package, class, or member name of a referenced class.</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{@link package.class#member label}</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{@linkplain}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Identical to {@link}, except the link's label is displayed in plain text than code font.</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{@linkplain package.class#member label}</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@param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parameter with the specified parameter-name followed by the specified description to the "Parameters" section.</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@param parameter-name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@return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"Returns" section with the description text.</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@return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@see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"See Also" heading with a link or text entry that points to reference.</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@see reference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@serial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Used in the doc comment for a default serializable field.</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@serial field-description | include | exclude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@serialData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Documents the data written by the writeObject( ) or writeExternal( ) methods.</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@serialData data-description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lastRenderedPageBreak/>
              <w:t>@serialField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Documents an ObjectStreamField component.</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@serialField field-name field-type field-description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@since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"Since" heading with the specified since-text to the generated documentation.</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@since release</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@throws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The @throws and @exception tags are synonyms.</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@throws class-name description</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When {@value} is used in the doc comment of a static field, it displays the value of that constant.</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{@value package.class#field}</w:t>
            </w:r>
          </w:p>
        </w:tc>
      </w:tr>
      <w:tr w:rsidR="002A0BC6" w:rsidRPr="00250E7B" w:rsidTr="00AB6AD5">
        <w:tc>
          <w:tcPr>
            <w:tcW w:w="0" w:type="auto"/>
            <w:tcBorders>
              <w:top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jc w:val="center"/>
              <w:rPr>
                <w:rFonts w:ascii="Times New Roman" w:hAnsi="Times New Roman" w:cs="Times New Roman"/>
                <w:sz w:val="24"/>
                <w:szCs w:val="24"/>
              </w:rPr>
            </w:pPr>
            <w:r w:rsidRPr="00250E7B">
              <w:rPr>
                <w:rFonts w:ascii="Times New Roman" w:hAnsi="Times New Roman" w:cs="Times New Roman"/>
                <w:sz w:val="24"/>
                <w:szCs w:val="24"/>
              </w:rPr>
              <w:t>@version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Adds a "Version" subheading with the specified version-text to the generated docs when the -version option is used.</w:t>
            </w:r>
          </w:p>
        </w:tc>
        <w:tc>
          <w:tcPr>
            <w:tcW w:w="0" w:type="auto"/>
            <w:tcBorders>
              <w:top w:val="single" w:sz="6" w:space="0" w:color="DDDDDD"/>
              <w:left w:val="single" w:sz="6" w:space="0" w:color="DDDDDD"/>
              <w:bottom w:val="single" w:sz="6" w:space="0" w:color="DDDDDD"/>
            </w:tcBorders>
            <w:tcMar>
              <w:top w:w="120" w:type="dxa"/>
              <w:left w:w="120" w:type="dxa"/>
              <w:bottom w:w="120" w:type="dxa"/>
              <w:right w:w="120" w:type="dxa"/>
            </w:tcMar>
            <w:vAlign w:val="center"/>
            <w:hideMark/>
          </w:tcPr>
          <w:p w:rsidR="002A0BC6" w:rsidRPr="00250E7B" w:rsidRDefault="002A0BC6" w:rsidP="00AB6AD5">
            <w:pPr>
              <w:spacing w:after="300" w:line="240" w:lineRule="auto"/>
              <w:rPr>
                <w:rFonts w:ascii="Times New Roman" w:hAnsi="Times New Roman" w:cs="Times New Roman"/>
                <w:sz w:val="24"/>
                <w:szCs w:val="24"/>
              </w:rPr>
            </w:pPr>
            <w:r w:rsidRPr="00250E7B">
              <w:rPr>
                <w:rFonts w:ascii="Times New Roman" w:hAnsi="Times New Roman" w:cs="Times New Roman"/>
                <w:sz w:val="24"/>
                <w:szCs w:val="24"/>
              </w:rPr>
              <w:t>@version version-text</w:t>
            </w:r>
          </w:p>
        </w:tc>
      </w:tr>
    </w:tbl>
    <w:p w:rsidR="002A0BC6" w:rsidRPr="00250E7B" w:rsidRDefault="002A0BC6" w:rsidP="002A0BC6">
      <w:pPr>
        <w:shd w:val="clear" w:color="auto" w:fill="FFFFFF"/>
        <w:spacing w:before="48" w:after="48" w:line="360" w:lineRule="atLeast"/>
        <w:ind w:right="-402"/>
        <w:outlineLvl w:val="1"/>
        <w:rPr>
          <w:ins w:id="1759" w:author="Unknown"/>
          <w:rFonts w:ascii="Arial" w:hAnsi="Arial" w:cs="Arial"/>
          <w:spacing w:val="-15"/>
          <w:sz w:val="36"/>
          <w:szCs w:val="36"/>
        </w:rPr>
      </w:pPr>
      <w:ins w:id="1760" w:author="Unknown">
        <w:r w:rsidRPr="00250E7B">
          <w:rPr>
            <w:rFonts w:ascii="Arial" w:hAnsi="Arial" w:cs="Arial"/>
            <w:spacing w:val="-15"/>
            <w:sz w:val="36"/>
            <w:szCs w:val="36"/>
          </w:rPr>
          <w:t>Example</w:t>
        </w:r>
      </w:ins>
    </w:p>
    <w:p w:rsidR="002A0BC6" w:rsidRPr="00250E7B" w:rsidRDefault="002A0BC6" w:rsidP="002A0BC6">
      <w:pPr>
        <w:shd w:val="clear" w:color="auto" w:fill="FFFFFF"/>
        <w:spacing w:after="240" w:line="360" w:lineRule="atLeast"/>
        <w:ind w:left="-402" w:right="-402"/>
        <w:jc w:val="both"/>
        <w:rPr>
          <w:ins w:id="1761" w:author="Unknown"/>
          <w:rFonts w:ascii="Arial" w:hAnsi="Arial" w:cs="Arial"/>
          <w:sz w:val="21"/>
          <w:szCs w:val="21"/>
        </w:rPr>
      </w:pPr>
      <w:ins w:id="1762" w:author="Unknown">
        <w:r w:rsidRPr="00250E7B">
          <w:rPr>
            <w:rFonts w:ascii="Arial" w:hAnsi="Arial" w:cs="Arial"/>
            <w:sz w:val="21"/>
            <w:szCs w:val="21"/>
          </w:rPr>
          <w:t>Following program uses few of the important tags available for documentation comments. You can make use of other tags based on your requirements.</w:t>
        </w:r>
      </w:ins>
    </w:p>
    <w:p w:rsidR="002A0BC6" w:rsidRPr="00250E7B" w:rsidRDefault="002A0BC6" w:rsidP="002A0BC6">
      <w:pPr>
        <w:shd w:val="clear" w:color="auto" w:fill="FFFFFF"/>
        <w:spacing w:after="240" w:line="360" w:lineRule="atLeast"/>
        <w:ind w:left="-402" w:right="-402"/>
        <w:jc w:val="both"/>
        <w:rPr>
          <w:ins w:id="1763" w:author="Unknown"/>
          <w:rFonts w:ascii="Arial" w:hAnsi="Arial" w:cs="Arial"/>
          <w:sz w:val="21"/>
          <w:szCs w:val="21"/>
        </w:rPr>
      </w:pPr>
      <w:ins w:id="1764" w:author="Unknown">
        <w:r w:rsidRPr="00250E7B">
          <w:rPr>
            <w:rFonts w:ascii="Arial" w:hAnsi="Arial" w:cs="Arial"/>
            <w:sz w:val="21"/>
            <w:szCs w:val="21"/>
          </w:rPr>
          <w:t>The documentation about the AddNum class will be produced in HTML file AddNum.html but at the same time a master file with a name index.html will also be created.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5" w:author="Unknown"/>
          <w:rFonts w:ascii="Consolas" w:hAnsi="Consolas" w:cs="Consolas"/>
          <w:sz w:val="20"/>
        </w:rPr>
      </w:pPr>
      <w:ins w:id="1766" w:author="Unknown">
        <w:r w:rsidRPr="00250E7B">
          <w:rPr>
            <w:rFonts w:ascii="Consolas" w:hAnsi="Consolas" w:cs="Consolas"/>
            <w:sz w:val="20"/>
          </w:rPr>
          <w:t>import java.io.*;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7"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8" w:author="Unknown"/>
          <w:rFonts w:ascii="Consolas" w:hAnsi="Consolas" w:cs="Consolas"/>
          <w:sz w:val="20"/>
        </w:rPr>
      </w:pPr>
      <w:ins w:id="1769"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0" w:author="Unknown"/>
          <w:rFonts w:ascii="Consolas" w:hAnsi="Consolas" w:cs="Consolas"/>
          <w:sz w:val="20"/>
        </w:rPr>
      </w:pPr>
      <w:ins w:id="1771" w:author="Unknown">
        <w:r w:rsidRPr="00250E7B">
          <w:rPr>
            <w:rFonts w:ascii="Consolas" w:hAnsi="Consolas" w:cs="Consolas"/>
            <w:sz w:val="20"/>
          </w:rPr>
          <w:t>* &lt;h1&gt;Add Two Numbers!&lt;/h1&gt;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2" w:author="Unknown"/>
          <w:rFonts w:ascii="Consolas" w:hAnsi="Consolas" w:cs="Consolas"/>
          <w:sz w:val="20"/>
        </w:rPr>
      </w:pPr>
      <w:ins w:id="1773" w:author="Unknown">
        <w:r w:rsidRPr="00250E7B">
          <w:rPr>
            <w:rFonts w:ascii="Consolas" w:hAnsi="Consolas" w:cs="Consolas"/>
            <w:sz w:val="20"/>
          </w:rPr>
          <w:t>* The AddNum program implements an application that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4" w:author="Unknown"/>
          <w:rFonts w:ascii="Consolas" w:hAnsi="Consolas" w:cs="Consolas"/>
          <w:sz w:val="20"/>
        </w:rPr>
      </w:pPr>
      <w:ins w:id="1775" w:author="Unknown">
        <w:r w:rsidRPr="00250E7B">
          <w:rPr>
            <w:rFonts w:ascii="Consolas" w:hAnsi="Consolas" w:cs="Consolas"/>
            <w:sz w:val="20"/>
          </w:rPr>
          <w:t>* simply adds two given integer numbers and Prints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6" w:author="Unknown"/>
          <w:rFonts w:ascii="Consolas" w:hAnsi="Consolas" w:cs="Consolas"/>
          <w:sz w:val="20"/>
        </w:rPr>
      </w:pPr>
      <w:ins w:id="1777" w:author="Unknown">
        <w:r w:rsidRPr="00250E7B">
          <w:rPr>
            <w:rFonts w:ascii="Consolas" w:hAnsi="Consolas" w:cs="Consolas"/>
            <w:sz w:val="20"/>
          </w:rPr>
          <w:t>* the output on the screen.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8" w:author="Unknown"/>
          <w:rFonts w:ascii="Consolas" w:hAnsi="Consolas" w:cs="Consolas"/>
          <w:sz w:val="20"/>
        </w:rPr>
      </w:pPr>
      <w:ins w:id="1779" w:author="Unknown">
        <w:r w:rsidRPr="00250E7B">
          <w:rPr>
            <w:rFonts w:ascii="Consolas" w:hAnsi="Consolas" w:cs="Consolas"/>
            <w:sz w:val="20"/>
          </w:rPr>
          <w:t>* &lt;p&gt;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0" w:author="Unknown"/>
          <w:rFonts w:ascii="Consolas" w:hAnsi="Consolas" w:cs="Consolas"/>
          <w:sz w:val="20"/>
        </w:rPr>
      </w:pPr>
      <w:ins w:id="1781" w:author="Unknown">
        <w:r w:rsidRPr="00250E7B">
          <w:rPr>
            <w:rFonts w:ascii="Consolas" w:hAnsi="Consolas" w:cs="Consolas"/>
            <w:sz w:val="20"/>
          </w:rPr>
          <w:t>* &lt;b&gt;Note:&lt;/b&gt; Giving proper comments in your program makes it more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2" w:author="Unknown"/>
          <w:rFonts w:ascii="Consolas" w:hAnsi="Consolas" w:cs="Consolas"/>
          <w:sz w:val="20"/>
        </w:rPr>
      </w:pPr>
      <w:ins w:id="1783" w:author="Unknown">
        <w:r w:rsidRPr="00250E7B">
          <w:rPr>
            <w:rFonts w:ascii="Consolas" w:hAnsi="Consolas" w:cs="Consolas"/>
            <w:sz w:val="20"/>
          </w:rPr>
          <w:t>* user friendly and it is assumed as a high quality code.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4" w:author="Unknown"/>
          <w:rFonts w:ascii="Consolas" w:hAnsi="Consolas" w:cs="Consolas"/>
          <w:sz w:val="20"/>
        </w:rPr>
      </w:pPr>
      <w:ins w:id="1785"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6" w:author="Unknown"/>
          <w:rFonts w:ascii="Consolas" w:hAnsi="Consolas" w:cs="Consolas"/>
          <w:sz w:val="20"/>
        </w:rPr>
      </w:pPr>
      <w:ins w:id="1787" w:author="Unknown">
        <w:r w:rsidRPr="00250E7B">
          <w:rPr>
            <w:rFonts w:ascii="Consolas" w:hAnsi="Consolas" w:cs="Consolas"/>
            <w:sz w:val="20"/>
          </w:rPr>
          <w:lastRenderedPageBreak/>
          <w:t>* @author  Zara Ali</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8" w:author="Unknown"/>
          <w:rFonts w:ascii="Consolas" w:hAnsi="Consolas" w:cs="Consolas"/>
          <w:sz w:val="20"/>
        </w:rPr>
      </w:pPr>
      <w:ins w:id="1789" w:author="Unknown">
        <w:r w:rsidRPr="00250E7B">
          <w:rPr>
            <w:rFonts w:ascii="Consolas" w:hAnsi="Consolas" w:cs="Consolas"/>
            <w:sz w:val="20"/>
          </w:rPr>
          <w:t>* @version 1.0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0" w:author="Unknown"/>
          <w:rFonts w:ascii="Consolas" w:hAnsi="Consolas" w:cs="Consolas"/>
          <w:sz w:val="20"/>
        </w:rPr>
      </w:pPr>
      <w:ins w:id="1791" w:author="Unknown">
        <w:r w:rsidRPr="00250E7B">
          <w:rPr>
            <w:rFonts w:ascii="Consolas" w:hAnsi="Consolas" w:cs="Consolas"/>
            <w:sz w:val="20"/>
          </w:rPr>
          <w:t>* @since   2014-03-31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2" w:author="Unknown"/>
          <w:rFonts w:ascii="Consolas" w:hAnsi="Consolas" w:cs="Consolas"/>
          <w:sz w:val="20"/>
        </w:rPr>
      </w:pPr>
      <w:ins w:id="1793" w:author="Unknown">
        <w:r w:rsidRPr="00250E7B">
          <w:rPr>
            <w:rFonts w:ascii="Consolas" w:hAnsi="Consolas" w:cs="Consolas"/>
            <w:sz w:val="20"/>
          </w:rPr>
          <w:t>*/</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4" w:author="Unknown"/>
          <w:rFonts w:ascii="Consolas" w:hAnsi="Consolas" w:cs="Consolas"/>
          <w:sz w:val="20"/>
        </w:rPr>
      </w:pPr>
      <w:ins w:id="1795" w:author="Unknown">
        <w:r w:rsidRPr="00250E7B">
          <w:rPr>
            <w:rFonts w:ascii="Consolas" w:hAnsi="Consolas" w:cs="Consolas"/>
            <w:sz w:val="20"/>
          </w:rPr>
          <w:t>public class AddNum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6" w:author="Unknown"/>
          <w:rFonts w:ascii="Consolas" w:hAnsi="Consolas" w:cs="Consolas"/>
          <w:sz w:val="20"/>
        </w:rPr>
      </w:pPr>
      <w:ins w:id="179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8" w:author="Unknown"/>
          <w:rFonts w:ascii="Consolas" w:hAnsi="Consolas" w:cs="Consolas"/>
          <w:sz w:val="20"/>
        </w:rPr>
      </w:pPr>
      <w:ins w:id="1799" w:author="Unknown">
        <w:r w:rsidRPr="00250E7B">
          <w:rPr>
            <w:rFonts w:ascii="Consolas" w:hAnsi="Consolas" w:cs="Consolas"/>
            <w:sz w:val="20"/>
          </w:rPr>
          <w:t xml:space="preserve">   * This method is used to add two integers. This is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0" w:author="Unknown"/>
          <w:rFonts w:ascii="Consolas" w:hAnsi="Consolas" w:cs="Consolas"/>
          <w:sz w:val="20"/>
        </w:rPr>
      </w:pPr>
      <w:ins w:id="1801" w:author="Unknown">
        <w:r w:rsidRPr="00250E7B">
          <w:rPr>
            <w:rFonts w:ascii="Consolas" w:hAnsi="Consolas" w:cs="Consolas"/>
            <w:sz w:val="20"/>
          </w:rPr>
          <w:t xml:space="preserve">   * a the simplest form of a class method, just to</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2" w:author="Unknown"/>
          <w:rFonts w:ascii="Consolas" w:hAnsi="Consolas" w:cs="Consolas"/>
          <w:sz w:val="20"/>
        </w:rPr>
      </w:pPr>
      <w:ins w:id="1803" w:author="Unknown">
        <w:r w:rsidRPr="00250E7B">
          <w:rPr>
            <w:rFonts w:ascii="Consolas" w:hAnsi="Consolas" w:cs="Consolas"/>
            <w:sz w:val="20"/>
          </w:rPr>
          <w:t xml:space="preserve">   * show the usage of various javadoc Tags.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4" w:author="Unknown"/>
          <w:rFonts w:ascii="Consolas" w:hAnsi="Consolas" w:cs="Consolas"/>
          <w:sz w:val="20"/>
        </w:rPr>
      </w:pPr>
      <w:ins w:id="1805" w:author="Unknown">
        <w:r w:rsidRPr="00250E7B">
          <w:rPr>
            <w:rFonts w:ascii="Consolas" w:hAnsi="Consolas" w:cs="Consolas"/>
            <w:sz w:val="20"/>
          </w:rPr>
          <w:t xml:space="preserve">   * @param numA This is the first paramter to addNum method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6" w:author="Unknown"/>
          <w:rFonts w:ascii="Consolas" w:hAnsi="Consolas" w:cs="Consolas"/>
          <w:sz w:val="20"/>
        </w:rPr>
      </w:pPr>
      <w:ins w:id="1807" w:author="Unknown">
        <w:r w:rsidRPr="00250E7B">
          <w:rPr>
            <w:rFonts w:ascii="Consolas" w:hAnsi="Consolas" w:cs="Consolas"/>
            <w:sz w:val="20"/>
          </w:rPr>
          <w:t xml:space="preserve">   * @param numB  This is the second parameter to addNum method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8" w:author="Unknown"/>
          <w:rFonts w:ascii="Consolas" w:hAnsi="Consolas" w:cs="Consolas"/>
          <w:sz w:val="20"/>
        </w:rPr>
      </w:pPr>
      <w:ins w:id="1809" w:author="Unknown">
        <w:r w:rsidRPr="00250E7B">
          <w:rPr>
            <w:rFonts w:ascii="Consolas" w:hAnsi="Consolas" w:cs="Consolas"/>
            <w:sz w:val="20"/>
          </w:rPr>
          <w:t xml:space="preserve">   * @return int This returns sum of numA and numB.</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0" w:author="Unknown"/>
          <w:rFonts w:ascii="Consolas" w:hAnsi="Consolas" w:cs="Consolas"/>
          <w:sz w:val="20"/>
        </w:rPr>
      </w:pPr>
      <w:ins w:id="1811"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2" w:author="Unknown"/>
          <w:rFonts w:ascii="Consolas" w:hAnsi="Consolas" w:cs="Consolas"/>
          <w:sz w:val="20"/>
        </w:rPr>
      </w:pPr>
      <w:ins w:id="1813" w:author="Unknown">
        <w:r w:rsidRPr="00250E7B">
          <w:rPr>
            <w:rFonts w:ascii="Consolas" w:hAnsi="Consolas" w:cs="Consolas"/>
            <w:sz w:val="20"/>
          </w:rPr>
          <w:t xml:space="preserve">   public int addNum(int numA, int numB)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4" w:author="Unknown"/>
          <w:rFonts w:ascii="Consolas" w:hAnsi="Consolas" w:cs="Consolas"/>
          <w:sz w:val="20"/>
        </w:rPr>
      </w:pPr>
      <w:ins w:id="1815" w:author="Unknown">
        <w:r w:rsidRPr="00250E7B">
          <w:rPr>
            <w:rFonts w:ascii="Consolas" w:hAnsi="Consolas" w:cs="Consolas"/>
            <w:sz w:val="20"/>
          </w:rPr>
          <w:t xml:space="preserve">      return numA + numB;</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6" w:author="Unknown"/>
          <w:rFonts w:ascii="Consolas" w:hAnsi="Consolas" w:cs="Consolas"/>
          <w:sz w:val="20"/>
        </w:rPr>
      </w:pPr>
      <w:ins w:id="1817"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8"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9" w:author="Unknown"/>
          <w:rFonts w:ascii="Consolas" w:hAnsi="Consolas" w:cs="Consolas"/>
          <w:sz w:val="20"/>
        </w:rPr>
      </w:pPr>
      <w:ins w:id="1820"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1" w:author="Unknown"/>
          <w:rFonts w:ascii="Consolas" w:hAnsi="Consolas" w:cs="Consolas"/>
          <w:sz w:val="20"/>
        </w:rPr>
      </w:pPr>
      <w:ins w:id="1822" w:author="Unknown">
        <w:r w:rsidRPr="00250E7B">
          <w:rPr>
            <w:rFonts w:ascii="Consolas" w:hAnsi="Consolas" w:cs="Consolas"/>
            <w:sz w:val="20"/>
          </w:rPr>
          <w:t xml:space="preserve">   * This is the main method which makes use of addNum method.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3" w:author="Unknown"/>
          <w:rFonts w:ascii="Consolas" w:hAnsi="Consolas" w:cs="Consolas"/>
          <w:sz w:val="20"/>
        </w:rPr>
      </w:pPr>
      <w:ins w:id="1824" w:author="Unknown">
        <w:r w:rsidRPr="00250E7B">
          <w:rPr>
            <w:rFonts w:ascii="Consolas" w:hAnsi="Consolas" w:cs="Consolas"/>
            <w:sz w:val="20"/>
          </w:rPr>
          <w:t xml:space="preserve">   * @param args Unused.</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5" w:author="Unknown"/>
          <w:rFonts w:ascii="Consolas" w:hAnsi="Consolas" w:cs="Consolas"/>
          <w:sz w:val="20"/>
        </w:rPr>
      </w:pPr>
      <w:ins w:id="1826" w:author="Unknown">
        <w:r w:rsidRPr="00250E7B">
          <w:rPr>
            <w:rFonts w:ascii="Consolas" w:hAnsi="Consolas" w:cs="Consolas"/>
            <w:sz w:val="20"/>
          </w:rPr>
          <w:t xml:space="preserve">   * @return Nothing.</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7" w:author="Unknown"/>
          <w:rFonts w:ascii="Consolas" w:hAnsi="Consolas" w:cs="Consolas"/>
          <w:sz w:val="20"/>
        </w:rPr>
      </w:pPr>
      <w:ins w:id="1828" w:author="Unknown">
        <w:r w:rsidRPr="00250E7B">
          <w:rPr>
            <w:rFonts w:ascii="Consolas" w:hAnsi="Consolas" w:cs="Consolas"/>
            <w:sz w:val="20"/>
          </w:rPr>
          <w:t xml:space="preserve">   * @exception IOException On input error.</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9" w:author="Unknown"/>
          <w:rFonts w:ascii="Consolas" w:hAnsi="Consolas" w:cs="Consolas"/>
          <w:sz w:val="20"/>
        </w:rPr>
      </w:pPr>
      <w:ins w:id="1830" w:author="Unknown">
        <w:r w:rsidRPr="00250E7B">
          <w:rPr>
            <w:rFonts w:ascii="Consolas" w:hAnsi="Consolas" w:cs="Consolas"/>
            <w:sz w:val="20"/>
          </w:rPr>
          <w:t xml:space="preserve">   * @see IOException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1" w:author="Unknown"/>
          <w:rFonts w:ascii="Consolas" w:hAnsi="Consolas" w:cs="Consolas"/>
          <w:sz w:val="20"/>
        </w:rPr>
      </w:pPr>
      <w:ins w:id="1832"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3"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4" w:author="Unknown"/>
          <w:rFonts w:ascii="Consolas" w:hAnsi="Consolas" w:cs="Consolas"/>
          <w:sz w:val="20"/>
        </w:rPr>
      </w:pPr>
      <w:ins w:id="1835" w:author="Unknown">
        <w:r w:rsidRPr="00250E7B">
          <w:rPr>
            <w:rFonts w:ascii="Consolas" w:hAnsi="Consolas" w:cs="Consolas"/>
            <w:sz w:val="20"/>
          </w:rPr>
          <w:t xml:space="preserve">   public static void main(String args[]) throws IOException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6" w:author="Unknown"/>
          <w:rFonts w:ascii="Consolas" w:hAnsi="Consolas" w:cs="Consolas"/>
          <w:sz w:val="20"/>
        </w:rPr>
      </w:pPr>
      <w:ins w:id="1837" w:author="Unknown">
        <w:r w:rsidRPr="00250E7B">
          <w:rPr>
            <w:rFonts w:ascii="Consolas" w:hAnsi="Consolas" w:cs="Consolas"/>
            <w:sz w:val="20"/>
          </w:rPr>
          <w:t xml:space="preserve">      AddNum obj = new AddNum();</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8" w:author="Unknown"/>
          <w:rFonts w:ascii="Consolas" w:hAnsi="Consolas" w:cs="Consolas"/>
          <w:sz w:val="20"/>
        </w:rPr>
      </w:pPr>
      <w:ins w:id="1839" w:author="Unknown">
        <w:r w:rsidRPr="00250E7B">
          <w:rPr>
            <w:rFonts w:ascii="Consolas" w:hAnsi="Consolas" w:cs="Consolas"/>
            <w:sz w:val="20"/>
          </w:rPr>
          <w:t xml:space="preserve">      int sum = obj.addNum(10, 20);</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0" w:author="Unknown"/>
          <w:rFonts w:ascii="Consolas" w:hAnsi="Consolas" w:cs="Consolas"/>
          <w:sz w:val="20"/>
        </w:rPr>
      </w:pPr>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1" w:author="Unknown"/>
          <w:rFonts w:ascii="Consolas" w:hAnsi="Consolas" w:cs="Consolas"/>
          <w:sz w:val="20"/>
        </w:rPr>
      </w:pPr>
      <w:ins w:id="1842" w:author="Unknown">
        <w:r w:rsidRPr="00250E7B">
          <w:rPr>
            <w:rFonts w:ascii="Consolas" w:hAnsi="Consolas" w:cs="Consolas"/>
            <w:sz w:val="20"/>
          </w:rPr>
          <w:t xml:space="preserve">      System.out.println("Sum of 10 and 20 is :" + sum);</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3" w:author="Unknown"/>
          <w:rFonts w:ascii="Consolas" w:hAnsi="Consolas" w:cs="Consolas"/>
          <w:sz w:val="20"/>
        </w:rPr>
      </w:pPr>
      <w:ins w:id="1844" w:author="Unknown">
        <w:r w:rsidRPr="00250E7B">
          <w:rPr>
            <w:rFonts w:ascii="Consolas" w:hAnsi="Consolas" w:cs="Consolas"/>
            <w:sz w:val="20"/>
          </w:rPr>
          <w:t xml:space="preserve">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5" w:author="Unknown"/>
          <w:rFonts w:ascii="Consolas" w:hAnsi="Consolas" w:cs="Consolas"/>
          <w:sz w:val="20"/>
        </w:rPr>
      </w:pPr>
      <w:ins w:id="1846" w:author="Unknown">
        <w:r w:rsidRPr="00250E7B">
          <w:rPr>
            <w:rFonts w:ascii="Consolas" w:hAnsi="Consolas" w:cs="Consolas"/>
            <w:sz w:val="20"/>
          </w:rPr>
          <w:t>}</w:t>
        </w:r>
      </w:ins>
    </w:p>
    <w:p w:rsidR="002A0BC6" w:rsidRPr="00250E7B" w:rsidRDefault="002A0BC6" w:rsidP="002A0BC6">
      <w:pPr>
        <w:shd w:val="clear" w:color="auto" w:fill="FFFFFF"/>
        <w:spacing w:after="240" w:line="360" w:lineRule="atLeast"/>
        <w:ind w:left="-402" w:right="-402"/>
        <w:jc w:val="both"/>
        <w:rPr>
          <w:ins w:id="1847" w:author="Unknown"/>
          <w:rFonts w:ascii="Arial" w:hAnsi="Arial" w:cs="Arial"/>
          <w:sz w:val="21"/>
          <w:szCs w:val="21"/>
        </w:rPr>
      </w:pPr>
      <w:ins w:id="1848" w:author="Unknown">
        <w:r w:rsidRPr="00250E7B">
          <w:rPr>
            <w:rFonts w:ascii="Arial" w:hAnsi="Arial" w:cs="Arial"/>
            <w:sz w:val="21"/>
            <w:szCs w:val="21"/>
          </w:rPr>
          <w:lastRenderedPageBreak/>
          <w:t>Now, process the above AddNum.java file using javadoc utility as follows −</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9" w:author="Unknown"/>
          <w:rFonts w:ascii="Consolas" w:hAnsi="Consolas" w:cs="Consolas"/>
          <w:sz w:val="18"/>
          <w:szCs w:val="18"/>
        </w:rPr>
      </w:pPr>
      <w:ins w:id="1850" w:author="Unknown">
        <w:r w:rsidRPr="00250E7B">
          <w:rPr>
            <w:rFonts w:ascii="Consolas" w:hAnsi="Consolas" w:cs="Consolas"/>
            <w:sz w:val="18"/>
            <w:szCs w:val="18"/>
          </w:rPr>
          <w:t>$ javadoc AddNum.java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1" w:author="Unknown"/>
          <w:rFonts w:ascii="Consolas" w:hAnsi="Consolas" w:cs="Consolas"/>
          <w:sz w:val="18"/>
          <w:szCs w:val="18"/>
        </w:rPr>
      </w:pPr>
      <w:ins w:id="1852" w:author="Unknown">
        <w:r w:rsidRPr="00250E7B">
          <w:rPr>
            <w:rFonts w:ascii="Consolas" w:hAnsi="Consolas" w:cs="Consolas"/>
            <w:sz w:val="18"/>
            <w:szCs w:val="18"/>
          </w:rPr>
          <w:t>Loading source file AddNum.java...</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3" w:author="Unknown"/>
          <w:rFonts w:ascii="Consolas" w:hAnsi="Consolas" w:cs="Consolas"/>
          <w:sz w:val="18"/>
          <w:szCs w:val="18"/>
        </w:rPr>
      </w:pPr>
      <w:ins w:id="1854" w:author="Unknown">
        <w:r w:rsidRPr="00250E7B">
          <w:rPr>
            <w:rFonts w:ascii="Consolas" w:hAnsi="Consolas" w:cs="Consolas"/>
            <w:sz w:val="18"/>
            <w:szCs w:val="18"/>
          </w:rPr>
          <w:t>Constructing Javadoc information...</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5" w:author="Unknown"/>
          <w:rFonts w:ascii="Consolas" w:hAnsi="Consolas" w:cs="Consolas"/>
          <w:sz w:val="18"/>
          <w:szCs w:val="18"/>
        </w:rPr>
      </w:pPr>
      <w:ins w:id="1856" w:author="Unknown">
        <w:r w:rsidRPr="00250E7B">
          <w:rPr>
            <w:rFonts w:ascii="Consolas" w:hAnsi="Consolas" w:cs="Consolas"/>
            <w:sz w:val="18"/>
            <w:szCs w:val="18"/>
          </w:rPr>
          <w:t>Standard Doclet version 1.7.0_51</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7" w:author="Unknown"/>
          <w:rFonts w:ascii="Consolas" w:hAnsi="Consolas" w:cs="Consolas"/>
          <w:sz w:val="18"/>
          <w:szCs w:val="18"/>
        </w:rPr>
      </w:pPr>
      <w:ins w:id="1858" w:author="Unknown">
        <w:r w:rsidRPr="00250E7B">
          <w:rPr>
            <w:rFonts w:ascii="Consolas" w:hAnsi="Consolas" w:cs="Consolas"/>
            <w:sz w:val="18"/>
            <w:szCs w:val="18"/>
          </w:rPr>
          <w:t>Building tree for all the packages and classes...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9" w:author="Unknown"/>
          <w:rFonts w:ascii="Consolas" w:hAnsi="Consolas" w:cs="Consolas"/>
          <w:sz w:val="18"/>
          <w:szCs w:val="18"/>
        </w:rPr>
      </w:pPr>
      <w:ins w:id="1860" w:author="Unknown">
        <w:r w:rsidRPr="00250E7B">
          <w:rPr>
            <w:rFonts w:ascii="Consolas" w:hAnsi="Consolas" w:cs="Consolas"/>
            <w:sz w:val="18"/>
            <w:szCs w:val="18"/>
          </w:rPr>
          <w:t>Generating /AddNum.html...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1" w:author="Unknown"/>
          <w:rFonts w:ascii="Consolas" w:hAnsi="Consolas" w:cs="Consolas"/>
          <w:sz w:val="18"/>
          <w:szCs w:val="18"/>
        </w:rPr>
      </w:pPr>
      <w:ins w:id="1862" w:author="Unknown">
        <w:r w:rsidRPr="00250E7B">
          <w:rPr>
            <w:rFonts w:ascii="Consolas" w:hAnsi="Consolas" w:cs="Consolas"/>
            <w:sz w:val="18"/>
            <w:szCs w:val="18"/>
          </w:rPr>
          <w:t>AddNum.java:36: warning - @return tag cannot be used in method with void return type.</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3" w:author="Unknown"/>
          <w:rFonts w:ascii="Consolas" w:hAnsi="Consolas" w:cs="Consolas"/>
          <w:sz w:val="18"/>
          <w:szCs w:val="18"/>
        </w:rPr>
      </w:pPr>
      <w:ins w:id="1864" w:author="Unknown">
        <w:r w:rsidRPr="00250E7B">
          <w:rPr>
            <w:rFonts w:ascii="Consolas" w:hAnsi="Consolas" w:cs="Consolas"/>
            <w:sz w:val="18"/>
            <w:szCs w:val="18"/>
          </w:rPr>
          <w:t>Generating /package-frame.html...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5" w:author="Unknown"/>
          <w:rFonts w:ascii="Consolas" w:hAnsi="Consolas" w:cs="Consolas"/>
          <w:sz w:val="18"/>
          <w:szCs w:val="18"/>
        </w:rPr>
      </w:pPr>
      <w:ins w:id="1866" w:author="Unknown">
        <w:r w:rsidRPr="00250E7B">
          <w:rPr>
            <w:rFonts w:ascii="Consolas" w:hAnsi="Consolas" w:cs="Consolas"/>
            <w:sz w:val="18"/>
            <w:szCs w:val="18"/>
          </w:rPr>
          <w:t>Generating /package-summary.html...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7" w:author="Unknown"/>
          <w:rFonts w:ascii="Consolas" w:hAnsi="Consolas" w:cs="Consolas"/>
          <w:sz w:val="18"/>
          <w:szCs w:val="18"/>
        </w:rPr>
      </w:pPr>
      <w:ins w:id="1868" w:author="Unknown">
        <w:r w:rsidRPr="00250E7B">
          <w:rPr>
            <w:rFonts w:ascii="Consolas" w:hAnsi="Consolas" w:cs="Consolas"/>
            <w:sz w:val="18"/>
            <w:szCs w:val="18"/>
          </w:rPr>
          <w:t>Generating /package-tree.html...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9" w:author="Unknown"/>
          <w:rFonts w:ascii="Consolas" w:hAnsi="Consolas" w:cs="Consolas"/>
          <w:sz w:val="18"/>
          <w:szCs w:val="18"/>
        </w:rPr>
      </w:pPr>
      <w:ins w:id="1870" w:author="Unknown">
        <w:r w:rsidRPr="00250E7B">
          <w:rPr>
            <w:rFonts w:ascii="Consolas" w:hAnsi="Consolas" w:cs="Consolas"/>
            <w:sz w:val="18"/>
            <w:szCs w:val="18"/>
          </w:rPr>
          <w:t>Generating /constant-values.html...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1" w:author="Unknown"/>
          <w:rFonts w:ascii="Consolas" w:hAnsi="Consolas" w:cs="Consolas"/>
          <w:sz w:val="18"/>
          <w:szCs w:val="18"/>
        </w:rPr>
      </w:pPr>
      <w:ins w:id="1872" w:author="Unknown">
        <w:r w:rsidRPr="00250E7B">
          <w:rPr>
            <w:rFonts w:ascii="Consolas" w:hAnsi="Consolas" w:cs="Consolas"/>
            <w:sz w:val="18"/>
            <w:szCs w:val="18"/>
          </w:rPr>
          <w:t>Building index for all the packages and classes...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3" w:author="Unknown"/>
          <w:rFonts w:ascii="Consolas" w:hAnsi="Consolas" w:cs="Consolas"/>
          <w:sz w:val="18"/>
          <w:szCs w:val="18"/>
        </w:rPr>
      </w:pPr>
      <w:ins w:id="1874" w:author="Unknown">
        <w:r w:rsidRPr="00250E7B">
          <w:rPr>
            <w:rFonts w:ascii="Consolas" w:hAnsi="Consolas" w:cs="Consolas"/>
            <w:sz w:val="18"/>
            <w:szCs w:val="18"/>
          </w:rPr>
          <w:t>Generating /overview-tree.html...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5" w:author="Unknown"/>
          <w:rFonts w:ascii="Consolas" w:hAnsi="Consolas" w:cs="Consolas"/>
          <w:sz w:val="18"/>
          <w:szCs w:val="18"/>
        </w:rPr>
      </w:pPr>
      <w:ins w:id="1876" w:author="Unknown">
        <w:r w:rsidRPr="00250E7B">
          <w:rPr>
            <w:rFonts w:ascii="Consolas" w:hAnsi="Consolas" w:cs="Consolas"/>
            <w:sz w:val="18"/>
            <w:szCs w:val="18"/>
          </w:rPr>
          <w:t>Generating /index-all.html...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7" w:author="Unknown"/>
          <w:rFonts w:ascii="Consolas" w:hAnsi="Consolas" w:cs="Consolas"/>
          <w:sz w:val="18"/>
          <w:szCs w:val="18"/>
        </w:rPr>
      </w:pPr>
      <w:ins w:id="1878" w:author="Unknown">
        <w:r w:rsidRPr="00250E7B">
          <w:rPr>
            <w:rFonts w:ascii="Consolas" w:hAnsi="Consolas" w:cs="Consolas"/>
            <w:sz w:val="18"/>
            <w:szCs w:val="18"/>
          </w:rPr>
          <w:t>Generating /deprecated-list.html...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9" w:author="Unknown"/>
          <w:rFonts w:ascii="Consolas" w:hAnsi="Consolas" w:cs="Consolas"/>
          <w:sz w:val="18"/>
          <w:szCs w:val="18"/>
        </w:rPr>
      </w:pPr>
      <w:ins w:id="1880" w:author="Unknown">
        <w:r w:rsidRPr="00250E7B">
          <w:rPr>
            <w:rFonts w:ascii="Consolas" w:hAnsi="Consolas" w:cs="Consolas"/>
            <w:sz w:val="18"/>
            <w:szCs w:val="18"/>
          </w:rPr>
          <w:t>Building index for all classes...</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1" w:author="Unknown"/>
          <w:rFonts w:ascii="Consolas" w:hAnsi="Consolas" w:cs="Consolas"/>
          <w:sz w:val="18"/>
          <w:szCs w:val="18"/>
        </w:rPr>
      </w:pPr>
      <w:ins w:id="1882" w:author="Unknown">
        <w:r w:rsidRPr="00250E7B">
          <w:rPr>
            <w:rFonts w:ascii="Consolas" w:hAnsi="Consolas" w:cs="Consolas"/>
            <w:sz w:val="18"/>
            <w:szCs w:val="18"/>
          </w:rPr>
          <w:t>Generating /allclasses-frame.html...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3" w:author="Unknown"/>
          <w:rFonts w:ascii="Consolas" w:hAnsi="Consolas" w:cs="Consolas"/>
          <w:sz w:val="18"/>
          <w:szCs w:val="18"/>
        </w:rPr>
      </w:pPr>
      <w:ins w:id="1884" w:author="Unknown">
        <w:r w:rsidRPr="00250E7B">
          <w:rPr>
            <w:rFonts w:ascii="Consolas" w:hAnsi="Consolas" w:cs="Consolas"/>
            <w:sz w:val="18"/>
            <w:szCs w:val="18"/>
          </w:rPr>
          <w:t>Generating /allclasses-noframe.html...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5" w:author="Unknown"/>
          <w:rFonts w:ascii="Consolas" w:hAnsi="Consolas" w:cs="Consolas"/>
          <w:sz w:val="18"/>
          <w:szCs w:val="18"/>
        </w:rPr>
      </w:pPr>
      <w:ins w:id="1886" w:author="Unknown">
        <w:r w:rsidRPr="00250E7B">
          <w:rPr>
            <w:rFonts w:ascii="Consolas" w:hAnsi="Consolas" w:cs="Consolas"/>
            <w:sz w:val="18"/>
            <w:szCs w:val="18"/>
          </w:rPr>
          <w:t>Generating /index.html...</w:t>
        </w:r>
      </w:ins>
    </w:p>
    <w:p w:rsidR="002A0BC6" w:rsidRPr="00250E7B"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7" w:author="Unknown"/>
          <w:rFonts w:ascii="Consolas" w:hAnsi="Consolas" w:cs="Consolas"/>
          <w:sz w:val="18"/>
          <w:szCs w:val="18"/>
        </w:rPr>
      </w:pPr>
      <w:ins w:id="1888" w:author="Unknown">
        <w:r w:rsidRPr="00250E7B">
          <w:rPr>
            <w:rFonts w:ascii="Consolas" w:hAnsi="Consolas" w:cs="Consolas"/>
            <w:sz w:val="18"/>
            <w:szCs w:val="18"/>
          </w:rPr>
          <w:t>Generating /help-doc.html...</w:t>
        </w:r>
      </w:ins>
    </w:p>
    <w:p w:rsidR="002A0BC6" w:rsidRPr="00637FEA" w:rsidRDefault="002A0BC6" w:rsidP="002A0B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cs/>
        </w:rPr>
      </w:pPr>
      <w:ins w:id="1889" w:author="Unknown">
        <w:r w:rsidRPr="00250E7B">
          <w:rPr>
            <w:rFonts w:ascii="Consolas" w:hAnsi="Consolas" w:cs="Consolas"/>
            <w:sz w:val="18"/>
            <w:szCs w:val="18"/>
          </w:rPr>
          <w:t>1 warning</w:t>
        </w:r>
      </w:ins>
    </w:p>
    <w:p w:rsidR="00BB11F5" w:rsidRDefault="00BB11F5"/>
    <w:sectPr w:rsidR="00BB11F5" w:rsidSect="001D5E22">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Footer"/>
      <w:jc w:val="right"/>
    </w:pPr>
    <w:r>
      <w:fldChar w:fldCharType="begin"/>
    </w:r>
    <w:r>
      <w:instrText xml:space="preserve"> PAGE   \* MERGEFORMAT </w:instrText>
    </w:r>
    <w:r>
      <w:fldChar w:fldCharType="separate"/>
    </w:r>
    <w:r w:rsidR="002A0BC6">
      <w:rPr>
        <w:noProof/>
      </w:rPr>
      <w:t>47</w:t>
    </w:r>
    <w:r>
      <w:fldChar w:fldCharType="end"/>
    </w:r>
  </w:p>
  <w:p w:rsidR="00165BF6" w:rsidRDefault="00BB11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BF6" w:rsidRDefault="00BB11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43F"/>
    <w:multiLevelType w:val="multilevel"/>
    <w:tmpl w:val="31C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A6943"/>
    <w:multiLevelType w:val="multilevel"/>
    <w:tmpl w:val="F63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B73A3"/>
    <w:multiLevelType w:val="multilevel"/>
    <w:tmpl w:val="2FF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C56AC"/>
    <w:multiLevelType w:val="multilevel"/>
    <w:tmpl w:val="AB0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90076"/>
    <w:multiLevelType w:val="multilevel"/>
    <w:tmpl w:val="B34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C5E7F"/>
    <w:multiLevelType w:val="multilevel"/>
    <w:tmpl w:val="108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86E63"/>
    <w:multiLevelType w:val="multilevel"/>
    <w:tmpl w:val="535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E5572"/>
    <w:multiLevelType w:val="multilevel"/>
    <w:tmpl w:val="64B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81C59"/>
    <w:multiLevelType w:val="multilevel"/>
    <w:tmpl w:val="607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82291"/>
    <w:multiLevelType w:val="multilevel"/>
    <w:tmpl w:val="AE4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F2DBD"/>
    <w:multiLevelType w:val="multilevel"/>
    <w:tmpl w:val="F00C7DDC"/>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1">
    <w:nsid w:val="5A52386B"/>
    <w:multiLevelType w:val="multilevel"/>
    <w:tmpl w:val="486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E3BF2"/>
    <w:multiLevelType w:val="multilevel"/>
    <w:tmpl w:val="DC5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3F4D74"/>
    <w:multiLevelType w:val="multilevel"/>
    <w:tmpl w:val="24A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8F403F"/>
    <w:multiLevelType w:val="multilevel"/>
    <w:tmpl w:val="DBF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D062B4"/>
    <w:multiLevelType w:val="multilevel"/>
    <w:tmpl w:val="B51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B6E3B"/>
    <w:multiLevelType w:val="multilevel"/>
    <w:tmpl w:val="32B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9"/>
  </w:num>
  <w:num w:numId="4">
    <w:abstractNumId w:val="0"/>
  </w:num>
  <w:num w:numId="5">
    <w:abstractNumId w:val="6"/>
  </w:num>
  <w:num w:numId="6">
    <w:abstractNumId w:val="13"/>
  </w:num>
  <w:num w:numId="7">
    <w:abstractNumId w:val="4"/>
  </w:num>
  <w:num w:numId="8">
    <w:abstractNumId w:val="3"/>
  </w:num>
  <w:num w:numId="9">
    <w:abstractNumId w:val="5"/>
  </w:num>
  <w:num w:numId="10">
    <w:abstractNumId w:val="14"/>
  </w:num>
  <w:num w:numId="11">
    <w:abstractNumId w:val="2"/>
  </w:num>
  <w:num w:numId="12">
    <w:abstractNumId w:val="8"/>
  </w:num>
  <w:num w:numId="13">
    <w:abstractNumId w:val="1"/>
  </w:num>
  <w:num w:numId="14">
    <w:abstractNumId w:val="15"/>
  </w:num>
  <w:num w:numId="15">
    <w:abstractNumId w:val="11"/>
  </w:num>
  <w:num w:numId="16">
    <w:abstractNumId w:val="1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0BC6"/>
    <w:rsid w:val="002A0BC6"/>
    <w:rsid w:val="00BB11F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0BC6"/>
    <w:pPr>
      <w:spacing w:before="100" w:beforeAutospacing="1" w:after="100" w:afterAutospacing="1" w:line="240" w:lineRule="auto"/>
      <w:outlineLvl w:val="0"/>
    </w:pPr>
    <w:rPr>
      <w:rFonts w:ascii="Arial" w:eastAsia="Times New Roman" w:hAnsi="Arial" w:cs="Times New Roman"/>
      <w:b/>
      <w:bCs/>
      <w:kern w:val="36"/>
      <w:sz w:val="48"/>
      <w:szCs w:val="48"/>
    </w:rPr>
  </w:style>
  <w:style w:type="paragraph" w:styleId="Heading2">
    <w:name w:val="heading 2"/>
    <w:basedOn w:val="Normal"/>
    <w:link w:val="Heading2Char"/>
    <w:uiPriority w:val="9"/>
    <w:qFormat/>
    <w:rsid w:val="002A0BC6"/>
    <w:pPr>
      <w:spacing w:before="100" w:beforeAutospacing="1" w:after="100" w:afterAutospacing="1" w:line="240" w:lineRule="auto"/>
      <w:outlineLvl w:val="1"/>
    </w:pPr>
    <w:rPr>
      <w:rFonts w:ascii="Arial" w:eastAsia="Times New Roman" w:hAnsi="Arial" w:cs="Times New Roman"/>
      <w:b/>
      <w:bCs/>
      <w:sz w:val="36"/>
      <w:szCs w:val="36"/>
    </w:rPr>
  </w:style>
  <w:style w:type="paragraph" w:styleId="Heading3">
    <w:name w:val="heading 3"/>
    <w:basedOn w:val="Normal"/>
    <w:link w:val="Heading3Char"/>
    <w:uiPriority w:val="9"/>
    <w:qFormat/>
    <w:rsid w:val="002A0BC6"/>
    <w:pPr>
      <w:spacing w:before="100" w:beforeAutospacing="1" w:after="100" w:afterAutospacing="1" w:line="240" w:lineRule="auto"/>
      <w:outlineLvl w:val="2"/>
    </w:pPr>
    <w:rPr>
      <w:rFonts w:ascii="Arial" w:eastAsia="Times New Roman" w:hAnsi="Arial"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C6"/>
    <w:rPr>
      <w:rFonts w:ascii="Arial" w:eastAsia="Times New Roman" w:hAnsi="Arial" w:cs="Times New Roman"/>
      <w:b/>
      <w:bCs/>
      <w:kern w:val="36"/>
      <w:sz w:val="48"/>
      <w:szCs w:val="48"/>
    </w:rPr>
  </w:style>
  <w:style w:type="character" w:customStyle="1" w:styleId="Heading2Char">
    <w:name w:val="Heading 2 Char"/>
    <w:basedOn w:val="DefaultParagraphFont"/>
    <w:link w:val="Heading2"/>
    <w:uiPriority w:val="9"/>
    <w:rsid w:val="002A0BC6"/>
    <w:rPr>
      <w:rFonts w:ascii="Arial" w:eastAsia="Times New Roman" w:hAnsi="Arial" w:cs="Times New Roman"/>
      <w:b/>
      <w:bCs/>
      <w:sz w:val="36"/>
      <w:szCs w:val="36"/>
    </w:rPr>
  </w:style>
  <w:style w:type="character" w:customStyle="1" w:styleId="Heading3Char">
    <w:name w:val="Heading 3 Char"/>
    <w:basedOn w:val="DefaultParagraphFont"/>
    <w:link w:val="Heading3"/>
    <w:uiPriority w:val="9"/>
    <w:rsid w:val="002A0BC6"/>
    <w:rPr>
      <w:rFonts w:ascii="Arial" w:eastAsia="Times New Roman" w:hAnsi="Arial" w:cs="Times New Roman"/>
      <w:b/>
      <w:bCs/>
      <w:sz w:val="27"/>
      <w:szCs w:val="27"/>
    </w:rPr>
  </w:style>
  <w:style w:type="character" w:styleId="Hyperlink">
    <w:name w:val="Hyperlink"/>
    <w:basedOn w:val="DefaultParagraphFont"/>
    <w:uiPriority w:val="99"/>
    <w:semiHidden/>
    <w:unhideWhenUsed/>
    <w:rsid w:val="002A0BC6"/>
    <w:rPr>
      <w:rFonts w:cs="Times New Roman"/>
      <w:color w:val="0000FF"/>
      <w:u w:val="single"/>
    </w:rPr>
  </w:style>
  <w:style w:type="character" w:styleId="FollowedHyperlink">
    <w:name w:val="FollowedHyperlink"/>
    <w:basedOn w:val="DefaultParagraphFont"/>
    <w:uiPriority w:val="99"/>
    <w:semiHidden/>
    <w:unhideWhenUsed/>
    <w:rsid w:val="002A0BC6"/>
    <w:rPr>
      <w:rFonts w:cs="Times New Roman"/>
      <w:color w:val="800080"/>
      <w:u w:val="single"/>
    </w:rPr>
  </w:style>
  <w:style w:type="character" w:customStyle="1" w:styleId="apple-converted-space">
    <w:name w:val="apple-converted-space"/>
    <w:basedOn w:val="DefaultParagraphFont"/>
    <w:rsid w:val="002A0BC6"/>
    <w:rPr>
      <w:rFonts w:cs="Times New Roman"/>
    </w:rPr>
  </w:style>
  <w:style w:type="character" w:customStyle="1" w:styleId="tut-lib">
    <w:name w:val="tut-lib"/>
    <w:basedOn w:val="DefaultParagraphFont"/>
    <w:rsid w:val="002A0BC6"/>
    <w:rPr>
      <w:rFonts w:cs="Times New Roman"/>
    </w:rPr>
  </w:style>
  <w:style w:type="paragraph" w:styleId="NormalWeb">
    <w:name w:val="Normal (Web)"/>
    <w:basedOn w:val="Normal"/>
    <w:uiPriority w:val="99"/>
    <w:unhideWhenUsed/>
    <w:rsid w:val="002A0BC6"/>
    <w:pPr>
      <w:spacing w:before="100" w:beforeAutospacing="1" w:after="100" w:afterAutospacing="1" w:line="240" w:lineRule="auto"/>
    </w:pPr>
    <w:rPr>
      <w:rFonts w:ascii="Arial" w:eastAsia="Times New Roman" w:hAnsi="Arial" w:cs="Times New Roman"/>
      <w:sz w:val="24"/>
      <w:szCs w:val="24"/>
    </w:rPr>
  </w:style>
  <w:style w:type="paragraph" w:styleId="HTMLPreformatted">
    <w:name w:val="HTML Preformatted"/>
    <w:basedOn w:val="Normal"/>
    <w:link w:val="HTMLPreformattedChar"/>
    <w:uiPriority w:val="99"/>
    <w:semiHidden/>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A0BC6"/>
    <w:rPr>
      <w:rFonts w:ascii="Courier New" w:eastAsia="Times New Roman" w:hAnsi="Courier New" w:cs="Courier New"/>
      <w:sz w:val="20"/>
    </w:rPr>
  </w:style>
  <w:style w:type="character" w:customStyle="1" w:styleId="kwd">
    <w:name w:val="kwd"/>
    <w:basedOn w:val="DefaultParagraphFont"/>
    <w:rsid w:val="002A0BC6"/>
    <w:rPr>
      <w:rFonts w:cs="Times New Roman"/>
    </w:rPr>
  </w:style>
  <w:style w:type="character" w:customStyle="1" w:styleId="pln">
    <w:name w:val="pln"/>
    <w:basedOn w:val="DefaultParagraphFont"/>
    <w:rsid w:val="002A0BC6"/>
    <w:rPr>
      <w:rFonts w:cs="Times New Roman"/>
    </w:rPr>
  </w:style>
  <w:style w:type="character" w:customStyle="1" w:styleId="typ">
    <w:name w:val="typ"/>
    <w:basedOn w:val="DefaultParagraphFont"/>
    <w:rsid w:val="002A0BC6"/>
    <w:rPr>
      <w:rFonts w:cs="Times New Roman"/>
    </w:rPr>
  </w:style>
  <w:style w:type="character" w:customStyle="1" w:styleId="pun">
    <w:name w:val="pun"/>
    <w:basedOn w:val="DefaultParagraphFont"/>
    <w:rsid w:val="002A0BC6"/>
    <w:rPr>
      <w:rFonts w:cs="Times New Roman"/>
    </w:rPr>
  </w:style>
  <w:style w:type="character" w:customStyle="1" w:styleId="str">
    <w:name w:val="str"/>
    <w:basedOn w:val="DefaultParagraphFont"/>
    <w:rsid w:val="002A0BC6"/>
    <w:rPr>
      <w:rFonts w:cs="Times New Roman"/>
    </w:rPr>
  </w:style>
  <w:style w:type="character" w:customStyle="1" w:styleId="com">
    <w:name w:val="com"/>
    <w:basedOn w:val="DefaultParagraphFont"/>
    <w:rsid w:val="002A0BC6"/>
    <w:rPr>
      <w:rFonts w:cs="Times New Roman"/>
    </w:rPr>
  </w:style>
  <w:style w:type="character" w:customStyle="1" w:styleId="lit">
    <w:name w:val="lit"/>
    <w:basedOn w:val="DefaultParagraphFont"/>
    <w:rsid w:val="002A0BC6"/>
    <w:rPr>
      <w:rFonts w:cs="Times New Roman"/>
    </w:rPr>
  </w:style>
  <w:style w:type="character" w:customStyle="1" w:styleId="tag">
    <w:name w:val="tag"/>
    <w:basedOn w:val="DefaultParagraphFont"/>
    <w:rsid w:val="002A0BC6"/>
    <w:rPr>
      <w:rFonts w:cs="Times New Roman"/>
    </w:rPr>
  </w:style>
  <w:style w:type="character" w:customStyle="1" w:styleId="atn">
    <w:name w:val="atn"/>
    <w:basedOn w:val="DefaultParagraphFont"/>
    <w:rsid w:val="002A0BC6"/>
    <w:rPr>
      <w:rFonts w:cs="Times New Roman"/>
    </w:rPr>
  </w:style>
  <w:style w:type="character" w:customStyle="1" w:styleId="atv">
    <w:name w:val="atv"/>
    <w:basedOn w:val="DefaultParagraphFont"/>
    <w:rsid w:val="002A0BC6"/>
    <w:rPr>
      <w:rFonts w:cs="Times New Roman"/>
    </w:rPr>
  </w:style>
  <w:style w:type="character" w:customStyle="1" w:styleId="input-group-btn">
    <w:name w:val="input-group-btn"/>
    <w:basedOn w:val="DefaultParagraphFont"/>
    <w:rsid w:val="002A0BC6"/>
    <w:rPr>
      <w:rFonts w:cs="Times New Roman"/>
    </w:rPr>
  </w:style>
  <w:style w:type="paragraph" w:styleId="BalloonText">
    <w:name w:val="Balloon Text"/>
    <w:basedOn w:val="Normal"/>
    <w:link w:val="BalloonTextChar"/>
    <w:uiPriority w:val="99"/>
    <w:semiHidden/>
    <w:unhideWhenUsed/>
    <w:rsid w:val="002A0BC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A0BC6"/>
    <w:rPr>
      <w:rFonts w:ascii="Tahoma" w:hAnsi="Tahoma" w:cs="Tahoma"/>
      <w:sz w:val="16"/>
      <w:szCs w:val="14"/>
    </w:rPr>
  </w:style>
  <w:style w:type="paragraph" w:styleId="ListParagraph">
    <w:name w:val="List Paragraph"/>
    <w:basedOn w:val="Normal"/>
    <w:uiPriority w:val="34"/>
    <w:qFormat/>
    <w:rsid w:val="002A0BC6"/>
    <w:pPr>
      <w:ind w:left="720"/>
      <w:contextualSpacing/>
    </w:pPr>
  </w:style>
  <w:style w:type="paragraph" w:styleId="Header">
    <w:name w:val="header"/>
    <w:basedOn w:val="Normal"/>
    <w:link w:val="HeaderChar"/>
    <w:uiPriority w:val="99"/>
    <w:semiHidden/>
    <w:unhideWhenUsed/>
    <w:rsid w:val="002A0B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BC6"/>
  </w:style>
  <w:style w:type="paragraph" w:styleId="Footer">
    <w:name w:val="footer"/>
    <w:basedOn w:val="Normal"/>
    <w:link w:val="FooterChar"/>
    <w:uiPriority w:val="99"/>
    <w:unhideWhenUsed/>
    <w:rsid w:val="002A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et_interface.htm" TargetMode="External"/><Relationship Id="rId13" Type="http://schemas.openxmlformats.org/officeDocument/2006/relationships/hyperlink" Target="https://www.tutorialspoint.com/java/java_enumeration_interface.htm" TargetMode="External"/><Relationship Id="rId18" Type="http://schemas.openxmlformats.org/officeDocument/2006/relationships/hyperlink" Target="https://www.tutorialspoint.com/java/java_treeset_class.htm" TargetMode="External"/><Relationship Id="rId26" Type="http://schemas.openxmlformats.org/officeDocument/2006/relationships/hyperlink" Target="https://www.tutorialspoint.com/java/java_dictionary_class.htm"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utorialspoint.com/java/java_weakhashmap_class.htm" TargetMode="External"/><Relationship Id="rId34" Type="http://schemas.openxmlformats.org/officeDocument/2006/relationships/header" Target="header1.xml"/><Relationship Id="rId7" Type="http://schemas.openxmlformats.org/officeDocument/2006/relationships/hyperlink" Target="https://www.tutorialspoint.com/java/java_list_interface.htm" TargetMode="External"/><Relationship Id="rId12" Type="http://schemas.openxmlformats.org/officeDocument/2006/relationships/hyperlink" Target="https://www.tutorialspoint.com/java/java_sortedmap_interface.htm" TargetMode="External"/><Relationship Id="rId17" Type="http://schemas.openxmlformats.org/officeDocument/2006/relationships/hyperlink" Target="https://www.tutorialspoint.com/java/java_linkedhashset_class.htm" TargetMode="External"/><Relationship Id="rId25" Type="http://schemas.openxmlformats.org/officeDocument/2006/relationships/hyperlink" Target="https://www.tutorialspoint.com/java/java_stack_class.htm" TargetMode="External"/><Relationship Id="rId33" Type="http://schemas.openxmlformats.org/officeDocument/2006/relationships/image" Target="media/image2.jpe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tutorialspoint.com/java/java_hashset_class.htm" TargetMode="External"/><Relationship Id="rId20" Type="http://schemas.openxmlformats.org/officeDocument/2006/relationships/hyperlink" Target="https://www.tutorialspoint.com/java/java_treemap_class.htm" TargetMode="External"/><Relationship Id="rId29" Type="http://schemas.openxmlformats.org/officeDocument/2006/relationships/hyperlink" Target="https://www.tutorialspoint.com/java/java_bitset_class.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java/java_collection_interface.htm" TargetMode="External"/><Relationship Id="rId11" Type="http://schemas.openxmlformats.org/officeDocument/2006/relationships/hyperlink" Target="https://www.tutorialspoint.com/java/java_mapentry_interface.htm" TargetMode="External"/><Relationship Id="rId24" Type="http://schemas.openxmlformats.org/officeDocument/2006/relationships/hyperlink" Target="https://www.tutorialspoint.com/java/java_vector_class.htm" TargetMode="External"/><Relationship Id="rId32" Type="http://schemas.openxmlformats.org/officeDocument/2006/relationships/hyperlink" Target="https://www.tutorialspoint.com/java/java_using_comparator.ht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utorialspoint.com/java/java_arraylist_class.htm" TargetMode="External"/><Relationship Id="rId23" Type="http://schemas.openxmlformats.org/officeDocument/2006/relationships/hyperlink" Target="https://www.tutorialspoint.com/java/java_identityhashmap_class.htm" TargetMode="External"/><Relationship Id="rId28" Type="http://schemas.openxmlformats.org/officeDocument/2006/relationships/hyperlink" Target="https://www.tutorialspoint.com/java/java_properties_class.htm" TargetMode="External"/><Relationship Id="rId36" Type="http://schemas.openxmlformats.org/officeDocument/2006/relationships/footer" Target="footer1.xml"/><Relationship Id="rId10" Type="http://schemas.openxmlformats.org/officeDocument/2006/relationships/hyperlink" Target="https://www.tutorialspoint.com/java/java_map_interface.htm" TargetMode="External"/><Relationship Id="rId19" Type="http://schemas.openxmlformats.org/officeDocument/2006/relationships/hyperlink" Target="https://www.tutorialspoint.com/java/java_hashmap_class.htm" TargetMode="External"/><Relationship Id="rId31" Type="http://schemas.openxmlformats.org/officeDocument/2006/relationships/hyperlink" Target="https://www.tutorialspoint.com/java/java_using_iterator.htm" TargetMode="External"/><Relationship Id="rId4" Type="http://schemas.openxmlformats.org/officeDocument/2006/relationships/webSettings" Target="webSettings.xml"/><Relationship Id="rId9" Type="http://schemas.openxmlformats.org/officeDocument/2006/relationships/hyperlink" Target="https://www.tutorialspoint.com/java/java_sortedset_interface.htm" TargetMode="External"/><Relationship Id="rId14" Type="http://schemas.openxmlformats.org/officeDocument/2006/relationships/hyperlink" Target="https://www.tutorialspoint.com/java/java_linkedlist_class.htm" TargetMode="External"/><Relationship Id="rId22" Type="http://schemas.openxmlformats.org/officeDocument/2006/relationships/hyperlink" Target="https://www.tutorialspoint.com/java/java_linkedhashmap_class.htm" TargetMode="External"/><Relationship Id="rId27" Type="http://schemas.openxmlformats.org/officeDocument/2006/relationships/hyperlink" Target="https://www.tutorialspoint.com/java/java_hashtable_class.htm" TargetMode="External"/><Relationship Id="rId30" Type="http://schemas.openxmlformats.org/officeDocument/2006/relationships/hyperlink" Target="https://www.tutorialspoint.com/java/java_collection_algorithms.htm"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8888</Words>
  <Characters>50663</Characters>
  <Application>Microsoft Office Word</Application>
  <DocSecurity>0</DocSecurity>
  <Lines>422</Lines>
  <Paragraphs>118</Paragraphs>
  <ScaleCrop>false</ScaleCrop>
  <Company/>
  <LinksUpToDate>false</LinksUpToDate>
  <CharactersWithSpaces>59433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dc:creator>
  <cp:keywords/>
  <dc:description/>
  <cp:lastModifiedBy>Shital</cp:lastModifiedBy>
  <cp:revision>2</cp:revision>
  <dcterms:created xsi:type="dcterms:W3CDTF">2017-04-14T10:44:00Z</dcterms:created>
  <dcterms:modified xsi:type="dcterms:W3CDTF">2017-04-14T10:44:00Z</dcterms:modified>
</cp:coreProperties>
</file>