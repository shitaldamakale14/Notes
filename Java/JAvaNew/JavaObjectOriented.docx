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1EA" w:rsidRPr="00563615" w:rsidRDefault="007F41EA" w:rsidP="007F41EA">
      <w:pPr>
        <w:numPr>
          <w:ilvl w:val="0"/>
          <w:numId w:val="25"/>
        </w:numPr>
        <w:pBdr>
          <w:top w:val="single" w:sz="6" w:space="0" w:color="797777"/>
          <w:left w:val="single" w:sz="6" w:space="0" w:color="797777"/>
          <w:bottom w:val="single" w:sz="6" w:space="0" w:color="797777"/>
          <w:right w:val="single" w:sz="6" w:space="0" w:color="797777"/>
        </w:pBdr>
        <w:spacing w:after="0" w:line="210" w:lineRule="atLeast"/>
        <w:ind w:left="495"/>
        <w:jc w:val="center"/>
        <w:rPr>
          <w:rFonts w:ascii="Arial" w:hAnsi="Arial" w:cs="Arial"/>
          <w:sz w:val="40"/>
          <w:szCs w:val="40"/>
        </w:rPr>
      </w:pPr>
      <w:r w:rsidRPr="00563615">
        <w:rPr>
          <w:rFonts w:ascii="Arial" w:hAnsi="Arial" w:cs="Arial"/>
          <w:sz w:val="40"/>
          <w:szCs w:val="40"/>
        </w:rPr>
        <w:t>Java Object Oriented</w:t>
      </w:r>
    </w:p>
    <w:p w:rsidR="007F41EA" w:rsidRPr="00250E7B" w:rsidRDefault="007F41EA" w:rsidP="007F41EA">
      <w:pPr>
        <w:numPr>
          <w:ilvl w:val="0"/>
          <w:numId w:val="25"/>
        </w:numPr>
        <w:spacing w:after="0" w:line="210" w:lineRule="atLeast"/>
        <w:ind w:left="495"/>
        <w:rPr>
          <w:rFonts w:ascii="Arial" w:hAnsi="Arial" w:cs="Arial"/>
          <w:sz w:val="21"/>
          <w:szCs w:val="21"/>
        </w:rPr>
      </w:pPr>
      <w:hyperlink r:id="rId5" w:history="1">
        <w:r w:rsidRPr="00250E7B">
          <w:rPr>
            <w:rFonts w:ascii="Arial" w:hAnsi="Arial" w:cs="Arial"/>
            <w:sz w:val="20"/>
            <w:u w:val="single"/>
          </w:rPr>
          <w:t>Java - Inheritance</w:t>
        </w:r>
      </w:hyperlink>
    </w:p>
    <w:p w:rsidR="007F41EA" w:rsidRPr="00250E7B" w:rsidRDefault="007F41EA" w:rsidP="007F41EA">
      <w:pPr>
        <w:numPr>
          <w:ilvl w:val="0"/>
          <w:numId w:val="25"/>
        </w:numPr>
        <w:spacing w:after="0" w:line="210" w:lineRule="atLeast"/>
        <w:ind w:left="495"/>
        <w:rPr>
          <w:rFonts w:ascii="Arial" w:hAnsi="Arial" w:cs="Arial"/>
          <w:sz w:val="21"/>
          <w:szCs w:val="21"/>
        </w:rPr>
      </w:pPr>
      <w:hyperlink r:id="rId6" w:history="1">
        <w:r w:rsidRPr="00250E7B">
          <w:rPr>
            <w:rFonts w:ascii="Arial" w:hAnsi="Arial" w:cs="Arial"/>
            <w:sz w:val="20"/>
            <w:u w:val="single"/>
          </w:rPr>
          <w:t>Java - Overriding</w:t>
        </w:r>
      </w:hyperlink>
    </w:p>
    <w:p w:rsidR="007F41EA" w:rsidRPr="00250E7B" w:rsidRDefault="007F41EA" w:rsidP="007F41EA">
      <w:pPr>
        <w:numPr>
          <w:ilvl w:val="0"/>
          <w:numId w:val="25"/>
        </w:numPr>
        <w:spacing w:after="0" w:line="210" w:lineRule="atLeast"/>
        <w:ind w:left="495"/>
        <w:rPr>
          <w:rFonts w:ascii="Arial" w:hAnsi="Arial" w:cs="Arial"/>
          <w:sz w:val="21"/>
          <w:szCs w:val="21"/>
        </w:rPr>
      </w:pPr>
      <w:hyperlink r:id="rId7" w:history="1">
        <w:r w:rsidRPr="00250E7B">
          <w:rPr>
            <w:rFonts w:ascii="Arial" w:hAnsi="Arial" w:cs="Arial"/>
            <w:sz w:val="20"/>
            <w:u w:val="single"/>
          </w:rPr>
          <w:t>Java - Polymorphism</w:t>
        </w:r>
      </w:hyperlink>
    </w:p>
    <w:p w:rsidR="007F41EA" w:rsidRPr="00250E7B" w:rsidRDefault="007F41EA" w:rsidP="007F41EA">
      <w:pPr>
        <w:numPr>
          <w:ilvl w:val="0"/>
          <w:numId w:val="25"/>
        </w:numPr>
        <w:spacing w:after="0" w:line="210" w:lineRule="atLeast"/>
        <w:ind w:left="495"/>
        <w:rPr>
          <w:rFonts w:ascii="Arial" w:hAnsi="Arial" w:cs="Arial"/>
          <w:sz w:val="21"/>
          <w:szCs w:val="21"/>
        </w:rPr>
      </w:pPr>
      <w:hyperlink r:id="rId8" w:history="1">
        <w:r w:rsidRPr="00250E7B">
          <w:rPr>
            <w:rFonts w:ascii="Arial" w:hAnsi="Arial" w:cs="Arial"/>
            <w:sz w:val="20"/>
            <w:u w:val="single"/>
          </w:rPr>
          <w:t>Java - Abstraction</w:t>
        </w:r>
      </w:hyperlink>
    </w:p>
    <w:p w:rsidR="007F41EA" w:rsidRPr="00250E7B" w:rsidRDefault="007F41EA" w:rsidP="007F41EA">
      <w:pPr>
        <w:numPr>
          <w:ilvl w:val="0"/>
          <w:numId w:val="25"/>
        </w:numPr>
        <w:spacing w:after="0" w:line="210" w:lineRule="atLeast"/>
        <w:ind w:left="495"/>
        <w:rPr>
          <w:rFonts w:ascii="Arial" w:hAnsi="Arial" w:cs="Arial"/>
          <w:sz w:val="21"/>
          <w:szCs w:val="21"/>
        </w:rPr>
      </w:pPr>
      <w:hyperlink r:id="rId9" w:history="1">
        <w:r w:rsidRPr="00250E7B">
          <w:rPr>
            <w:rFonts w:ascii="Arial" w:hAnsi="Arial" w:cs="Arial"/>
            <w:sz w:val="20"/>
            <w:u w:val="single"/>
          </w:rPr>
          <w:t>Java - Encapsulation</w:t>
        </w:r>
      </w:hyperlink>
    </w:p>
    <w:p w:rsidR="007F41EA" w:rsidRPr="00250E7B" w:rsidRDefault="007F41EA" w:rsidP="007F41EA">
      <w:pPr>
        <w:numPr>
          <w:ilvl w:val="0"/>
          <w:numId w:val="25"/>
        </w:numPr>
        <w:spacing w:after="0" w:line="210" w:lineRule="atLeast"/>
        <w:ind w:left="495"/>
        <w:rPr>
          <w:rFonts w:ascii="Arial" w:hAnsi="Arial" w:cs="Arial"/>
          <w:sz w:val="21"/>
          <w:szCs w:val="21"/>
        </w:rPr>
      </w:pPr>
      <w:hyperlink r:id="rId10" w:history="1">
        <w:r w:rsidRPr="00250E7B">
          <w:rPr>
            <w:rFonts w:ascii="Arial" w:hAnsi="Arial" w:cs="Arial"/>
            <w:sz w:val="20"/>
            <w:u w:val="single"/>
          </w:rPr>
          <w:t>Java - Interfaces</w:t>
        </w:r>
      </w:hyperlink>
    </w:p>
    <w:p w:rsidR="007F41EA" w:rsidRPr="00250E7B" w:rsidRDefault="007F41EA" w:rsidP="007F41EA">
      <w:pPr>
        <w:numPr>
          <w:ilvl w:val="0"/>
          <w:numId w:val="25"/>
        </w:numPr>
        <w:spacing w:after="0" w:line="210" w:lineRule="atLeast"/>
        <w:ind w:left="495"/>
        <w:rPr>
          <w:rFonts w:ascii="Arial" w:hAnsi="Arial" w:cs="Arial"/>
          <w:sz w:val="21"/>
          <w:szCs w:val="21"/>
        </w:rPr>
      </w:pPr>
      <w:hyperlink r:id="rId11" w:history="1">
        <w:r w:rsidRPr="00250E7B">
          <w:rPr>
            <w:rFonts w:ascii="Arial" w:hAnsi="Arial" w:cs="Arial"/>
            <w:sz w:val="20"/>
            <w:u w:val="single"/>
          </w:rPr>
          <w:t>Java - Packages</w:t>
        </w:r>
      </w:hyperlink>
    </w:p>
    <w:p w:rsidR="007F41EA" w:rsidRPr="007A2F21" w:rsidRDefault="007F41EA" w:rsidP="007F41EA">
      <w:pPr>
        <w:shd w:val="clear" w:color="auto" w:fill="FFFFFF"/>
        <w:spacing w:before="48" w:after="48" w:line="450" w:lineRule="atLeast"/>
        <w:ind w:right="-402"/>
        <w:jc w:val="center"/>
        <w:outlineLvl w:val="0"/>
        <w:rPr>
          <w:ins w:id="0" w:author="Unknown"/>
          <w:rFonts w:ascii="Arial" w:hAnsi="Arial" w:cs="Arial"/>
          <w:color w:val="000000" w:themeColor="text1"/>
          <w:spacing w:val="-15"/>
          <w:kern w:val="36"/>
          <w:sz w:val="42"/>
          <w:szCs w:val="42"/>
          <w:u w:val="single"/>
        </w:rPr>
      </w:pPr>
      <w:ins w:id="1" w:author="Unknown">
        <w:r w:rsidRPr="007A2F21">
          <w:rPr>
            <w:rFonts w:ascii="Arial" w:hAnsi="Arial" w:cs="Arial"/>
            <w:color w:val="000000" w:themeColor="text1"/>
            <w:spacing w:val="-15"/>
            <w:kern w:val="36"/>
            <w:sz w:val="42"/>
            <w:szCs w:val="42"/>
            <w:u w:val="single"/>
          </w:rPr>
          <w:t>Java - Inheritance</w:t>
        </w:r>
      </w:ins>
    </w:p>
    <w:p w:rsidR="007F41EA" w:rsidRPr="00220804" w:rsidRDefault="007F41EA" w:rsidP="007F41EA">
      <w:pPr>
        <w:rPr>
          <w:ins w:id="2" w:author="Unknown"/>
          <w:color w:val="FABF8F" w:themeColor="accent6" w:themeTint="99"/>
        </w:rPr>
      </w:pPr>
      <w:ins w:id="3" w:author="Unknown">
        <w:r w:rsidRPr="00220804">
          <w:t xml:space="preserve">Inheritance can be defined as the process where one class acquires the properties (methods and fields) of another. </w:t>
        </w:r>
        <w:r w:rsidRPr="00220804">
          <w:rPr>
            <w:color w:val="FABF8F" w:themeColor="accent6" w:themeTint="99"/>
          </w:rPr>
          <w:t>With the use of inheritance the information is made manageable in a hierarchical order.</w:t>
        </w:r>
      </w:ins>
    </w:p>
    <w:p w:rsidR="007F41EA" w:rsidRPr="00220804" w:rsidRDefault="007F41EA" w:rsidP="007F41EA">
      <w:pPr>
        <w:rPr>
          <w:ins w:id="4" w:author="Unknown"/>
        </w:rPr>
      </w:pPr>
      <w:ins w:id="5" w:author="Unknown">
        <w:r w:rsidRPr="00220804">
          <w:rPr>
            <w:color w:val="FABF8F" w:themeColor="accent6" w:themeTint="99"/>
          </w:rPr>
          <w:t>The class which inherits the properties of other is known as subclass (derived class, child class) and the class whose properties are inherited</w:t>
        </w:r>
        <w:r w:rsidRPr="00220804">
          <w:t xml:space="preserve"> is known as superclass (base class, parent class).</w:t>
        </w:r>
      </w:ins>
    </w:p>
    <w:p w:rsidR="007F41EA" w:rsidRPr="007A2F21" w:rsidRDefault="007F41EA" w:rsidP="007F41EA">
      <w:pPr>
        <w:shd w:val="clear" w:color="auto" w:fill="FFFFFF"/>
        <w:spacing w:before="48" w:after="48" w:line="360" w:lineRule="atLeast"/>
        <w:ind w:right="-402"/>
        <w:outlineLvl w:val="1"/>
        <w:rPr>
          <w:ins w:id="6" w:author="Unknown"/>
          <w:rFonts w:ascii="Arial" w:hAnsi="Arial" w:cs="Arial"/>
          <w:color w:val="000000" w:themeColor="text1"/>
          <w:spacing w:val="-15"/>
          <w:sz w:val="36"/>
          <w:szCs w:val="36"/>
          <w:u w:val="single"/>
        </w:rPr>
      </w:pPr>
      <w:ins w:id="7" w:author="Unknown">
        <w:r w:rsidRPr="007A2F21">
          <w:rPr>
            <w:rFonts w:ascii="Arial" w:hAnsi="Arial" w:cs="Arial"/>
            <w:color w:val="000000" w:themeColor="text1"/>
            <w:spacing w:val="-15"/>
            <w:sz w:val="36"/>
            <w:szCs w:val="36"/>
            <w:u w:val="single"/>
          </w:rPr>
          <w:t>extends Keyword</w:t>
        </w:r>
      </w:ins>
    </w:p>
    <w:p w:rsidR="007F41EA" w:rsidRPr="007A2F21" w:rsidRDefault="007F41EA" w:rsidP="007F41EA">
      <w:pPr>
        <w:shd w:val="clear" w:color="auto" w:fill="FFFFFF"/>
        <w:spacing w:after="240" w:line="360" w:lineRule="atLeast"/>
        <w:ind w:left="-402" w:right="-402"/>
        <w:jc w:val="both"/>
        <w:rPr>
          <w:ins w:id="8" w:author="Unknown"/>
          <w:rFonts w:ascii="Arial" w:hAnsi="Arial" w:cs="Arial"/>
          <w:color w:val="000000" w:themeColor="text1"/>
          <w:sz w:val="21"/>
          <w:szCs w:val="21"/>
          <w:u w:val="single"/>
        </w:rPr>
      </w:pPr>
      <w:ins w:id="9" w:author="Unknown">
        <w:r w:rsidRPr="007A2F21">
          <w:rPr>
            <w:rFonts w:ascii="Arial" w:hAnsi="Arial" w:cs="Arial"/>
            <w:b/>
            <w:bCs/>
            <w:color w:val="000000" w:themeColor="text1"/>
            <w:sz w:val="21"/>
            <w:szCs w:val="21"/>
            <w:u w:val="single"/>
          </w:rPr>
          <w:t>extends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is the keyword used to inherit the properties of a class. Following is the syntax of extends keyword.</w:t>
        </w:r>
      </w:ins>
    </w:p>
    <w:p w:rsidR="007F41EA" w:rsidRPr="007A2F21" w:rsidRDefault="007F41EA" w:rsidP="007F41EA">
      <w:pPr>
        <w:shd w:val="clear" w:color="auto" w:fill="FFFFFF"/>
        <w:spacing w:after="240" w:line="360" w:lineRule="atLeast"/>
        <w:ind w:left="-402" w:right="-402"/>
        <w:jc w:val="both"/>
        <w:rPr>
          <w:ins w:id="10" w:author="Unknown"/>
          <w:rFonts w:ascii="Arial" w:hAnsi="Arial" w:cs="Arial"/>
          <w:color w:val="000000" w:themeColor="text1"/>
          <w:sz w:val="21"/>
          <w:szCs w:val="21"/>
          <w:u w:val="single"/>
        </w:rPr>
      </w:pPr>
      <w:ins w:id="11" w:author="Unknown">
        <w:r w:rsidRPr="007A2F21">
          <w:rPr>
            <w:rFonts w:ascii="Arial" w:hAnsi="Arial" w:cs="Arial"/>
            <w:b/>
            <w:bCs/>
            <w:color w:val="000000" w:themeColor="text1"/>
            <w:sz w:val="21"/>
            <w:szCs w:val="21"/>
            <w:u w:val="single"/>
          </w:rPr>
          <w:t>Syntax</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nsolas" w:hAnsi="Consolas" w:cs="Consolas"/>
          <w:color w:val="000000" w:themeColor="text1"/>
          <w:sz w:val="18"/>
          <w:szCs w:val="18"/>
          <w:u w:val="single"/>
        </w:rPr>
      </w:pPr>
      <w:ins w:id="13" w:author="Unknown">
        <w:r w:rsidRPr="007A2F21">
          <w:rPr>
            <w:rFonts w:ascii="Consolas" w:hAnsi="Consolas" w:cs="Consolas"/>
            <w:color w:val="000000" w:themeColor="text1"/>
            <w:sz w:val="18"/>
            <w:szCs w:val="18"/>
            <w:u w:val="single"/>
          </w:rPr>
          <w:t>class Super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nsolas" w:hAnsi="Consolas" w:cs="Consolas"/>
          <w:color w:val="000000" w:themeColor="text1"/>
          <w:sz w:val="18"/>
          <w:szCs w:val="18"/>
          <w:u w:val="single"/>
        </w:rPr>
      </w:pPr>
      <w:ins w:id="15" w:author="Unknown">
        <w:r w:rsidRPr="007A2F21">
          <w:rPr>
            <w:rFonts w:ascii="Consolas" w:hAnsi="Consolas" w:cs="Consolas"/>
            <w:color w:val="000000" w:themeColor="text1"/>
            <w:sz w:val="18"/>
            <w:szCs w:val="18"/>
            <w:u w:val="single"/>
          </w:rPr>
          <w:t xml:space="preserve">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Unknown"/>
          <w:rFonts w:ascii="Consolas" w:hAnsi="Consolas" w:cs="Consolas"/>
          <w:color w:val="000000" w:themeColor="text1"/>
          <w:sz w:val="18"/>
          <w:szCs w:val="18"/>
          <w:u w:val="single"/>
        </w:rPr>
      </w:pPr>
      <w:ins w:id="17" w:author="Unknown">
        <w:r w:rsidRPr="007A2F21">
          <w:rPr>
            <w:rFonts w:ascii="Consolas" w:hAnsi="Consolas" w:cs="Consolas"/>
            <w:color w:val="000000" w:themeColor="text1"/>
            <w:sz w:val="18"/>
            <w:szCs w:val="18"/>
            <w:u w:val="single"/>
          </w:rPr>
          <w:t xml:space="preserve">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nsolas" w:hAnsi="Consolas" w:cs="Consolas"/>
          <w:color w:val="000000" w:themeColor="text1"/>
          <w:sz w:val="18"/>
          <w:szCs w:val="18"/>
          <w:u w:val="single"/>
        </w:rPr>
      </w:pPr>
      <w:ins w:id="19" w:author="Unknown">
        <w:r w:rsidRPr="007A2F21">
          <w:rPr>
            <w:rFonts w:ascii="Consolas" w:hAnsi="Consolas" w:cs="Consolas"/>
            <w:color w:val="000000" w:themeColor="text1"/>
            <w:sz w:val="18"/>
            <w:szCs w:val="18"/>
            <w:u w:val="single"/>
          </w:rPr>
          <w: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nsolas" w:hAnsi="Consolas" w:cs="Consolas"/>
          <w:color w:val="000000" w:themeColor="text1"/>
          <w:sz w:val="18"/>
          <w:szCs w:val="18"/>
          <w:u w:val="single"/>
        </w:rPr>
      </w:pPr>
      <w:ins w:id="21" w:author="Unknown">
        <w:r w:rsidRPr="007A2F21">
          <w:rPr>
            <w:rFonts w:ascii="Consolas" w:hAnsi="Consolas" w:cs="Consolas"/>
            <w:color w:val="000000" w:themeColor="text1"/>
            <w:sz w:val="18"/>
            <w:szCs w:val="18"/>
            <w:u w:val="single"/>
          </w:rPr>
          <w:t>class Sub extends Super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Consolas" w:hAnsi="Consolas" w:cs="Consolas"/>
          <w:color w:val="000000" w:themeColor="text1"/>
          <w:sz w:val="18"/>
          <w:szCs w:val="18"/>
          <w:u w:val="single"/>
        </w:rPr>
      </w:pPr>
      <w:ins w:id="23" w:author="Unknown">
        <w:r w:rsidRPr="007A2F21">
          <w:rPr>
            <w:rFonts w:ascii="Consolas" w:hAnsi="Consolas" w:cs="Consolas"/>
            <w:color w:val="000000" w:themeColor="text1"/>
            <w:sz w:val="18"/>
            <w:szCs w:val="18"/>
            <w:u w:val="single"/>
          </w:rPr>
          <w:t xml:space="preserve">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Consolas" w:hAnsi="Consolas" w:cs="Consolas"/>
          <w:color w:val="000000" w:themeColor="text1"/>
          <w:sz w:val="18"/>
          <w:szCs w:val="18"/>
          <w:u w:val="single"/>
        </w:rPr>
      </w:pPr>
      <w:ins w:id="25" w:author="Unknown">
        <w:r w:rsidRPr="007A2F21">
          <w:rPr>
            <w:rFonts w:ascii="Consolas" w:hAnsi="Consolas" w:cs="Consolas"/>
            <w:color w:val="000000" w:themeColor="text1"/>
            <w:sz w:val="18"/>
            <w:szCs w:val="18"/>
            <w:u w:val="single"/>
          </w:rPr>
          <w:t xml:space="preserve">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Consolas" w:hAnsi="Consolas" w:cs="Consolas"/>
          <w:color w:val="000000" w:themeColor="text1"/>
          <w:sz w:val="18"/>
          <w:szCs w:val="18"/>
          <w:u w:val="single"/>
        </w:rPr>
      </w:pPr>
      <w:ins w:id="27" w:author="Unknown">
        <w:r w:rsidRPr="007A2F21">
          <w:rPr>
            <w:rFonts w:ascii="Consolas" w:hAnsi="Consolas" w:cs="Consolas"/>
            <w:color w:val="000000" w:themeColor="text1"/>
            <w:sz w:val="18"/>
            <w:szCs w:val="18"/>
            <w:u w:val="single"/>
          </w:rPr>
          <w:t>}</w:t>
        </w:r>
      </w:ins>
    </w:p>
    <w:p w:rsidR="007F41EA" w:rsidRPr="007A2F21" w:rsidRDefault="007F41EA" w:rsidP="007F41EA">
      <w:pPr>
        <w:shd w:val="clear" w:color="auto" w:fill="FFFFFF"/>
        <w:spacing w:before="48" w:after="48" w:line="360" w:lineRule="atLeast"/>
        <w:ind w:right="-402"/>
        <w:outlineLvl w:val="1"/>
        <w:rPr>
          <w:ins w:id="28" w:author="Unknown"/>
          <w:rFonts w:ascii="Arial" w:hAnsi="Arial" w:cs="Arial"/>
          <w:color w:val="000000" w:themeColor="text1"/>
          <w:spacing w:val="-15"/>
          <w:sz w:val="36"/>
          <w:szCs w:val="36"/>
          <w:u w:val="single"/>
        </w:rPr>
      </w:pPr>
      <w:ins w:id="29" w:author="Unknown">
        <w:r w:rsidRPr="007A2F21">
          <w:rPr>
            <w:rFonts w:ascii="Arial" w:hAnsi="Arial" w:cs="Arial"/>
            <w:color w:val="000000" w:themeColor="text1"/>
            <w:spacing w:val="-15"/>
            <w:sz w:val="36"/>
            <w:szCs w:val="36"/>
            <w:u w:val="single"/>
          </w:rPr>
          <w:t>Sample Code</w:t>
        </w:r>
      </w:ins>
    </w:p>
    <w:p w:rsidR="007F41EA" w:rsidRPr="007A2F21" w:rsidRDefault="007F41EA" w:rsidP="007F41EA">
      <w:pPr>
        <w:shd w:val="clear" w:color="auto" w:fill="FFFFFF"/>
        <w:spacing w:after="240" w:line="360" w:lineRule="atLeast"/>
        <w:ind w:left="-402" w:right="-402"/>
        <w:jc w:val="both"/>
        <w:rPr>
          <w:ins w:id="30" w:author="Unknown"/>
          <w:rFonts w:ascii="Arial" w:hAnsi="Arial" w:cs="Arial"/>
          <w:color w:val="000000" w:themeColor="text1"/>
          <w:sz w:val="21"/>
          <w:szCs w:val="21"/>
          <w:u w:val="single"/>
        </w:rPr>
      </w:pPr>
      <w:ins w:id="31" w:author="Unknown">
        <w:r w:rsidRPr="007A2F21">
          <w:rPr>
            <w:rFonts w:ascii="Arial" w:hAnsi="Arial" w:cs="Arial"/>
            <w:color w:val="000000" w:themeColor="text1"/>
            <w:sz w:val="21"/>
            <w:szCs w:val="21"/>
            <w:u w:val="single"/>
          </w:rPr>
          <w:t>Following is an example demonstrating Java inheritance. In this example, you can observe two classes namely Calculation and My_Calculation.</w:t>
        </w:r>
      </w:ins>
    </w:p>
    <w:p w:rsidR="007F41EA" w:rsidRPr="007A2F21" w:rsidRDefault="007F41EA" w:rsidP="007F41EA">
      <w:pPr>
        <w:shd w:val="clear" w:color="auto" w:fill="FFFFFF"/>
        <w:spacing w:after="240" w:line="360" w:lineRule="atLeast"/>
        <w:ind w:left="-402" w:right="-402"/>
        <w:jc w:val="both"/>
        <w:rPr>
          <w:ins w:id="32" w:author="Unknown"/>
          <w:rFonts w:ascii="Arial" w:hAnsi="Arial" w:cs="Arial"/>
          <w:color w:val="000000" w:themeColor="text1"/>
          <w:sz w:val="21"/>
          <w:szCs w:val="21"/>
          <w:u w:val="single"/>
        </w:rPr>
      </w:pPr>
      <w:ins w:id="33" w:author="Unknown">
        <w:r w:rsidRPr="007A2F21">
          <w:rPr>
            <w:rFonts w:ascii="Arial" w:hAnsi="Arial" w:cs="Arial"/>
            <w:color w:val="000000" w:themeColor="text1"/>
            <w:sz w:val="21"/>
            <w:szCs w:val="21"/>
            <w:u w:val="single"/>
          </w:rPr>
          <w:t>Using extends keyword, the My_Calculation inherits the methods addition() and Subtraction() of Calculation class.</w:t>
        </w:r>
      </w:ins>
    </w:p>
    <w:p w:rsidR="007F41EA" w:rsidRPr="007A2F21" w:rsidRDefault="007F41EA" w:rsidP="007F41EA">
      <w:pPr>
        <w:shd w:val="clear" w:color="auto" w:fill="FFFFFF"/>
        <w:spacing w:after="240" w:line="360" w:lineRule="atLeast"/>
        <w:ind w:left="-402" w:right="-402"/>
        <w:jc w:val="both"/>
        <w:rPr>
          <w:ins w:id="34" w:author="Unknown"/>
          <w:rFonts w:ascii="Arial" w:hAnsi="Arial" w:cs="Arial"/>
          <w:color w:val="000000" w:themeColor="text1"/>
          <w:sz w:val="21"/>
          <w:szCs w:val="21"/>
          <w:u w:val="single"/>
        </w:rPr>
      </w:pPr>
      <w:ins w:id="35" w:author="Unknown">
        <w:r w:rsidRPr="007A2F21">
          <w:rPr>
            <w:rFonts w:ascii="Arial" w:hAnsi="Arial" w:cs="Arial"/>
            <w:color w:val="000000" w:themeColor="text1"/>
            <w:sz w:val="21"/>
            <w:szCs w:val="21"/>
            <w:u w:val="single"/>
          </w:rPr>
          <w:t>Copy and paste the following program in a file with name My_Calculation.java</w:t>
        </w:r>
      </w:ins>
    </w:p>
    <w:p w:rsidR="007F41EA" w:rsidRPr="007A2F21" w:rsidRDefault="007F41EA" w:rsidP="007F41EA">
      <w:pPr>
        <w:shd w:val="clear" w:color="auto" w:fill="FFFFFF"/>
        <w:spacing w:after="240" w:line="360" w:lineRule="atLeast"/>
        <w:ind w:left="-402" w:right="-402"/>
        <w:jc w:val="both"/>
        <w:rPr>
          <w:ins w:id="36" w:author="Unknown"/>
          <w:rFonts w:ascii="Arial" w:hAnsi="Arial" w:cs="Arial"/>
          <w:color w:val="000000" w:themeColor="text1"/>
          <w:sz w:val="21"/>
          <w:szCs w:val="21"/>
          <w:u w:val="single"/>
        </w:rPr>
      </w:pPr>
      <w:ins w:id="37" w:author="Unknown">
        <w:r w:rsidRPr="007A2F21">
          <w:rPr>
            <w:rFonts w:ascii="Arial" w:hAnsi="Arial" w:cs="Arial"/>
            <w:b/>
            <w:bCs/>
            <w:color w:val="000000" w:themeColor="text1"/>
            <w:sz w:val="21"/>
            <w:szCs w:val="21"/>
            <w:u w:val="single"/>
          </w:rPr>
          <w:t>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8" w:author="Unknown"/>
          <w:rFonts w:ascii="Consolas" w:hAnsi="Consolas" w:cs="Consolas"/>
          <w:color w:val="000000" w:themeColor="text1"/>
          <w:sz w:val="20"/>
          <w:u w:val="single"/>
        </w:rPr>
      </w:pPr>
      <w:ins w:id="39" w:author="Unknown">
        <w:r w:rsidRPr="007A2F21">
          <w:rPr>
            <w:rFonts w:ascii="Consolas" w:hAnsi="Consolas" w:cs="Consolas"/>
            <w:color w:val="000000" w:themeColor="text1"/>
            <w:sz w:val="20"/>
            <w:u w:val="single"/>
          </w:rPr>
          <w:t>class Calculation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 w:author="Unknown"/>
          <w:rFonts w:ascii="Consolas" w:hAnsi="Consolas" w:cs="Consolas"/>
          <w:color w:val="000000" w:themeColor="text1"/>
          <w:sz w:val="20"/>
          <w:u w:val="single"/>
        </w:rPr>
      </w:pPr>
      <w:ins w:id="41" w:author="Unknown">
        <w:r w:rsidRPr="007A2F21">
          <w:rPr>
            <w:rFonts w:ascii="Consolas" w:hAnsi="Consolas" w:cs="Consolas"/>
            <w:color w:val="000000" w:themeColor="text1"/>
            <w:sz w:val="20"/>
            <w:u w:val="single"/>
          </w:rPr>
          <w:t xml:space="preserve">   int z;</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 w:author="Unknown"/>
          <w:rFonts w:ascii="Consolas" w:hAnsi="Consolas" w:cs="Consolas"/>
          <w:color w:val="000000" w:themeColor="text1"/>
          <w:sz w:val="20"/>
          <w:u w:val="single"/>
        </w:rPr>
      </w:pPr>
      <w:ins w:id="43" w:author="Unknown">
        <w:r w:rsidRPr="007A2F21">
          <w:rPr>
            <w:rFonts w:ascii="Consolas" w:hAnsi="Consolas" w:cs="Consolas"/>
            <w:color w:val="000000" w:themeColor="text1"/>
            <w:sz w:val="20"/>
            <w:u w:val="single"/>
          </w:rPr>
          <w:tab/>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 w:author="Unknown"/>
          <w:rFonts w:ascii="Consolas" w:hAnsi="Consolas" w:cs="Consolas"/>
          <w:color w:val="000000" w:themeColor="text1"/>
          <w:sz w:val="20"/>
          <w:u w:val="single"/>
        </w:rPr>
      </w:pPr>
      <w:ins w:id="45" w:author="Unknown">
        <w:r w:rsidRPr="007A2F21">
          <w:rPr>
            <w:rFonts w:ascii="Consolas" w:hAnsi="Consolas" w:cs="Consolas"/>
            <w:color w:val="000000" w:themeColor="text1"/>
            <w:sz w:val="20"/>
            <w:u w:val="single"/>
          </w:rPr>
          <w:t xml:space="preserve">   public void addition(int x, int y)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 w:author="Unknown"/>
          <w:rFonts w:ascii="Consolas" w:hAnsi="Consolas" w:cs="Consolas"/>
          <w:color w:val="000000" w:themeColor="text1"/>
          <w:sz w:val="20"/>
          <w:u w:val="single"/>
        </w:rPr>
      </w:pPr>
      <w:ins w:id="47" w:author="Unknown">
        <w:r w:rsidRPr="007A2F21">
          <w:rPr>
            <w:rFonts w:ascii="Consolas" w:hAnsi="Consolas" w:cs="Consolas"/>
            <w:color w:val="000000" w:themeColor="text1"/>
            <w:sz w:val="20"/>
            <w:u w:val="single"/>
          </w:rPr>
          <w:lastRenderedPageBreak/>
          <w:t xml:space="preserve">      z = x + y;</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 w:author="Unknown"/>
          <w:rFonts w:ascii="Consolas" w:hAnsi="Consolas" w:cs="Consolas"/>
          <w:color w:val="000000" w:themeColor="text1"/>
          <w:sz w:val="20"/>
          <w:u w:val="single"/>
        </w:rPr>
      </w:pPr>
      <w:ins w:id="49" w:author="Unknown">
        <w:r w:rsidRPr="007A2F21">
          <w:rPr>
            <w:rFonts w:ascii="Consolas" w:hAnsi="Consolas" w:cs="Consolas"/>
            <w:color w:val="000000" w:themeColor="text1"/>
            <w:sz w:val="20"/>
            <w:u w:val="single"/>
          </w:rPr>
          <w:t xml:space="preserve">      System.out.println("The sum of the given numbers:"+z);</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 w:author="Unknown"/>
          <w:rFonts w:ascii="Consolas" w:hAnsi="Consolas" w:cs="Consolas"/>
          <w:color w:val="000000" w:themeColor="text1"/>
          <w:sz w:val="20"/>
          <w:u w:val="single"/>
        </w:rPr>
      </w:pPr>
      <w:ins w:id="51"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 w:author="Unknown"/>
          <w:rFonts w:ascii="Consolas" w:hAnsi="Consolas" w:cs="Consolas"/>
          <w:color w:val="000000" w:themeColor="text1"/>
          <w:sz w:val="20"/>
          <w:u w:val="single"/>
        </w:rPr>
      </w:pPr>
      <w:ins w:id="53" w:author="Unknown">
        <w:r w:rsidRPr="007A2F21">
          <w:rPr>
            <w:rFonts w:ascii="Consolas" w:hAnsi="Consolas" w:cs="Consolas"/>
            <w:color w:val="000000" w:themeColor="text1"/>
            <w:sz w:val="20"/>
            <w:u w:val="single"/>
          </w:rPr>
          <w:tab/>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 w:author="Unknown"/>
          <w:rFonts w:ascii="Consolas" w:hAnsi="Consolas" w:cs="Consolas"/>
          <w:color w:val="000000" w:themeColor="text1"/>
          <w:sz w:val="20"/>
          <w:u w:val="single"/>
        </w:rPr>
      </w:pPr>
      <w:ins w:id="55" w:author="Unknown">
        <w:r w:rsidRPr="007A2F21">
          <w:rPr>
            <w:rFonts w:ascii="Consolas" w:hAnsi="Consolas" w:cs="Consolas"/>
            <w:color w:val="000000" w:themeColor="text1"/>
            <w:sz w:val="20"/>
            <w:u w:val="single"/>
          </w:rPr>
          <w:t xml:space="preserve">   public void Subtraction(int x, int y)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 w:author="Unknown"/>
          <w:rFonts w:ascii="Consolas" w:hAnsi="Consolas" w:cs="Consolas"/>
          <w:color w:val="000000" w:themeColor="text1"/>
          <w:sz w:val="20"/>
          <w:u w:val="single"/>
        </w:rPr>
      </w:pPr>
      <w:ins w:id="57" w:author="Unknown">
        <w:r w:rsidRPr="007A2F21">
          <w:rPr>
            <w:rFonts w:ascii="Consolas" w:hAnsi="Consolas" w:cs="Consolas"/>
            <w:color w:val="000000" w:themeColor="text1"/>
            <w:sz w:val="20"/>
            <w:u w:val="single"/>
          </w:rPr>
          <w:t xml:space="preserve">      z = x - y;</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 w:author="Unknown"/>
          <w:rFonts w:ascii="Consolas" w:hAnsi="Consolas" w:cs="Consolas"/>
          <w:color w:val="000000" w:themeColor="text1"/>
          <w:sz w:val="20"/>
          <w:u w:val="single"/>
        </w:rPr>
      </w:pPr>
      <w:ins w:id="59" w:author="Unknown">
        <w:r w:rsidRPr="007A2F21">
          <w:rPr>
            <w:rFonts w:ascii="Consolas" w:hAnsi="Consolas" w:cs="Consolas"/>
            <w:color w:val="000000" w:themeColor="text1"/>
            <w:sz w:val="20"/>
            <w:u w:val="single"/>
          </w:rPr>
          <w:t xml:space="preserve">      System.out.println("The difference between the given numbers:"+z);</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 w:author="Unknown"/>
          <w:rFonts w:ascii="Consolas" w:hAnsi="Consolas" w:cs="Consolas"/>
          <w:color w:val="000000" w:themeColor="text1"/>
          <w:sz w:val="20"/>
          <w:u w:val="single"/>
        </w:rPr>
      </w:pPr>
      <w:ins w:id="61"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2" w:author="Unknown"/>
          <w:rFonts w:ascii="Consolas" w:hAnsi="Consolas" w:cs="Consolas"/>
          <w:color w:val="000000" w:themeColor="text1"/>
          <w:sz w:val="20"/>
          <w:u w:val="single"/>
        </w:rPr>
      </w:pPr>
      <w:ins w:id="63"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 w:author="Unknown"/>
          <w:rFonts w:ascii="Consolas" w:hAnsi="Consolas" w:cs="Consolas"/>
          <w:color w:val="000000" w:themeColor="text1"/>
          <w:sz w:val="20"/>
          <w:u w:val="single"/>
        </w:rPr>
      </w:pPr>
      <w:ins w:id="66" w:author="Unknown">
        <w:r w:rsidRPr="007A2F21">
          <w:rPr>
            <w:rFonts w:ascii="Consolas" w:hAnsi="Consolas" w:cs="Consolas"/>
            <w:color w:val="000000" w:themeColor="text1"/>
            <w:sz w:val="20"/>
            <w:u w:val="single"/>
          </w:rPr>
          <w:t>public class My_Calculation extends Calculation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 w:author="Unknown"/>
          <w:rFonts w:ascii="Consolas" w:hAnsi="Consolas" w:cs="Consolas"/>
          <w:color w:val="000000" w:themeColor="text1"/>
          <w:sz w:val="20"/>
          <w:u w:val="single"/>
        </w:rPr>
      </w:pPr>
      <w:ins w:id="68" w:author="Unknown">
        <w:r w:rsidRPr="007A2F21">
          <w:rPr>
            <w:rFonts w:ascii="Consolas" w:hAnsi="Consolas" w:cs="Consolas"/>
            <w:color w:val="000000" w:themeColor="text1"/>
            <w:sz w:val="20"/>
            <w:u w:val="single"/>
          </w:rPr>
          <w:t xml:space="preserve">   public void multiplication(int x, int y)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 w:author="Unknown"/>
          <w:rFonts w:ascii="Consolas" w:hAnsi="Consolas" w:cs="Consolas"/>
          <w:color w:val="000000" w:themeColor="text1"/>
          <w:sz w:val="20"/>
          <w:u w:val="single"/>
        </w:rPr>
      </w:pPr>
      <w:ins w:id="70" w:author="Unknown">
        <w:r w:rsidRPr="007A2F21">
          <w:rPr>
            <w:rFonts w:ascii="Consolas" w:hAnsi="Consolas" w:cs="Consolas"/>
            <w:color w:val="000000" w:themeColor="text1"/>
            <w:sz w:val="20"/>
            <w:u w:val="single"/>
          </w:rPr>
          <w:t xml:space="preserve">      z = x * y;</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1" w:author="Unknown"/>
          <w:rFonts w:ascii="Consolas" w:hAnsi="Consolas" w:cs="Consolas"/>
          <w:color w:val="000000" w:themeColor="text1"/>
          <w:sz w:val="20"/>
          <w:u w:val="single"/>
        </w:rPr>
      </w:pPr>
      <w:ins w:id="72" w:author="Unknown">
        <w:r w:rsidRPr="007A2F21">
          <w:rPr>
            <w:rFonts w:ascii="Consolas" w:hAnsi="Consolas" w:cs="Consolas"/>
            <w:color w:val="000000" w:themeColor="text1"/>
            <w:sz w:val="20"/>
            <w:u w:val="single"/>
          </w:rPr>
          <w:t xml:space="preserve">      System.out.println("The product of the given numbers:"+z);</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3" w:author="Unknown"/>
          <w:rFonts w:ascii="Consolas" w:hAnsi="Consolas" w:cs="Consolas"/>
          <w:color w:val="000000" w:themeColor="text1"/>
          <w:sz w:val="20"/>
          <w:u w:val="single"/>
        </w:rPr>
      </w:pPr>
      <w:ins w:id="74"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5" w:author="Unknown"/>
          <w:rFonts w:ascii="Consolas" w:hAnsi="Consolas" w:cs="Consolas"/>
          <w:color w:val="000000" w:themeColor="text1"/>
          <w:sz w:val="20"/>
          <w:u w:val="single"/>
        </w:rPr>
      </w:pPr>
      <w:ins w:id="76" w:author="Unknown">
        <w:r w:rsidRPr="007A2F21">
          <w:rPr>
            <w:rFonts w:ascii="Consolas" w:hAnsi="Consolas" w:cs="Consolas"/>
            <w:color w:val="000000" w:themeColor="text1"/>
            <w:sz w:val="20"/>
            <w:u w:val="single"/>
          </w:rPr>
          <w:tab/>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 w:author="Unknown"/>
          <w:rFonts w:ascii="Consolas" w:hAnsi="Consolas" w:cs="Consolas"/>
          <w:color w:val="000000" w:themeColor="text1"/>
          <w:sz w:val="20"/>
          <w:u w:val="single"/>
        </w:rPr>
      </w:pPr>
      <w:ins w:id="78"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 w:author="Unknown"/>
          <w:rFonts w:ascii="Consolas" w:hAnsi="Consolas" w:cs="Consolas"/>
          <w:color w:val="000000" w:themeColor="text1"/>
          <w:sz w:val="20"/>
          <w:u w:val="single"/>
        </w:rPr>
      </w:pPr>
      <w:ins w:id="80" w:author="Unknown">
        <w:r w:rsidRPr="007A2F21">
          <w:rPr>
            <w:rFonts w:ascii="Consolas" w:hAnsi="Consolas" w:cs="Consolas"/>
            <w:color w:val="000000" w:themeColor="text1"/>
            <w:sz w:val="20"/>
            <w:u w:val="single"/>
          </w:rPr>
          <w:t xml:space="preserve">      int a = 20, b = 10;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 w:author="Unknown"/>
          <w:rFonts w:ascii="Consolas" w:hAnsi="Consolas" w:cs="Consolas"/>
          <w:color w:val="000000" w:themeColor="text1"/>
          <w:sz w:val="20"/>
          <w:u w:val="single"/>
        </w:rPr>
      </w:pPr>
      <w:ins w:id="82" w:author="Unknown">
        <w:r w:rsidRPr="007A2F21">
          <w:rPr>
            <w:rFonts w:ascii="Consolas" w:hAnsi="Consolas" w:cs="Consolas"/>
            <w:color w:val="000000" w:themeColor="text1"/>
            <w:sz w:val="20"/>
            <w:u w:val="single"/>
          </w:rPr>
          <w:t xml:space="preserve">      My_Calculation demo = new My_Calculation();</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 w:author="Unknown"/>
          <w:rFonts w:ascii="Consolas" w:hAnsi="Consolas" w:cs="Consolas"/>
          <w:color w:val="000000" w:themeColor="text1"/>
          <w:sz w:val="20"/>
          <w:u w:val="single"/>
        </w:rPr>
      </w:pPr>
      <w:ins w:id="84" w:author="Unknown">
        <w:r w:rsidRPr="007A2F21">
          <w:rPr>
            <w:rFonts w:ascii="Consolas" w:hAnsi="Consolas" w:cs="Consolas"/>
            <w:color w:val="000000" w:themeColor="text1"/>
            <w:sz w:val="20"/>
            <w:u w:val="single"/>
          </w:rPr>
          <w:t xml:space="preserve">      demo.addition(a, b);</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 w:author="Unknown"/>
          <w:rFonts w:ascii="Consolas" w:hAnsi="Consolas" w:cs="Consolas"/>
          <w:color w:val="000000" w:themeColor="text1"/>
          <w:sz w:val="20"/>
          <w:u w:val="single"/>
        </w:rPr>
      </w:pPr>
      <w:ins w:id="86" w:author="Unknown">
        <w:r w:rsidRPr="007A2F21">
          <w:rPr>
            <w:rFonts w:ascii="Consolas" w:hAnsi="Consolas" w:cs="Consolas"/>
            <w:color w:val="000000" w:themeColor="text1"/>
            <w:sz w:val="20"/>
            <w:u w:val="single"/>
          </w:rPr>
          <w:t xml:space="preserve">      demo.Subtraction(a, b);</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7" w:author="Unknown"/>
          <w:rFonts w:ascii="Consolas" w:hAnsi="Consolas" w:cs="Consolas"/>
          <w:color w:val="000000" w:themeColor="text1"/>
          <w:sz w:val="20"/>
          <w:u w:val="single"/>
        </w:rPr>
      </w:pPr>
      <w:ins w:id="88" w:author="Unknown">
        <w:r w:rsidRPr="007A2F21">
          <w:rPr>
            <w:rFonts w:ascii="Consolas" w:hAnsi="Consolas" w:cs="Consolas"/>
            <w:color w:val="000000" w:themeColor="text1"/>
            <w:sz w:val="20"/>
            <w:u w:val="single"/>
          </w:rPr>
          <w:t xml:space="preserve">      demo.multiplication(a, b);</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 w:author="Unknown"/>
          <w:rFonts w:ascii="Consolas" w:hAnsi="Consolas" w:cs="Consolas"/>
          <w:color w:val="000000" w:themeColor="text1"/>
          <w:sz w:val="20"/>
          <w:u w:val="single"/>
        </w:rPr>
      </w:pPr>
      <w:ins w:id="90"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 w:author="Unknown"/>
          <w:rFonts w:ascii="Consolas" w:hAnsi="Consolas" w:cs="Consolas"/>
          <w:color w:val="000000" w:themeColor="text1"/>
          <w:sz w:val="20"/>
          <w:u w:val="single"/>
        </w:rPr>
      </w:pPr>
      <w:ins w:id="92"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93" w:author="Unknown"/>
          <w:rFonts w:ascii="Arial" w:hAnsi="Arial" w:cs="Arial"/>
          <w:color w:val="000000" w:themeColor="text1"/>
          <w:sz w:val="21"/>
          <w:szCs w:val="21"/>
          <w:u w:val="single"/>
        </w:rPr>
      </w:pPr>
      <w:ins w:id="94" w:author="Unknown">
        <w:r w:rsidRPr="007A2F21">
          <w:rPr>
            <w:rFonts w:ascii="Arial" w:hAnsi="Arial" w:cs="Arial"/>
            <w:color w:val="000000" w:themeColor="text1"/>
            <w:sz w:val="21"/>
            <w:szCs w:val="21"/>
            <w:u w:val="single"/>
          </w:rPr>
          <w:t>Compile and execute the above code as shown below.</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nsolas" w:hAnsi="Consolas" w:cs="Consolas"/>
          <w:color w:val="000000" w:themeColor="text1"/>
          <w:sz w:val="18"/>
          <w:szCs w:val="18"/>
          <w:u w:val="single"/>
        </w:rPr>
      </w:pPr>
      <w:ins w:id="96" w:author="Unknown">
        <w:r w:rsidRPr="007A2F21">
          <w:rPr>
            <w:rFonts w:ascii="Consolas" w:hAnsi="Consolas" w:cs="Consolas"/>
            <w:color w:val="000000" w:themeColor="text1"/>
            <w:sz w:val="18"/>
            <w:szCs w:val="18"/>
            <w:u w:val="single"/>
          </w:rPr>
          <w:t>javac My_Calculation.java</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nsolas" w:hAnsi="Consolas" w:cs="Consolas"/>
          <w:color w:val="000000" w:themeColor="text1"/>
          <w:sz w:val="18"/>
          <w:szCs w:val="18"/>
          <w:u w:val="single"/>
        </w:rPr>
      </w:pPr>
      <w:ins w:id="98" w:author="Unknown">
        <w:r w:rsidRPr="007A2F21">
          <w:rPr>
            <w:rFonts w:ascii="Consolas" w:hAnsi="Consolas" w:cs="Consolas"/>
            <w:color w:val="000000" w:themeColor="text1"/>
            <w:sz w:val="18"/>
            <w:szCs w:val="18"/>
            <w:u w:val="single"/>
          </w:rPr>
          <w:t>java My_Calculation</w:t>
        </w:r>
      </w:ins>
    </w:p>
    <w:p w:rsidR="007F41EA" w:rsidRPr="007A2F21" w:rsidRDefault="007F41EA" w:rsidP="007F41EA">
      <w:pPr>
        <w:shd w:val="clear" w:color="auto" w:fill="FFFFFF"/>
        <w:spacing w:after="240" w:line="360" w:lineRule="atLeast"/>
        <w:ind w:left="-402" w:right="-402"/>
        <w:jc w:val="both"/>
        <w:rPr>
          <w:ins w:id="99" w:author="Unknown"/>
          <w:rFonts w:ascii="Arial" w:hAnsi="Arial" w:cs="Arial"/>
          <w:color w:val="000000" w:themeColor="text1"/>
          <w:sz w:val="21"/>
          <w:szCs w:val="21"/>
          <w:u w:val="single"/>
        </w:rPr>
      </w:pPr>
      <w:ins w:id="100" w:author="Unknown">
        <w:r w:rsidRPr="007A2F21">
          <w:rPr>
            <w:rFonts w:ascii="Arial" w:hAnsi="Arial" w:cs="Arial"/>
            <w:color w:val="000000" w:themeColor="text1"/>
            <w:sz w:val="21"/>
            <w:szCs w:val="21"/>
            <w:u w:val="single"/>
          </w:rPr>
          <w:t>After executing the program, it will produce the following result −</w:t>
        </w:r>
      </w:ins>
    </w:p>
    <w:p w:rsidR="007F41EA" w:rsidRPr="007A2F21" w:rsidRDefault="007F41EA" w:rsidP="007F41EA">
      <w:pPr>
        <w:shd w:val="clear" w:color="auto" w:fill="FFFFFF"/>
        <w:spacing w:after="240" w:line="360" w:lineRule="atLeast"/>
        <w:ind w:left="-402" w:right="-402"/>
        <w:jc w:val="both"/>
        <w:rPr>
          <w:ins w:id="101" w:author="Unknown"/>
          <w:rFonts w:ascii="Arial" w:hAnsi="Arial" w:cs="Arial"/>
          <w:color w:val="000000" w:themeColor="text1"/>
          <w:sz w:val="21"/>
          <w:szCs w:val="21"/>
          <w:u w:val="single"/>
        </w:rPr>
      </w:pPr>
      <w:ins w:id="102" w:author="Unknown">
        <w:r w:rsidRPr="007A2F21">
          <w:rPr>
            <w:rFonts w:ascii="Arial" w:hAnsi="Arial" w:cs="Arial"/>
            <w:b/>
            <w:bCs/>
            <w:color w:val="000000" w:themeColor="text1"/>
            <w:sz w:val="21"/>
            <w:szCs w:val="21"/>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nsolas" w:hAnsi="Consolas" w:cs="Consolas"/>
          <w:color w:val="000000" w:themeColor="text1"/>
          <w:sz w:val="18"/>
          <w:szCs w:val="18"/>
          <w:u w:val="single"/>
        </w:rPr>
      </w:pPr>
      <w:ins w:id="104" w:author="Unknown">
        <w:r w:rsidRPr="007A2F21">
          <w:rPr>
            <w:rFonts w:ascii="Consolas" w:hAnsi="Consolas" w:cs="Consolas"/>
            <w:color w:val="000000" w:themeColor="text1"/>
            <w:sz w:val="18"/>
            <w:szCs w:val="18"/>
            <w:u w:val="single"/>
          </w:rPr>
          <w:t>The sum of the given numbers:30</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nsolas" w:hAnsi="Consolas" w:cs="Consolas"/>
          <w:color w:val="000000" w:themeColor="text1"/>
          <w:sz w:val="18"/>
          <w:szCs w:val="18"/>
          <w:u w:val="single"/>
        </w:rPr>
      </w:pPr>
      <w:ins w:id="106" w:author="Unknown">
        <w:r w:rsidRPr="007A2F21">
          <w:rPr>
            <w:rFonts w:ascii="Consolas" w:hAnsi="Consolas" w:cs="Consolas"/>
            <w:color w:val="000000" w:themeColor="text1"/>
            <w:sz w:val="18"/>
            <w:szCs w:val="18"/>
            <w:u w:val="single"/>
          </w:rPr>
          <w:t>The difference between the given numbers:10</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nsolas" w:hAnsi="Consolas" w:cs="Consolas"/>
          <w:color w:val="000000" w:themeColor="text1"/>
          <w:sz w:val="18"/>
          <w:szCs w:val="18"/>
          <w:u w:val="single"/>
        </w:rPr>
      </w:pPr>
      <w:ins w:id="108" w:author="Unknown">
        <w:r w:rsidRPr="007A2F21">
          <w:rPr>
            <w:rFonts w:ascii="Consolas" w:hAnsi="Consolas" w:cs="Consolas"/>
            <w:color w:val="000000" w:themeColor="text1"/>
            <w:sz w:val="18"/>
            <w:szCs w:val="18"/>
            <w:u w:val="single"/>
          </w:rPr>
          <w:t>The product of the given numbers:200</w:t>
        </w:r>
      </w:ins>
    </w:p>
    <w:p w:rsidR="007F41EA" w:rsidRPr="007A2F21" w:rsidRDefault="007F41EA" w:rsidP="007F41EA">
      <w:pPr>
        <w:shd w:val="clear" w:color="auto" w:fill="FFFFFF"/>
        <w:spacing w:after="240" w:line="360" w:lineRule="atLeast"/>
        <w:ind w:left="-402" w:right="-402"/>
        <w:jc w:val="both"/>
        <w:rPr>
          <w:ins w:id="109" w:author="Unknown"/>
          <w:rFonts w:ascii="Arial" w:hAnsi="Arial" w:cs="Arial"/>
          <w:color w:val="000000" w:themeColor="text1"/>
          <w:sz w:val="21"/>
          <w:szCs w:val="21"/>
          <w:u w:val="single"/>
        </w:rPr>
      </w:pPr>
      <w:ins w:id="110" w:author="Unknown">
        <w:r w:rsidRPr="007A2F21">
          <w:rPr>
            <w:rFonts w:ascii="Arial" w:hAnsi="Arial" w:cs="Arial"/>
            <w:color w:val="000000" w:themeColor="text1"/>
            <w:sz w:val="21"/>
            <w:szCs w:val="21"/>
            <w:u w:val="single"/>
          </w:rPr>
          <w:lastRenderedPageBreak/>
          <w:t>In the given program, when an object to</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My_Calculation</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class is created, a copy of the contents of the superclass is made within it. That is why, using the object of the subclass you can access the members of a superclass.</w:t>
        </w:r>
      </w:ins>
    </w:p>
    <w:p w:rsidR="007F41EA" w:rsidRPr="007A2F21" w:rsidRDefault="007F41EA" w:rsidP="007F41EA">
      <w:pPr>
        <w:shd w:val="clear" w:color="auto" w:fill="FFFFFF"/>
        <w:spacing w:after="0" w:line="240" w:lineRule="auto"/>
        <w:rPr>
          <w:ins w:id="111" w:author="Unknown"/>
          <w:rFonts w:ascii="Arial" w:hAnsi="Arial" w:cs="Arial"/>
          <w:color w:val="000000" w:themeColor="text1"/>
          <w:sz w:val="21"/>
          <w:szCs w:val="21"/>
          <w:u w:val="single"/>
        </w:rPr>
      </w:pPr>
      <w:r>
        <w:rPr>
          <w:rFonts w:ascii="Arial" w:hAnsi="Arial" w:cs="Arial"/>
          <w:noProof/>
          <w:color w:val="000000" w:themeColor="text1"/>
          <w:sz w:val="21"/>
          <w:szCs w:val="21"/>
          <w:u w:val="single"/>
        </w:rPr>
        <w:drawing>
          <wp:inline distT="0" distB="0" distL="0" distR="0">
            <wp:extent cx="4400550" cy="1819275"/>
            <wp:effectExtent l="19050" t="0" r="0" b="0"/>
            <wp:docPr id="3" name="Picture 16"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heritance"/>
                    <pic:cNvPicPr>
                      <a:picLocks noChangeAspect="1" noChangeArrowheads="1"/>
                    </pic:cNvPicPr>
                  </pic:nvPicPr>
                  <pic:blipFill>
                    <a:blip r:embed="rId12"/>
                    <a:srcRect/>
                    <a:stretch>
                      <a:fillRect/>
                    </a:stretch>
                  </pic:blipFill>
                  <pic:spPr bwMode="auto">
                    <a:xfrm>
                      <a:off x="0" y="0"/>
                      <a:ext cx="4400550" cy="1819275"/>
                    </a:xfrm>
                    <a:prstGeom prst="rect">
                      <a:avLst/>
                    </a:prstGeom>
                    <a:noFill/>
                    <a:ln w="9525">
                      <a:noFill/>
                      <a:miter lim="800000"/>
                      <a:headEnd/>
                      <a:tailEnd/>
                    </a:ln>
                  </pic:spPr>
                </pic:pic>
              </a:graphicData>
            </a:graphic>
          </wp:inline>
        </w:drawing>
      </w:r>
    </w:p>
    <w:p w:rsidR="007F41EA" w:rsidRPr="007A2F21" w:rsidRDefault="007F41EA" w:rsidP="007F41EA">
      <w:pPr>
        <w:shd w:val="clear" w:color="auto" w:fill="FFFFFF"/>
        <w:spacing w:after="240" w:line="360" w:lineRule="atLeast"/>
        <w:ind w:left="-402" w:right="-402"/>
        <w:jc w:val="both"/>
        <w:rPr>
          <w:ins w:id="112" w:author="Unknown"/>
          <w:rFonts w:ascii="Arial" w:hAnsi="Arial" w:cs="Arial"/>
          <w:color w:val="000000" w:themeColor="text1"/>
          <w:sz w:val="21"/>
          <w:szCs w:val="21"/>
          <w:u w:val="single"/>
        </w:rPr>
      </w:pPr>
      <w:ins w:id="113" w:author="Unknown">
        <w:r w:rsidRPr="007A2F21">
          <w:rPr>
            <w:rFonts w:ascii="Arial" w:hAnsi="Arial" w:cs="Arial"/>
            <w:color w:val="000000" w:themeColor="text1"/>
            <w:sz w:val="21"/>
            <w:szCs w:val="21"/>
            <w:u w:val="single"/>
          </w:rPr>
          <w:t>The Superclass reference variable can hold the subclass object, but using that variable you can access only the members of the superclass, so to access the members of both classes it is recommended to always create reference variable to the subclass.</w:t>
        </w:r>
      </w:ins>
    </w:p>
    <w:p w:rsidR="007F41EA" w:rsidRPr="007A2F21" w:rsidRDefault="007F41EA" w:rsidP="007F41EA">
      <w:pPr>
        <w:shd w:val="clear" w:color="auto" w:fill="FFFFFF"/>
        <w:spacing w:after="240" w:line="360" w:lineRule="atLeast"/>
        <w:ind w:left="-402" w:right="-402"/>
        <w:jc w:val="both"/>
        <w:rPr>
          <w:ins w:id="114" w:author="Unknown"/>
          <w:rFonts w:ascii="Arial" w:hAnsi="Arial" w:cs="Arial"/>
          <w:color w:val="000000" w:themeColor="text1"/>
          <w:sz w:val="21"/>
          <w:szCs w:val="21"/>
          <w:u w:val="single"/>
        </w:rPr>
      </w:pPr>
      <w:ins w:id="115" w:author="Unknown">
        <w:r w:rsidRPr="007A2F21">
          <w:rPr>
            <w:rFonts w:ascii="Arial" w:hAnsi="Arial" w:cs="Arial"/>
            <w:color w:val="000000" w:themeColor="text1"/>
            <w:sz w:val="21"/>
            <w:szCs w:val="21"/>
            <w:u w:val="single"/>
          </w:rPr>
          <w:t>If you consider the above program, you can instantiate the class as given below. But using the superclass reference variable (</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cal</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in this case) you cannot call the method</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multiplication()</w:t>
        </w:r>
        <w:r w:rsidRPr="007A2F21">
          <w:rPr>
            <w:rFonts w:ascii="Arial" w:hAnsi="Arial" w:cs="Arial"/>
            <w:color w:val="000000" w:themeColor="text1"/>
            <w:sz w:val="21"/>
            <w:szCs w:val="21"/>
            <w:u w:val="single"/>
          </w:rPr>
          <w:t>, which belongs to the subclass My_Calculation.</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6" w:author="Unknown"/>
          <w:rFonts w:ascii="Consolas" w:hAnsi="Consolas" w:cs="Consolas"/>
          <w:color w:val="000000" w:themeColor="text1"/>
          <w:sz w:val="20"/>
          <w:u w:val="single"/>
        </w:rPr>
      </w:pPr>
      <w:ins w:id="117" w:author="Unknown">
        <w:r w:rsidRPr="007A2F21">
          <w:rPr>
            <w:rFonts w:ascii="Consolas" w:hAnsi="Consolas" w:cs="Consolas"/>
            <w:color w:val="000000" w:themeColor="text1"/>
            <w:sz w:val="20"/>
            <w:u w:val="single"/>
          </w:rPr>
          <w:t>Calculation cal = new My_Calculation();</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8" w:author="Unknown"/>
          <w:rFonts w:ascii="Consolas" w:hAnsi="Consolas" w:cs="Consolas"/>
          <w:color w:val="000000" w:themeColor="text1"/>
          <w:sz w:val="20"/>
          <w:u w:val="single"/>
        </w:rPr>
      </w:pPr>
      <w:ins w:id="119" w:author="Unknown">
        <w:r w:rsidRPr="007A2F21">
          <w:rPr>
            <w:rFonts w:ascii="Consolas" w:hAnsi="Consolas" w:cs="Consolas"/>
            <w:color w:val="000000" w:themeColor="text1"/>
            <w:sz w:val="20"/>
            <w:u w:val="single"/>
          </w:rPr>
          <w:t>demo.addition(a, b);</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 w:author="Unknown"/>
          <w:rFonts w:ascii="Consolas" w:hAnsi="Consolas" w:cs="Consolas"/>
          <w:color w:val="000000" w:themeColor="text1"/>
          <w:sz w:val="20"/>
          <w:u w:val="single"/>
        </w:rPr>
      </w:pPr>
      <w:ins w:id="121" w:author="Unknown">
        <w:r w:rsidRPr="007A2F21">
          <w:rPr>
            <w:rFonts w:ascii="Consolas" w:hAnsi="Consolas" w:cs="Consolas"/>
            <w:color w:val="000000" w:themeColor="text1"/>
            <w:sz w:val="20"/>
            <w:u w:val="single"/>
          </w:rPr>
          <w:t>demo.Subtraction(a, b);</w:t>
        </w:r>
      </w:ins>
    </w:p>
    <w:p w:rsidR="007F41EA" w:rsidRPr="007A2F21" w:rsidRDefault="007F41EA" w:rsidP="007F41EA">
      <w:pPr>
        <w:shd w:val="clear" w:color="auto" w:fill="FFFFFF"/>
        <w:spacing w:after="240" w:line="360" w:lineRule="atLeast"/>
        <w:ind w:left="-402" w:right="-402"/>
        <w:jc w:val="both"/>
        <w:rPr>
          <w:ins w:id="122" w:author="Unknown"/>
          <w:rFonts w:ascii="Arial" w:hAnsi="Arial" w:cs="Arial"/>
          <w:color w:val="000000" w:themeColor="text1"/>
          <w:sz w:val="21"/>
          <w:szCs w:val="21"/>
          <w:u w:val="single"/>
        </w:rPr>
      </w:pPr>
      <w:ins w:id="123" w:author="Unknown">
        <w:r w:rsidRPr="007A2F21">
          <w:rPr>
            <w:rFonts w:ascii="Arial" w:hAnsi="Arial" w:cs="Arial"/>
            <w:b/>
            <w:bCs/>
            <w:color w:val="000000" w:themeColor="text1"/>
            <w:sz w:val="21"/>
            <w:szCs w:val="21"/>
            <w:u w:val="single"/>
          </w:rPr>
          <w:t>Note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A subclass inherits all the members (fields, methods, and nested classes) from its superclass. Constructors are not members, so they are not inherited by subclasses, but the constructor of the superclass can be invoked from the subclass.</w:t>
        </w:r>
      </w:ins>
    </w:p>
    <w:p w:rsidR="007F41EA" w:rsidRPr="007A2F21" w:rsidRDefault="007F41EA" w:rsidP="007F41EA">
      <w:pPr>
        <w:shd w:val="clear" w:color="auto" w:fill="FFFFFF"/>
        <w:spacing w:before="48" w:after="48" w:line="360" w:lineRule="atLeast"/>
        <w:ind w:right="-402"/>
        <w:outlineLvl w:val="1"/>
        <w:rPr>
          <w:ins w:id="124" w:author="Unknown"/>
          <w:rFonts w:ascii="Arial" w:hAnsi="Arial" w:cs="Arial"/>
          <w:color w:val="000000" w:themeColor="text1"/>
          <w:spacing w:val="-15"/>
          <w:sz w:val="36"/>
          <w:szCs w:val="36"/>
          <w:u w:val="single"/>
        </w:rPr>
      </w:pPr>
      <w:ins w:id="125" w:author="Unknown">
        <w:r w:rsidRPr="007A2F21">
          <w:rPr>
            <w:rFonts w:ascii="Arial" w:hAnsi="Arial" w:cs="Arial"/>
            <w:color w:val="000000" w:themeColor="text1"/>
            <w:spacing w:val="-15"/>
            <w:sz w:val="36"/>
            <w:szCs w:val="36"/>
            <w:u w:val="single"/>
          </w:rPr>
          <w:t>The super keyword</w:t>
        </w:r>
      </w:ins>
    </w:p>
    <w:p w:rsidR="007F41EA" w:rsidRPr="007A2F21" w:rsidRDefault="007F41EA" w:rsidP="007F41EA">
      <w:pPr>
        <w:shd w:val="clear" w:color="auto" w:fill="FFFFFF"/>
        <w:spacing w:after="240" w:line="360" w:lineRule="atLeast"/>
        <w:ind w:left="-402" w:right="-402"/>
        <w:jc w:val="both"/>
        <w:rPr>
          <w:ins w:id="126" w:author="Unknown"/>
          <w:rFonts w:ascii="Arial" w:hAnsi="Arial" w:cs="Arial"/>
          <w:color w:val="000000" w:themeColor="text1"/>
          <w:sz w:val="21"/>
          <w:szCs w:val="21"/>
          <w:u w:val="single"/>
        </w:rPr>
      </w:pPr>
      <w:ins w:id="127" w:author="Unknown">
        <w:r w:rsidRPr="007A2F21">
          <w:rPr>
            <w:rFonts w:ascii="Arial" w:hAnsi="Arial" w:cs="Arial"/>
            <w:color w:val="000000" w:themeColor="text1"/>
            <w:sz w:val="21"/>
            <w:szCs w:val="21"/>
            <w:u w:val="single"/>
          </w:rPr>
          <w:t>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super</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is similar to</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this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Following are the scenarios where the super keyword is used.</w:t>
        </w:r>
      </w:ins>
    </w:p>
    <w:p w:rsidR="007F41EA" w:rsidRPr="007A2F21" w:rsidRDefault="007F41EA" w:rsidP="007F41EA">
      <w:pPr>
        <w:numPr>
          <w:ilvl w:val="0"/>
          <w:numId w:val="1"/>
        </w:numPr>
        <w:shd w:val="clear" w:color="auto" w:fill="FFFFFF"/>
        <w:spacing w:after="240" w:line="360" w:lineRule="atLeast"/>
        <w:ind w:left="318" w:right="-402"/>
        <w:jc w:val="both"/>
        <w:rPr>
          <w:ins w:id="128" w:author="Unknown"/>
          <w:rFonts w:ascii="Arial" w:hAnsi="Arial" w:cs="Arial"/>
          <w:color w:val="000000" w:themeColor="text1"/>
          <w:sz w:val="21"/>
          <w:szCs w:val="21"/>
          <w:u w:val="single"/>
        </w:rPr>
      </w:pPr>
      <w:ins w:id="129" w:author="Unknown">
        <w:r w:rsidRPr="007A2F21">
          <w:rPr>
            <w:rFonts w:ascii="Arial" w:hAnsi="Arial" w:cs="Arial"/>
            <w:color w:val="000000" w:themeColor="text1"/>
            <w:sz w:val="21"/>
            <w:szCs w:val="21"/>
            <w:u w:val="single"/>
          </w:rPr>
          <w:t>It is used to</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differentiate the members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of superclass from the members of subclass, if they have same names.</w:t>
        </w:r>
      </w:ins>
    </w:p>
    <w:p w:rsidR="007F41EA" w:rsidRPr="007A2F21" w:rsidRDefault="007F41EA" w:rsidP="007F41EA">
      <w:pPr>
        <w:numPr>
          <w:ilvl w:val="0"/>
          <w:numId w:val="1"/>
        </w:numPr>
        <w:shd w:val="clear" w:color="auto" w:fill="FFFFFF"/>
        <w:spacing w:after="240" w:line="360" w:lineRule="atLeast"/>
        <w:ind w:left="318" w:right="-402"/>
        <w:jc w:val="both"/>
        <w:rPr>
          <w:ins w:id="130" w:author="Unknown"/>
          <w:rFonts w:ascii="Arial" w:hAnsi="Arial" w:cs="Arial"/>
          <w:color w:val="000000" w:themeColor="text1"/>
          <w:sz w:val="21"/>
          <w:szCs w:val="21"/>
          <w:u w:val="single"/>
        </w:rPr>
      </w:pPr>
      <w:ins w:id="131" w:author="Unknown">
        <w:r w:rsidRPr="007A2F21">
          <w:rPr>
            <w:rFonts w:ascii="Arial" w:hAnsi="Arial" w:cs="Arial"/>
            <w:color w:val="000000" w:themeColor="text1"/>
            <w:sz w:val="21"/>
            <w:szCs w:val="21"/>
            <w:u w:val="single"/>
          </w:rPr>
          <w:t>It is used to</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invoke the superclass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constructor from subclass.</w:t>
        </w:r>
      </w:ins>
    </w:p>
    <w:p w:rsidR="007F41EA" w:rsidRPr="007A2F21" w:rsidRDefault="007F41EA" w:rsidP="007F41EA">
      <w:pPr>
        <w:shd w:val="clear" w:color="auto" w:fill="FFFFFF"/>
        <w:spacing w:before="48" w:after="48" w:line="360" w:lineRule="atLeast"/>
        <w:ind w:right="-402"/>
        <w:outlineLvl w:val="2"/>
        <w:rPr>
          <w:ins w:id="132" w:author="Unknown"/>
          <w:rFonts w:ascii="Arial" w:hAnsi="Arial" w:cs="Arial"/>
          <w:color w:val="000000" w:themeColor="text1"/>
          <w:sz w:val="27"/>
          <w:szCs w:val="27"/>
          <w:u w:val="single"/>
        </w:rPr>
      </w:pPr>
      <w:ins w:id="133" w:author="Unknown">
        <w:r w:rsidRPr="007A2F21">
          <w:rPr>
            <w:rFonts w:ascii="Arial" w:hAnsi="Arial" w:cs="Arial"/>
            <w:color w:val="000000" w:themeColor="text1"/>
            <w:sz w:val="27"/>
            <w:szCs w:val="27"/>
            <w:u w:val="single"/>
          </w:rPr>
          <w:t>Differentiating the Members</w:t>
        </w:r>
      </w:ins>
    </w:p>
    <w:p w:rsidR="007F41EA" w:rsidRPr="007A2F21" w:rsidRDefault="007F41EA" w:rsidP="007F41EA">
      <w:pPr>
        <w:shd w:val="clear" w:color="auto" w:fill="FFFFFF"/>
        <w:spacing w:after="240" w:line="360" w:lineRule="atLeast"/>
        <w:ind w:left="-402" w:right="-402"/>
        <w:jc w:val="both"/>
        <w:rPr>
          <w:ins w:id="134" w:author="Unknown"/>
          <w:rFonts w:ascii="Arial" w:hAnsi="Arial" w:cs="Arial"/>
          <w:color w:val="000000" w:themeColor="text1"/>
          <w:sz w:val="21"/>
          <w:szCs w:val="21"/>
          <w:u w:val="single"/>
        </w:rPr>
      </w:pPr>
      <w:ins w:id="135" w:author="Unknown">
        <w:r w:rsidRPr="007A2F21">
          <w:rPr>
            <w:rFonts w:ascii="Arial" w:hAnsi="Arial" w:cs="Arial"/>
            <w:color w:val="000000" w:themeColor="text1"/>
            <w:sz w:val="21"/>
            <w:szCs w:val="21"/>
            <w:u w:val="single"/>
          </w:rPr>
          <w:lastRenderedPageBreak/>
          <w:t>If a class is inheriting the properties of another class. And if the members of the superclass have the names same as the sub class, to differentiate these variables we use super keyword as shown below.</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nsolas" w:hAnsi="Consolas" w:cs="Consolas"/>
          <w:color w:val="000000" w:themeColor="text1"/>
          <w:sz w:val="18"/>
          <w:szCs w:val="18"/>
          <w:u w:val="single"/>
        </w:rPr>
      </w:pPr>
      <w:ins w:id="137" w:author="Unknown">
        <w:r w:rsidRPr="007A2F21">
          <w:rPr>
            <w:rFonts w:ascii="Consolas" w:hAnsi="Consolas" w:cs="Consolas"/>
            <w:color w:val="000000" w:themeColor="text1"/>
            <w:sz w:val="18"/>
            <w:szCs w:val="18"/>
            <w:u w:val="single"/>
          </w:rPr>
          <w:t>super.variable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nsolas" w:hAnsi="Consolas" w:cs="Consolas"/>
          <w:color w:val="000000" w:themeColor="text1"/>
          <w:sz w:val="18"/>
          <w:szCs w:val="18"/>
          <w:u w:val="single"/>
        </w:rPr>
      </w:pPr>
      <w:ins w:id="139" w:author="Unknown">
        <w:r w:rsidRPr="007A2F21">
          <w:rPr>
            <w:rFonts w:ascii="Consolas" w:hAnsi="Consolas" w:cs="Consolas"/>
            <w:color w:val="000000" w:themeColor="text1"/>
            <w:sz w:val="18"/>
            <w:szCs w:val="18"/>
            <w:u w:val="single"/>
          </w:rPr>
          <w:t>super.method();</w:t>
        </w:r>
      </w:ins>
    </w:p>
    <w:p w:rsidR="007F41EA" w:rsidRPr="007A2F21" w:rsidRDefault="007F41EA" w:rsidP="007F41EA">
      <w:pPr>
        <w:shd w:val="clear" w:color="auto" w:fill="FFFFFF"/>
        <w:spacing w:before="48" w:after="48" w:line="360" w:lineRule="atLeast"/>
        <w:ind w:right="-402"/>
        <w:outlineLvl w:val="2"/>
        <w:rPr>
          <w:ins w:id="140" w:author="Unknown"/>
          <w:rFonts w:ascii="Arial" w:hAnsi="Arial" w:cs="Arial"/>
          <w:color w:val="000000" w:themeColor="text1"/>
          <w:sz w:val="27"/>
          <w:szCs w:val="27"/>
          <w:u w:val="single"/>
        </w:rPr>
      </w:pPr>
      <w:ins w:id="141" w:author="Unknown">
        <w:r w:rsidRPr="007A2F21">
          <w:rPr>
            <w:rFonts w:ascii="Arial" w:hAnsi="Arial" w:cs="Arial"/>
            <w:color w:val="000000" w:themeColor="text1"/>
            <w:sz w:val="27"/>
            <w:szCs w:val="27"/>
            <w:u w:val="single"/>
          </w:rPr>
          <w:t>Sample Code</w:t>
        </w:r>
      </w:ins>
    </w:p>
    <w:p w:rsidR="007F41EA" w:rsidRPr="007A2F21" w:rsidRDefault="007F41EA" w:rsidP="007F41EA">
      <w:pPr>
        <w:shd w:val="clear" w:color="auto" w:fill="FFFFFF"/>
        <w:spacing w:after="240" w:line="360" w:lineRule="atLeast"/>
        <w:ind w:left="-402" w:right="-402"/>
        <w:jc w:val="both"/>
        <w:rPr>
          <w:ins w:id="142" w:author="Unknown"/>
          <w:rFonts w:ascii="Arial" w:hAnsi="Arial" w:cs="Arial"/>
          <w:color w:val="000000" w:themeColor="text1"/>
          <w:sz w:val="21"/>
          <w:szCs w:val="21"/>
          <w:u w:val="single"/>
        </w:rPr>
      </w:pPr>
      <w:ins w:id="143" w:author="Unknown">
        <w:r w:rsidRPr="007A2F21">
          <w:rPr>
            <w:rFonts w:ascii="Arial" w:hAnsi="Arial" w:cs="Arial"/>
            <w:color w:val="000000" w:themeColor="text1"/>
            <w:sz w:val="21"/>
            <w:szCs w:val="21"/>
            <w:u w:val="single"/>
          </w:rPr>
          <w:t>This section provides you a program that demonstrates the usage of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super</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w:t>
        </w:r>
      </w:ins>
    </w:p>
    <w:p w:rsidR="007F41EA" w:rsidRPr="007A2F21" w:rsidRDefault="007F41EA" w:rsidP="007F41EA">
      <w:pPr>
        <w:shd w:val="clear" w:color="auto" w:fill="FFFFFF"/>
        <w:spacing w:after="240" w:line="360" w:lineRule="atLeast"/>
        <w:ind w:left="-402" w:right="-402"/>
        <w:jc w:val="both"/>
        <w:rPr>
          <w:ins w:id="144" w:author="Unknown"/>
          <w:rFonts w:ascii="Arial" w:hAnsi="Arial" w:cs="Arial"/>
          <w:color w:val="000000" w:themeColor="text1"/>
          <w:sz w:val="21"/>
          <w:szCs w:val="21"/>
          <w:u w:val="single"/>
        </w:rPr>
      </w:pPr>
      <w:ins w:id="145" w:author="Unknown">
        <w:r w:rsidRPr="007A2F21">
          <w:rPr>
            <w:rFonts w:ascii="Arial" w:hAnsi="Arial" w:cs="Arial"/>
            <w:color w:val="000000" w:themeColor="text1"/>
            <w:sz w:val="21"/>
            <w:szCs w:val="21"/>
            <w:u w:val="single"/>
          </w:rPr>
          <w:t>In the given program, you have two classes namely</w:t>
        </w:r>
        <w:r w:rsidRPr="007A2F21">
          <w:rPr>
            <w:rFonts w:ascii="Arial" w:hAnsi="Arial" w:cs="Arial"/>
            <w:color w:val="000000" w:themeColor="text1"/>
            <w:sz w:val="21"/>
            <w:u w:val="single"/>
          </w:rPr>
          <w:t> </w:t>
        </w:r>
        <w:r w:rsidRPr="007A2F21">
          <w:rPr>
            <w:rFonts w:ascii="Arial" w:hAnsi="Arial" w:cs="Arial"/>
            <w:i/>
            <w:iCs/>
            <w:color w:val="000000" w:themeColor="text1"/>
            <w:sz w:val="21"/>
            <w:szCs w:val="21"/>
            <w:u w:val="single"/>
          </w:rPr>
          <w:t>Sub_class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and</w:t>
        </w:r>
        <w:r w:rsidRPr="007A2F21">
          <w:rPr>
            <w:rFonts w:ascii="Arial" w:hAnsi="Arial" w:cs="Arial"/>
            <w:color w:val="000000" w:themeColor="text1"/>
            <w:sz w:val="21"/>
            <w:u w:val="single"/>
          </w:rPr>
          <w:t> </w:t>
        </w:r>
        <w:r w:rsidRPr="007A2F21">
          <w:rPr>
            <w:rFonts w:ascii="Arial" w:hAnsi="Arial" w:cs="Arial"/>
            <w:i/>
            <w:iCs/>
            <w:color w:val="000000" w:themeColor="text1"/>
            <w:sz w:val="21"/>
            <w:szCs w:val="21"/>
            <w:u w:val="single"/>
          </w:rPr>
          <w:t>Super_class</w:t>
        </w:r>
        <w:r w:rsidRPr="007A2F21">
          <w:rPr>
            <w:rFonts w:ascii="Arial" w:hAnsi="Arial" w:cs="Arial"/>
            <w:color w:val="000000" w:themeColor="text1"/>
            <w:sz w:val="21"/>
            <w:szCs w:val="21"/>
            <w:u w:val="single"/>
          </w:rPr>
          <w:t>, both have a method named display() with different implementations, and a variable named num with different values. We are invoking display() method of both classes and printing the value of the variable num of both classes. Here you can observe that we have used super keyword to differentiate the members of superclass from subclass.</w:t>
        </w:r>
      </w:ins>
    </w:p>
    <w:p w:rsidR="007F41EA" w:rsidRPr="007A2F21" w:rsidRDefault="007F41EA" w:rsidP="007F41EA">
      <w:pPr>
        <w:shd w:val="clear" w:color="auto" w:fill="FFFFFF"/>
        <w:spacing w:after="240" w:line="360" w:lineRule="atLeast"/>
        <w:ind w:left="-402" w:right="-402"/>
        <w:jc w:val="both"/>
        <w:rPr>
          <w:ins w:id="146" w:author="Unknown"/>
          <w:rFonts w:ascii="Arial" w:hAnsi="Arial" w:cs="Arial"/>
          <w:color w:val="000000" w:themeColor="text1"/>
          <w:sz w:val="21"/>
          <w:szCs w:val="21"/>
          <w:u w:val="single"/>
        </w:rPr>
      </w:pPr>
      <w:ins w:id="147" w:author="Unknown">
        <w:r w:rsidRPr="007A2F21">
          <w:rPr>
            <w:rFonts w:ascii="Arial" w:hAnsi="Arial" w:cs="Arial"/>
            <w:color w:val="000000" w:themeColor="text1"/>
            <w:sz w:val="21"/>
            <w:szCs w:val="21"/>
            <w:u w:val="single"/>
          </w:rPr>
          <w:t>Copy and paste the program in a file with name Sub_class.java.</w:t>
        </w:r>
      </w:ins>
    </w:p>
    <w:p w:rsidR="007F41EA" w:rsidRPr="007A2F21" w:rsidRDefault="007F41EA" w:rsidP="007F41EA">
      <w:pPr>
        <w:shd w:val="clear" w:color="auto" w:fill="FFFFFF"/>
        <w:spacing w:after="240" w:line="360" w:lineRule="atLeast"/>
        <w:ind w:left="-402" w:right="-402"/>
        <w:jc w:val="both"/>
        <w:rPr>
          <w:ins w:id="148" w:author="Unknown"/>
          <w:rFonts w:ascii="Arial" w:hAnsi="Arial" w:cs="Arial"/>
          <w:color w:val="000000" w:themeColor="text1"/>
          <w:sz w:val="21"/>
          <w:szCs w:val="21"/>
          <w:u w:val="single"/>
        </w:rPr>
      </w:pPr>
      <w:ins w:id="149" w:author="Unknown">
        <w:r w:rsidRPr="007A2F21">
          <w:rPr>
            <w:rFonts w:ascii="Arial" w:hAnsi="Arial" w:cs="Arial"/>
            <w:b/>
            <w:bCs/>
            <w:color w:val="000000" w:themeColor="text1"/>
            <w:sz w:val="21"/>
            <w:szCs w:val="21"/>
            <w:u w:val="single"/>
          </w:rPr>
          <w:t>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0" w:author="Unknown"/>
          <w:rFonts w:ascii="Consolas" w:hAnsi="Consolas" w:cs="Consolas"/>
          <w:color w:val="000000" w:themeColor="text1"/>
          <w:sz w:val="20"/>
          <w:u w:val="single"/>
        </w:rPr>
      </w:pPr>
      <w:ins w:id="151" w:author="Unknown">
        <w:r w:rsidRPr="007A2F21">
          <w:rPr>
            <w:rFonts w:ascii="Consolas" w:hAnsi="Consolas" w:cs="Consolas"/>
            <w:color w:val="000000" w:themeColor="text1"/>
            <w:sz w:val="20"/>
            <w:u w:val="single"/>
          </w:rPr>
          <w:t>class Super_class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 w:author="Unknown"/>
          <w:rFonts w:ascii="Consolas" w:hAnsi="Consolas" w:cs="Consolas"/>
          <w:color w:val="000000" w:themeColor="text1"/>
          <w:sz w:val="20"/>
          <w:u w:val="single"/>
        </w:rPr>
      </w:pPr>
      <w:ins w:id="153" w:author="Unknown">
        <w:r w:rsidRPr="007A2F21">
          <w:rPr>
            <w:rFonts w:ascii="Consolas" w:hAnsi="Consolas" w:cs="Consolas"/>
            <w:color w:val="000000" w:themeColor="text1"/>
            <w:sz w:val="20"/>
            <w:u w:val="single"/>
          </w:rPr>
          <w:t xml:space="preserve">   int num = 20;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 w:author="Unknown"/>
          <w:rFonts w:ascii="Consolas" w:hAnsi="Consolas" w:cs="Consolas"/>
          <w:color w:val="000000" w:themeColor="text1"/>
          <w:sz w:val="20"/>
          <w:u w:val="single"/>
        </w:rPr>
      </w:pPr>
      <w:ins w:id="156" w:author="Unknown">
        <w:r w:rsidRPr="007A2F21">
          <w:rPr>
            <w:rFonts w:ascii="Consolas" w:hAnsi="Consolas" w:cs="Consolas"/>
            <w:color w:val="000000" w:themeColor="text1"/>
            <w:sz w:val="20"/>
            <w:u w:val="single"/>
          </w:rPr>
          <w:t xml:space="preserve">   // display method of superclass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7" w:author="Unknown"/>
          <w:rFonts w:ascii="Consolas" w:hAnsi="Consolas" w:cs="Consolas"/>
          <w:color w:val="000000" w:themeColor="text1"/>
          <w:sz w:val="20"/>
          <w:u w:val="single"/>
        </w:rPr>
      </w:pPr>
      <w:ins w:id="158" w:author="Unknown">
        <w:r w:rsidRPr="007A2F21">
          <w:rPr>
            <w:rFonts w:ascii="Consolas" w:hAnsi="Consolas" w:cs="Consolas"/>
            <w:color w:val="000000" w:themeColor="text1"/>
            <w:sz w:val="20"/>
            <w:u w:val="single"/>
          </w:rPr>
          <w:t xml:space="preserve">   public void display()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 w:author="Unknown"/>
          <w:rFonts w:ascii="Consolas" w:hAnsi="Consolas" w:cs="Consolas"/>
          <w:color w:val="000000" w:themeColor="text1"/>
          <w:sz w:val="20"/>
          <w:u w:val="single"/>
        </w:rPr>
      </w:pPr>
      <w:ins w:id="160" w:author="Unknown">
        <w:r w:rsidRPr="007A2F21">
          <w:rPr>
            <w:rFonts w:ascii="Consolas" w:hAnsi="Consolas" w:cs="Consolas"/>
            <w:color w:val="000000" w:themeColor="text1"/>
            <w:sz w:val="20"/>
            <w:u w:val="single"/>
          </w:rPr>
          <w:t xml:space="preserve">      System.out.println("This is the display method of superclass");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1" w:author="Unknown"/>
          <w:rFonts w:ascii="Consolas" w:hAnsi="Consolas" w:cs="Consolas"/>
          <w:color w:val="000000" w:themeColor="text1"/>
          <w:sz w:val="20"/>
          <w:u w:val="single"/>
        </w:rPr>
      </w:pPr>
      <w:ins w:id="162"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 w:author="Unknown"/>
          <w:rFonts w:ascii="Consolas" w:hAnsi="Consolas" w:cs="Consolas"/>
          <w:color w:val="000000" w:themeColor="text1"/>
          <w:sz w:val="20"/>
          <w:u w:val="single"/>
        </w:rPr>
      </w:pPr>
      <w:ins w:id="164"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 w:author="Unknown"/>
          <w:rFonts w:ascii="Consolas" w:hAnsi="Consolas" w:cs="Consolas"/>
          <w:color w:val="000000" w:themeColor="text1"/>
          <w:sz w:val="20"/>
          <w:u w:val="single"/>
        </w:rPr>
      </w:pPr>
      <w:ins w:id="167" w:author="Unknown">
        <w:r w:rsidRPr="007A2F21">
          <w:rPr>
            <w:rFonts w:ascii="Consolas" w:hAnsi="Consolas" w:cs="Consolas"/>
            <w:color w:val="000000" w:themeColor="text1"/>
            <w:sz w:val="20"/>
            <w:u w:val="single"/>
          </w:rPr>
          <w:t>public class Sub_class extends Super_class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 w:author="Unknown"/>
          <w:rFonts w:ascii="Consolas" w:hAnsi="Consolas" w:cs="Consolas"/>
          <w:color w:val="000000" w:themeColor="text1"/>
          <w:sz w:val="20"/>
          <w:u w:val="single"/>
        </w:rPr>
      </w:pPr>
      <w:ins w:id="169" w:author="Unknown">
        <w:r w:rsidRPr="007A2F21">
          <w:rPr>
            <w:rFonts w:ascii="Consolas" w:hAnsi="Consolas" w:cs="Consolas"/>
            <w:color w:val="000000" w:themeColor="text1"/>
            <w:sz w:val="20"/>
            <w:u w:val="single"/>
          </w:rPr>
          <w:t xml:space="preserve">   int num = 10;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 w:author="Unknown"/>
          <w:rFonts w:ascii="Consolas" w:hAnsi="Consolas" w:cs="Consolas"/>
          <w:color w:val="000000" w:themeColor="text1"/>
          <w:sz w:val="20"/>
          <w:u w:val="single"/>
        </w:rPr>
      </w:pPr>
      <w:ins w:id="172" w:author="Unknown">
        <w:r w:rsidRPr="007A2F21">
          <w:rPr>
            <w:rFonts w:ascii="Consolas" w:hAnsi="Consolas" w:cs="Consolas"/>
            <w:color w:val="000000" w:themeColor="text1"/>
            <w:sz w:val="20"/>
            <w:u w:val="single"/>
          </w:rPr>
          <w:t xml:space="preserve">   // display method of sub 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3" w:author="Unknown"/>
          <w:rFonts w:ascii="Consolas" w:hAnsi="Consolas" w:cs="Consolas"/>
          <w:color w:val="000000" w:themeColor="text1"/>
          <w:sz w:val="20"/>
          <w:u w:val="single"/>
        </w:rPr>
      </w:pPr>
      <w:ins w:id="174" w:author="Unknown">
        <w:r w:rsidRPr="007A2F21">
          <w:rPr>
            <w:rFonts w:ascii="Consolas" w:hAnsi="Consolas" w:cs="Consolas"/>
            <w:color w:val="000000" w:themeColor="text1"/>
            <w:sz w:val="20"/>
            <w:u w:val="single"/>
          </w:rPr>
          <w:t xml:space="preserve">   public void display()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 w:author="Unknown"/>
          <w:rFonts w:ascii="Consolas" w:hAnsi="Consolas" w:cs="Consolas"/>
          <w:color w:val="000000" w:themeColor="text1"/>
          <w:sz w:val="20"/>
          <w:u w:val="single"/>
        </w:rPr>
      </w:pPr>
      <w:ins w:id="176" w:author="Unknown">
        <w:r w:rsidRPr="007A2F21">
          <w:rPr>
            <w:rFonts w:ascii="Consolas" w:hAnsi="Consolas" w:cs="Consolas"/>
            <w:color w:val="000000" w:themeColor="text1"/>
            <w:sz w:val="20"/>
            <w:u w:val="single"/>
          </w:rPr>
          <w:t xml:space="preserve">      System.out.println("This is the display method of subclass");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 w:author="Unknown"/>
          <w:rFonts w:ascii="Consolas" w:hAnsi="Consolas" w:cs="Consolas"/>
          <w:color w:val="000000" w:themeColor="text1"/>
          <w:sz w:val="20"/>
          <w:u w:val="single"/>
        </w:rPr>
      </w:pPr>
      <w:ins w:id="17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 w:author="Unknown"/>
          <w:rFonts w:ascii="Consolas" w:hAnsi="Consolas" w:cs="Consolas"/>
          <w:color w:val="000000" w:themeColor="text1"/>
          <w:sz w:val="20"/>
          <w:u w:val="single"/>
        </w:rPr>
      </w:pPr>
      <w:ins w:id="181" w:author="Unknown">
        <w:r w:rsidRPr="007A2F21">
          <w:rPr>
            <w:rFonts w:ascii="Consolas" w:hAnsi="Consolas" w:cs="Consolas"/>
            <w:color w:val="000000" w:themeColor="text1"/>
            <w:sz w:val="20"/>
            <w:u w:val="single"/>
          </w:rPr>
          <w:t xml:space="preserve">   public void my_method()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2" w:author="Unknown"/>
          <w:rFonts w:ascii="Consolas" w:hAnsi="Consolas" w:cs="Consolas"/>
          <w:color w:val="000000" w:themeColor="text1"/>
          <w:sz w:val="20"/>
          <w:u w:val="single"/>
        </w:rPr>
      </w:pPr>
      <w:ins w:id="183" w:author="Unknown">
        <w:r w:rsidRPr="007A2F21">
          <w:rPr>
            <w:rFonts w:ascii="Consolas" w:hAnsi="Consolas" w:cs="Consolas"/>
            <w:color w:val="000000" w:themeColor="text1"/>
            <w:sz w:val="20"/>
            <w:u w:val="single"/>
          </w:rPr>
          <w:t xml:space="preserve">      // Instantiating subclass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 w:author="Unknown"/>
          <w:rFonts w:ascii="Consolas" w:hAnsi="Consolas" w:cs="Consolas"/>
          <w:color w:val="000000" w:themeColor="text1"/>
          <w:sz w:val="20"/>
          <w:u w:val="single"/>
        </w:rPr>
      </w:pPr>
      <w:ins w:id="185" w:author="Unknown">
        <w:r w:rsidRPr="007A2F21">
          <w:rPr>
            <w:rFonts w:ascii="Consolas" w:hAnsi="Consolas" w:cs="Consolas"/>
            <w:color w:val="000000" w:themeColor="text1"/>
            <w:sz w:val="20"/>
            <w:u w:val="single"/>
          </w:rPr>
          <w:lastRenderedPageBreak/>
          <w:t xml:space="preserve">      Sub_class sub = new Sub_class();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6"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7" w:author="Unknown"/>
          <w:rFonts w:ascii="Consolas" w:hAnsi="Consolas" w:cs="Consolas"/>
          <w:color w:val="000000" w:themeColor="text1"/>
          <w:sz w:val="20"/>
          <w:u w:val="single"/>
        </w:rPr>
      </w:pPr>
      <w:ins w:id="188" w:author="Unknown">
        <w:r w:rsidRPr="007A2F21">
          <w:rPr>
            <w:rFonts w:ascii="Consolas" w:hAnsi="Consolas" w:cs="Consolas"/>
            <w:color w:val="000000" w:themeColor="text1"/>
            <w:sz w:val="20"/>
            <w:u w:val="single"/>
          </w:rPr>
          <w:t xml:space="preserve">      // Invoking the display() method of sub 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9" w:author="Unknown"/>
          <w:rFonts w:ascii="Consolas" w:hAnsi="Consolas" w:cs="Consolas"/>
          <w:color w:val="000000" w:themeColor="text1"/>
          <w:sz w:val="20"/>
          <w:u w:val="single"/>
        </w:rPr>
      </w:pPr>
      <w:ins w:id="190" w:author="Unknown">
        <w:r w:rsidRPr="007A2F21">
          <w:rPr>
            <w:rFonts w:ascii="Consolas" w:hAnsi="Consolas" w:cs="Consolas"/>
            <w:color w:val="000000" w:themeColor="text1"/>
            <w:sz w:val="20"/>
            <w:u w:val="single"/>
          </w:rPr>
          <w:t xml:space="preserve">      sub.display();</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1"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2" w:author="Unknown"/>
          <w:rFonts w:ascii="Consolas" w:hAnsi="Consolas" w:cs="Consolas"/>
          <w:color w:val="000000" w:themeColor="text1"/>
          <w:sz w:val="20"/>
          <w:u w:val="single"/>
        </w:rPr>
      </w:pPr>
      <w:ins w:id="193" w:author="Unknown">
        <w:r w:rsidRPr="007A2F21">
          <w:rPr>
            <w:rFonts w:ascii="Consolas" w:hAnsi="Consolas" w:cs="Consolas"/>
            <w:color w:val="000000" w:themeColor="text1"/>
            <w:sz w:val="20"/>
            <w:u w:val="single"/>
          </w:rPr>
          <w:t xml:space="preserve">      // Invoking the display() method of superclass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4" w:author="Unknown"/>
          <w:rFonts w:ascii="Consolas" w:hAnsi="Consolas" w:cs="Consolas"/>
          <w:color w:val="000000" w:themeColor="text1"/>
          <w:sz w:val="20"/>
          <w:u w:val="single"/>
        </w:rPr>
      </w:pPr>
      <w:ins w:id="195" w:author="Unknown">
        <w:r w:rsidRPr="007A2F21">
          <w:rPr>
            <w:rFonts w:ascii="Consolas" w:hAnsi="Consolas" w:cs="Consolas"/>
            <w:color w:val="000000" w:themeColor="text1"/>
            <w:sz w:val="20"/>
            <w:u w:val="single"/>
          </w:rPr>
          <w:t xml:space="preserve">      super.display();</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6"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7" w:author="Unknown"/>
          <w:rFonts w:ascii="Consolas" w:hAnsi="Consolas" w:cs="Consolas"/>
          <w:color w:val="000000" w:themeColor="text1"/>
          <w:sz w:val="20"/>
          <w:u w:val="single"/>
        </w:rPr>
      </w:pPr>
      <w:ins w:id="198" w:author="Unknown">
        <w:r w:rsidRPr="007A2F21">
          <w:rPr>
            <w:rFonts w:ascii="Consolas" w:hAnsi="Consolas" w:cs="Consolas"/>
            <w:color w:val="000000" w:themeColor="text1"/>
            <w:sz w:val="20"/>
            <w:u w:val="single"/>
          </w:rPr>
          <w:t xml:space="preserve">      // printing the value of variable num of subclass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9" w:author="Unknown"/>
          <w:rFonts w:ascii="Consolas" w:hAnsi="Consolas" w:cs="Consolas"/>
          <w:color w:val="000000" w:themeColor="text1"/>
          <w:sz w:val="20"/>
          <w:u w:val="single"/>
        </w:rPr>
      </w:pPr>
      <w:ins w:id="200" w:author="Unknown">
        <w:r w:rsidRPr="007A2F21">
          <w:rPr>
            <w:rFonts w:ascii="Consolas" w:hAnsi="Consolas" w:cs="Consolas"/>
            <w:color w:val="000000" w:themeColor="text1"/>
            <w:sz w:val="20"/>
            <w:u w:val="single"/>
          </w:rPr>
          <w:t xml:space="preserve">      System.out.println("value of the variable named num in sub class:"+ sub.num);</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1"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2" w:author="Unknown"/>
          <w:rFonts w:ascii="Consolas" w:hAnsi="Consolas" w:cs="Consolas"/>
          <w:color w:val="000000" w:themeColor="text1"/>
          <w:sz w:val="20"/>
          <w:u w:val="single"/>
        </w:rPr>
      </w:pPr>
      <w:ins w:id="203" w:author="Unknown">
        <w:r w:rsidRPr="007A2F21">
          <w:rPr>
            <w:rFonts w:ascii="Consolas" w:hAnsi="Consolas" w:cs="Consolas"/>
            <w:color w:val="000000" w:themeColor="text1"/>
            <w:sz w:val="20"/>
            <w:u w:val="single"/>
          </w:rPr>
          <w:t xml:space="preserve">      // printing the value of variable num of superclass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4" w:author="Unknown"/>
          <w:rFonts w:ascii="Consolas" w:hAnsi="Consolas" w:cs="Consolas"/>
          <w:color w:val="000000" w:themeColor="text1"/>
          <w:sz w:val="20"/>
          <w:u w:val="single"/>
        </w:rPr>
      </w:pPr>
      <w:ins w:id="205" w:author="Unknown">
        <w:r w:rsidRPr="007A2F21">
          <w:rPr>
            <w:rFonts w:ascii="Consolas" w:hAnsi="Consolas" w:cs="Consolas"/>
            <w:color w:val="000000" w:themeColor="text1"/>
            <w:sz w:val="20"/>
            <w:u w:val="single"/>
          </w:rPr>
          <w:t xml:space="preserve">      System.out.println("value of the variable named num in super class:"+ super.num);</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6" w:author="Unknown"/>
          <w:rFonts w:ascii="Consolas" w:hAnsi="Consolas" w:cs="Consolas"/>
          <w:color w:val="000000" w:themeColor="text1"/>
          <w:sz w:val="20"/>
          <w:u w:val="single"/>
        </w:rPr>
      </w:pPr>
      <w:ins w:id="207"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9" w:author="Unknown"/>
          <w:rFonts w:ascii="Consolas" w:hAnsi="Consolas" w:cs="Consolas"/>
          <w:color w:val="000000" w:themeColor="text1"/>
          <w:sz w:val="20"/>
          <w:u w:val="single"/>
        </w:rPr>
      </w:pPr>
      <w:ins w:id="210"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1" w:author="Unknown"/>
          <w:rFonts w:ascii="Consolas" w:hAnsi="Consolas" w:cs="Consolas"/>
          <w:color w:val="000000" w:themeColor="text1"/>
          <w:sz w:val="20"/>
          <w:u w:val="single"/>
        </w:rPr>
      </w:pPr>
      <w:ins w:id="212" w:author="Unknown">
        <w:r w:rsidRPr="007A2F21">
          <w:rPr>
            <w:rFonts w:ascii="Consolas" w:hAnsi="Consolas" w:cs="Consolas"/>
            <w:color w:val="000000" w:themeColor="text1"/>
            <w:sz w:val="20"/>
            <w:u w:val="single"/>
          </w:rPr>
          <w:t xml:space="preserve">      Sub_class obj = new Sub_class();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3" w:author="Unknown"/>
          <w:rFonts w:ascii="Consolas" w:hAnsi="Consolas" w:cs="Consolas"/>
          <w:color w:val="000000" w:themeColor="text1"/>
          <w:sz w:val="20"/>
          <w:u w:val="single"/>
        </w:rPr>
      </w:pPr>
      <w:ins w:id="214" w:author="Unknown">
        <w:r w:rsidRPr="007A2F21">
          <w:rPr>
            <w:rFonts w:ascii="Consolas" w:hAnsi="Consolas" w:cs="Consolas"/>
            <w:color w:val="000000" w:themeColor="text1"/>
            <w:sz w:val="20"/>
            <w:u w:val="single"/>
          </w:rPr>
          <w:t xml:space="preserve">      obj.my_method();</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5" w:author="Unknown"/>
          <w:rFonts w:ascii="Consolas" w:hAnsi="Consolas" w:cs="Consolas"/>
          <w:color w:val="000000" w:themeColor="text1"/>
          <w:sz w:val="20"/>
          <w:u w:val="single"/>
        </w:rPr>
      </w:pPr>
      <w:ins w:id="21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7" w:author="Unknown"/>
          <w:rFonts w:ascii="Consolas" w:hAnsi="Consolas" w:cs="Consolas"/>
          <w:color w:val="000000" w:themeColor="text1"/>
          <w:sz w:val="20"/>
          <w:u w:val="single"/>
        </w:rPr>
      </w:pPr>
      <w:ins w:id="218"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219" w:author="Unknown"/>
          <w:rFonts w:ascii="Arial" w:hAnsi="Arial" w:cs="Arial"/>
          <w:color w:val="000000" w:themeColor="text1"/>
          <w:sz w:val="21"/>
          <w:szCs w:val="21"/>
          <w:u w:val="single"/>
        </w:rPr>
      </w:pPr>
      <w:ins w:id="220" w:author="Unknown">
        <w:r w:rsidRPr="007A2F21">
          <w:rPr>
            <w:rFonts w:ascii="Arial" w:hAnsi="Arial" w:cs="Arial"/>
            <w:color w:val="000000" w:themeColor="text1"/>
            <w:sz w:val="21"/>
            <w:szCs w:val="21"/>
            <w:u w:val="single"/>
          </w:rPr>
          <w:t>Compile and execute the above code using the following syntax.</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nsolas" w:hAnsi="Consolas" w:cs="Consolas"/>
          <w:color w:val="000000" w:themeColor="text1"/>
          <w:sz w:val="18"/>
          <w:szCs w:val="18"/>
          <w:u w:val="single"/>
        </w:rPr>
      </w:pPr>
      <w:ins w:id="222" w:author="Unknown">
        <w:r w:rsidRPr="007A2F21">
          <w:rPr>
            <w:rFonts w:ascii="Consolas" w:hAnsi="Consolas" w:cs="Consolas"/>
            <w:color w:val="000000" w:themeColor="text1"/>
            <w:sz w:val="18"/>
            <w:szCs w:val="18"/>
            <w:u w:val="single"/>
          </w:rPr>
          <w:t>javac Super_Demo</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3" w:author="Unknown"/>
          <w:rFonts w:ascii="Consolas" w:hAnsi="Consolas" w:cs="Consolas"/>
          <w:color w:val="000000" w:themeColor="text1"/>
          <w:sz w:val="18"/>
          <w:szCs w:val="18"/>
          <w:u w:val="single"/>
        </w:rPr>
      </w:pPr>
      <w:ins w:id="224" w:author="Unknown">
        <w:r w:rsidRPr="007A2F21">
          <w:rPr>
            <w:rFonts w:ascii="Consolas" w:hAnsi="Consolas" w:cs="Consolas"/>
            <w:color w:val="000000" w:themeColor="text1"/>
            <w:sz w:val="18"/>
            <w:szCs w:val="18"/>
            <w:u w:val="single"/>
          </w:rPr>
          <w:t>java Super</w:t>
        </w:r>
      </w:ins>
    </w:p>
    <w:p w:rsidR="007F41EA" w:rsidRPr="007A2F21" w:rsidRDefault="007F41EA" w:rsidP="007F41EA">
      <w:pPr>
        <w:shd w:val="clear" w:color="auto" w:fill="FFFFFF"/>
        <w:spacing w:after="240" w:line="360" w:lineRule="atLeast"/>
        <w:ind w:left="-402" w:right="-402"/>
        <w:jc w:val="both"/>
        <w:rPr>
          <w:ins w:id="225" w:author="Unknown"/>
          <w:rFonts w:ascii="Arial" w:hAnsi="Arial" w:cs="Arial"/>
          <w:color w:val="000000" w:themeColor="text1"/>
          <w:sz w:val="21"/>
          <w:szCs w:val="21"/>
          <w:u w:val="single"/>
        </w:rPr>
      </w:pPr>
      <w:ins w:id="226" w:author="Unknown">
        <w:r w:rsidRPr="007A2F21">
          <w:rPr>
            <w:rFonts w:ascii="Arial" w:hAnsi="Arial" w:cs="Arial"/>
            <w:color w:val="000000" w:themeColor="text1"/>
            <w:sz w:val="21"/>
            <w:szCs w:val="21"/>
            <w:u w:val="single"/>
          </w:rPr>
          <w:t>On executing the program, you will get the following result −</w:t>
        </w:r>
      </w:ins>
    </w:p>
    <w:p w:rsidR="007F41EA" w:rsidRPr="007A2F21" w:rsidRDefault="007F41EA" w:rsidP="007F41EA">
      <w:pPr>
        <w:shd w:val="clear" w:color="auto" w:fill="FFFFFF"/>
        <w:spacing w:after="240" w:line="360" w:lineRule="atLeast"/>
        <w:ind w:left="-402" w:right="-402"/>
        <w:jc w:val="both"/>
        <w:rPr>
          <w:ins w:id="227" w:author="Unknown"/>
          <w:rFonts w:ascii="Arial" w:hAnsi="Arial" w:cs="Arial"/>
          <w:color w:val="000000" w:themeColor="text1"/>
          <w:sz w:val="21"/>
          <w:szCs w:val="21"/>
          <w:u w:val="single"/>
        </w:rPr>
      </w:pPr>
      <w:ins w:id="228" w:author="Unknown">
        <w:r w:rsidRPr="007A2F21">
          <w:rPr>
            <w:rFonts w:ascii="Arial" w:hAnsi="Arial" w:cs="Arial"/>
            <w:b/>
            <w:bCs/>
            <w:color w:val="000000" w:themeColor="text1"/>
            <w:sz w:val="21"/>
            <w:szCs w:val="21"/>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nsolas" w:hAnsi="Consolas" w:cs="Consolas"/>
          <w:color w:val="000000" w:themeColor="text1"/>
          <w:sz w:val="18"/>
          <w:szCs w:val="18"/>
          <w:u w:val="single"/>
        </w:rPr>
      </w:pPr>
      <w:ins w:id="230" w:author="Unknown">
        <w:r w:rsidRPr="007A2F21">
          <w:rPr>
            <w:rFonts w:ascii="Consolas" w:hAnsi="Consolas" w:cs="Consolas"/>
            <w:color w:val="000000" w:themeColor="text1"/>
            <w:sz w:val="18"/>
            <w:szCs w:val="18"/>
            <w:u w:val="single"/>
          </w:rPr>
          <w:t>This is the display method of subclass</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nsolas" w:hAnsi="Consolas" w:cs="Consolas"/>
          <w:color w:val="000000" w:themeColor="text1"/>
          <w:sz w:val="18"/>
          <w:szCs w:val="18"/>
          <w:u w:val="single"/>
        </w:rPr>
      </w:pPr>
      <w:ins w:id="232" w:author="Unknown">
        <w:r w:rsidRPr="007A2F21">
          <w:rPr>
            <w:rFonts w:ascii="Consolas" w:hAnsi="Consolas" w:cs="Consolas"/>
            <w:color w:val="000000" w:themeColor="text1"/>
            <w:sz w:val="18"/>
            <w:szCs w:val="18"/>
            <w:u w:val="single"/>
          </w:rPr>
          <w:t>This is the display method of superclass</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nsolas" w:hAnsi="Consolas" w:cs="Consolas"/>
          <w:color w:val="000000" w:themeColor="text1"/>
          <w:sz w:val="18"/>
          <w:szCs w:val="18"/>
          <w:u w:val="single"/>
        </w:rPr>
      </w:pPr>
      <w:ins w:id="234" w:author="Unknown">
        <w:r w:rsidRPr="007A2F21">
          <w:rPr>
            <w:rFonts w:ascii="Consolas" w:hAnsi="Consolas" w:cs="Consolas"/>
            <w:color w:val="000000" w:themeColor="text1"/>
            <w:sz w:val="18"/>
            <w:szCs w:val="18"/>
            <w:u w:val="single"/>
          </w:rPr>
          <w:t>value of the variable named num in sub class:10</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nsolas" w:hAnsi="Consolas" w:cs="Consolas"/>
          <w:color w:val="000000" w:themeColor="text1"/>
          <w:sz w:val="18"/>
          <w:szCs w:val="18"/>
          <w:u w:val="single"/>
        </w:rPr>
      </w:pPr>
      <w:ins w:id="236" w:author="Unknown">
        <w:r w:rsidRPr="007A2F21">
          <w:rPr>
            <w:rFonts w:ascii="Consolas" w:hAnsi="Consolas" w:cs="Consolas"/>
            <w:color w:val="000000" w:themeColor="text1"/>
            <w:sz w:val="18"/>
            <w:szCs w:val="18"/>
            <w:u w:val="single"/>
          </w:rPr>
          <w:t>value of the variable named num in super class:20</w:t>
        </w:r>
      </w:ins>
    </w:p>
    <w:p w:rsidR="007F41EA" w:rsidRPr="007A2F21" w:rsidRDefault="007F41EA" w:rsidP="007F41EA">
      <w:pPr>
        <w:shd w:val="clear" w:color="auto" w:fill="FFFFFF"/>
        <w:spacing w:before="48" w:after="48" w:line="360" w:lineRule="atLeast"/>
        <w:ind w:right="-402"/>
        <w:outlineLvl w:val="1"/>
        <w:rPr>
          <w:ins w:id="237" w:author="Unknown"/>
          <w:rFonts w:ascii="Arial" w:hAnsi="Arial" w:cs="Arial"/>
          <w:color w:val="000000" w:themeColor="text1"/>
          <w:spacing w:val="-15"/>
          <w:sz w:val="36"/>
          <w:szCs w:val="36"/>
          <w:u w:val="single"/>
        </w:rPr>
      </w:pPr>
      <w:ins w:id="238" w:author="Unknown">
        <w:r w:rsidRPr="007A2F21">
          <w:rPr>
            <w:rFonts w:ascii="Arial" w:hAnsi="Arial" w:cs="Arial"/>
            <w:color w:val="000000" w:themeColor="text1"/>
            <w:spacing w:val="-15"/>
            <w:sz w:val="36"/>
            <w:szCs w:val="36"/>
            <w:u w:val="single"/>
          </w:rPr>
          <w:t>Invoking Superclass Constructor</w:t>
        </w:r>
      </w:ins>
    </w:p>
    <w:p w:rsidR="007F41EA" w:rsidRPr="007A2F21" w:rsidRDefault="007F41EA" w:rsidP="007F41EA">
      <w:pPr>
        <w:shd w:val="clear" w:color="auto" w:fill="FFFFFF"/>
        <w:spacing w:after="240" w:line="360" w:lineRule="atLeast"/>
        <w:ind w:left="-402" w:right="-402"/>
        <w:jc w:val="both"/>
        <w:rPr>
          <w:ins w:id="239" w:author="Unknown"/>
          <w:rFonts w:ascii="Arial" w:hAnsi="Arial" w:cs="Arial"/>
          <w:color w:val="000000" w:themeColor="text1"/>
          <w:sz w:val="21"/>
          <w:szCs w:val="21"/>
          <w:u w:val="single"/>
        </w:rPr>
      </w:pPr>
      <w:ins w:id="240" w:author="Unknown">
        <w:r w:rsidRPr="007A2F21">
          <w:rPr>
            <w:rFonts w:ascii="Arial" w:hAnsi="Arial" w:cs="Arial"/>
            <w:color w:val="000000" w:themeColor="text1"/>
            <w:sz w:val="21"/>
            <w:szCs w:val="21"/>
            <w:u w:val="single"/>
          </w:rPr>
          <w:t>If a class is inheriting the properties of another class, the subclass automatically acquires the default constructor of the superclass. But if you want to call a parameterized constructor of the superclass, you need to use the super keyword as shown below.</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nsolas" w:hAnsi="Consolas" w:cs="Consolas"/>
          <w:color w:val="000000" w:themeColor="text1"/>
          <w:sz w:val="18"/>
          <w:szCs w:val="18"/>
          <w:u w:val="single"/>
        </w:rPr>
      </w:pPr>
      <w:ins w:id="242" w:author="Unknown">
        <w:r w:rsidRPr="007A2F21">
          <w:rPr>
            <w:rFonts w:ascii="Consolas" w:hAnsi="Consolas" w:cs="Consolas"/>
            <w:color w:val="000000" w:themeColor="text1"/>
            <w:sz w:val="18"/>
            <w:szCs w:val="18"/>
            <w:u w:val="single"/>
          </w:rPr>
          <w:lastRenderedPageBreak/>
          <w:t>super(values);</w:t>
        </w:r>
      </w:ins>
    </w:p>
    <w:p w:rsidR="007F41EA" w:rsidRPr="007A2F21" w:rsidRDefault="007F41EA" w:rsidP="007F41EA">
      <w:pPr>
        <w:shd w:val="clear" w:color="auto" w:fill="FFFFFF"/>
        <w:spacing w:before="48" w:after="48" w:line="360" w:lineRule="atLeast"/>
        <w:ind w:right="-402"/>
        <w:outlineLvl w:val="2"/>
        <w:rPr>
          <w:ins w:id="243" w:author="Unknown"/>
          <w:rFonts w:ascii="Arial" w:hAnsi="Arial" w:cs="Arial"/>
          <w:color w:val="000000" w:themeColor="text1"/>
          <w:sz w:val="27"/>
          <w:szCs w:val="27"/>
          <w:u w:val="single"/>
        </w:rPr>
      </w:pPr>
      <w:ins w:id="244" w:author="Unknown">
        <w:r w:rsidRPr="007A2F21">
          <w:rPr>
            <w:rFonts w:ascii="Arial" w:hAnsi="Arial" w:cs="Arial"/>
            <w:color w:val="000000" w:themeColor="text1"/>
            <w:sz w:val="27"/>
            <w:szCs w:val="27"/>
            <w:u w:val="single"/>
          </w:rPr>
          <w:t>Sample Code</w:t>
        </w:r>
      </w:ins>
    </w:p>
    <w:p w:rsidR="007F41EA" w:rsidRPr="007A2F21" w:rsidRDefault="007F41EA" w:rsidP="007F41EA">
      <w:pPr>
        <w:shd w:val="clear" w:color="auto" w:fill="FFFFFF"/>
        <w:spacing w:after="240" w:line="360" w:lineRule="atLeast"/>
        <w:ind w:left="-402" w:right="-402"/>
        <w:jc w:val="both"/>
        <w:rPr>
          <w:ins w:id="245" w:author="Unknown"/>
          <w:rFonts w:ascii="Arial" w:hAnsi="Arial" w:cs="Arial"/>
          <w:color w:val="000000" w:themeColor="text1"/>
          <w:sz w:val="21"/>
          <w:szCs w:val="21"/>
          <w:u w:val="single"/>
        </w:rPr>
      </w:pPr>
      <w:ins w:id="246" w:author="Unknown">
        <w:r w:rsidRPr="007A2F21">
          <w:rPr>
            <w:rFonts w:ascii="Arial" w:hAnsi="Arial" w:cs="Arial"/>
            <w:color w:val="000000" w:themeColor="text1"/>
            <w:sz w:val="21"/>
            <w:szCs w:val="21"/>
            <w:u w:val="single"/>
          </w:rPr>
          <w:t>The program given in this section demonstrates how to use the super keyword to invoke the parametrized constructor of the superclass. This program contains a superclass and a subclass, where the superclass contains a parameterized constructor which accepts a string value, and we used the super keyword to invoke the parameterized constructor of the superclass.</w:t>
        </w:r>
      </w:ins>
    </w:p>
    <w:p w:rsidR="007F41EA" w:rsidRPr="007A2F21" w:rsidRDefault="007F41EA" w:rsidP="007F41EA">
      <w:pPr>
        <w:shd w:val="clear" w:color="auto" w:fill="FFFFFF"/>
        <w:spacing w:after="240" w:line="360" w:lineRule="atLeast"/>
        <w:ind w:left="-402" w:right="-402"/>
        <w:jc w:val="both"/>
        <w:rPr>
          <w:ins w:id="247" w:author="Unknown"/>
          <w:rFonts w:ascii="Arial" w:hAnsi="Arial" w:cs="Arial"/>
          <w:color w:val="000000" w:themeColor="text1"/>
          <w:sz w:val="21"/>
          <w:szCs w:val="21"/>
          <w:u w:val="single"/>
        </w:rPr>
      </w:pPr>
      <w:ins w:id="248" w:author="Unknown">
        <w:r w:rsidRPr="007A2F21">
          <w:rPr>
            <w:rFonts w:ascii="Arial" w:hAnsi="Arial" w:cs="Arial"/>
            <w:color w:val="000000" w:themeColor="text1"/>
            <w:sz w:val="21"/>
            <w:szCs w:val="21"/>
            <w:u w:val="single"/>
          </w:rPr>
          <w:t>Copy and paste the following program in a file with the name Subclass.java</w:t>
        </w:r>
      </w:ins>
    </w:p>
    <w:p w:rsidR="007F41EA" w:rsidRPr="007A2F21" w:rsidRDefault="007F41EA" w:rsidP="007F41EA">
      <w:pPr>
        <w:shd w:val="clear" w:color="auto" w:fill="FFFFFF"/>
        <w:spacing w:after="240" w:line="360" w:lineRule="atLeast"/>
        <w:ind w:left="-402" w:right="-402"/>
        <w:jc w:val="both"/>
        <w:rPr>
          <w:ins w:id="249" w:author="Unknown"/>
          <w:rFonts w:ascii="Arial" w:hAnsi="Arial" w:cs="Arial"/>
          <w:color w:val="000000" w:themeColor="text1"/>
          <w:sz w:val="21"/>
          <w:szCs w:val="21"/>
          <w:u w:val="single"/>
        </w:rPr>
      </w:pPr>
      <w:ins w:id="250" w:author="Unknown">
        <w:r w:rsidRPr="007A2F21">
          <w:rPr>
            <w:rFonts w:ascii="Arial" w:hAnsi="Arial" w:cs="Arial"/>
            <w:b/>
            <w:bCs/>
            <w:color w:val="000000" w:themeColor="text1"/>
            <w:sz w:val="21"/>
            <w:szCs w:val="21"/>
            <w:u w:val="single"/>
          </w:rPr>
          <w:t>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1" w:author="Unknown"/>
          <w:rFonts w:ascii="Consolas" w:hAnsi="Consolas" w:cs="Consolas"/>
          <w:color w:val="000000" w:themeColor="text1"/>
          <w:sz w:val="20"/>
          <w:u w:val="single"/>
        </w:rPr>
      </w:pPr>
      <w:ins w:id="252" w:author="Unknown">
        <w:r w:rsidRPr="007A2F21">
          <w:rPr>
            <w:rFonts w:ascii="Consolas" w:hAnsi="Consolas" w:cs="Consolas"/>
            <w:color w:val="000000" w:themeColor="text1"/>
            <w:sz w:val="20"/>
            <w:u w:val="single"/>
          </w:rPr>
          <w:t>class Superclass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3" w:author="Unknown"/>
          <w:rFonts w:ascii="Consolas" w:hAnsi="Consolas" w:cs="Consolas"/>
          <w:color w:val="000000" w:themeColor="text1"/>
          <w:sz w:val="20"/>
          <w:u w:val="single"/>
        </w:rPr>
      </w:pPr>
      <w:ins w:id="254" w:author="Unknown">
        <w:r w:rsidRPr="007A2F21">
          <w:rPr>
            <w:rFonts w:ascii="Consolas" w:hAnsi="Consolas" w:cs="Consolas"/>
            <w:color w:val="000000" w:themeColor="text1"/>
            <w:sz w:val="20"/>
            <w:u w:val="single"/>
          </w:rPr>
          <w:t xml:space="preserve">   int age;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5"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6" w:author="Unknown"/>
          <w:rFonts w:ascii="Consolas" w:hAnsi="Consolas" w:cs="Consolas"/>
          <w:color w:val="000000" w:themeColor="text1"/>
          <w:sz w:val="20"/>
          <w:u w:val="single"/>
        </w:rPr>
      </w:pPr>
      <w:ins w:id="257" w:author="Unknown">
        <w:r w:rsidRPr="007A2F21">
          <w:rPr>
            <w:rFonts w:ascii="Consolas" w:hAnsi="Consolas" w:cs="Consolas"/>
            <w:color w:val="000000" w:themeColor="text1"/>
            <w:sz w:val="20"/>
            <w:u w:val="single"/>
          </w:rPr>
          <w:t xml:space="preserve">   Superclass(int age)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8" w:author="Unknown"/>
          <w:rFonts w:ascii="Consolas" w:hAnsi="Consolas" w:cs="Consolas"/>
          <w:color w:val="000000" w:themeColor="text1"/>
          <w:sz w:val="20"/>
          <w:u w:val="single"/>
        </w:rPr>
      </w:pPr>
      <w:ins w:id="259" w:author="Unknown">
        <w:r w:rsidRPr="007A2F21">
          <w:rPr>
            <w:rFonts w:ascii="Consolas" w:hAnsi="Consolas" w:cs="Consolas"/>
            <w:color w:val="000000" w:themeColor="text1"/>
            <w:sz w:val="20"/>
            <w:u w:val="single"/>
          </w:rPr>
          <w:t xml:space="preserve">      this.age = age; </w:t>
        </w:r>
        <w:r w:rsidRPr="007A2F21">
          <w:rPr>
            <w:rFonts w:ascii="Consolas" w:hAnsi="Consolas" w:cs="Consolas"/>
            <w:color w:val="000000" w:themeColor="text1"/>
            <w:sz w:val="20"/>
            <w:u w:val="single"/>
          </w:rPr>
          <w:tab/>
        </w:r>
        <w:r w:rsidRPr="007A2F21">
          <w:rPr>
            <w:rFonts w:ascii="Consolas" w:hAnsi="Consolas" w:cs="Consolas"/>
            <w:color w:val="000000" w:themeColor="text1"/>
            <w:sz w:val="20"/>
            <w:u w:val="single"/>
          </w:rPr>
          <w:tab/>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0" w:author="Unknown"/>
          <w:rFonts w:ascii="Consolas" w:hAnsi="Consolas" w:cs="Consolas"/>
          <w:color w:val="000000" w:themeColor="text1"/>
          <w:sz w:val="20"/>
          <w:u w:val="single"/>
        </w:rPr>
      </w:pPr>
      <w:ins w:id="261"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2"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3" w:author="Unknown"/>
          <w:rFonts w:ascii="Consolas" w:hAnsi="Consolas" w:cs="Consolas"/>
          <w:color w:val="000000" w:themeColor="text1"/>
          <w:sz w:val="20"/>
          <w:u w:val="single"/>
        </w:rPr>
      </w:pPr>
      <w:ins w:id="264" w:author="Unknown">
        <w:r w:rsidRPr="007A2F21">
          <w:rPr>
            <w:rFonts w:ascii="Consolas" w:hAnsi="Consolas" w:cs="Consolas"/>
            <w:color w:val="000000" w:themeColor="text1"/>
            <w:sz w:val="20"/>
            <w:u w:val="single"/>
          </w:rPr>
          <w:t xml:space="preserve">   public void getAge()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5" w:author="Unknown"/>
          <w:rFonts w:ascii="Consolas" w:hAnsi="Consolas" w:cs="Consolas"/>
          <w:color w:val="000000" w:themeColor="text1"/>
          <w:sz w:val="20"/>
          <w:u w:val="single"/>
        </w:rPr>
      </w:pPr>
      <w:ins w:id="266" w:author="Unknown">
        <w:r w:rsidRPr="007A2F21">
          <w:rPr>
            <w:rFonts w:ascii="Consolas" w:hAnsi="Consolas" w:cs="Consolas"/>
            <w:color w:val="000000" w:themeColor="text1"/>
            <w:sz w:val="20"/>
            <w:u w:val="single"/>
          </w:rPr>
          <w:t xml:space="preserve">      System.out.println("The value of the variable named age in super class is: " +age);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7" w:author="Unknown"/>
          <w:rFonts w:ascii="Consolas" w:hAnsi="Consolas" w:cs="Consolas"/>
          <w:color w:val="000000" w:themeColor="text1"/>
          <w:sz w:val="20"/>
          <w:u w:val="single"/>
        </w:rPr>
      </w:pPr>
      <w:ins w:id="26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9" w:author="Unknown"/>
          <w:rFonts w:ascii="Consolas" w:hAnsi="Consolas" w:cs="Consolas"/>
          <w:color w:val="000000" w:themeColor="text1"/>
          <w:sz w:val="20"/>
          <w:u w:val="single"/>
        </w:rPr>
      </w:pPr>
      <w:ins w:id="270"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1"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2" w:author="Unknown"/>
          <w:rFonts w:ascii="Consolas" w:hAnsi="Consolas" w:cs="Consolas"/>
          <w:color w:val="000000" w:themeColor="text1"/>
          <w:sz w:val="20"/>
          <w:u w:val="single"/>
        </w:rPr>
      </w:pPr>
      <w:ins w:id="273" w:author="Unknown">
        <w:r w:rsidRPr="007A2F21">
          <w:rPr>
            <w:rFonts w:ascii="Consolas" w:hAnsi="Consolas" w:cs="Consolas"/>
            <w:color w:val="000000" w:themeColor="text1"/>
            <w:sz w:val="20"/>
            <w:u w:val="single"/>
          </w:rPr>
          <w:t>public class Subclass extends Superclass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4" w:author="Unknown"/>
          <w:rFonts w:ascii="Consolas" w:hAnsi="Consolas" w:cs="Consolas"/>
          <w:color w:val="000000" w:themeColor="text1"/>
          <w:sz w:val="20"/>
          <w:u w:val="single"/>
        </w:rPr>
      </w:pPr>
      <w:ins w:id="275" w:author="Unknown">
        <w:r w:rsidRPr="007A2F21">
          <w:rPr>
            <w:rFonts w:ascii="Consolas" w:hAnsi="Consolas" w:cs="Consolas"/>
            <w:color w:val="000000" w:themeColor="text1"/>
            <w:sz w:val="20"/>
            <w:u w:val="single"/>
          </w:rPr>
          <w:t xml:space="preserve">   Subclass(int age)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6" w:author="Unknown"/>
          <w:rFonts w:ascii="Consolas" w:hAnsi="Consolas" w:cs="Consolas"/>
          <w:color w:val="000000" w:themeColor="text1"/>
          <w:sz w:val="20"/>
          <w:u w:val="single"/>
        </w:rPr>
      </w:pPr>
      <w:ins w:id="277" w:author="Unknown">
        <w:r w:rsidRPr="007A2F21">
          <w:rPr>
            <w:rFonts w:ascii="Consolas" w:hAnsi="Consolas" w:cs="Consolas"/>
            <w:color w:val="000000" w:themeColor="text1"/>
            <w:sz w:val="20"/>
            <w:u w:val="single"/>
          </w:rPr>
          <w:t xml:space="preserve">      super(age);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8" w:author="Unknown"/>
          <w:rFonts w:ascii="Consolas" w:hAnsi="Consolas" w:cs="Consolas"/>
          <w:color w:val="000000" w:themeColor="text1"/>
          <w:sz w:val="20"/>
          <w:u w:val="single"/>
        </w:rPr>
      </w:pPr>
      <w:ins w:id="279"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0"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1" w:author="Unknown"/>
          <w:rFonts w:ascii="Consolas" w:hAnsi="Consolas" w:cs="Consolas"/>
          <w:color w:val="000000" w:themeColor="text1"/>
          <w:sz w:val="20"/>
          <w:u w:val="single"/>
        </w:rPr>
      </w:pPr>
      <w:ins w:id="282" w:author="Unknown">
        <w:r w:rsidRPr="007A2F21">
          <w:rPr>
            <w:rFonts w:ascii="Consolas" w:hAnsi="Consolas" w:cs="Consolas"/>
            <w:color w:val="000000" w:themeColor="text1"/>
            <w:sz w:val="20"/>
            <w:u w:val="single"/>
          </w:rPr>
          <w:t xml:space="preserve">   public static void main(String argd[])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3" w:author="Unknown"/>
          <w:rFonts w:ascii="Consolas" w:hAnsi="Consolas" w:cs="Consolas"/>
          <w:color w:val="000000" w:themeColor="text1"/>
          <w:sz w:val="20"/>
          <w:u w:val="single"/>
        </w:rPr>
      </w:pPr>
      <w:ins w:id="284" w:author="Unknown">
        <w:r w:rsidRPr="007A2F21">
          <w:rPr>
            <w:rFonts w:ascii="Consolas" w:hAnsi="Consolas" w:cs="Consolas"/>
            <w:color w:val="000000" w:themeColor="text1"/>
            <w:sz w:val="20"/>
            <w:u w:val="single"/>
          </w:rPr>
          <w:t xml:space="preserve">      Subclass s = new Subclass(24);</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5" w:author="Unknown"/>
          <w:rFonts w:ascii="Consolas" w:hAnsi="Consolas" w:cs="Consolas"/>
          <w:color w:val="000000" w:themeColor="text1"/>
          <w:sz w:val="20"/>
          <w:u w:val="single"/>
        </w:rPr>
      </w:pPr>
      <w:ins w:id="286" w:author="Unknown">
        <w:r w:rsidRPr="007A2F21">
          <w:rPr>
            <w:rFonts w:ascii="Consolas" w:hAnsi="Consolas" w:cs="Consolas"/>
            <w:color w:val="000000" w:themeColor="text1"/>
            <w:sz w:val="20"/>
            <w:u w:val="single"/>
          </w:rPr>
          <w:t xml:space="preserve">      s.getAge();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7" w:author="Unknown"/>
          <w:rFonts w:ascii="Consolas" w:hAnsi="Consolas" w:cs="Consolas"/>
          <w:color w:val="000000" w:themeColor="text1"/>
          <w:sz w:val="20"/>
          <w:u w:val="single"/>
        </w:rPr>
      </w:pPr>
      <w:ins w:id="28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9" w:author="Unknown"/>
          <w:rFonts w:ascii="Consolas" w:hAnsi="Consolas" w:cs="Consolas"/>
          <w:color w:val="000000" w:themeColor="text1"/>
          <w:sz w:val="20"/>
          <w:u w:val="single"/>
        </w:rPr>
      </w:pPr>
      <w:ins w:id="290"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291" w:author="Unknown"/>
          <w:rFonts w:ascii="Arial" w:hAnsi="Arial" w:cs="Arial"/>
          <w:color w:val="000000" w:themeColor="text1"/>
          <w:sz w:val="21"/>
          <w:szCs w:val="21"/>
          <w:u w:val="single"/>
        </w:rPr>
      </w:pPr>
      <w:ins w:id="292" w:author="Unknown">
        <w:r w:rsidRPr="007A2F21">
          <w:rPr>
            <w:rFonts w:ascii="Arial" w:hAnsi="Arial" w:cs="Arial"/>
            <w:color w:val="000000" w:themeColor="text1"/>
            <w:sz w:val="21"/>
            <w:szCs w:val="21"/>
            <w:u w:val="single"/>
          </w:rPr>
          <w:t>Compile and execute the above code using the following syntax.</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nsolas" w:hAnsi="Consolas" w:cs="Consolas"/>
          <w:color w:val="000000" w:themeColor="text1"/>
          <w:sz w:val="18"/>
          <w:szCs w:val="18"/>
          <w:u w:val="single"/>
        </w:rPr>
      </w:pPr>
      <w:ins w:id="294" w:author="Unknown">
        <w:r w:rsidRPr="007A2F21">
          <w:rPr>
            <w:rFonts w:ascii="Consolas" w:hAnsi="Consolas" w:cs="Consolas"/>
            <w:color w:val="000000" w:themeColor="text1"/>
            <w:sz w:val="18"/>
            <w:szCs w:val="18"/>
            <w:u w:val="single"/>
          </w:rPr>
          <w:lastRenderedPageBreak/>
          <w:t>javac Subclass</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nsolas" w:hAnsi="Consolas" w:cs="Consolas"/>
          <w:color w:val="000000" w:themeColor="text1"/>
          <w:sz w:val="18"/>
          <w:szCs w:val="18"/>
          <w:u w:val="single"/>
        </w:rPr>
      </w:pPr>
      <w:ins w:id="296" w:author="Unknown">
        <w:r w:rsidRPr="007A2F21">
          <w:rPr>
            <w:rFonts w:ascii="Consolas" w:hAnsi="Consolas" w:cs="Consolas"/>
            <w:color w:val="000000" w:themeColor="text1"/>
            <w:sz w:val="18"/>
            <w:szCs w:val="18"/>
            <w:u w:val="single"/>
          </w:rPr>
          <w:t>java Subclass</w:t>
        </w:r>
      </w:ins>
    </w:p>
    <w:p w:rsidR="007F41EA" w:rsidRPr="007A2F21" w:rsidRDefault="007F41EA" w:rsidP="007F41EA">
      <w:pPr>
        <w:shd w:val="clear" w:color="auto" w:fill="FFFFFF"/>
        <w:spacing w:after="240" w:line="360" w:lineRule="atLeast"/>
        <w:ind w:left="-402" w:right="-402"/>
        <w:jc w:val="both"/>
        <w:rPr>
          <w:ins w:id="297" w:author="Unknown"/>
          <w:rFonts w:ascii="Arial" w:hAnsi="Arial" w:cs="Arial"/>
          <w:color w:val="000000" w:themeColor="text1"/>
          <w:sz w:val="21"/>
          <w:szCs w:val="21"/>
          <w:u w:val="single"/>
        </w:rPr>
      </w:pPr>
      <w:ins w:id="298" w:author="Unknown">
        <w:r w:rsidRPr="007A2F21">
          <w:rPr>
            <w:rFonts w:ascii="Arial" w:hAnsi="Arial" w:cs="Arial"/>
            <w:color w:val="000000" w:themeColor="text1"/>
            <w:sz w:val="21"/>
            <w:szCs w:val="21"/>
            <w:u w:val="single"/>
          </w:rPr>
          <w:t>On executing the program, you will get the following result −</w:t>
        </w:r>
      </w:ins>
    </w:p>
    <w:p w:rsidR="007F41EA" w:rsidRPr="007A2F21" w:rsidRDefault="007F41EA" w:rsidP="007F41EA">
      <w:pPr>
        <w:shd w:val="clear" w:color="auto" w:fill="FFFFFF"/>
        <w:spacing w:after="240" w:line="360" w:lineRule="atLeast"/>
        <w:ind w:left="-402" w:right="-402"/>
        <w:jc w:val="both"/>
        <w:rPr>
          <w:ins w:id="299" w:author="Unknown"/>
          <w:rFonts w:ascii="Arial" w:hAnsi="Arial" w:cs="Arial"/>
          <w:color w:val="000000" w:themeColor="text1"/>
          <w:sz w:val="21"/>
          <w:szCs w:val="21"/>
          <w:u w:val="single"/>
        </w:rPr>
      </w:pPr>
      <w:ins w:id="300" w:author="Unknown">
        <w:r w:rsidRPr="007A2F21">
          <w:rPr>
            <w:rFonts w:ascii="Arial" w:hAnsi="Arial" w:cs="Arial"/>
            <w:b/>
            <w:bCs/>
            <w:color w:val="000000" w:themeColor="text1"/>
            <w:sz w:val="21"/>
            <w:szCs w:val="21"/>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nsolas" w:hAnsi="Consolas" w:cs="Consolas"/>
          <w:color w:val="000000" w:themeColor="text1"/>
          <w:sz w:val="18"/>
          <w:szCs w:val="18"/>
          <w:u w:val="single"/>
        </w:rPr>
      </w:pPr>
      <w:ins w:id="302" w:author="Unknown">
        <w:r w:rsidRPr="007A2F21">
          <w:rPr>
            <w:rFonts w:ascii="Consolas" w:hAnsi="Consolas" w:cs="Consolas"/>
            <w:color w:val="000000" w:themeColor="text1"/>
            <w:sz w:val="18"/>
            <w:szCs w:val="18"/>
            <w:u w:val="single"/>
          </w:rPr>
          <w:t>The value of the variable named age in super class is: 24</w:t>
        </w:r>
      </w:ins>
    </w:p>
    <w:p w:rsidR="007F41EA" w:rsidRPr="007A2F21" w:rsidRDefault="007F41EA" w:rsidP="007F41EA">
      <w:pPr>
        <w:shd w:val="clear" w:color="auto" w:fill="FFFFFF"/>
        <w:spacing w:before="48" w:after="48" w:line="360" w:lineRule="atLeast"/>
        <w:ind w:right="-402"/>
        <w:outlineLvl w:val="1"/>
        <w:rPr>
          <w:ins w:id="303" w:author="Unknown"/>
          <w:rFonts w:ascii="Arial" w:hAnsi="Arial" w:cs="Arial"/>
          <w:color w:val="000000" w:themeColor="text1"/>
          <w:spacing w:val="-15"/>
          <w:sz w:val="36"/>
          <w:szCs w:val="36"/>
          <w:u w:val="single"/>
        </w:rPr>
      </w:pPr>
      <w:ins w:id="304" w:author="Unknown">
        <w:r w:rsidRPr="007A2F21">
          <w:rPr>
            <w:rFonts w:ascii="Arial" w:hAnsi="Arial" w:cs="Arial"/>
            <w:color w:val="000000" w:themeColor="text1"/>
            <w:spacing w:val="-15"/>
            <w:sz w:val="36"/>
            <w:szCs w:val="36"/>
            <w:u w:val="single"/>
          </w:rPr>
          <w:t>IS-A Relationship</w:t>
        </w:r>
      </w:ins>
    </w:p>
    <w:p w:rsidR="007F41EA" w:rsidRPr="007A2F21" w:rsidRDefault="007F41EA" w:rsidP="007F41EA">
      <w:pPr>
        <w:shd w:val="clear" w:color="auto" w:fill="FFFFFF"/>
        <w:spacing w:after="240" w:line="360" w:lineRule="atLeast"/>
        <w:ind w:left="-402" w:right="-402"/>
        <w:jc w:val="both"/>
        <w:rPr>
          <w:ins w:id="305" w:author="Unknown"/>
          <w:rFonts w:ascii="Arial" w:hAnsi="Arial" w:cs="Arial"/>
          <w:color w:val="000000" w:themeColor="text1"/>
          <w:sz w:val="21"/>
          <w:szCs w:val="21"/>
          <w:u w:val="single"/>
        </w:rPr>
      </w:pPr>
      <w:ins w:id="306" w:author="Unknown">
        <w:r w:rsidRPr="007A2F21">
          <w:rPr>
            <w:rFonts w:ascii="Arial" w:hAnsi="Arial" w:cs="Arial"/>
            <w:color w:val="000000" w:themeColor="text1"/>
            <w:sz w:val="21"/>
            <w:szCs w:val="21"/>
            <w:u w:val="single"/>
          </w:rPr>
          <w:t>IS-A is a way of saying: This object is a type of that object. Let us see how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extends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is used to achieve inheritance.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7" w:author="Unknown"/>
          <w:rFonts w:ascii="Consolas" w:hAnsi="Consolas" w:cs="Consolas"/>
          <w:color w:val="000000" w:themeColor="text1"/>
          <w:sz w:val="20"/>
          <w:u w:val="single"/>
        </w:rPr>
      </w:pPr>
      <w:ins w:id="308" w:author="Unknown">
        <w:r w:rsidRPr="007A2F21">
          <w:rPr>
            <w:rFonts w:ascii="Consolas" w:hAnsi="Consolas" w:cs="Consolas"/>
            <w:color w:val="000000" w:themeColor="text1"/>
            <w:sz w:val="20"/>
            <w:u w:val="single"/>
          </w:rPr>
          <w:t>public class Animal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9" w:author="Unknown"/>
          <w:rFonts w:ascii="Consolas" w:hAnsi="Consolas" w:cs="Consolas"/>
          <w:color w:val="000000" w:themeColor="text1"/>
          <w:sz w:val="20"/>
          <w:u w:val="single"/>
        </w:rPr>
      </w:pPr>
      <w:ins w:id="310"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1"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2" w:author="Unknown"/>
          <w:rFonts w:ascii="Consolas" w:hAnsi="Consolas" w:cs="Consolas"/>
          <w:color w:val="000000" w:themeColor="text1"/>
          <w:sz w:val="20"/>
          <w:u w:val="single"/>
        </w:rPr>
      </w:pPr>
      <w:ins w:id="313" w:author="Unknown">
        <w:r w:rsidRPr="007A2F21">
          <w:rPr>
            <w:rFonts w:ascii="Consolas" w:hAnsi="Consolas" w:cs="Consolas"/>
            <w:color w:val="000000" w:themeColor="text1"/>
            <w:sz w:val="20"/>
            <w:u w:val="single"/>
          </w:rPr>
          <w:t>public class Mammal extends Animal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4" w:author="Unknown"/>
          <w:rFonts w:ascii="Consolas" w:hAnsi="Consolas" w:cs="Consolas"/>
          <w:color w:val="000000" w:themeColor="text1"/>
          <w:sz w:val="20"/>
          <w:u w:val="single"/>
        </w:rPr>
      </w:pPr>
      <w:ins w:id="315"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6"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7" w:author="Unknown"/>
          <w:rFonts w:ascii="Consolas" w:hAnsi="Consolas" w:cs="Consolas"/>
          <w:color w:val="000000" w:themeColor="text1"/>
          <w:sz w:val="20"/>
          <w:u w:val="single"/>
        </w:rPr>
      </w:pPr>
      <w:ins w:id="318" w:author="Unknown">
        <w:r w:rsidRPr="007A2F21">
          <w:rPr>
            <w:rFonts w:ascii="Consolas" w:hAnsi="Consolas" w:cs="Consolas"/>
            <w:color w:val="000000" w:themeColor="text1"/>
            <w:sz w:val="20"/>
            <w:u w:val="single"/>
          </w:rPr>
          <w:t>public class Reptile extends Animal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9" w:author="Unknown"/>
          <w:rFonts w:ascii="Consolas" w:hAnsi="Consolas" w:cs="Consolas"/>
          <w:color w:val="000000" w:themeColor="text1"/>
          <w:sz w:val="20"/>
          <w:u w:val="single"/>
        </w:rPr>
      </w:pPr>
      <w:ins w:id="320"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1"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2" w:author="Unknown"/>
          <w:rFonts w:ascii="Consolas" w:hAnsi="Consolas" w:cs="Consolas"/>
          <w:color w:val="000000" w:themeColor="text1"/>
          <w:sz w:val="20"/>
          <w:u w:val="single"/>
        </w:rPr>
      </w:pPr>
      <w:ins w:id="323" w:author="Unknown">
        <w:r w:rsidRPr="007A2F21">
          <w:rPr>
            <w:rFonts w:ascii="Consolas" w:hAnsi="Consolas" w:cs="Consolas"/>
            <w:color w:val="000000" w:themeColor="text1"/>
            <w:sz w:val="20"/>
            <w:u w:val="single"/>
          </w:rPr>
          <w:t>public class Dog extends Mammal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4" w:author="Unknown"/>
          <w:rFonts w:ascii="Consolas" w:hAnsi="Consolas" w:cs="Consolas"/>
          <w:color w:val="000000" w:themeColor="text1"/>
          <w:sz w:val="20"/>
          <w:u w:val="single"/>
        </w:rPr>
      </w:pPr>
      <w:ins w:id="325"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326" w:author="Unknown"/>
          <w:rFonts w:ascii="Arial" w:hAnsi="Arial" w:cs="Arial"/>
          <w:color w:val="000000" w:themeColor="text1"/>
          <w:sz w:val="21"/>
          <w:szCs w:val="21"/>
          <w:u w:val="single"/>
        </w:rPr>
      </w:pPr>
      <w:ins w:id="327" w:author="Unknown">
        <w:r w:rsidRPr="007A2F21">
          <w:rPr>
            <w:rFonts w:ascii="Arial" w:hAnsi="Arial" w:cs="Arial"/>
            <w:color w:val="000000" w:themeColor="text1"/>
            <w:sz w:val="21"/>
            <w:szCs w:val="21"/>
            <w:u w:val="single"/>
          </w:rPr>
          <w:t>Now, based on the above example, in Object-Oriented terms, the following are true −</w:t>
        </w:r>
      </w:ins>
    </w:p>
    <w:p w:rsidR="007F41EA" w:rsidRPr="007A2F21" w:rsidRDefault="007F41EA" w:rsidP="007F41EA">
      <w:pPr>
        <w:numPr>
          <w:ilvl w:val="0"/>
          <w:numId w:val="2"/>
        </w:numPr>
        <w:shd w:val="clear" w:color="auto" w:fill="FFFFFF"/>
        <w:spacing w:before="100" w:beforeAutospacing="1" w:after="75" w:line="360" w:lineRule="atLeast"/>
        <w:ind w:left="270"/>
        <w:rPr>
          <w:ins w:id="328" w:author="Unknown"/>
          <w:rFonts w:ascii="Arial" w:hAnsi="Arial" w:cs="Arial"/>
          <w:color w:val="000000" w:themeColor="text1"/>
          <w:sz w:val="21"/>
          <w:szCs w:val="21"/>
          <w:u w:val="single"/>
        </w:rPr>
      </w:pPr>
      <w:ins w:id="329" w:author="Unknown">
        <w:r w:rsidRPr="007A2F21">
          <w:rPr>
            <w:rFonts w:ascii="Arial" w:hAnsi="Arial" w:cs="Arial"/>
            <w:color w:val="000000" w:themeColor="text1"/>
            <w:sz w:val="21"/>
            <w:szCs w:val="21"/>
            <w:u w:val="single"/>
          </w:rPr>
          <w:t>Animal is the superclass of Mammal class.</w:t>
        </w:r>
      </w:ins>
    </w:p>
    <w:p w:rsidR="007F41EA" w:rsidRPr="007A2F21" w:rsidRDefault="007F41EA" w:rsidP="007F41EA">
      <w:pPr>
        <w:numPr>
          <w:ilvl w:val="0"/>
          <w:numId w:val="2"/>
        </w:numPr>
        <w:shd w:val="clear" w:color="auto" w:fill="FFFFFF"/>
        <w:spacing w:before="100" w:beforeAutospacing="1" w:after="75" w:line="360" w:lineRule="atLeast"/>
        <w:ind w:left="270"/>
        <w:rPr>
          <w:ins w:id="330" w:author="Unknown"/>
          <w:rFonts w:ascii="Arial" w:hAnsi="Arial" w:cs="Arial"/>
          <w:color w:val="000000" w:themeColor="text1"/>
          <w:sz w:val="21"/>
          <w:szCs w:val="21"/>
          <w:u w:val="single"/>
        </w:rPr>
      </w:pPr>
      <w:ins w:id="331" w:author="Unknown">
        <w:r w:rsidRPr="007A2F21">
          <w:rPr>
            <w:rFonts w:ascii="Arial" w:hAnsi="Arial" w:cs="Arial"/>
            <w:color w:val="000000" w:themeColor="text1"/>
            <w:sz w:val="21"/>
            <w:szCs w:val="21"/>
            <w:u w:val="single"/>
          </w:rPr>
          <w:t>Animal is the superclass of Reptile class.</w:t>
        </w:r>
      </w:ins>
    </w:p>
    <w:p w:rsidR="007F41EA" w:rsidRPr="007A2F21" w:rsidRDefault="007F41EA" w:rsidP="007F41EA">
      <w:pPr>
        <w:numPr>
          <w:ilvl w:val="0"/>
          <w:numId w:val="2"/>
        </w:numPr>
        <w:shd w:val="clear" w:color="auto" w:fill="FFFFFF"/>
        <w:spacing w:before="100" w:beforeAutospacing="1" w:after="75" w:line="360" w:lineRule="atLeast"/>
        <w:ind w:left="270"/>
        <w:rPr>
          <w:ins w:id="332" w:author="Unknown"/>
          <w:rFonts w:ascii="Arial" w:hAnsi="Arial" w:cs="Arial"/>
          <w:color w:val="000000" w:themeColor="text1"/>
          <w:sz w:val="21"/>
          <w:szCs w:val="21"/>
          <w:u w:val="single"/>
        </w:rPr>
      </w:pPr>
      <w:ins w:id="333" w:author="Unknown">
        <w:r w:rsidRPr="007A2F21">
          <w:rPr>
            <w:rFonts w:ascii="Arial" w:hAnsi="Arial" w:cs="Arial"/>
            <w:color w:val="000000" w:themeColor="text1"/>
            <w:sz w:val="21"/>
            <w:szCs w:val="21"/>
            <w:u w:val="single"/>
          </w:rPr>
          <w:t>Mammal and Reptile are subclasses of Animal class.</w:t>
        </w:r>
      </w:ins>
    </w:p>
    <w:p w:rsidR="007F41EA" w:rsidRPr="007A2F21" w:rsidRDefault="007F41EA" w:rsidP="007F41EA">
      <w:pPr>
        <w:numPr>
          <w:ilvl w:val="0"/>
          <w:numId w:val="2"/>
        </w:numPr>
        <w:shd w:val="clear" w:color="auto" w:fill="FFFFFF"/>
        <w:spacing w:before="100" w:beforeAutospacing="1" w:after="75" w:line="360" w:lineRule="atLeast"/>
        <w:ind w:left="270"/>
        <w:rPr>
          <w:ins w:id="334" w:author="Unknown"/>
          <w:rFonts w:ascii="Arial" w:hAnsi="Arial" w:cs="Arial"/>
          <w:color w:val="000000" w:themeColor="text1"/>
          <w:sz w:val="21"/>
          <w:szCs w:val="21"/>
          <w:u w:val="single"/>
        </w:rPr>
      </w:pPr>
      <w:ins w:id="335" w:author="Unknown">
        <w:r w:rsidRPr="007A2F21">
          <w:rPr>
            <w:rFonts w:ascii="Arial" w:hAnsi="Arial" w:cs="Arial"/>
            <w:color w:val="000000" w:themeColor="text1"/>
            <w:sz w:val="21"/>
            <w:szCs w:val="21"/>
            <w:u w:val="single"/>
          </w:rPr>
          <w:t>Dog is the subclass of both Mammal and Animal classes.</w:t>
        </w:r>
      </w:ins>
    </w:p>
    <w:p w:rsidR="007F41EA" w:rsidRPr="007A2F21" w:rsidRDefault="007F41EA" w:rsidP="007F41EA">
      <w:pPr>
        <w:shd w:val="clear" w:color="auto" w:fill="FFFFFF"/>
        <w:spacing w:after="240" w:line="360" w:lineRule="atLeast"/>
        <w:ind w:left="-402" w:right="-402"/>
        <w:jc w:val="both"/>
        <w:rPr>
          <w:ins w:id="336" w:author="Unknown"/>
          <w:rFonts w:ascii="Arial" w:hAnsi="Arial" w:cs="Arial"/>
          <w:color w:val="000000" w:themeColor="text1"/>
          <w:sz w:val="21"/>
          <w:szCs w:val="21"/>
          <w:u w:val="single"/>
        </w:rPr>
      </w:pPr>
      <w:ins w:id="337" w:author="Unknown">
        <w:r w:rsidRPr="007A2F21">
          <w:rPr>
            <w:rFonts w:ascii="Arial" w:hAnsi="Arial" w:cs="Arial"/>
            <w:color w:val="000000" w:themeColor="text1"/>
            <w:sz w:val="21"/>
            <w:szCs w:val="21"/>
            <w:u w:val="single"/>
          </w:rPr>
          <w:t>Now, if we consider the IS-A relationship, we can say −</w:t>
        </w:r>
      </w:ins>
    </w:p>
    <w:p w:rsidR="007F41EA" w:rsidRPr="007A2F21" w:rsidRDefault="007F41EA" w:rsidP="007F41EA">
      <w:pPr>
        <w:numPr>
          <w:ilvl w:val="0"/>
          <w:numId w:val="3"/>
        </w:numPr>
        <w:shd w:val="clear" w:color="auto" w:fill="FFFFFF"/>
        <w:spacing w:before="100" w:beforeAutospacing="1" w:after="75" w:line="360" w:lineRule="atLeast"/>
        <w:ind w:left="270"/>
        <w:rPr>
          <w:ins w:id="338" w:author="Unknown"/>
          <w:rFonts w:ascii="Arial" w:hAnsi="Arial" w:cs="Arial"/>
          <w:color w:val="000000" w:themeColor="text1"/>
          <w:sz w:val="21"/>
          <w:szCs w:val="21"/>
          <w:u w:val="single"/>
        </w:rPr>
      </w:pPr>
      <w:ins w:id="339" w:author="Unknown">
        <w:r w:rsidRPr="007A2F21">
          <w:rPr>
            <w:rFonts w:ascii="Arial" w:hAnsi="Arial" w:cs="Arial"/>
            <w:color w:val="000000" w:themeColor="text1"/>
            <w:sz w:val="21"/>
            <w:szCs w:val="21"/>
            <w:u w:val="single"/>
          </w:rPr>
          <w:t>Mammal IS-A Animal</w:t>
        </w:r>
      </w:ins>
    </w:p>
    <w:p w:rsidR="007F41EA" w:rsidRPr="007A2F21" w:rsidRDefault="007F41EA" w:rsidP="007F41EA">
      <w:pPr>
        <w:numPr>
          <w:ilvl w:val="0"/>
          <w:numId w:val="3"/>
        </w:numPr>
        <w:shd w:val="clear" w:color="auto" w:fill="FFFFFF"/>
        <w:spacing w:before="100" w:beforeAutospacing="1" w:after="75" w:line="360" w:lineRule="atLeast"/>
        <w:ind w:left="270"/>
        <w:rPr>
          <w:ins w:id="340" w:author="Unknown"/>
          <w:rFonts w:ascii="Arial" w:hAnsi="Arial" w:cs="Arial"/>
          <w:color w:val="000000" w:themeColor="text1"/>
          <w:sz w:val="21"/>
          <w:szCs w:val="21"/>
          <w:u w:val="single"/>
        </w:rPr>
      </w:pPr>
      <w:ins w:id="341" w:author="Unknown">
        <w:r w:rsidRPr="007A2F21">
          <w:rPr>
            <w:rFonts w:ascii="Arial" w:hAnsi="Arial" w:cs="Arial"/>
            <w:color w:val="000000" w:themeColor="text1"/>
            <w:sz w:val="21"/>
            <w:szCs w:val="21"/>
            <w:u w:val="single"/>
          </w:rPr>
          <w:t>Reptile IS-A Animal</w:t>
        </w:r>
      </w:ins>
    </w:p>
    <w:p w:rsidR="007F41EA" w:rsidRPr="007A2F21" w:rsidRDefault="007F41EA" w:rsidP="007F41EA">
      <w:pPr>
        <w:numPr>
          <w:ilvl w:val="0"/>
          <w:numId w:val="3"/>
        </w:numPr>
        <w:shd w:val="clear" w:color="auto" w:fill="FFFFFF"/>
        <w:spacing w:before="100" w:beforeAutospacing="1" w:after="75" w:line="360" w:lineRule="atLeast"/>
        <w:ind w:left="270"/>
        <w:rPr>
          <w:ins w:id="342" w:author="Unknown"/>
          <w:rFonts w:ascii="Arial" w:hAnsi="Arial" w:cs="Arial"/>
          <w:color w:val="000000" w:themeColor="text1"/>
          <w:sz w:val="21"/>
          <w:szCs w:val="21"/>
          <w:u w:val="single"/>
        </w:rPr>
      </w:pPr>
      <w:ins w:id="343" w:author="Unknown">
        <w:r w:rsidRPr="007A2F21">
          <w:rPr>
            <w:rFonts w:ascii="Arial" w:hAnsi="Arial" w:cs="Arial"/>
            <w:color w:val="000000" w:themeColor="text1"/>
            <w:sz w:val="21"/>
            <w:szCs w:val="21"/>
            <w:u w:val="single"/>
          </w:rPr>
          <w:t>Dog IS-A Mammal</w:t>
        </w:r>
      </w:ins>
    </w:p>
    <w:p w:rsidR="007F41EA" w:rsidRPr="007A2F21" w:rsidRDefault="007F41EA" w:rsidP="007F41EA">
      <w:pPr>
        <w:numPr>
          <w:ilvl w:val="0"/>
          <w:numId w:val="3"/>
        </w:numPr>
        <w:shd w:val="clear" w:color="auto" w:fill="FFFFFF"/>
        <w:spacing w:before="100" w:beforeAutospacing="1" w:after="75" w:line="360" w:lineRule="atLeast"/>
        <w:ind w:left="270"/>
        <w:rPr>
          <w:ins w:id="344" w:author="Unknown"/>
          <w:rFonts w:ascii="Arial" w:hAnsi="Arial" w:cs="Arial"/>
          <w:color w:val="000000" w:themeColor="text1"/>
          <w:sz w:val="21"/>
          <w:szCs w:val="21"/>
          <w:u w:val="single"/>
        </w:rPr>
      </w:pPr>
      <w:ins w:id="345" w:author="Unknown">
        <w:r w:rsidRPr="007A2F21">
          <w:rPr>
            <w:rFonts w:ascii="Arial" w:hAnsi="Arial" w:cs="Arial"/>
            <w:color w:val="000000" w:themeColor="text1"/>
            <w:sz w:val="21"/>
            <w:szCs w:val="21"/>
            <w:u w:val="single"/>
          </w:rPr>
          <w:t>Hence: Dog IS-A Animal as well</w:t>
        </w:r>
      </w:ins>
    </w:p>
    <w:p w:rsidR="007F41EA" w:rsidRPr="007A2F21" w:rsidRDefault="007F41EA" w:rsidP="007F41EA">
      <w:pPr>
        <w:shd w:val="clear" w:color="auto" w:fill="FFFFFF"/>
        <w:spacing w:after="240" w:line="360" w:lineRule="atLeast"/>
        <w:ind w:left="-402" w:right="-402"/>
        <w:jc w:val="both"/>
        <w:rPr>
          <w:ins w:id="346" w:author="Unknown"/>
          <w:rFonts w:ascii="Arial" w:hAnsi="Arial" w:cs="Arial"/>
          <w:color w:val="000000" w:themeColor="text1"/>
          <w:sz w:val="21"/>
          <w:szCs w:val="21"/>
          <w:u w:val="single"/>
        </w:rPr>
      </w:pPr>
      <w:ins w:id="347" w:author="Unknown">
        <w:r w:rsidRPr="007A2F21">
          <w:rPr>
            <w:rFonts w:ascii="Arial" w:hAnsi="Arial" w:cs="Arial"/>
            <w:color w:val="000000" w:themeColor="text1"/>
            <w:sz w:val="21"/>
            <w:szCs w:val="21"/>
            <w:u w:val="single"/>
          </w:rPr>
          <w:lastRenderedPageBreak/>
          <w:t>With the use of the extends keyword, the subclasses will be able to inherit all the properties of the superclass except for the private properties of the superclass.</w:t>
        </w:r>
      </w:ins>
    </w:p>
    <w:p w:rsidR="007F41EA" w:rsidRPr="007A2F21" w:rsidRDefault="007F41EA" w:rsidP="007F41EA">
      <w:pPr>
        <w:shd w:val="clear" w:color="auto" w:fill="FFFFFF"/>
        <w:spacing w:after="240" w:line="360" w:lineRule="atLeast"/>
        <w:ind w:left="-402" w:right="-402"/>
        <w:jc w:val="both"/>
        <w:rPr>
          <w:ins w:id="348" w:author="Unknown"/>
          <w:rFonts w:ascii="Arial" w:hAnsi="Arial" w:cs="Arial"/>
          <w:color w:val="000000" w:themeColor="text1"/>
          <w:sz w:val="21"/>
          <w:szCs w:val="21"/>
          <w:u w:val="single"/>
        </w:rPr>
      </w:pPr>
      <w:ins w:id="349" w:author="Unknown">
        <w:r w:rsidRPr="007A2F21">
          <w:rPr>
            <w:rFonts w:ascii="Arial" w:hAnsi="Arial" w:cs="Arial"/>
            <w:color w:val="000000" w:themeColor="text1"/>
            <w:sz w:val="21"/>
            <w:szCs w:val="21"/>
            <w:u w:val="single"/>
          </w:rPr>
          <w:t>We can assure that Mammal is actually an Animal with the use of the instance operator.</w:t>
        </w:r>
      </w:ins>
    </w:p>
    <w:p w:rsidR="007F41EA" w:rsidRPr="007A2F21" w:rsidRDefault="007F41EA" w:rsidP="007F41EA">
      <w:pPr>
        <w:shd w:val="clear" w:color="auto" w:fill="FFFFFF"/>
        <w:spacing w:after="240" w:line="360" w:lineRule="atLeast"/>
        <w:ind w:left="-402" w:right="-402"/>
        <w:jc w:val="both"/>
        <w:rPr>
          <w:ins w:id="350" w:author="Unknown"/>
          <w:rFonts w:ascii="Arial" w:hAnsi="Arial" w:cs="Arial"/>
          <w:color w:val="000000" w:themeColor="text1"/>
          <w:sz w:val="21"/>
          <w:szCs w:val="21"/>
          <w:u w:val="single"/>
        </w:rPr>
      </w:pPr>
      <w:ins w:id="351" w:author="Unknown">
        <w:r w:rsidRPr="007A2F21">
          <w:rPr>
            <w:rFonts w:ascii="Arial" w:hAnsi="Arial" w:cs="Arial"/>
            <w:b/>
            <w:bCs/>
            <w:color w:val="000000" w:themeColor="text1"/>
            <w:sz w:val="21"/>
            <w:szCs w:val="21"/>
            <w:u w:val="single"/>
          </w:rPr>
          <w:t>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2" w:author="Unknown"/>
          <w:rFonts w:ascii="Consolas" w:hAnsi="Consolas" w:cs="Consolas"/>
          <w:color w:val="000000" w:themeColor="text1"/>
          <w:sz w:val="20"/>
          <w:u w:val="single"/>
        </w:rPr>
      </w:pPr>
      <w:ins w:id="353" w:author="Unknown">
        <w:r w:rsidRPr="007A2F21">
          <w:rPr>
            <w:rFonts w:ascii="Consolas" w:hAnsi="Consolas" w:cs="Consolas"/>
            <w:color w:val="000000" w:themeColor="text1"/>
            <w:sz w:val="20"/>
            <w:u w:val="single"/>
          </w:rPr>
          <w:t>class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4" w:author="Unknown"/>
          <w:rFonts w:ascii="Consolas" w:hAnsi="Consolas" w:cs="Consolas"/>
          <w:color w:val="000000" w:themeColor="text1"/>
          <w:sz w:val="20"/>
          <w:u w:val="single"/>
        </w:rPr>
      </w:pPr>
      <w:ins w:id="355"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6"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7" w:author="Unknown"/>
          <w:rFonts w:ascii="Consolas" w:hAnsi="Consolas" w:cs="Consolas"/>
          <w:color w:val="000000" w:themeColor="text1"/>
          <w:sz w:val="20"/>
          <w:u w:val="single"/>
        </w:rPr>
      </w:pPr>
      <w:ins w:id="358" w:author="Unknown">
        <w:r w:rsidRPr="007A2F21">
          <w:rPr>
            <w:rFonts w:ascii="Consolas" w:hAnsi="Consolas" w:cs="Consolas"/>
            <w:color w:val="000000" w:themeColor="text1"/>
            <w:sz w:val="20"/>
            <w:u w:val="single"/>
          </w:rPr>
          <w:t>class Mammal extends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9" w:author="Unknown"/>
          <w:rFonts w:ascii="Consolas" w:hAnsi="Consolas" w:cs="Consolas"/>
          <w:color w:val="000000" w:themeColor="text1"/>
          <w:sz w:val="20"/>
          <w:u w:val="single"/>
        </w:rPr>
      </w:pPr>
      <w:ins w:id="360"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1"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 w:author="Unknown"/>
          <w:rFonts w:ascii="Consolas" w:hAnsi="Consolas" w:cs="Consolas"/>
          <w:color w:val="000000" w:themeColor="text1"/>
          <w:sz w:val="20"/>
          <w:u w:val="single"/>
        </w:rPr>
      </w:pPr>
      <w:ins w:id="363" w:author="Unknown">
        <w:r w:rsidRPr="007A2F21">
          <w:rPr>
            <w:rFonts w:ascii="Consolas" w:hAnsi="Consolas" w:cs="Consolas"/>
            <w:color w:val="000000" w:themeColor="text1"/>
            <w:sz w:val="20"/>
            <w:u w:val="single"/>
          </w:rPr>
          <w:t>class Reptile extends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4" w:author="Unknown"/>
          <w:rFonts w:ascii="Consolas" w:hAnsi="Consolas" w:cs="Consolas"/>
          <w:color w:val="000000" w:themeColor="text1"/>
          <w:sz w:val="20"/>
          <w:u w:val="single"/>
        </w:rPr>
      </w:pPr>
      <w:ins w:id="365"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6"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7" w:author="Unknown"/>
          <w:rFonts w:ascii="Consolas" w:hAnsi="Consolas" w:cs="Consolas"/>
          <w:color w:val="000000" w:themeColor="text1"/>
          <w:sz w:val="20"/>
          <w:u w:val="single"/>
        </w:rPr>
      </w:pPr>
      <w:ins w:id="368" w:author="Unknown">
        <w:r w:rsidRPr="007A2F21">
          <w:rPr>
            <w:rFonts w:ascii="Consolas" w:hAnsi="Consolas" w:cs="Consolas"/>
            <w:color w:val="000000" w:themeColor="text1"/>
            <w:sz w:val="20"/>
            <w:u w:val="single"/>
          </w:rPr>
          <w:t>public class Dog extends Mammal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9"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0" w:author="Unknown"/>
          <w:rFonts w:ascii="Consolas" w:hAnsi="Consolas" w:cs="Consolas"/>
          <w:color w:val="000000" w:themeColor="text1"/>
          <w:sz w:val="20"/>
          <w:u w:val="single"/>
        </w:rPr>
      </w:pPr>
      <w:ins w:id="371"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2" w:author="Unknown"/>
          <w:rFonts w:ascii="Consolas" w:hAnsi="Consolas" w:cs="Consolas"/>
          <w:color w:val="000000" w:themeColor="text1"/>
          <w:sz w:val="20"/>
          <w:u w:val="single"/>
        </w:rPr>
      </w:pPr>
      <w:ins w:id="373" w:author="Unknown">
        <w:r w:rsidRPr="007A2F21">
          <w:rPr>
            <w:rFonts w:ascii="Consolas" w:hAnsi="Consolas" w:cs="Consolas"/>
            <w:color w:val="000000" w:themeColor="text1"/>
            <w:sz w:val="20"/>
            <w:u w:val="single"/>
          </w:rPr>
          <w:t xml:space="preserve">      Animal a = new Animal();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4" w:author="Unknown"/>
          <w:rFonts w:ascii="Consolas" w:hAnsi="Consolas" w:cs="Consolas"/>
          <w:color w:val="000000" w:themeColor="text1"/>
          <w:sz w:val="20"/>
          <w:u w:val="single"/>
        </w:rPr>
      </w:pPr>
      <w:ins w:id="375" w:author="Unknown">
        <w:r w:rsidRPr="007A2F21">
          <w:rPr>
            <w:rFonts w:ascii="Consolas" w:hAnsi="Consolas" w:cs="Consolas"/>
            <w:color w:val="000000" w:themeColor="text1"/>
            <w:sz w:val="20"/>
            <w:u w:val="single"/>
          </w:rPr>
          <w:t xml:space="preserve">      Mammal m = new Mammal();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6" w:author="Unknown"/>
          <w:rFonts w:ascii="Consolas" w:hAnsi="Consolas" w:cs="Consolas"/>
          <w:color w:val="000000" w:themeColor="text1"/>
          <w:sz w:val="20"/>
          <w:u w:val="single"/>
        </w:rPr>
      </w:pPr>
      <w:ins w:id="377" w:author="Unknown">
        <w:r w:rsidRPr="007A2F21">
          <w:rPr>
            <w:rFonts w:ascii="Consolas" w:hAnsi="Consolas" w:cs="Consolas"/>
            <w:color w:val="000000" w:themeColor="text1"/>
            <w:sz w:val="20"/>
            <w:u w:val="single"/>
          </w:rPr>
          <w:t xml:space="preserve">      Dog d = new Dog();</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8"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9" w:author="Unknown"/>
          <w:rFonts w:ascii="Consolas" w:hAnsi="Consolas" w:cs="Consolas"/>
          <w:color w:val="000000" w:themeColor="text1"/>
          <w:sz w:val="20"/>
          <w:u w:val="single"/>
        </w:rPr>
      </w:pPr>
      <w:ins w:id="380" w:author="Unknown">
        <w:r w:rsidRPr="007A2F21">
          <w:rPr>
            <w:rFonts w:ascii="Consolas" w:hAnsi="Consolas" w:cs="Consolas"/>
            <w:color w:val="000000" w:themeColor="text1"/>
            <w:sz w:val="20"/>
            <w:u w:val="single"/>
          </w:rPr>
          <w:t xml:space="preserve">      System.out.println(m instanceof Animal);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81" w:author="Unknown"/>
          <w:rFonts w:ascii="Consolas" w:hAnsi="Consolas" w:cs="Consolas"/>
          <w:color w:val="000000" w:themeColor="text1"/>
          <w:sz w:val="20"/>
          <w:u w:val="single"/>
        </w:rPr>
      </w:pPr>
      <w:ins w:id="382" w:author="Unknown">
        <w:r w:rsidRPr="007A2F21">
          <w:rPr>
            <w:rFonts w:ascii="Consolas" w:hAnsi="Consolas" w:cs="Consolas"/>
            <w:color w:val="000000" w:themeColor="text1"/>
            <w:sz w:val="20"/>
            <w:u w:val="single"/>
          </w:rPr>
          <w:t xml:space="preserve">      System.out.println(d instanceof Mammal);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83" w:author="Unknown"/>
          <w:rFonts w:ascii="Consolas" w:hAnsi="Consolas" w:cs="Consolas"/>
          <w:color w:val="000000" w:themeColor="text1"/>
          <w:sz w:val="20"/>
          <w:u w:val="single"/>
        </w:rPr>
      </w:pPr>
      <w:ins w:id="384" w:author="Unknown">
        <w:r w:rsidRPr="007A2F21">
          <w:rPr>
            <w:rFonts w:ascii="Consolas" w:hAnsi="Consolas" w:cs="Consolas"/>
            <w:color w:val="000000" w:themeColor="text1"/>
            <w:sz w:val="20"/>
            <w:u w:val="single"/>
          </w:rPr>
          <w:t xml:space="preserve">      System.out.println(d instanceof Animal);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85" w:author="Unknown"/>
          <w:rFonts w:ascii="Consolas" w:hAnsi="Consolas" w:cs="Consolas"/>
          <w:color w:val="000000" w:themeColor="text1"/>
          <w:sz w:val="20"/>
          <w:u w:val="single"/>
        </w:rPr>
      </w:pPr>
      <w:ins w:id="38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87" w:author="Unknown"/>
          <w:rFonts w:ascii="Consolas" w:hAnsi="Consolas" w:cs="Consolas"/>
          <w:color w:val="000000" w:themeColor="text1"/>
          <w:sz w:val="20"/>
          <w:u w:val="single"/>
        </w:rPr>
      </w:pPr>
      <w:ins w:id="388"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389" w:author="Unknown"/>
          <w:rFonts w:ascii="Arial" w:hAnsi="Arial" w:cs="Arial"/>
          <w:color w:val="000000" w:themeColor="text1"/>
          <w:sz w:val="21"/>
          <w:szCs w:val="21"/>
          <w:u w:val="single"/>
        </w:rPr>
      </w:pPr>
      <w:ins w:id="390" w:author="Unknown">
        <w:r w:rsidRPr="007A2F21">
          <w:rPr>
            <w:rFonts w:ascii="Arial" w:hAnsi="Arial" w:cs="Arial"/>
            <w:color w:val="000000" w:themeColor="text1"/>
            <w:sz w:val="21"/>
            <w:szCs w:val="21"/>
            <w:u w:val="single"/>
          </w:rPr>
          <w:t>This will produce the following result −</w:t>
        </w:r>
      </w:ins>
    </w:p>
    <w:p w:rsidR="007F41EA" w:rsidRPr="007A2F21" w:rsidRDefault="007F41EA" w:rsidP="007F41EA">
      <w:pPr>
        <w:shd w:val="clear" w:color="auto" w:fill="FFFFFF"/>
        <w:spacing w:after="240" w:line="360" w:lineRule="atLeast"/>
        <w:ind w:left="-402" w:right="-402"/>
        <w:jc w:val="both"/>
        <w:rPr>
          <w:ins w:id="391" w:author="Unknown"/>
          <w:rFonts w:ascii="Arial" w:hAnsi="Arial" w:cs="Arial"/>
          <w:color w:val="000000" w:themeColor="text1"/>
          <w:sz w:val="21"/>
          <w:szCs w:val="21"/>
          <w:u w:val="single"/>
        </w:rPr>
      </w:pPr>
      <w:ins w:id="392" w:author="Unknown">
        <w:r w:rsidRPr="007A2F21">
          <w:rPr>
            <w:rFonts w:ascii="Arial" w:hAnsi="Arial" w:cs="Arial"/>
            <w:b/>
            <w:bCs/>
            <w:color w:val="000000" w:themeColor="text1"/>
            <w:sz w:val="21"/>
            <w:szCs w:val="21"/>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nsolas" w:hAnsi="Consolas" w:cs="Consolas"/>
          <w:color w:val="000000" w:themeColor="text1"/>
          <w:sz w:val="18"/>
          <w:szCs w:val="18"/>
          <w:u w:val="single"/>
        </w:rPr>
      </w:pPr>
      <w:ins w:id="394" w:author="Unknown">
        <w:r w:rsidRPr="007A2F21">
          <w:rPr>
            <w:rFonts w:ascii="Consolas" w:hAnsi="Consolas" w:cs="Consolas"/>
            <w:color w:val="000000" w:themeColor="text1"/>
            <w:sz w:val="18"/>
            <w:szCs w:val="18"/>
            <w:u w:val="single"/>
          </w:rPr>
          <w:t>true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Unknown"/>
          <w:rFonts w:ascii="Consolas" w:hAnsi="Consolas" w:cs="Consolas"/>
          <w:color w:val="000000" w:themeColor="text1"/>
          <w:sz w:val="18"/>
          <w:szCs w:val="18"/>
          <w:u w:val="single"/>
        </w:rPr>
      </w:pPr>
      <w:ins w:id="396" w:author="Unknown">
        <w:r w:rsidRPr="007A2F21">
          <w:rPr>
            <w:rFonts w:ascii="Consolas" w:hAnsi="Consolas" w:cs="Consolas"/>
            <w:color w:val="000000" w:themeColor="text1"/>
            <w:sz w:val="18"/>
            <w:szCs w:val="18"/>
            <w:u w:val="single"/>
          </w:rPr>
          <w:t>true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nsolas" w:hAnsi="Consolas" w:cs="Consolas"/>
          <w:color w:val="000000" w:themeColor="text1"/>
          <w:sz w:val="18"/>
          <w:szCs w:val="18"/>
          <w:u w:val="single"/>
        </w:rPr>
      </w:pPr>
      <w:ins w:id="398" w:author="Unknown">
        <w:r w:rsidRPr="007A2F21">
          <w:rPr>
            <w:rFonts w:ascii="Consolas" w:hAnsi="Consolas" w:cs="Consolas"/>
            <w:color w:val="000000" w:themeColor="text1"/>
            <w:sz w:val="18"/>
            <w:szCs w:val="18"/>
            <w:u w:val="single"/>
          </w:rPr>
          <w:t>true</w:t>
        </w:r>
      </w:ins>
    </w:p>
    <w:p w:rsidR="007F41EA" w:rsidRPr="007A2F21" w:rsidRDefault="007F41EA" w:rsidP="007F41EA">
      <w:pPr>
        <w:shd w:val="clear" w:color="auto" w:fill="FFFFFF"/>
        <w:spacing w:after="240" w:line="360" w:lineRule="atLeast"/>
        <w:ind w:left="-402" w:right="-402"/>
        <w:jc w:val="both"/>
        <w:rPr>
          <w:ins w:id="399" w:author="Unknown"/>
          <w:rFonts w:ascii="Arial" w:hAnsi="Arial" w:cs="Arial"/>
          <w:color w:val="000000" w:themeColor="text1"/>
          <w:sz w:val="21"/>
          <w:szCs w:val="21"/>
          <w:u w:val="single"/>
        </w:rPr>
      </w:pPr>
      <w:ins w:id="400" w:author="Unknown">
        <w:r w:rsidRPr="007A2F21">
          <w:rPr>
            <w:rFonts w:ascii="Arial" w:hAnsi="Arial" w:cs="Arial"/>
            <w:color w:val="000000" w:themeColor="text1"/>
            <w:sz w:val="21"/>
            <w:szCs w:val="21"/>
            <w:u w:val="single"/>
          </w:rPr>
          <w:t>Since we have a good understanding of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extends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let us look into how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implements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is used to get the IS-A relationship.</w:t>
        </w:r>
      </w:ins>
    </w:p>
    <w:p w:rsidR="007F41EA" w:rsidRPr="007A2F21" w:rsidRDefault="007F41EA" w:rsidP="007F41EA">
      <w:pPr>
        <w:shd w:val="clear" w:color="auto" w:fill="FFFFFF"/>
        <w:spacing w:after="240" w:line="360" w:lineRule="atLeast"/>
        <w:ind w:left="-402" w:right="-402"/>
        <w:jc w:val="both"/>
        <w:rPr>
          <w:ins w:id="401" w:author="Unknown"/>
          <w:rFonts w:ascii="Arial" w:hAnsi="Arial" w:cs="Arial"/>
          <w:color w:val="000000" w:themeColor="text1"/>
          <w:sz w:val="21"/>
          <w:szCs w:val="21"/>
          <w:u w:val="single"/>
        </w:rPr>
      </w:pPr>
      <w:ins w:id="402" w:author="Unknown">
        <w:r w:rsidRPr="007A2F21">
          <w:rPr>
            <w:rFonts w:ascii="Arial" w:hAnsi="Arial" w:cs="Arial"/>
            <w:color w:val="000000" w:themeColor="text1"/>
            <w:sz w:val="21"/>
            <w:szCs w:val="21"/>
            <w:u w:val="single"/>
          </w:rPr>
          <w:lastRenderedPageBreak/>
          <w:t>Generally,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implements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is used with classes to inherit the properties of an interface. Interfaces can never be extended by a class.</w:t>
        </w:r>
      </w:ins>
    </w:p>
    <w:p w:rsidR="007F41EA" w:rsidRPr="007A2F21" w:rsidRDefault="007F41EA" w:rsidP="007F41EA">
      <w:pPr>
        <w:shd w:val="clear" w:color="auto" w:fill="FFFFFF"/>
        <w:spacing w:after="240" w:line="360" w:lineRule="atLeast"/>
        <w:ind w:left="-402" w:right="-402"/>
        <w:jc w:val="both"/>
        <w:rPr>
          <w:ins w:id="403" w:author="Unknown"/>
          <w:rFonts w:ascii="Arial" w:hAnsi="Arial" w:cs="Arial"/>
          <w:color w:val="000000" w:themeColor="text1"/>
          <w:sz w:val="21"/>
          <w:szCs w:val="21"/>
          <w:u w:val="single"/>
        </w:rPr>
      </w:pPr>
      <w:ins w:id="404" w:author="Unknown">
        <w:r w:rsidRPr="007A2F21">
          <w:rPr>
            <w:rFonts w:ascii="Arial" w:hAnsi="Arial" w:cs="Arial"/>
            <w:b/>
            <w:bCs/>
            <w:color w:val="000000" w:themeColor="text1"/>
            <w:sz w:val="21"/>
            <w:szCs w:val="21"/>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5" w:author="Unknown"/>
          <w:rFonts w:ascii="Consolas" w:hAnsi="Consolas" w:cs="Consolas"/>
          <w:color w:val="000000" w:themeColor="text1"/>
          <w:sz w:val="20"/>
          <w:u w:val="single"/>
        </w:rPr>
      </w:pPr>
      <w:ins w:id="406" w:author="Unknown">
        <w:r w:rsidRPr="007A2F21">
          <w:rPr>
            <w:rFonts w:ascii="Consolas" w:hAnsi="Consolas" w:cs="Consolas"/>
            <w:color w:val="000000" w:themeColor="text1"/>
            <w:sz w:val="20"/>
            <w:u w:val="single"/>
          </w:rPr>
          <w:t>public interface Animal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7" w:author="Unknown"/>
          <w:rFonts w:ascii="Consolas" w:hAnsi="Consolas" w:cs="Consolas"/>
          <w:color w:val="000000" w:themeColor="text1"/>
          <w:sz w:val="20"/>
          <w:u w:val="single"/>
        </w:rPr>
      </w:pPr>
      <w:ins w:id="408"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9"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0" w:author="Unknown"/>
          <w:rFonts w:ascii="Consolas" w:hAnsi="Consolas" w:cs="Consolas"/>
          <w:color w:val="000000" w:themeColor="text1"/>
          <w:sz w:val="20"/>
          <w:u w:val="single"/>
        </w:rPr>
      </w:pPr>
      <w:ins w:id="411" w:author="Unknown">
        <w:r w:rsidRPr="007A2F21">
          <w:rPr>
            <w:rFonts w:ascii="Consolas" w:hAnsi="Consolas" w:cs="Consolas"/>
            <w:color w:val="000000" w:themeColor="text1"/>
            <w:sz w:val="20"/>
            <w:u w:val="single"/>
          </w:rPr>
          <w:t>public class Mammal implements Animal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2" w:author="Unknown"/>
          <w:rFonts w:ascii="Consolas" w:hAnsi="Consolas" w:cs="Consolas"/>
          <w:color w:val="000000" w:themeColor="text1"/>
          <w:sz w:val="20"/>
          <w:u w:val="single"/>
        </w:rPr>
      </w:pPr>
      <w:ins w:id="413"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4"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5" w:author="Unknown"/>
          <w:rFonts w:ascii="Consolas" w:hAnsi="Consolas" w:cs="Consolas"/>
          <w:color w:val="000000" w:themeColor="text1"/>
          <w:sz w:val="20"/>
          <w:u w:val="single"/>
        </w:rPr>
      </w:pPr>
      <w:ins w:id="416" w:author="Unknown">
        <w:r w:rsidRPr="007A2F21">
          <w:rPr>
            <w:rFonts w:ascii="Consolas" w:hAnsi="Consolas" w:cs="Consolas"/>
            <w:color w:val="000000" w:themeColor="text1"/>
            <w:sz w:val="20"/>
            <w:u w:val="single"/>
          </w:rPr>
          <w:t>public class Dog extends Mammal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7" w:author="Unknown"/>
          <w:rFonts w:ascii="Consolas" w:hAnsi="Consolas" w:cs="Consolas"/>
          <w:color w:val="000000" w:themeColor="text1"/>
          <w:sz w:val="20"/>
          <w:u w:val="single"/>
        </w:rPr>
      </w:pPr>
      <w:ins w:id="418"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before="48" w:after="48" w:line="360" w:lineRule="atLeast"/>
        <w:ind w:right="-402"/>
        <w:outlineLvl w:val="1"/>
        <w:rPr>
          <w:ins w:id="419" w:author="Unknown"/>
          <w:rFonts w:ascii="Arial" w:hAnsi="Arial" w:cs="Arial"/>
          <w:color w:val="000000" w:themeColor="text1"/>
          <w:spacing w:val="-15"/>
          <w:sz w:val="36"/>
          <w:szCs w:val="36"/>
          <w:u w:val="single"/>
        </w:rPr>
      </w:pPr>
      <w:ins w:id="420" w:author="Unknown">
        <w:r w:rsidRPr="007A2F21">
          <w:rPr>
            <w:rFonts w:ascii="Arial" w:hAnsi="Arial" w:cs="Arial"/>
            <w:color w:val="000000" w:themeColor="text1"/>
            <w:spacing w:val="-15"/>
            <w:sz w:val="36"/>
            <w:szCs w:val="36"/>
            <w:u w:val="single"/>
          </w:rPr>
          <w:t>The instanceof Keyword</w:t>
        </w:r>
      </w:ins>
    </w:p>
    <w:p w:rsidR="007F41EA" w:rsidRPr="007A2F21" w:rsidRDefault="007F41EA" w:rsidP="007F41EA">
      <w:pPr>
        <w:shd w:val="clear" w:color="auto" w:fill="FFFFFF"/>
        <w:spacing w:after="240" w:line="360" w:lineRule="atLeast"/>
        <w:ind w:left="-402" w:right="-402"/>
        <w:jc w:val="both"/>
        <w:rPr>
          <w:ins w:id="421" w:author="Unknown"/>
          <w:rFonts w:ascii="Arial" w:hAnsi="Arial" w:cs="Arial"/>
          <w:color w:val="000000" w:themeColor="text1"/>
          <w:sz w:val="21"/>
          <w:szCs w:val="21"/>
          <w:u w:val="single"/>
        </w:rPr>
      </w:pPr>
      <w:ins w:id="422" w:author="Unknown">
        <w:r w:rsidRPr="007A2F21">
          <w:rPr>
            <w:rFonts w:ascii="Arial" w:hAnsi="Arial" w:cs="Arial"/>
            <w:color w:val="000000" w:themeColor="text1"/>
            <w:sz w:val="21"/>
            <w:szCs w:val="21"/>
            <w:u w:val="single"/>
          </w:rPr>
          <w:t>Let us use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instanceof</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operator to check determine whether Mammal is actually an Animal, and dog is actually an Animal.</w:t>
        </w:r>
      </w:ins>
    </w:p>
    <w:p w:rsidR="007F41EA" w:rsidRPr="007A2F21" w:rsidRDefault="007F41EA" w:rsidP="007F41EA">
      <w:pPr>
        <w:shd w:val="clear" w:color="auto" w:fill="FFFFFF"/>
        <w:spacing w:after="240" w:line="360" w:lineRule="atLeast"/>
        <w:ind w:left="-402" w:right="-402"/>
        <w:jc w:val="both"/>
        <w:rPr>
          <w:ins w:id="423" w:author="Unknown"/>
          <w:rFonts w:ascii="Arial" w:hAnsi="Arial" w:cs="Arial"/>
          <w:color w:val="000000" w:themeColor="text1"/>
          <w:sz w:val="21"/>
          <w:szCs w:val="21"/>
          <w:u w:val="single"/>
        </w:rPr>
      </w:pPr>
      <w:ins w:id="424" w:author="Unknown">
        <w:r w:rsidRPr="007A2F21">
          <w:rPr>
            <w:rFonts w:ascii="Arial" w:hAnsi="Arial" w:cs="Arial"/>
            <w:b/>
            <w:bCs/>
            <w:color w:val="000000" w:themeColor="text1"/>
            <w:sz w:val="21"/>
            <w:szCs w:val="21"/>
            <w:u w:val="single"/>
          </w:rPr>
          <w:t>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5" w:author="Unknown"/>
          <w:rFonts w:ascii="Consolas" w:hAnsi="Consolas" w:cs="Consolas"/>
          <w:color w:val="000000" w:themeColor="text1"/>
          <w:sz w:val="20"/>
          <w:u w:val="single"/>
        </w:rPr>
      </w:pPr>
      <w:ins w:id="426" w:author="Unknown">
        <w:r w:rsidRPr="007A2F21">
          <w:rPr>
            <w:rFonts w:ascii="Consolas" w:hAnsi="Consolas" w:cs="Consolas"/>
            <w:color w:val="000000" w:themeColor="text1"/>
            <w:sz w:val="20"/>
            <w:u w:val="single"/>
          </w:rPr>
          <w:t>interface Animal{}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7" w:author="Unknown"/>
          <w:rFonts w:ascii="Consolas" w:hAnsi="Consolas" w:cs="Consolas"/>
          <w:color w:val="000000" w:themeColor="text1"/>
          <w:sz w:val="20"/>
          <w:u w:val="single"/>
        </w:rPr>
      </w:pPr>
      <w:ins w:id="428" w:author="Unknown">
        <w:r w:rsidRPr="007A2F21">
          <w:rPr>
            <w:rFonts w:ascii="Consolas" w:hAnsi="Consolas" w:cs="Consolas"/>
            <w:color w:val="000000" w:themeColor="text1"/>
            <w:sz w:val="20"/>
            <w:u w:val="single"/>
          </w:rPr>
          <w:t>class Mammal implements Animal{}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29"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0" w:author="Unknown"/>
          <w:rFonts w:ascii="Consolas" w:hAnsi="Consolas" w:cs="Consolas"/>
          <w:color w:val="000000" w:themeColor="text1"/>
          <w:sz w:val="20"/>
          <w:u w:val="single"/>
        </w:rPr>
      </w:pPr>
      <w:ins w:id="431" w:author="Unknown">
        <w:r w:rsidRPr="007A2F21">
          <w:rPr>
            <w:rFonts w:ascii="Consolas" w:hAnsi="Consolas" w:cs="Consolas"/>
            <w:color w:val="000000" w:themeColor="text1"/>
            <w:sz w:val="20"/>
            <w:u w:val="single"/>
          </w:rPr>
          <w:t>public class Dog extends Mammal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2"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3" w:author="Unknown"/>
          <w:rFonts w:ascii="Consolas" w:hAnsi="Consolas" w:cs="Consolas"/>
          <w:color w:val="000000" w:themeColor="text1"/>
          <w:sz w:val="20"/>
          <w:u w:val="single"/>
        </w:rPr>
      </w:pPr>
      <w:ins w:id="434"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5" w:author="Unknown"/>
          <w:rFonts w:ascii="Consolas" w:hAnsi="Consolas" w:cs="Consolas"/>
          <w:color w:val="000000" w:themeColor="text1"/>
          <w:sz w:val="20"/>
          <w:u w:val="single"/>
        </w:rPr>
      </w:pPr>
      <w:ins w:id="436" w:author="Unknown">
        <w:r w:rsidRPr="007A2F21">
          <w:rPr>
            <w:rFonts w:ascii="Consolas" w:hAnsi="Consolas" w:cs="Consolas"/>
            <w:color w:val="000000" w:themeColor="text1"/>
            <w:sz w:val="20"/>
            <w:u w:val="single"/>
          </w:rPr>
          <w:t xml:space="preserve">      Mammal m = new Mammal();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7" w:author="Unknown"/>
          <w:rFonts w:ascii="Consolas" w:hAnsi="Consolas" w:cs="Consolas"/>
          <w:color w:val="000000" w:themeColor="text1"/>
          <w:sz w:val="20"/>
          <w:u w:val="single"/>
        </w:rPr>
      </w:pPr>
      <w:ins w:id="438" w:author="Unknown">
        <w:r w:rsidRPr="007A2F21">
          <w:rPr>
            <w:rFonts w:ascii="Consolas" w:hAnsi="Consolas" w:cs="Consolas"/>
            <w:color w:val="000000" w:themeColor="text1"/>
            <w:sz w:val="20"/>
            <w:u w:val="single"/>
          </w:rPr>
          <w:t xml:space="preserve">      Dog d = new Dog();</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9"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0" w:author="Unknown"/>
          <w:rFonts w:ascii="Consolas" w:hAnsi="Consolas" w:cs="Consolas"/>
          <w:color w:val="000000" w:themeColor="text1"/>
          <w:sz w:val="20"/>
          <w:u w:val="single"/>
        </w:rPr>
      </w:pPr>
      <w:ins w:id="441" w:author="Unknown">
        <w:r w:rsidRPr="007A2F21">
          <w:rPr>
            <w:rFonts w:ascii="Consolas" w:hAnsi="Consolas" w:cs="Consolas"/>
            <w:color w:val="000000" w:themeColor="text1"/>
            <w:sz w:val="20"/>
            <w:u w:val="single"/>
          </w:rPr>
          <w:t xml:space="preserve">      System.out.println(m instanceof Animal);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2" w:author="Unknown"/>
          <w:rFonts w:ascii="Consolas" w:hAnsi="Consolas" w:cs="Consolas"/>
          <w:color w:val="000000" w:themeColor="text1"/>
          <w:sz w:val="20"/>
          <w:u w:val="single"/>
        </w:rPr>
      </w:pPr>
      <w:ins w:id="443" w:author="Unknown">
        <w:r w:rsidRPr="007A2F21">
          <w:rPr>
            <w:rFonts w:ascii="Consolas" w:hAnsi="Consolas" w:cs="Consolas"/>
            <w:color w:val="000000" w:themeColor="text1"/>
            <w:sz w:val="20"/>
            <w:u w:val="single"/>
          </w:rPr>
          <w:t xml:space="preserve">      System.out.println(d instanceof Mammal);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4" w:author="Unknown"/>
          <w:rFonts w:ascii="Consolas" w:hAnsi="Consolas" w:cs="Consolas"/>
          <w:color w:val="000000" w:themeColor="text1"/>
          <w:sz w:val="20"/>
          <w:u w:val="single"/>
        </w:rPr>
      </w:pPr>
      <w:ins w:id="445" w:author="Unknown">
        <w:r w:rsidRPr="007A2F21">
          <w:rPr>
            <w:rFonts w:ascii="Consolas" w:hAnsi="Consolas" w:cs="Consolas"/>
            <w:color w:val="000000" w:themeColor="text1"/>
            <w:sz w:val="20"/>
            <w:u w:val="single"/>
          </w:rPr>
          <w:t xml:space="preserve">      System.out.println(d instanceof Animal);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6" w:author="Unknown"/>
          <w:rFonts w:ascii="Consolas" w:hAnsi="Consolas" w:cs="Consolas"/>
          <w:color w:val="000000" w:themeColor="text1"/>
          <w:sz w:val="20"/>
          <w:u w:val="single"/>
        </w:rPr>
      </w:pPr>
      <w:ins w:id="447"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8" w:author="Unknown"/>
          <w:rFonts w:ascii="Consolas" w:hAnsi="Consolas" w:cs="Consolas"/>
          <w:color w:val="000000" w:themeColor="text1"/>
          <w:sz w:val="20"/>
          <w:u w:val="single"/>
        </w:rPr>
      </w:pPr>
      <w:ins w:id="449"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450" w:author="Unknown"/>
          <w:rFonts w:ascii="Arial" w:hAnsi="Arial" w:cs="Arial"/>
          <w:color w:val="000000" w:themeColor="text1"/>
          <w:sz w:val="21"/>
          <w:szCs w:val="21"/>
          <w:u w:val="single"/>
        </w:rPr>
      </w:pPr>
      <w:ins w:id="451" w:author="Unknown">
        <w:r w:rsidRPr="007A2F21">
          <w:rPr>
            <w:rFonts w:ascii="Arial" w:hAnsi="Arial" w:cs="Arial"/>
            <w:color w:val="000000" w:themeColor="text1"/>
            <w:sz w:val="21"/>
            <w:szCs w:val="21"/>
            <w:u w:val="single"/>
          </w:rPr>
          <w:t>This will produce the following result −</w:t>
        </w:r>
      </w:ins>
    </w:p>
    <w:p w:rsidR="007F41EA" w:rsidRPr="007A2F21" w:rsidRDefault="007F41EA" w:rsidP="007F41EA">
      <w:pPr>
        <w:shd w:val="clear" w:color="auto" w:fill="FFFFFF"/>
        <w:spacing w:after="240" w:line="360" w:lineRule="atLeast"/>
        <w:ind w:left="-402" w:right="-402"/>
        <w:jc w:val="both"/>
        <w:rPr>
          <w:ins w:id="452" w:author="Unknown"/>
          <w:rFonts w:ascii="Arial" w:hAnsi="Arial" w:cs="Arial"/>
          <w:color w:val="000000" w:themeColor="text1"/>
          <w:sz w:val="21"/>
          <w:szCs w:val="21"/>
          <w:u w:val="single"/>
        </w:rPr>
      </w:pPr>
      <w:ins w:id="453" w:author="Unknown">
        <w:r w:rsidRPr="007A2F21">
          <w:rPr>
            <w:rFonts w:ascii="Arial" w:hAnsi="Arial" w:cs="Arial"/>
            <w:b/>
            <w:bCs/>
            <w:color w:val="000000" w:themeColor="text1"/>
            <w:sz w:val="21"/>
            <w:szCs w:val="21"/>
            <w:u w:val="single"/>
          </w:rPr>
          <w:lastRenderedPageBreak/>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Consolas" w:hAnsi="Consolas" w:cs="Consolas"/>
          <w:color w:val="000000" w:themeColor="text1"/>
          <w:sz w:val="18"/>
          <w:szCs w:val="18"/>
          <w:u w:val="single"/>
        </w:rPr>
      </w:pPr>
      <w:ins w:id="455" w:author="Unknown">
        <w:r w:rsidRPr="007A2F21">
          <w:rPr>
            <w:rFonts w:ascii="Consolas" w:hAnsi="Consolas" w:cs="Consolas"/>
            <w:color w:val="000000" w:themeColor="text1"/>
            <w:sz w:val="18"/>
            <w:szCs w:val="18"/>
            <w:u w:val="single"/>
          </w:rPr>
          <w:t>true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nsolas" w:hAnsi="Consolas" w:cs="Consolas"/>
          <w:color w:val="000000" w:themeColor="text1"/>
          <w:sz w:val="18"/>
          <w:szCs w:val="18"/>
          <w:u w:val="single"/>
        </w:rPr>
      </w:pPr>
      <w:ins w:id="457" w:author="Unknown">
        <w:r w:rsidRPr="007A2F21">
          <w:rPr>
            <w:rFonts w:ascii="Consolas" w:hAnsi="Consolas" w:cs="Consolas"/>
            <w:color w:val="000000" w:themeColor="text1"/>
            <w:sz w:val="18"/>
            <w:szCs w:val="18"/>
            <w:u w:val="single"/>
          </w:rPr>
          <w:t>true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nsolas" w:hAnsi="Consolas" w:cs="Consolas"/>
          <w:color w:val="000000" w:themeColor="text1"/>
          <w:sz w:val="18"/>
          <w:szCs w:val="18"/>
          <w:u w:val="single"/>
        </w:rPr>
      </w:pPr>
      <w:ins w:id="459" w:author="Unknown">
        <w:r w:rsidRPr="007A2F21">
          <w:rPr>
            <w:rFonts w:ascii="Consolas" w:hAnsi="Consolas" w:cs="Consolas"/>
            <w:color w:val="000000" w:themeColor="text1"/>
            <w:sz w:val="18"/>
            <w:szCs w:val="18"/>
            <w:u w:val="single"/>
          </w:rPr>
          <w:t>true</w:t>
        </w:r>
      </w:ins>
    </w:p>
    <w:p w:rsidR="007F41EA" w:rsidRPr="007A2F21" w:rsidRDefault="007F41EA" w:rsidP="007F41EA">
      <w:pPr>
        <w:shd w:val="clear" w:color="auto" w:fill="FFFFFF"/>
        <w:spacing w:before="48" w:after="48" w:line="360" w:lineRule="atLeast"/>
        <w:ind w:right="-402"/>
        <w:outlineLvl w:val="1"/>
        <w:rPr>
          <w:ins w:id="460" w:author="Unknown"/>
          <w:rFonts w:ascii="Arial" w:hAnsi="Arial" w:cs="Arial"/>
          <w:color w:val="000000" w:themeColor="text1"/>
          <w:spacing w:val="-15"/>
          <w:sz w:val="36"/>
          <w:szCs w:val="36"/>
          <w:u w:val="single"/>
        </w:rPr>
      </w:pPr>
      <w:ins w:id="461" w:author="Unknown">
        <w:r w:rsidRPr="007A2F21">
          <w:rPr>
            <w:rFonts w:ascii="Arial" w:hAnsi="Arial" w:cs="Arial"/>
            <w:color w:val="000000" w:themeColor="text1"/>
            <w:spacing w:val="-15"/>
            <w:sz w:val="36"/>
            <w:szCs w:val="36"/>
            <w:u w:val="single"/>
          </w:rPr>
          <w:t>HAS-A relationship</w:t>
        </w:r>
      </w:ins>
    </w:p>
    <w:p w:rsidR="007F41EA" w:rsidRPr="007A2F21" w:rsidRDefault="007F41EA" w:rsidP="007F41EA">
      <w:pPr>
        <w:shd w:val="clear" w:color="auto" w:fill="FFFFFF"/>
        <w:spacing w:after="240" w:line="360" w:lineRule="atLeast"/>
        <w:ind w:left="-402" w:right="-402"/>
        <w:jc w:val="both"/>
        <w:rPr>
          <w:ins w:id="462" w:author="Unknown"/>
          <w:rFonts w:ascii="Arial" w:hAnsi="Arial" w:cs="Arial"/>
          <w:color w:val="000000" w:themeColor="text1"/>
          <w:sz w:val="21"/>
          <w:szCs w:val="21"/>
          <w:u w:val="single"/>
        </w:rPr>
      </w:pPr>
      <w:ins w:id="463" w:author="Unknown">
        <w:r w:rsidRPr="007A2F21">
          <w:rPr>
            <w:rFonts w:ascii="Arial" w:hAnsi="Arial" w:cs="Arial"/>
            <w:color w:val="000000" w:themeColor="text1"/>
            <w:sz w:val="21"/>
            <w:szCs w:val="21"/>
            <w:u w:val="single"/>
          </w:rPr>
          <w:t>These relationships are mainly based on the usage. This determines whether a certain class</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HAS-A</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certain thing. This relationship helps to reduce duplication of code as well as bugs.</w:t>
        </w:r>
      </w:ins>
    </w:p>
    <w:p w:rsidR="007F41EA" w:rsidRPr="007A2F21" w:rsidRDefault="007F41EA" w:rsidP="007F41EA">
      <w:pPr>
        <w:shd w:val="clear" w:color="auto" w:fill="FFFFFF"/>
        <w:spacing w:after="240" w:line="360" w:lineRule="atLeast"/>
        <w:ind w:left="-402" w:right="-402"/>
        <w:jc w:val="both"/>
        <w:rPr>
          <w:ins w:id="464" w:author="Unknown"/>
          <w:rFonts w:ascii="Arial" w:hAnsi="Arial" w:cs="Arial"/>
          <w:color w:val="000000" w:themeColor="text1"/>
          <w:sz w:val="21"/>
          <w:szCs w:val="21"/>
          <w:u w:val="single"/>
        </w:rPr>
      </w:pPr>
      <w:ins w:id="465" w:author="Unknown">
        <w:r w:rsidRPr="007A2F21">
          <w:rPr>
            <w:rFonts w:ascii="Arial" w:hAnsi="Arial" w:cs="Arial"/>
            <w:color w:val="000000" w:themeColor="text1"/>
            <w:sz w:val="21"/>
            <w:szCs w:val="21"/>
            <w:u w:val="single"/>
          </w:rPr>
          <w:t>Lets look into an example −</w:t>
        </w:r>
      </w:ins>
    </w:p>
    <w:p w:rsidR="007F41EA" w:rsidRPr="007A2F21" w:rsidRDefault="007F41EA" w:rsidP="007F41EA">
      <w:pPr>
        <w:shd w:val="clear" w:color="auto" w:fill="FFFFFF"/>
        <w:spacing w:after="240" w:line="360" w:lineRule="atLeast"/>
        <w:ind w:left="-402" w:right="-402"/>
        <w:jc w:val="both"/>
        <w:rPr>
          <w:ins w:id="466" w:author="Unknown"/>
          <w:rFonts w:ascii="Arial" w:hAnsi="Arial" w:cs="Arial"/>
          <w:color w:val="000000" w:themeColor="text1"/>
          <w:sz w:val="21"/>
          <w:szCs w:val="21"/>
          <w:u w:val="single"/>
        </w:rPr>
      </w:pPr>
      <w:ins w:id="467" w:author="Unknown">
        <w:r w:rsidRPr="007A2F21">
          <w:rPr>
            <w:rFonts w:ascii="Arial" w:hAnsi="Arial" w:cs="Arial"/>
            <w:b/>
            <w:bCs/>
            <w:color w:val="000000" w:themeColor="text1"/>
            <w:sz w:val="21"/>
            <w:szCs w:val="21"/>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8" w:author="Unknown"/>
          <w:rFonts w:ascii="Consolas" w:hAnsi="Consolas" w:cs="Consolas"/>
          <w:color w:val="000000" w:themeColor="text1"/>
          <w:sz w:val="20"/>
          <w:u w:val="single"/>
        </w:rPr>
      </w:pPr>
      <w:ins w:id="469" w:author="Unknown">
        <w:r w:rsidRPr="007A2F21">
          <w:rPr>
            <w:rFonts w:ascii="Consolas" w:hAnsi="Consolas" w:cs="Consolas"/>
            <w:color w:val="000000" w:themeColor="text1"/>
            <w:sz w:val="20"/>
            <w:u w:val="single"/>
          </w:rPr>
          <w:t>public class Vehicle{}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0" w:author="Unknown"/>
          <w:rFonts w:ascii="Consolas" w:hAnsi="Consolas" w:cs="Consolas"/>
          <w:color w:val="000000" w:themeColor="text1"/>
          <w:sz w:val="20"/>
          <w:u w:val="single"/>
        </w:rPr>
      </w:pPr>
      <w:ins w:id="471" w:author="Unknown">
        <w:r w:rsidRPr="007A2F21">
          <w:rPr>
            <w:rFonts w:ascii="Consolas" w:hAnsi="Consolas" w:cs="Consolas"/>
            <w:color w:val="000000" w:themeColor="text1"/>
            <w:sz w:val="20"/>
            <w:u w:val="single"/>
          </w:rPr>
          <w:t>public class Speed{}</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2"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3" w:author="Unknown"/>
          <w:rFonts w:ascii="Consolas" w:hAnsi="Consolas" w:cs="Consolas"/>
          <w:color w:val="000000" w:themeColor="text1"/>
          <w:sz w:val="20"/>
          <w:u w:val="single"/>
        </w:rPr>
      </w:pPr>
      <w:ins w:id="474" w:author="Unknown">
        <w:r w:rsidRPr="007A2F21">
          <w:rPr>
            <w:rFonts w:ascii="Consolas" w:hAnsi="Consolas" w:cs="Consolas"/>
            <w:color w:val="000000" w:themeColor="text1"/>
            <w:sz w:val="20"/>
            <w:u w:val="single"/>
          </w:rPr>
          <w:t>public class Van extends Vehicle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5" w:author="Unknown"/>
          <w:rFonts w:ascii="Consolas" w:hAnsi="Consolas" w:cs="Consolas"/>
          <w:color w:val="000000" w:themeColor="text1"/>
          <w:sz w:val="20"/>
          <w:u w:val="single"/>
        </w:rPr>
      </w:pPr>
      <w:ins w:id="476" w:author="Unknown">
        <w:r w:rsidRPr="007A2F21">
          <w:rPr>
            <w:rFonts w:ascii="Consolas" w:hAnsi="Consolas" w:cs="Consolas"/>
            <w:color w:val="000000" w:themeColor="text1"/>
            <w:sz w:val="20"/>
            <w:u w:val="single"/>
          </w:rPr>
          <w:t xml:space="preserve">   private Speed sp;</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7" w:author="Unknown"/>
          <w:rFonts w:ascii="Consolas" w:hAnsi="Consolas" w:cs="Consolas"/>
          <w:color w:val="000000" w:themeColor="text1"/>
          <w:sz w:val="20"/>
          <w:u w:val="single"/>
        </w:rPr>
      </w:pPr>
      <w:ins w:id="47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spacing w:after="240" w:line="360" w:lineRule="atLeast"/>
        <w:ind w:left="-402" w:right="-402"/>
        <w:jc w:val="both"/>
        <w:rPr>
          <w:ins w:id="479" w:author="Unknown"/>
          <w:rFonts w:ascii="Arial" w:hAnsi="Arial" w:cs="Arial"/>
          <w:color w:val="000000" w:themeColor="text1"/>
          <w:sz w:val="21"/>
          <w:szCs w:val="21"/>
          <w:u w:val="single"/>
        </w:rPr>
      </w:pPr>
      <w:ins w:id="480" w:author="Unknown">
        <w:r w:rsidRPr="007A2F21">
          <w:rPr>
            <w:rFonts w:ascii="Arial" w:hAnsi="Arial" w:cs="Arial"/>
            <w:color w:val="000000" w:themeColor="text1"/>
            <w:sz w:val="21"/>
            <w:szCs w:val="21"/>
            <w:u w:val="single"/>
          </w:rPr>
          <w:t>This shows that class Van HAS-A Speed. By having a separate class for Speed, we do not have to put the entire code that belongs to speed inside the Van class, which makes it possible to reuse the Speed class in multiple applications.</w:t>
        </w:r>
      </w:ins>
    </w:p>
    <w:p w:rsidR="007F41EA" w:rsidRPr="007A2F21" w:rsidRDefault="007F41EA" w:rsidP="007F41EA">
      <w:pPr>
        <w:shd w:val="clear" w:color="auto" w:fill="FFFFFF"/>
        <w:spacing w:after="240" w:line="360" w:lineRule="atLeast"/>
        <w:ind w:left="-402" w:right="-402"/>
        <w:jc w:val="both"/>
        <w:rPr>
          <w:ins w:id="481" w:author="Unknown"/>
          <w:rFonts w:ascii="Arial" w:hAnsi="Arial" w:cs="Arial"/>
          <w:color w:val="000000" w:themeColor="text1"/>
          <w:sz w:val="21"/>
          <w:szCs w:val="21"/>
          <w:u w:val="single"/>
        </w:rPr>
      </w:pPr>
      <w:ins w:id="482" w:author="Unknown">
        <w:r w:rsidRPr="007A2F21">
          <w:rPr>
            <w:rFonts w:ascii="Arial" w:hAnsi="Arial" w:cs="Arial"/>
            <w:color w:val="000000" w:themeColor="text1"/>
            <w:sz w:val="21"/>
            <w:szCs w:val="21"/>
            <w:u w:val="single"/>
          </w:rPr>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ins>
    </w:p>
    <w:p w:rsidR="007F41EA" w:rsidRPr="007A2F21" w:rsidRDefault="007F41EA" w:rsidP="007F41EA">
      <w:pPr>
        <w:shd w:val="clear" w:color="auto" w:fill="FFFFFF"/>
        <w:spacing w:before="48" w:after="48" w:line="360" w:lineRule="atLeast"/>
        <w:ind w:right="-402"/>
        <w:outlineLvl w:val="1"/>
        <w:rPr>
          <w:ins w:id="483" w:author="Unknown"/>
          <w:rFonts w:ascii="Arial" w:hAnsi="Arial" w:cs="Arial"/>
          <w:color w:val="000000" w:themeColor="text1"/>
          <w:spacing w:val="-15"/>
          <w:sz w:val="36"/>
          <w:szCs w:val="36"/>
          <w:u w:val="single"/>
        </w:rPr>
      </w:pPr>
      <w:ins w:id="484" w:author="Unknown">
        <w:r w:rsidRPr="007A2F21">
          <w:rPr>
            <w:rFonts w:ascii="Arial" w:hAnsi="Arial" w:cs="Arial"/>
            <w:color w:val="000000" w:themeColor="text1"/>
            <w:spacing w:val="-15"/>
            <w:sz w:val="36"/>
            <w:szCs w:val="36"/>
            <w:u w:val="single"/>
          </w:rPr>
          <w:t>Types of Inheritance</w:t>
        </w:r>
      </w:ins>
    </w:p>
    <w:p w:rsidR="007F41EA" w:rsidRPr="007A2F21" w:rsidRDefault="007F41EA" w:rsidP="007F41EA">
      <w:pPr>
        <w:shd w:val="clear" w:color="auto" w:fill="FFFFFF"/>
        <w:spacing w:after="240" w:line="360" w:lineRule="atLeast"/>
        <w:ind w:left="-402" w:right="-402"/>
        <w:jc w:val="both"/>
        <w:rPr>
          <w:ins w:id="485" w:author="Unknown"/>
          <w:rFonts w:ascii="Arial" w:hAnsi="Arial" w:cs="Arial"/>
          <w:color w:val="000000" w:themeColor="text1"/>
          <w:sz w:val="21"/>
          <w:szCs w:val="21"/>
          <w:u w:val="single"/>
        </w:rPr>
      </w:pPr>
      <w:ins w:id="486" w:author="Unknown">
        <w:r w:rsidRPr="007A2F21">
          <w:rPr>
            <w:rFonts w:ascii="Arial" w:hAnsi="Arial" w:cs="Arial"/>
            <w:color w:val="000000" w:themeColor="text1"/>
            <w:sz w:val="21"/>
            <w:szCs w:val="21"/>
            <w:u w:val="single"/>
          </w:rPr>
          <w:t>There are various types of inheritance as demonstrated below.</w:t>
        </w:r>
      </w:ins>
    </w:p>
    <w:p w:rsidR="007F41EA" w:rsidRPr="007A2F21" w:rsidRDefault="007F41EA" w:rsidP="007F41EA">
      <w:pPr>
        <w:shd w:val="clear" w:color="auto" w:fill="FFFFFF"/>
        <w:spacing w:after="0" w:line="240" w:lineRule="auto"/>
        <w:rPr>
          <w:ins w:id="487" w:author="Unknown"/>
          <w:rFonts w:ascii="Arial" w:hAnsi="Arial" w:cs="Arial"/>
          <w:color w:val="000000" w:themeColor="text1"/>
          <w:sz w:val="21"/>
          <w:szCs w:val="21"/>
          <w:u w:val="single"/>
        </w:rPr>
      </w:pPr>
      <w:r>
        <w:rPr>
          <w:rFonts w:ascii="Arial" w:hAnsi="Arial" w:cs="Arial"/>
          <w:noProof/>
          <w:color w:val="000000" w:themeColor="text1"/>
          <w:sz w:val="21"/>
          <w:szCs w:val="21"/>
          <w:u w:val="single"/>
        </w:rPr>
        <w:lastRenderedPageBreak/>
        <w:drawing>
          <wp:inline distT="0" distB="0" distL="0" distR="0">
            <wp:extent cx="5715000" cy="4743450"/>
            <wp:effectExtent l="19050" t="0" r="0" b="0"/>
            <wp:docPr id="4" name="Picture 17"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s of Inheritance"/>
                    <pic:cNvPicPr>
                      <a:picLocks noChangeAspect="1" noChangeArrowheads="1"/>
                    </pic:cNvPicPr>
                  </pic:nvPicPr>
                  <pic:blipFill>
                    <a:blip r:embed="rId13"/>
                    <a:srcRect/>
                    <a:stretch>
                      <a:fillRect/>
                    </a:stretch>
                  </pic:blipFill>
                  <pic:spPr bwMode="auto">
                    <a:xfrm>
                      <a:off x="0" y="0"/>
                      <a:ext cx="5715000" cy="4743450"/>
                    </a:xfrm>
                    <a:prstGeom prst="rect">
                      <a:avLst/>
                    </a:prstGeom>
                    <a:noFill/>
                    <a:ln w="9525">
                      <a:noFill/>
                      <a:miter lim="800000"/>
                      <a:headEnd/>
                      <a:tailEnd/>
                    </a:ln>
                  </pic:spPr>
                </pic:pic>
              </a:graphicData>
            </a:graphic>
          </wp:inline>
        </w:drawing>
      </w:r>
    </w:p>
    <w:p w:rsidR="007F41EA" w:rsidRPr="007A2F21" w:rsidRDefault="007F41EA" w:rsidP="007F41EA">
      <w:pPr>
        <w:shd w:val="clear" w:color="auto" w:fill="FFFFFF"/>
        <w:spacing w:after="240" w:line="360" w:lineRule="atLeast"/>
        <w:ind w:left="-402" w:right="-402"/>
        <w:jc w:val="both"/>
        <w:rPr>
          <w:ins w:id="488" w:author="Unknown"/>
          <w:rFonts w:ascii="Arial" w:hAnsi="Arial" w:cs="Arial"/>
          <w:color w:val="000000" w:themeColor="text1"/>
          <w:sz w:val="21"/>
          <w:szCs w:val="21"/>
          <w:u w:val="single"/>
        </w:rPr>
      </w:pPr>
      <w:ins w:id="489" w:author="Unknown">
        <w:r w:rsidRPr="007A2F21">
          <w:rPr>
            <w:rFonts w:ascii="Arial" w:hAnsi="Arial" w:cs="Arial"/>
            <w:color w:val="000000" w:themeColor="text1"/>
            <w:sz w:val="21"/>
            <w:szCs w:val="21"/>
            <w:u w:val="single"/>
          </w:rPr>
          <w:t>A very important fact to remember is that Java does not support multiple inheritance. This means that a class cannot extend more than one class. Therefore following is illegal −</w:t>
        </w:r>
      </w:ins>
    </w:p>
    <w:p w:rsidR="007F41EA" w:rsidRPr="007A2F21" w:rsidRDefault="007F41EA" w:rsidP="007F41EA">
      <w:pPr>
        <w:shd w:val="clear" w:color="auto" w:fill="FFFFFF"/>
        <w:spacing w:after="240" w:line="360" w:lineRule="atLeast"/>
        <w:ind w:left="-402" w:right="-402"/>
        <w:jc w:val="both"/>
        <w:rPr>
          <w:ins w:id="490" w:author="Unknown"/>
          <w:rFonts w:ascii="Arial" w:hAnsi="Arial" w:cs="Arial"/>
          <w:color w:val="000000" w:themeColor="text1"/>
          <w:sz w:val="21"/>
          <w:szCs w:val="21"/>
          <w:u w:val="single"/>
        </w:rPr>
      </w:pPr>
      <w:ins w:id="491" w:author="Unknown">
        <w:r w:rsidRPr="007A2F21">
          <w:rPr>
            <w:rFonts w:ascii="Arial" w:hAnsi="Arial" w:cs="Arial"/>
            <w:b/>
            <w:bCs/>
            <w:color w:val="000000" w:themeColor="text1"/>
            <w:sz w:val="21"/>
            <w:szCs w:val="21"/>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2" w:author="Unknown"/>
          <w:rFonts w:ascii="Consolas" w:hAnsi="Consolas" w:cs="Consolas"/>
          <w:color w:val="000000" w:themeColor="text1"/>
          <w:sz w:val="20"/>
          <w:u w:val="single"/>
        </w:rPr>
      </w:pPr>
      <w:ins w:id="493" w:author="Unknown">
        <w:r w:rsidRPr="007A2F21">
          <w:rPr>
            <w:rFonts w:ascii="Consolas" w:hAnsi="Consolas" w:cs="Consolas"/>
            <w:color w:val="000000" w:themeColor="text1"/>
            <w:sz w:val="20"/>
            <w:u w:val="single"/>
          </w:rPr>
          <w:t xml:space="preserve">public class extends Animal, Mammal{} </w:t>
        </w:r>
      </w:ins>
    </w:p>
    <w:p w:rsidR="007F41EA" w:rsidRPr="007A2F21" w:rsidRDefault="007F41EA" w:rsidP="007F41EA">
      <w:pPr>
        <w:shd w:val="clear" w:color="auto" w:fill="FFFFFF"/>
        <w:spacing w:after="240" w:line="360" w:lineRule="atLeast"/>
        <w:ind w:left="-402" w:right="-402"/>
        <w:jc w:val="both"/>
        <w:rPr>
          <w:ins w:id="494" w:author="Unknown"/>
          <w:rFonts w:ascii="Arial" w:hAnsi="Arial" w:cs="Arial"/>
          <w:color w:val="000000" w:themeColor="text1"/>
          <w:sz w:val="21"/>
          <w:szCs w:val="21"/>
          <w:u w:val="single"/>
        </w:rPr>
      </w:pPr>
      <w:ins w:id="495" w:author="Unknown">
        <w:r w:rsidRPr="007A2F21">
          <w:rPr>
            <w:rFonts w:ascii="Arial" w:hAnsi="Arial" w:cs="Arial"/>
            <w:color w:val="000000" w:themeColor="text1"/>
            <w:sz w:val="21"/>
            <w:szCs w:val="21"/>
            <w:u w:val="single"/>
          </w:rPr>
          <w:t>However, a class can implement one or more interfaces, which has helped Java get rid of the impossibility of multiple inheritance.</w:t>
        </w:r>
      </w:ins>
    </w:p>
    <w:p w:rsidR="007F41EA" w:rsidRPr="007A2F21" w:rsidRDefault="007F41EA" w:rsidP="007F41EA">
      <w:pPr>
        <w:shd w:val="clear" w:color="auto" w:fill="FFFFFF"/>
        <w:spacing w:before="48" w:after="48" w:line="450" w:lineRule="atLeast"/>
        <w:ind w:right="-402"/>
        <w:jc w:val="center"/>
        <w:outlineLvl w:val="0"/>
        <w:rPr>
          <w:ins w:id="496" w:author="Unknown"/>
          <w:rFonts w:ascii="Arial" w:hAnsi="Arial" w:cs="Arial"/>
          <w:color w:val="000000" w:themeColor="text1"/>
          <w:spacing w:val="-15"/>
          <w:kern w:val="36"/>
          <w:sz w:val="42"/>
          <w:szCs w:val="42"/>
          <w:u w:val="single"/>
        </w:rPr>
      </w:pPr>
      <w:ins w:id="497" w:author="Unknown">
        <w:r w:rsidRPr="007A2F21">
          <w:rPr>
            <w:rFonts w:ascii="Arial" w:hAnsi="Arial" w:cs="Arial"/>
            <w:color w:val="000000" w:themeColor="text1"/>
            <w:spacing w:val="-15"/>
            <w:kern w:val="36"/>
            <w:sz w:val="42"/>
            <w:szCs w:val="42"/>
            <w:u w:val="single"/>
          </w:rPr>
          <w:t>Java - Overriding</w:t>
        </w:r>
      </w:ins>
    </w:p>
    <w:p w:rsidR="007F41EA" w:rsidRPr="007A2F21" w:rsidRDefault="007F41EA" w:rsidP="007F41EA">
      <w:pPr>
        <w:shd w:val="clear" w:color="auto" w:fill="FFFFFF"/>
        <w:spacing w:after="240" w:line="360" w:lineRule="atLeast"/>
        <w:ind w:left="-402" w:right="-402"/>
        <w:jc w:val="both"/>
        <w:rPr>
          <w:ins w:id="498" w:author="Unknown"/>
          <w:rFonts w:ascii="Arial" w:hAnsi="Arial" w:cs="Arial"/>
          <w:color w:val="000000" w:themeColor="text1"/>
          <w:sz w:val="21"/>
          <w:szCs w:val="21"/>
          <w:u w:val="single"/>
        </w:rPr>
      </w:pPr>
      <w:ins w:id="499" w:author="Unknown">
        <w:r w:rsidRPr="007A2F21">
          <w:rPr>
            <w:rFonts w:ascii="Arial" w:hAnsi="Arial" w:cs="Arial"/>
            <w:color w:val="000000" w:themeColor="text1"/>
            <w:sz w:val="21"/>
            <w:szCs w:val="21"/>
            <w:u w:val="single"/>
          </w:rPr>
          <w:t>In the previous chapter, we talked about superclasses and subclasses. If a class inherits a method from its superclass, then there is a chance to override the method provided that it is not marked final.</w:t>
        </w:r>
      </w:ins>
    </w:p>
    <w:p w:rsidR="007F41EA" w:rsidRPr="007A2F21" w:rsidRDefault="007F41EA" w:rsidP="007F41EA">
      <w:pPr>
        <w:shd w:val="clear" w:color="auto" w:fill="FFFFFF"/>
        <w:spacing w:after="240" w:line="360" w:lineRule="atLeast"/>
        <w:ind w:left="-402" w:right="-402"/>
        <w:jc w:val="both"/>
        <w:rPr>
          <w:ins w:id="500" w:author="Unknown"/>
          <w:rFonts w:ascii="Arial" w:hAnsi="Arial" w:cs="Arial"/>
          <w:color w:val="000000" w:themeColor="text1"/>
          <w:sz w:val="21"/>
          <w:szCs w:val="21"/>
          <w:u w:val="single"/>
        </w:rPr>
      </w:pPr>
      <w:ins w:id="501" w:author="Unknown">
        <w:r w:rsidRPr="007A2F21">
          <w:rPr>
            <w:rFonts w:ascii="Arial" w:hAnsi="Arial" w:cs="Arial"/>
            <w:color w:val="000000" w:themeColor="text1"/>
            <w:sz w:val="21"/>
            <w:szCs w:val="21"/>
            <w:u w:val="single"/>
          </w:rPr>
          <w:t>The benefit of overriding is: ability to define a behavior that's specific to the subclass type, which means a subclass can implement a parent class method based on its requirement.</w:t>
        </w:r>
      </w:ins>
    </w:p>
    <w:p w:rsidR="007F41EA" w:rsidRPr="007A2F21" w:rsidRDefault="007F41EA" w:rsidP="007F41EA">
      <w:pPr>
        <w:shd w:val="clear" w:color="auto" w:fill="FFFFFF"/>
        <w:spacing w:after="240" w:line="360" w:lineRule="atLeast"/>
        <w:ind w:left="-402" w:right="-402"/>
        <w:jc w:val="both"/>
        <w:rPr>
          <w:ins w:id="502" w:author="Unknown"/>
          <w:rFonts w:ascii="Arial" w:hAnsi="Arial" w:cs="Arial"/>
          <w:color w:val="000000" w:themeColor="text1"/>
          <w:sz w:val="21"/>
          <w:szCs w:val="21"/>
          <w:u w:val="single"/>
        </w:rPr>
      </w:pPr>
      <w:ins w:id="503" w:author="Unknown">
        <w:r w:rsidRPr="007A2F21">
          <w:rPr>
            <w:rFonts w:ascii="Arial" w:hAnsi="Arial" w:cs="Arial"/>
            <w:color w:val="000000" w:themeColor="text1"/>
            <w:sz w:val="21"/>
            <w:szCs w:val="21"/>
            <w:u w:val="single"/>
          </w:rPr>
          <w:lastRenderedPageBreak/>
          <w:t>In object-oriented terms, overriding means to override the functionality of an existing method.</w:t>
        </w:r>
      </w:ins>
    </w:p>
    <w:p w:rsidR="007F41EA" w:rsidRPr="007A2F21" w:rsidRDefault="007F41EA" w:rsidP="007F41EA">
      <w:pPr>
        <w:shd w:val="clear" w:color="auto" w:fill="FFFFFF"/>
        <w:spacing w:before="48" w:after="48" w:line="360" w:lineRule="atLeast"/>
        <w:ind w:right="-402"/>
        <w:outlineLvl w:val="2"/>
        <w:rPr>
          <w:ins w:id="504" w:author="Unknown"/>
          <w:rFonts w:ascii="Arial" w:hAnsi="Arial" w:cs="Arial"/>
          <w:color w:val="000000" w:themeColor="text1"/>
          <w:sz w:val="27"/>
          <w:szCs w:val="27"/>
          <w:u w:val="single"/>
        </w:rPr>
      </w:pPr>
      <w:ins w:id="505"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spacing w:after="240" w:line="360" w:lineRule="atLeast"/>
        <w:ind w:left="-402" w:right="-402"/>
        <w:jc w:val="both"/>
        <w:rPr>
          <w:ins w:id="506" w:author="Unknown"/>
          <w:rFonts w:ascii="Arial" w:hAnsi="Arial" w:cs="Arial"/>
          <w:color w:val="000000" w:themeColor="text1"/>
          <w:sz w:val="21"/>
          <w:szCs w:val="21"/>
          <w:u w:val="single"/>
        </w:rPr>
      </w:pPr>
      <w:ins w:id="507" w:author="Unknown">
        <w:r w:rsidRPr="007A2F21">
          <w:rPr>
            <w:rFonts w:ascii="Arial" w:hAnsi="Arial" w:cs="Arial"/>
            <w:color w:val="000000" w:themeColor="text1"/>
            <w:sz w:val="21"/>
            <w:szCs w:val="21"/>
            <w:u w:val="single"/>
          </w:rPr>
          <w:t>Let us look at an 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8" w:author="Unknown"/>
          <w:rFonts w:ascii="Consolas" w:hAnsi="Consolas" w:cs="Consolas"/>
          <w:color w:val="000000" w:themeColor="text1"/>
          <w:sz w:val="20"/>
          <w:u w:val="single"/>
        </w:rPr>
      </w:pPr>
      <w:ins w:id="509" w:author="Unknown">
        <w:r w:rsidRPr="007A2F21">
          <w:rPr>
            <w:rFonts w:ascii="Consolas" w:hAnsi="Consolas" w:cs="Consolas"/>
            <w:color w:val="000000" w:themeColor="text1"/>
            <w:sz w:val="20"/>
            <w:u w:val="single"/>
          </w:rPr>
          <w:t>class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0" w:author="Unknown"/>
          <w:rFonts w:ascii="Consolas" w:hAnsi="Consolas" w:cs="Consolas"/>
          <w:color w:val="000000" w:themeColor="text1"/>
          <w:sz w:val="20"/>
          <w:u w:val="single"/>
        </w:rPr>
      </w:pPr>
      <w:ins w:id="511" w:author="Unknown">
        <w:r w:rsidRPr="007A2F21">
          <w:rPr>
            <w:rFonts w:ascii="Consolas" w:hAnsi="Consolas" w:cs="Consolas"/>
            <w:color w:val="000000" w:themeColor="text1"/>
            <w:sz w:val="20"/>
            <w:u w:val="single"/>
          </w:rPr>
          <w:t xml:space="preserve">   public void move()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2" w:author="Unknown"/>
          <w:rFonts w:ascii="Consolas" w:hAnsi="Consolas" w:cs="Consolas"/>
          <w:color w:val="000000" w:themeColor="text1"/>
          <w:sz w:val="20"/>
          <w:u w:val="single"/>
        </w:rPr>
      </w:pPr>
      <w:ins w:id="513" w:author="Unknown">
        <w:r w:rsidRPr="007A2F21">
          <w:rPr>
            <w:rFonts w:ascii="Consolas" w:hAnsi="Consolas" w:cs="Consolas"/>
            <w:color w:val="000000" w:themeColor="text1"/>
            <w:sz w:val="20"/>
            <w:u w:val="single"/>
          </w:rPr>
          <w:t xml:space="preserve">      System.out.println("Animals can move");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4" w:author="Unknown"/>
          <w:rFonts w:ascii="Consolas" w:hAnsi="Consolas" w:cs="Consolas"/>
          <w:color w:val="000000" w:themeColor="text1"/>
          <w:sz w:val="20"/>
          <w:u w:val="single"/>
        </w:rPr>
      </w:pPr>
      <w:ins w:id="51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6" w:author="Unknown"/>
          <w:rFonts w:ascii="Consolas" w:hAnsi="Consolas" w:cs="Consolas"/>
          <w:color w:val="000000" w:themeColor="text1"/>
          <w:sz w:val="20"/>
          <w:u w:val="single"/>
        </w:rPr>
      </w:pPr>
      <w:ins w:id="517"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8"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9" w:author="Unknown"/>
          <w:rFonts w:ascii="Consolas" w:hAnsi="Consolas" w:cs="Consolas"/>
          <w:color w:val="000000" w:themeColor="text1"/>
          <w:sz w:val="20"/>
          <w:u w:val="single"/>
        </w:rPr>
      </w:pPr>
      <w:ins w:id="520" w:author="Unknown">
        <w:r w:rsidRPr="007A2F21">
          <w:rPr>
            <w:rFonts w:ascii="Consolas" w:hAnsi="Consolas" w:cs="Consolas"/>
            <w:color w:val="000000" w:themeColor="text1"/>
            <w:sz w:val="20"/>
            <w:u w:val="single"/>
          </w:rPr>
          <w:t>class Dog extends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1" w:author="Unknown"/>
          <w:rFonts w:ascii="Consolas" w:hAnsi="Consolas" w:cs="Consolas"/>
          <w:color w:val="000000" w:themeColor="text1"/>
          <w:sz w:val="20"/>
          <w:u w:val="single"/>
        </w:rPr>
      </w:pPr>
      <w:ins w:id="522" w:author="Unknown">
        <w:r w:rsidRPr="007A2F21">
          <w:rPr>
            <w:rFonts w:ascii="Consolas" w:hAnsi="Consolas" w:cs="Consolas"/>
            <w:color w:val="000000" w:themeColor="text1"/>
            <w:sz w:val="20"/>
            <w:u w:val="single"/>
          </w:rPr>
          <w:t xml:space="preserve">   public void move()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3" w:author="Unknown"/>
          <w:rFonts w:ascii="Consolas" w:hAnsi="Consolas" w:cs="Consolas"/>
          <w:color w:val="000000" w:themeColor="text1"/>
          <w:sz w:val="20"/>
          <w:u w:val="single"/>
        </w:rPr>
      </w:pPr>
      <w:ins w:id="524" w:author="Unknown">
        <w:r w:rsidRPr="007A2F21">
          <w:rPr>
            <w:rFonts w:ascii="Consolas" w:hAnsi="Consolas" w:cs="Consolas"/>
            <w:color w:val="000000" w:themeColor="text1"/>
            <w:sz w:val="20"/>
            <w:u w:val="single"/>
          </w:rPr>
          <w:t xml:space="preserve">      System.out.println("Dogs can walk and run");</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5" w:author="Unknown"/>
          <w:rFonts w:ascii="Consolas" w:hAnsi="Consolas" w:cs="Consolas"/>
          <w:color w:val="000000" w:themeColor="text1"/>
          <w:sz w:val="20"/>
          <w:u w:val="single"/>
        </w:rPr>
      </w:pPr>
      <w:ins w:id="52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7" w:author="Unknown"/>
          <w:rFonts w:ascii="Consolas" w:hAnsi="Consolas" w:cs="Consolas"/>
          <w:color w:val="000000" w:themeColor="text1"/>
          <w:sz w:val="20"/>
          <w:u w:val="single"/>
        </w:rPr>
      </w:pPr>
      <w:ins w:id="528"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9"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0" w:author="Unknown"/>
          <w:rFonts w:ascii="Consolas" w:hAnsi="Consolas" w:cs="Consolas"/>
          <w:color w:val="000000" w:themeColor="text1"/>
          <w:sz w:val="20"/>
          <w:u w:val="single"/>
        </w:rPr>
      </w:pPr>
      <w:ins w:id="531" w:author="Unknown">
        <w:r w:rsidRPr="007A2F21">
          <w:rPr>
            <w:rFonts w:ascii="Consolas" w:hAnsi="Consolas" w:cs="Consolas"/>
            <w:color w:val="000000" w:themeColor="text1"/>
            <w:sz w:val="20"/>
            <w:u w:val="single"/>
          </w:rPr>
          <w:t>public class TestDog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2"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3" w:author="Unknown"/>
          <w:rFonts w:ascii="Consolas" w:hAnsi="Consolas" w:cs="Consolas"/>
          <w:color w:val="000000" w:themeColor="text1"/>
          <w:sz w:val="20"/>
          <w:u w:val="single"/>
        </w:rPr>
      </w:pPr>
      <w:ins w:id="534"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5" w:author="Unknown"/>
          <w:rFonts w:ascii="Consolas" w:hAnsi="Consolas" w:cs="Consolas"/>
          <w:color w:val="000000" w:themeColor="text1"/>
          <w:sz w:val="20"/>
          <w:u w:val="single"/>
        </w:rPr>
      </w:pPr>
      <w:ins w:id="536" w:author="Unknown">
        <w:r w:rsidRPr="007A2F21">
          <w:rPr>
            <w:rFonts w:ascii="Consolas" w:hAnsi="Consolas" w:cs="Consolas"/>
            <w:color w:val="000000" w:themeColor="text1"/>
            <w:sz w:val="20"/>
            <w:u w:val="single"/>
          </w:rPr>
          <w:t xml:space="preserve">      Animal a = new Animal();   // Animal reference and object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7" w:author="Unknown"/>
          <w:rFonts w:ascii="Consolas" w:hAnsi="Consolas" w:cs="Consolas"/>
          <w:color w:val="000000" w:themeColor="text1"/>
          <w:sz w:val="20"/>
          <w:u w:val="single"/>
        </w:rPr>
      </w:pPr>
      <w:ins w:id="538" w:author="Unknown">
        <w:r w:rsidRPr="007A2F21">
          <w:rPr>
            <w:rFonts w:ascii="Consolas" w:hAnsi="Consolas" w:cs="Consolas"/>
            <w:color w:val="000000" w:themeColor="text1"/>
            <w:sz w:val="20"/>
            <w:u w:val="single"/>
          </w:rPr>
          <w:t xml:space="preserve">      Animal b = new Dog();   // Animal reference but Dog object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9"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0" w:author="Unknown"/>
          <w:rFonts w:ascii="Consolas" w:hAnsi="Consolas" w:cs="Consolas"/>
          <w:color w:val="000000" w:themeColor="text1"/>
          <w:sz w:val="20"/>
          <w:u w:val="single"/>
        </w:rPr>
      </w:pPr>
      <w:ins w:id="541" w:author="Unknown">
        <w:r w:rsidRPr="007A2F21">
          <w:rPr>
            <w:rFonts w:ascii="Consolas" w:hAnsi="Consolas" w:cs="Consolas"/>
            <w:color w:val="000000" w:themeColor="text1"/>
            <w:sz w:val="20"/>
            <w:u w:val="single"/>
          </w:rPr>
          <w:t xml:space="preserve">      a.move();   // runs the method in Animal 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2" w:author="Unknown"/>
          <w:rFonts w:ascii="Consolas" w:hAnsi="Consolas" w:cs="Consolas"/>
          <w:color w:val="000000" w:themeColor="text1"/>
          <w:sz w:val="20"/>
          <w:u w:val="single"/>
        </w:rPr>
      </w:pPr>
      <w:ins w:id="543" w:author="Unknown">
        <w:r w:rsidRPr="007A2F21">
          <w:rPr>
            <w:rFonts w:ascii="Consolas" w:hAnsi="Consolas" w:cs="Consolas"/>
            <w:color w:val="000000" w:themeColor="text1"/>
            <w:sz w:val="20"/>
            <w:u w:val="single"/>
          </w:rPr>
          <w:t xml:space="preserve">      b.move();   // runs the method in Dog 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4" w:author="Unknown"/>
          <w:rFonts w:ascii="Consolas" w:hAnsi="Consolas" w:cs="Consolas"/>
          <w:color w:val="000000" w:themeColor="text1"/>
          <w:sz w:val="20"/>
          <w:u w:val="single"/>
        </w:rPr>
      </w:pPr>
      <w:ins w:id="54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6" w:author="Unknown"/>
          <w:rFonts w:ascii="Consolas" w:hAnsi="Consolas" w:cs="Consolas"/>
          <w:color w:val="000000" w:themeColor="text1"/>
          <w:sz w:val="20"/>
          <w:u w:val="single"/>
        </w:rPr>
      </w:pPr>
      <w:ins w:id="547"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548" w:author="Unknown"/>
          <w:rFonts w:ascii="Arial" w:hAnsi="Arial" w:cs="Arial"/>
          <w:color w:val="000000" w:themeColor="text1"/>
          <w:sz w:val="21"/>
          <w:szCs w:val="21"/>
          <w:u w:val="single"/>
        </w:rPr>
      </w:pPr>
      <w:ins w:id="549" w:author="Unknown">
        <w:r w:rsidRPr="007A2F21">
          <w:rPr>
            <w:rFonts w:ascii="Arial" w:hAnsi="Arial" w:cs="Arial"/>
            <w:color w:val="000000" w:themeColor="text1"/>
            <w:sz w:val="21"/>
            <w:szCs w:val="21"/>
            <w:u w:val="single"/>
          </w:rPr>
          <w:t>This will produce the following result −</w:t>
        </w:r>
      </w:ins>
    </w:p>
    <w:p w:rsidR="007F41EA" w:rsidRPr="007A2F21" w:rsidRDefault="007F41EA" w:rsidP="007F41EA">
      <w:pPr>
        <w:shd w:val="clear" w:color="auto" w:fill="FFFFFF"/>
        <w:spacing w:before="48" w:after="48" w:line="360" w:lineRule="atLeast"/>
        <w:ind w:right="-402"/>
        <w:outlineLvl w:val="2"/>
        <w:rPr>
          <w:ins w:id="550" w:author="Unknown"/>
          <w:rFonts w:ascii="Arial" w:hAnsi="Arial" w:cs="Arial"/>
          <w:color w:val="000000" w:themeColor="text1"/>
          <w:sz w:val="27"/>
          <w:szCs w:val="27"/>
          <w:u w:val="single"/>
        </w:rPr>
      </w:pPr>
      <w:ins w:id="551" w:author="Unknown">
        <w:r w:rsidRPr="007A2F21">
          <w:rPr>
            <w:rFonts w:ascii="Arial" w:hAnsi="Arial" w:cs="Arial"/>
            <w:color w:val="000000" w:themeColor="text1"/>
            <w:sz w:val="27"/>
            <w:szCs w:val="27"/>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2" w:author="Unknown"/>
          <w:rFonts w:ascii="Consolas" w:hAnsi="Consolas" w:cs="Consolas"/>
          <w:color w:val="000000" w:themeColor="text1"/>
          <w:sz w:val="18"/>
          <w:szCs w:val="18"/>
          <w:u w:val="single"/>
        </w:rPr>
      </w:pPr>
      <w:ins w:id="553" w:author="Unknown">
        <w:r w:rsidRPr="007A2F21">
          <w:rPr>
            <w:rFonts w:ascii="Consolas" w:hAnsi="Consolas" w:cs="Consolas"/>
            <w:color w:val="000000" w:themeColor="text1"/>
            <w:sz w:val="18"/>
            <w:szCs w:val="18"/>
            <w:u w:val="single"/>
          </w:rPr>
          <w:t>Animals can move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4" w:author="Unknown"/>
          <w:rFonts w:ascii="Consolas" w:hAnsi="Consolas" w:cs="Consolas"/>
          <w:color w:val="000000" w:themeColor="text1"/>
          <w:sz w:val="18"/>
          <w:szCs w:val="18"/>
          <w:u w:val="single"/>
        </w:rPr>
      </w:pPr>
      <w:ins w:id="555" w:author="Unknown">
        <w:r w:rsidRPr="007A2F21">
          <w:rPr>
            <w:rFonts w:ascii="Consolas" w:hAnsi="Consolas" w:cs="Consolas"/>
            <w:color w:val="000000" w:themeColor="text1"/>
            <w:sz w:val="18"/>
            <w:szCs w:val="18"/>
            <w:u w:val="single"/>
          </w:rPr>
          <w:t>Dogs can walk and run</w:t>
        </w:r>
      </w:ins>
    </w:p>
    <w:p w:rsidR="007F41EA" w:rsidRPr="007A2F21" w:rsidRDefault="007F41EA" w:rsidP="007F41EA">
      <w:pPr>
        <w:shd w:val="clear" w:color="auto" w:fill="FFFFFF"/>
        <w:spacing w:after="240" w:line="360" w:lineRule="atLeast"/>
        <w:ind w:left="-402" w:right="-402"/>
        <w:jc w:val="both"/>
        <w:rPr>
          <w:ins w:id="556" w:author="Unknown"/>
          <w:rFonts w:ascii="Arial" w:hAnsi="Arial" w:cs="Arial"/>
          <w:color w:val="000000" w:themeColor="text1"/>
          <w:sz w:val="21"/>
          <w:szCs w:val="21"/>
          <w:u w:val="single"/>
        </w:rPr>
      </w:pPr>
      <w:ins w:id="557" w:author="Unknown">
        <w:r w:rsidRPr="007A2F21">
          <w:rPr>
            <w:rFonts w:ascii="Arial" w:hAnsi="Arial" w:cs="Arial"/>
            <w:color w:val="000000" w:themeColor="text1"/>
            <w:sz w:val="21"/>
            <w:szCs w:val="21"/>
            <w:u w:val="single"/>
          </w:rPr>
          <w:t>In the above example, you can see that even though</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b</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is a type of Animal it runs the move method in the Dog class. The reason for this is: In compile time, the check is made on the reference type. However, in the runtime, JVM figures out the object type and would run the method that belongs to that particular object.</w:t>
        </w:r>
      </w:ins>
    </w:p>
    <w:p w:rsidR="007F41EA" w:rsidRPr="007A2F21" w:rsidRDefault="007F41EA" w:rsidP="007F41EA">
      <w:pPr>
        <w:shd w:val="clear" w:color="auto" w:fill="FFFFFF"/>
        <w:spacing w:after="240" w:line="360" w:lineRule="atLeast"/>
        <w:ind w:left="-402" w:right="-402"/>
        <w:jc w:val="both"/>
        <w:rPr>
          <w:ins w:id="558" w:author="Unknown"/>
          <w:rFonts w:ascii="Arial" w:hAnsi="Arial" w:cs="Arial"/>
          <w:color w:val="000000" w:themeColor="text1"/>
          <w:sz w:val="21"/>
          <w:szCs w:val="21"/>
          <w:u w:val="single"/>
        </w:rPr>
      </w:pPr>
      <w:ins w:id="559" w:author="Unknown">
        <w:r w:rsidRPr="007A2F21">
          <w:rPr>
            <w:rFonts w:ascii="Arial" w:hAnsi="Arial" w:cs="Arial"/>
            <w:color w:val="000000" w:themeColor="text1"/>
            <w:sz w:val="21"/>
            <w:szCs w:val="21"/>
            <w:u w:val="single"/>
          </w:rPr>
          <w:lastRenderedPageBreak/>
          <w:t>Therefore, in the above example, the program will compile properly since Animal class has the method move. Then, at the runtime, it runs the method specific for that object.</w:t>
        </w:r>
      </w:ins>
    </w:p>
    <w:p w:rsidR="007F41EA" w:rsidRPr="007A2F21" w:rsidRDefault="007F41EA" w:rsidP="007F41EA">
      <w:pPr>
        <w:shd w:val="clear" w:color="auto" w:fill="FFFFFF"/>
        <w:spacing w:after="240" w:line="360" w:lineRule="atLeast"/>
        <w:ind w:left="-402" w:right="-402"/>
        <w:jc w:val="both"/>
        <w:rPr>
          <w:ins w:id="560" w:author="Unknown"/>
          <w:rFonts w:ascii="Arial" w:hAnsi="Arial" w:cs="Arial"/>
          <w:color w:val="000000" w:themeColor="text1"/>
          <w:sz w:val="21"/>
          <w:szCs w:val="21"/>
          <w:u w:val="single"/>
        </w:rPr>
      </w:pPr>
      <w:ins w:id="561" w:author="Unknown">
        <w:r w:rsidRPr="007A2F21">
          <w:rPr>
            <w:rFonts w:ascii="Arial" w:hAnsi="Arial" w:cs="Arial"/>
            <w:color w:val="000000" w:themeColor="text1"/>
            <w:sz w:val="21"/>
            <w:szCs w:val="21"/>
            <w:u w:val="single"/>
          </w:rPr>
          <w:t>Consider the following example −</w:t>
        </w:r>
      </w:ins>
    </w:p>
    <w:p w:rsidR="007F41EA" w:rsidRPr="007A2F21" w:rsidRDefault="007F41EA" w:rsidP="007F41EA">
      <w:pPr>
        <w:shd w:val="clear" w:color="auto" w:fill="FFFFFF"/>
        <w:spacing w:before="48" w:after="48" w:line="360" w:lineRule="atLeast"/>
        <w:ind w:right="-402"/>
        <w:outlineLvl w:val="2"/>
        <w:rPr>
          <w:ins w:id="562" w:author="Unknown"/>
          <w:rFonts w:ascii="Arial" w:hAnsi="Arial" w:cs="Arial"/>
          <w:color w:val="000000" w:themeColor="text1"/>
          <w:sz w:val="27"/>
          <w:szCs w:val="27"/>
          <w:u w:val="single"/>
        </w:rPr>
      </w:pPr>
      <w:ins w:id="563"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4" w:author="Unknown"/>
          <w:rFonts w:ascii="Consolas" w:hAnsi="Consolas" w:cs="Consolas"/>
          <w:color w:val="000000" w:themeColor="text1"/>
          <w:sz w:val="20"/>
          <w:u w:val="single"/>
        </w:rPr>
      </w:pPr>
      <w:ins w:id="565" w:author="Unknown">
        <w:r w:rsidRPr="007A2F21">
          <w:rPr>
            <w:rFonts w:ascii="Consolas" w:hAnsi="Consolas" w:cs="Consolas"/>
            <w:color w:val="000000" w:themeColor="text1"/>
            <w:sz w:val="20"/>
            <w:u w:val="single"/>
          </w:rPr>
          <w:t>class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6" w:author="Unknown"/>
          <w:rFonts w:ascii="Consolas" w:hAnsi="Consolas" w:cs="Consolas"/>
          <w:color w:val="000000" w:themeColor="text1"/>
          <w:sz w:val="20"/>
          <w:u w:val="single"/>
        </w:rPr>
      </w:pPr>
      <w:ins w:id="567" w:author="Unknown">
        <w:r w:rsidRPr="007A2F21">
          <w:rPr>
            <w:rFonts w:ascii="Consolas" w:hAnsi="Consolas" w:cs="Consolas"/>
            <w:color w:val="000000" w:themeColor="text1"/>
            <w:sz w:val="20"/>
            <w:u w:val="single"/>
          </w:rPr>
          <w:t xml:space="preserve">   public void move()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8" w:author="Unknown"/>
          <w:rFonts w:ascii="Consolas" w:hAnsi="Consolas" w:cs="Consolas"/>
          <w:color w:val="000000" w:themeColor="text1"/>
          <w:sz w:val="20"/>
          <w:u w:val="single"/>
        </w:rPr>
      </w:pPr>
      <w:ins w:id="569" w:author="Unknown">
        <w:r w:rsidRPr="007A2F21">
          <w:rPr>
            <w:rFonts w:ascii="Consolas" w:hAnsi="Consolas" w:cs="Consolas"/>
            <w:color w:val="000000" w:themeColor="text1"/>
            <w:sz w:val="20"/>
            <w:u w:val="single"/>
          </w:rPr>
          <w:t xml:space="preserve">      System.out.println("Animals can move");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0" w:author="Unknown"/>
          <w:rFonts w:ascii="Consolas" w:hAnsi="Consolas" w:cs="Consolas"/>
          <w:color w:val="000000" w:themeColor="text1"/>
          <w:sz w:val="20"/>
          <w:u w:val="single"/>
        </w:rPr>
      </w:pPr>
      <w:ins w:id="571"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2" w:author="Unknown"/>
          <w:rFonts w:ascii="Consolas" w:hAnsi="Consolas" w:cs="Consolas"/>
          <w:color w:val="000000" w:themeColor="text1"/>
          <w:sz w:val="20"/>
          <w:u w:val="single"/>
        </w:rPr>
      </w:pPr>
      <w:ins w:id="573"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4"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5" w:author="Unknown"/>
          <w:rFonts w:ascii="Consolas" w:hAnsi="Consolas" w:cs="Consolas"/>
          <w:color w:val="000000" w:themeColor="text1"/>
          <w:sz w:val="20"/>
          <w:u w:val="single"/>
        </w:rPr>
      </w:pPr>
      <w:ins w:id="576" w:author="Unknown">
        <w:r w:rsidRPr="007A2F21">
          <w:rPr>
            <w:rFonts w:ascii="Consolas" w:hAnsi="Consolas" w:cs="Consolas"/>
            <w:color w:val="000000" w:themeColor="text1"/>
            <w:sz w:val="20"/>
            <w:u w:val="single"/>
          </w:rPr>
          <w:t>class Dog extends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7" w:author="Unknown"/>
          <w:rFonts w:ascii="Consolas" w:hAnsi="Consolas" w:cs="Consolas"/>
          <w:color w:val="000000" w:themeColor="text1"/>
          <w:sz w:val="20"/>
          <w:u w:val="single"/>
        </w:rPr>
      </w:pPr>
      <w:ins w:id="578" w:author="Unknown">
        <w:r w:rsidRPr="007A2F21">
          <w:rPr>
            <w:rFonts w:ascii="Consolas" w:hAnsi="Consolas" w:cs="Consolas"/>
            <w:color w:val="000000" w:themeColor="text1"/>
            <w:sz w:val="20"/>
            <w:u w:val="single"/>
          </w:rPr>
          <w:t xml:space="preserve">   public void move()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9" w:author="Unknown"/>
          <w:rFonts w:ascii="Consolas" w:hAnsi="Consolas" w:cs="Consolas"/>
          <w:color w:val="000000" w:themeColor="text1"/>
          <w:sz w:val="20"/>
          <w:u w:val="single"/>
        </w:rPr>
      </w:pPr>
      <w:ins w:id="580" w:author="Unknown">
        <w:r w:rsidRPr="007A2F21">
          <w:rPr>
            <w:rFonts w:ascii="Consolas" w:hAnsi="Consolas" w:cs="Consolas"/>
            <w:color w:val="000000" w:themeColor="text1"/>
            <w:sz w:val="20"/>
            <w:u w:val="single"/>
          </w:rPr>
          <w:t xml:space="preserve">      System.out.println("Dogs can walk and run");</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1" w:author="Unknown"/>
          <w:rFonts w:ascii="Consolas" w:hAnsi="Consolas" w:cs="Consolas"/>
          <w:color w:val="000000" w:themeColor="text1"/>
          <w:sz w:val="20"/>
          <w:u w:val="single"/>
        </w:rPr>
      </w:pPr>
      <w:ins w:id="582"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3" w:author="Unknown"/>
          <w:rFonts w:ascii="Consolas" w:hAnsi="Consolas" w:cs="Consolas"/>
          <w:color w:val="000000" w:themeColor="text1"/>
          <w:sz w:val="20"/>
          <w:u w:val="single"/>
        </w:rPr>
      </w:pPr>
      <w:ins w:id="584" w:author="Unknown">
        <w:r w:rsidRPr="007A2F21">
          <w:rPr>
            <w:rFonts w:ascii="Consolas" w:hAnsi="Consolas" w:cs="Consolas"/>
            <w:color w:val="000000" w:themeColor="text1"/>
            <w:sz w:val="20"/>
            <w:u w:val="single"/>
          </w:rPr>
          <w:t xml:space="preserve">   public void bark()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5" w:author="Unknown"/>
          <w:rFonts w:ascii="Consolas" w:hAnsi="Consolas" w:cs="Consolas"/>
          <w:color w:val="000000" w:themeColor="text1"/>
          <w:sz w:val="20"/>
          <w:u w:val="single"/>
        </w:rPr>
      </w:pPr>
      <w:ins w:id="586" w:author="Unknown">
        <w:r w:rsidRPr="007A2F21">
          <w:rPr>
            <w:rFonts w:ascii="Consolas" w:hAnsi="Consolas" w:cs="Consolas"/>
            <w:color w:val="000000" w:themeColor="text1"/>
            <w:sz w:val="20"/>
            <w:u w:val="single"/>
          </w:rPr>
          <w:t xml:space="preserve">      System.out.println("Dogs can bark");</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7" w:author="Unknown"/>
          <w:rFonts w:ascii="Consolas" w:hAnsi="Consolas" w:cs="Consolas"/>
          <w:color w:val="000000" w:themeColor="text1"/>
          <w:sz w:val="20"/>
          <w:u w:val="single"/>
        </w:rPr>
      </w:pPr>
      <w:ins w:id="58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9" w:author="Unknown"/>
          <w:rFonts w:ascii="Consolas" w:hAnsi="Consolas" w:cs="Consolas"/>
          <w:color w:val="000000" w:themeColor="text1"/>
          <w:sz w:val="20"/>
          <w:u w:val="single"/>
        </w:rPr>
      </w:pPr>
      <w:ins w:id="590"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1"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2" w:author="Unknown"/>
          <w:rFonts w:ascii="Consolas" w:hAnsi="Consolas" w:cs="Consolas"/>
          <w:color w:val="000000" w:themeColor="text1"/>
          <w:sz w:val="20"/>
          <w:u w:val="single"/>
        </w:rPr>
      </w:pPr>
      <w:ins w:id="593" w:author="Unknown">
        <w:r w:rsidRPr="007A2F21">
          <w:rPr>
            <w:rFonts w:ascii="Consolas" w:hAnsi="Consolas" w:cs="Consolas"/>
            <w:color w:val="000000" w:themeColor="text1"/>
            <w:sz w:val="20"/>
            <w:u w:val="single"/>
          </w:rPr>
          <w:t>public class TestDog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4"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5" w:author="Unknown"/>
          <w:rFonts w:ascii="Consolas" w:hAnsi="Consolas" w:cs="Consolas"/>
          <w:color w:val="000000" w:themeColor="text1"/>
          <w:sz w:val="20"/>
          <w:u w:val="single"/>
        </w:rPr>
      </w:pPr>
      <w:ins w:id="596"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7" w:author="Unknown"/>
          <w:rFonts w:ascii="Consolas" w:hAnsi="Consolas" w:cs="Consolas"/>
          <w:color w:val="000000" w:themeColor="text1"/>
          <w:sz w:val="20"/>
          <w:u w:val="single"/>
        </w:rPr>
      </w:pPr>
      <w:ins w:id="598" w:author="Unknown">
        <w:r w:rsidRPr="007A2F21">
          <w:rPr>
            <w:rFonts w:ascii="Consolas" w:hAnsi="Consolas" w:cs="Consolas"/>
            <w:color w:val="000000" w:themeColor="text1"/>
            <w:sz w:val="20"/>
            <w:u w:val="single"/>
          </w:rPr>
          <w:t xml:space="preserve">      Animal a = new Animal();   // Animal reference and object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9" w:author="Unknown"/>
          <w:rFonts w:ascii="Consolas" w:hAnsi="Consolas" w:cs="Consolas"/>
          <w:color w:val="000000" w:themeColor="text1"/>
          <w:sz w:val="20"/>
          <w:u w:val="single"/>
        </w:rPr>
      </w:pPr>
      <w:ins w:id="600" w:author="Unknown">
        <w:r w:rsidRPr="007A2F21">
          <w:rPr>
            <w:rFonts w:ascii="Consolas" w:hAnsi="Consolas" w:cs="Consolas"/>
            <w:color w:val="000000" w:themeColor="text1"/>
            <w:sz w:val="20"/>
            <w:u w:val="single"/>
          </w:rPr>
          <w:t xml:space="preserve">      Animal b = new Dog();   // Animal reference but Dog object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1"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2" w:author="Unknown"/>
          <w:rFonts w:ascii="Consolas" w:hAnsi="Consolas" w:cs="Consolas"/>
          <w:color w:val="000000" w:themeColor="text1"/>
          <w:sz w:val="20"/>
          <w:u w:val="single"/>
        </w:rPr>
      </w:pPr>
      <w:ins w:id="603" w:author="Unknown">
        <w:r w:rsidRPr="007A2F21">
          <w:rPr>
            <w:rFonts w:ascii="Consolas" w:hAnsi="Consolas" w:cs="Consolas"/>
            <w:color w:val="000000" w:themeColor="text1"/>
            <w:sz w:val="20"/>
            <w:u w:val="single"/>
          </w:rPr>
          <w:t xml:space="preserve">      a.move();   // runs the method in Animal 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4" w:author="Unknown"/>
          <w:rFonts w:ascii="Consolas" w:hAnsi="Consolas" w:cs="Consolas"/>
          <w:color w:val="000000" w:themeColor="text1"/>
          <w:sz w:val="20"/>
          <w:u w:val="single"/>
        </w:rPr>
      </w:pPr>
      <w:ins w:id="605" w:author="Unknown">
        <w:r w:rsidRPr="007A2F21">
          <w:rPr>
            <w:rFonts w:ascii="Consolas" w:hAnsi="Consolas" w:cs="Consolas"/>
            <w:color w:val="000000" w:themeColor="text1"/>
            <w:sz w:val="20"/>
            <w:u w:val="single"/>
          </w:rPr>
          <w:t xml:space="preserve">      b.move();   // runs the method in Dog 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6" w:author="Unknown"/>
          <w:rFonts w:ascii="Consolas" w:hAnsi="Consolas" w:cs="Consolas"/>
          <w:color w:val="000000" w:themeColor="text1"/>
          <w:sz w:val="20"/>
          <w:u w:val="single"/>
        </w:rPr>
      </w:pPr>
      <w:ins w:id="607" w:author="Unknown">
        <w:r w:rsidRPr="007A2F21">
          <w:rPr>
            <w:rFonts w:ascii="Consolas" w:hAnsi="Consolas" w:cs="Consolas"/>
            <w:color w:val="000000" w:themeColor="text1"/>
            <w:sz w:val="20"/>
            <w:u w:val="single"/>
          </w:rPr>
          <w:t xml:space="preserve">      b.bark();</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8" w:author="Unknown"/>
          <w:rFonts w:ascii="Consolas" w:hAnsi="Consolas" w:cs="Consolas"/>
          <w:color w:val="000000" w:themeColor="text1"/>
          <w:sz w:val="20"/>
          <w:u w:val="single"/>
        </w:rPr>
      </w:pPr>
      <w:ins w:id="609"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10" w:author="Unknown"/>
          <w:rFonts w:ascii="Consolas" w:hAnsi="Consolas" w:cs="Consolas"/>
          <w:color w:val="000000" w:themeColor="text1"/>
          <w:sz w:val="20"/>
          <w:u w:val="single"/>
        </w:rPr>
      </w:pPr>
      <w:ins w:id="611"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612" w:author="Unknown"/>
          <w:rFonts w:ascii="Arial" w:hAnsi="Arial" w:cs="Arial"/>
          <w:color w:val="000000" w:themeColor="text1"/>
          <w:sz w:val="21"/>
          <w:szCs w:val="21"/>
          <w:u w:val="single"/>
        </w:rPr>
      </w:pPr>
      <w:ins w:id="613" w:author="Unknown">
        <w:r w:rsidRPr="007A2F21">
          <w:rPr>
            <w:rFonts w:ascii="Arial" w:hAnsi="Arial" w:cs="Arial"/>
            <w:color w:val="000000" w:themeColor="text1"/>
            <w:sz w:val="21"/>
            <w:szCs w:val="21"/>
            <w:u w:val="single"/>
          </w:rPr>
          <w:t>This will produce the following result −</w:t>
        </w:r>
      </w:ins>
    </w:p>
    <w:p w:rsidR="007F41EA" w:rsidRPr="007A2F21" w:rsidRDefault="007F41EA" w:rsidP="007F41EA">
      <w:pPr>
        <w:shd w:val="clear" w:color="auto" w:fill="FFFFFF"/>
        <w:spacing w:before="48" w:after="48" w:line="360" w:lineRule="atLeast"/>
        <w:ind w:right="-402"/>
        <w:outlineLvl w:val="2"/>
        <w:rPr>
          <w:ins w:id="614" w:author="Unknown"/>
          <w:rFonts w:ascii="Arial" w:hAnsi="Arial" w:cs="Arial"/>
          <w:color w:val="000000" w:themeColor="text1"/>
          <w:sz w:val="27"/>
          <w:szCs w:val="27"/>
          <w:u w:val="single"/>
        </w:rPr>
      </w:pPr>
      <w:ins w:id="615" w:author="Unknown">
        <w:r w:rsidRPr="007A2F21">
          <w:rPr>
            <w:rFonts w:ascii="Arial" w:hAnsi="Arial" w:cs="Arial"/>
            <w:color w:val="000000" w:themeColor="text1"/>
            <w:sz w:val="27"/>
            <w:szCs w:val="27"/>
            <w:u w:val="single"/>
          </w:rPr>
          <w:lastRenderedPageBreak/>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6" w:author="Unknown"/>
          <w:rFonts w:ascii="Consolas" w:hAnsi="Consolas" w:cs="Consolas"/>
          <w:color w:val="000000" w:themeColor="text1"/>
          <w:sz w:val="18"/>
          <w:szCs w:val="18"/>
          <w:u w:val="single"/>
        </w:rPr>
      </w:pPr>
      <w:ins w:id="617" w:author="Unknown">
        <w:r w:rsidRPr="007A2F21">
          <w:rPr>
            <w:rFonts w:ascii="Consolas" w:hAnsi="Consolas" w:cs="Consolas"/>
            <w:color w:val="000000" w:themeColor="text1"/>
            <w:sz w:val="18"/>
            <w:szCs w:val="18"/>
            <w:u w:val="single"/>
          </w:rPr>
          <w:t>TestDog.java:26: error: cannot find symbol</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8" w:author="Unknown"/>
          <w:rFonts w:ascii="Consolas" w:hAnsi="Consolas" w:cs="Consolas"/>
          <w:color w:val="000000" w:themeColor="text1"/>
          <w:sz w:val="18"/>
          <w:szCs w:val="18"/>
          <w:u w:val="single"/>
        </w:rPr>
      </w:pPr>
      <w:ins w:id="619" w:author="Unknown">
        <w:r w:rsidRPr="007A2F21">
          <w:rPr>
            <w:rFonts w:ascii="Consolas" w:hAnsi="Consolas" w:cs="Consolas"/>
            <w:color w:val="000000" w:themeColor="text1"/>
            <w:sz w:val="18"/>
            <w:szCs w:val="18"/>
            <w:u w:val="single"/>
          </w:rPr>
          <w:t xml:space="preserve">      b.bark();</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nsolas" w:hAnsi="Consolas" w:cs="Consolas"/>
          <w:color w:val="000000" w:themeColor="text1"/>
          <w:sz w:val="18"/>
          <w:szCs w:val="18"/>
          <w:u w:val="single"/>
        </w:rPr>
      </w:pPr>
      <w:ins w:id="621" w:author="Unknown">
        <w:r w:rsidRPr="007A2F21">
          <w:rPr>
            <w:rFonts w:ascii="Consolas" w:hAnsi="Consolas" w:cs="Consolas"/>
            <w:color w:val="000000" w:themeColor="text1"/>
            <w:sz w:val="18"/>
            <w:szCs w:val="18"/>
            <w:u w:val="single"/>
          </w:rPr>
          <w:t xml:space="preserve">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nsolas" w:hAnsi="Consolas" w:cs="Consolas"/>
          <w:color w:val="000000" w:themeColor="text1"/>
          <w:sz w:val="18"/>
          <w:szCs w:val="18"/>
          <w:u w:val="single"/>
        </w:rPr>
      </w:pPr>
      <w:ins w:id="623" w:author="Unknown">
        <w:r w:rsidRPr="007A2F21">
          <w:rPr>
            <w:rFonts w:ascii="Consolas" w:hAnsi="Consolas" w:cs="Consolas"/>
            <w:color w:val="000000" w:themeColor="text1"/>
            <w:sz w:val="18"/>
            <w:szCs w:val="18"/>
            <w:u w:val="single"/>
          </w:rPr>
          <w:t xml:space="preserve">  symbol:   method bark()</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Consolas" w:hAnsi="Consolas" w:cs="Consolas"/>
          <w:color w:val="000000" w:themeColor="text1"/>
          <w:sz w:val="18"/>
          <w:szCs w:val="18"/>
          <w:u w:val="single"/>
        </w:rPr>
      </w:pPr>
      <w:ins w:id="625" w:author="Unknown">
        <w:r w:rsidRPr="007A2F21">
          <w:rPr>
            <w:rFonts w:ascii="Consolas" w:hAnsi="Consolas" w:cs="Consolas"/>
            <w:color w:val="000000" w:themeColor="text1"/>
            <w:sz w:val="18"/>
            <w:szCs w:val="18"/>
            <w:u w:val="single"/>
          </w:rPr>
          <w:t xml:space="preserve">  location: variable b of type Animal</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Unknown"/>
          <w:rFonts w:ascii="Consolas" w:hAnsi="Consolas" w:cs="Consolas"/>
          <w:color w:val="000000" w:themeColor="text1"/>
          <w:sz w:val="18"/>
          <w:szCs w:val="18"/>
          <w:u w:val="single"/>
        </w:rPr>
      </w:pPr>
      <w:ins w:id="627" w:author="Unknown">
        <w:r w:rsidRPr="007A2F21">
          <w:rPr>
            <w:rFonts w:ascii="Consolas" w:hAnsi="Consolas" w:cs="Consolas"/>
            <w:color w:val="000000" w:themeColor="text1"/>
            <w:sz w:val="18"/>
            <w:szCs w:val="18"/>
            <w:u w:val="single"/>
          </w:rPr>
          <w:t>1 error</w:t>
        </w:r>
      </w:ins>
    </w:p>
    <w:p w:rsidR="007F41EA" w:rsidRPr="007A2F21" w:rsidRDefault="007F41EA" w:rsidP="007F41EA">
      <w:pPr>
        <w:shd w:val="clear" w:color="auto" w:fill="FFFFFF"/>
        <w:spacing w:after="240" w:line="360" w:lineRule="atLeast"/>
        <w:ind w:left="-402" w:right="-402"/>
        <w:jc w:val="both"/>
        <w:rPr>
          <w:ins w:id="628" w:author="Unknown"/>
          <w:rFonts w:ascii="Arial" w:hAnsi="Arial" w:cs="Arial"/>
          <w:color w:val="000000" w:themeColor="text1"/>
          <w:sz w:val="21"/>
          <w:szCs w:val="21"/>
          <w:u w:val="single"/>
        </w:rPr>
      </w:pPr>
      <w:ins w:id="629" w:author="Unknown">
        <w:r w:rsidRPr="007A2F21">
          <w:rPr>
            <w:rFonts w:ascii="Arial" w:hAnsi="Arial" w:cs="Arial"/>
            <w:color w:val="000000" w:themeColor="text1"/>
            <w:sz w:val="21"/>
            <w:szCs w:val="21"/>
            <w:u w:val="single"/>
          </w:rPr>
          <w:t>This program will throw a compile time error since b's reference type Animal doesn't have a method by the name of bark.</w:t>
        </w:r>
      </w:ins>
    </w:p>
    <w:p w:rsidR="007F41EA" w:rsidRPr="007A2F21" w:rsidRDefault="007F41EA" w:rsidP="007F41EA">
      <w:pPr>
        <w:shd w:val="clear" w:color="auto" w:fill="FFFFFF"/>
        <w:spacing w:before="48" w:after="48" w:line="360" w:lineRule="atLeast"/>
        <w:ind w:right="-402"/>
        <w:outlineLvl w:val="1"/>
        <w:rPr>
          <w:ins w:id="630" w:author="Unknown"/>
          <w:rFonts w:ascii="Arial" w:hAnsi="Arial" w:cs="Arial"/>
          <w:color w:val="000000" w:themeColor="text1"/>
          <w:spacing w:val="-15"/>
          <w:sz w:val="36"/>
          <w:szCs w:val="36"/>
          <w:u w:val="single"/>
        </w:rPr>
      </w:pPr>
      <w:ins w:id="631" w:author="Unknown">
        <w:r w:rsidRPr="007A2F21">
          <w:rPr>
            <w:rFonts w:ascii="Arial" w:hAnsi="Arial" w:cs="Arial"/>
            <w:color w:val="000000" w:themeColor="text1"/>
            <w:spacing w:val="-15"/>
            <w:sz w:val="36"/>
            <w:szCs w:val="36"/>
            <w:u w:val="single"/>
          </w:rPr>
          <w:t>Rules for Method Overriding</w:t>
        </w:r>
      </w:ins>
    </w:p>
    <w:p w:rsidR="007F41EA" w:rsidRPr="007A2F21" w:rsidRDefault="007F41EA" w:rsidP="007F41EA">
      <w:pPr>
        <w:numPr>
          <w:ilvl w:val="0"/>
          <w:numId w:val="4"/>
        </w:numPr>
        <w:shd w:val="clear" w:color="auto" w:fill="FFFFFF"/>
        <w:spacing w:after="240" w:line="360" w:lineRule="atLeast"/>
        <w:ind w:left="318" w:right="-402"/>
        <w:jc w:val="both"/>
        <w:rPr>
          <w:ins w:id="632" w:author="Unknown"/>
          <w:rFonts w:ascii="Arial" w:hAnsi="Arial" w:cs="Arial"/>
          <w:color w:val="000000" w:themeColor="text1"/>
          <w:sz w:val="21"/>
          <w:szCs w:val="21"/>
          <w:u w:val="single"/>
        </w:rPr>
      </w:pPr>
      <w:ins w:id="633" w:author="Unknown">
        <w:r w:rsidRPr="007A2F21">
          <w:rPr>
            <w:rFonts w:ascii="Arial" w:hAnsi="Arial" w:cs="Arial"/>
            <w:color w:val="000000" w:themeColor="text1"/>
            <w:sz w:val="21"/>
            <w:szCs w:val="21"/>
            <w:u w:val="single"/>
          </w:rPr>
          <w:t>The argument list should be exactly the same as that of the overridden method.</w:t>
        </w:r>
      </w:ins>
    </w:p>
    <w:p w:rsidR="007F41EA" w:rsidRPr="007A2F21" w:rsidRDefault="007F41EA" w:rsidP="007F41EA">
      <w:pPr>
        <w:numPr>
          <w:ilvl w:val="0"/>
          <w:numId w:val="4"/>
        </w:numPr>
        <w:shd w:val="clear" w:color="auto" w:fill="FFFFFF"/>
        <w:spacing w:after="240" w:line="360" w:lineRule="atLeast"/>
        <w:ind w:left="318" w:right="-402"/>
        <w:jc w:val="both"/>
        <w:rPr>
          <w:ins w:id="634" w:author="Unknown"/>
          <w:rFonts w:ascii="Arial" w:hAnsi="Arial" w:cs="Arial"/>
          <w:color w:val="000000" w:themeColor="text1"/>
          <w:sz w:val="21"/>
          <w:szCs w:val="21"/>
          <w:u w:val="single"/>
        </w:rPr>
      </w:pPr>
      <w:ins w:id="635" w:author="Unknown">
        <w:r w:rsidRPr="007A2F21">
          <w:rPr>
            <w:rFonts w:ascii="Arial" w:hAnsi="Arial" w:cs="Arial"/>
            <w:color w:val="000000" w:themeColor="text1"/>
            <w:sz w:val="21"/>
            <w:szCs w:val="21"/>
            <w:u w:val="single"/>
          </w:rPr>
          <w:t>The return type should be the same or a subtype of the return type declared in the original overridden method in the superclass.</w:t>
        </w:r>
      </w:ins>
    </w:p>
    <w:p w:rsidR="007F41EA" w:rsidRPr="007A2F21" w:rsidRDefault="007F41EA" w:rsidP="007F41EA">
      <w:pPr>
        <w:numPr>
          <w:ilvl w:val="0"/>
          <w:numId w:val="4"/>
        </w:numPr>
        <w:shd w:val="clear" w:color="auto" w:fill="FFFFFF"/>
        <w:spacing w:after="240" w:line="360" w:lineRule="atLeast"/>
        <w:ind w:left="318" w:right="-402"/>
        <w:jc w:val="both"/>
        <w:rPr>
          <w:ins w:id="636" w:author="Unknown"/>
          <w:rFonts w:ascii="Arial" w:hAnsi="Arial" w:cs="Arial"/>
          <w:color w:val="000000" w:themeColor="text1"/>
          <w:sz w:val="21"/>
          <w:szCs w:val="21"/>
          <w:u w:val="single"/>
        </w:rPr>
      </w:pPr>
      <w:ins w:id="637" w:author="Unknown">
        <w:r w:rsidRPr="007A2F21">
          <w:rPr>
            <w:rFonts w:ascii="Arial" w:hAnsi="Arial" w:cs="Arial"/>
            <w:color w:val="000000" w:themeColor="text1"/>
            <w:sz w:val="21"/>
            <w:szCs w:val="21"/>
            <w:u w:val="single"/>
          </w:rPr>
          <w:t>The access level cannot be more restrictive than the overridden method's access level. For example: If the superclass method is declared public then the overridding method in the sub class cannot be either private or protected.</w:t>
        </w:r>
      </w:ins>
    </w:p>
    <w:p w:rsidR="007F41EA" w:rsidRPr="007A2F21" w:rsidRDefault="007F41EA" w:rsidP="007F41EA">
      <w:pPr>
        <w:numPr>
          <w:ilvl w:val="0"/>
          <w:numId w:val="4"/>
        </w:numPr>
        <w:shd w:val="clear" w:color="auto" w:fill="FFFFFF"/>
        <w:spacing w:after="240" w:line="360" w:lineRule="atLeast"/>
        <w:ind w:left="318" w:right="-402"/>
        <w:jc w:val="both"/>
        <w:rPr>
          <w:ins w:id="638" w:author="Unknown"/>
          <w:rFonts w:ascii="Arial" w:hAnsi="Arial" w:cs="Arial"/>
          <w:color w:val="000000" w:themeColor="text1"/>
          <w:sz w:val="21"/>
          <w:szCs w:val="21"/>
          <w:u w:val="single"/>
        </w:rPr>
      </w:pPr>
      <w:ins w:id="639" w:author="Unknown">
        <w:r w:rsidRPr="007A2F21">
          <w:rPr>
            <w:rFonts w:ascii="Arial" w:hAnsi="Arial" w:cs="Arial"/>
            <w:color w:val="000000" w:themeColor="text1"/>
            <w:sz w:val="21"/>
            <w:szCs w:val="21"/>
            <w:u w:val="single"/>
          </w:rPr>
          <w:t>Instance methods can be overridden only if they are inherited by the subclass.</w:t>
        </w:r>
      </w:ins>
    </w:p>
    <w:p w:rsidR="007F41EA" w:rsidRPr="007A2F21" w:rsidRDefault="007F41EA" w:rsidP="007F41EA">
      <w:pPr>
        <w:numPr>
          <w:ilvl w:val="0"/>
          <w:numId w:val="4"/>
        </w:numPr>
        <w:shd w:val="clear" w:color="auto" w:fill="FFFFFF"/>
        <w:spacing w:after="240" w:line="360" w:lineRule="atLeast"/>
        <w:ind w:left="318" w:right="-402"/>
        <w:jc w:val="both"/>
        <w:rPr>
          <w:ins w:id="640" w:author="Unknown"/>
          <w:rFonts w:ascii="Arial" w:hAnsi="Arial" w:cs="Arial"/>
          <w:color w:val="000000" w:themeColor="text1"/>
          <w:sz w:val="21"/>
          <w:szCs w:val="21"/>
          <w:u w:val="single"/>
        </w:rPr>
      </w:pPr>
      <w:ins w:id="641" w:author="Unknown">
        <w:r w:rsidRPr="007A2F21">
          <w:rPr>
            <w:rFonts w:ascii="Arial" w:hAnsi="Arial" w:cs="Arial"/>
            <w:color w:val="000000" w:themeColor="text1"/>
            <w:sz w:val="21"/>
            <w:szCs w:val="21"/>
            <w:u w:val="single"/>
          </w:rPr>
          <w:t>A method declared final cannot be overridden.</w:t>
        </w:r>
      </w:ins>
    </w:p>
    <w:p w:rsidR="007F41EA" w:rsidRPr="007A2F21" w:rsidRDefault="007F41EA" w:rsidP="007F41EA">
      <w:pPr>
        <w:numPr>
          <w:ilvl w:val="0"/>
          <w:numId w:val="4"/>
        </w:numPr>
        <w:shd w:val="clear" w:color="auto" w:fill="FFFFFF"/>
        <w:spacing w:after="240" w:line="360" w:lineRule="atLeast"/>
        <w:ind w:left="318" w:right="-402"/>
        <w:jc w:val="both"/>
        <w:rPr>
          <w:ins w:id="642" w:author="Unknown"/>
          <w:rFonts w:ascii="Arial" w:hAnsi="Arial" w:cs="Arial"/>
          <w:color w:val="000000" w:themeColor="text1"/>
          <w:sz w:val="21"/>
          <w:szCs w:val="21"/>
          <w:u w:val="single"/>
        </w:rPr>
      </w:pPr>
      <w:ins w:id="643" w:author="Unknown">
        <w:r w:rsidRPr="007A2F21">
          <w:rPr>
            <w:rFonts w:ascii="Arial" w:hAnsi="Arial" w:cs="Arial"/>
            <w:color w:val="000000" w:themeColor="text1"/>
            <w:sz w:val="21"/>
            <w:szCs w:val="21"/>
            <w:u w:val="single"/>
          </w:rPr>
          <w:t>A method declared static cannot be overridden but can be re-declared.</w:t>
        </w:r>
      </w:ins>
    </w:p>
    <w:p w:rsidR="007F41EA" w:rsidRPr="007A2F21" w:rsidRDefault="007F41EA" w:rsidP="007F41EA">
      <w:pPr>
        <w:numPr>
          <w:ilvl w:val="0"/>
          <w:numId w:val="4"/>
        </w:numPr>
        <w:shd w:val="clear" w:color="auto" w:fill="FFFFFF"/>
        <w:spacing w:after="240" w:line="360" w:lineRule="atLeast"/>
        <w:ind w:left="318" w:right="-402"/>
        <w:jc w:val="both"/>
        <w:rPr>
          <w:ins w:id="644" w:author="Unknown"/>
          <w:rFonts w:ascii="Arial" w:hAnsi="Arial" w:cs="Arial"/>
          <w:color w:val="000000" w:themeColor="text1"/>
          <w:sz w:val="21"/>
          <w:szCs w:val="21"/>
          <w:u w:val="single"/>
        </w:rPr>
      </w:pPr>
      <w:ins w:id="645" w:author="Unknown">
        <w:r w:rsidRPr="007A2F21">
          <w:rPr>
            <w:rFonts w:ascii="Arial" w:hAnsi="Arial" w:cs="Arial"/>
            <w:color w:val="000000" w:themeColor="text1"/>
            <w:sz w:val="21"/>
            <w:szCs w:val="21"/>
            <w:u w:val="single"/>
          </w:rPr>
          <w:t>If a method cannot be inherited, then it cannot be overridden.</w:t>
        </w:r>
      </w:ins>
    </w:p>
    <w:p w:rsidR="007F41EA" w:rsidRPr="007A2F21" w:rsidRDefault="007F41EA" w:rsidP="007F41EA">
      <w:pPr>
        <w:numPr>
          <w:ilvl w:val="0"/>
          <w:numId w:val="4"/>
        </w:numPr>
        <w:shd w:val="clear" w:color="auto" w:fill="FFFFFF"/>
        <w:spacing w:after="240" w:line="360" w:lineRule="atLeast"/>
        <w:ind w:left="318" w:right="-402"/>
        <w:jc w:val="both"/>
        <w:rPr>
          <w:ins w:id="646" w:author="Unknown"/>
          <w:rFonts w:ascii="Arial" w:hAnsi="Arial" w:cs="Arial"/>
          <w:color w:val="000000" w:themeColor="text1"/>
          <w:sz w:val="21"/>
          <w:szCs w:val="21"/>
          <w:u w:val="single"/>
        </w:rPr>
      </w:pPr>
      <w:ins w:id="647" w:author="Unknown">
        <w:r w:rsidRPr="007A2F21">
          <w:rPr>
            <w:rFonts w:ascii="Arial" w:hAnsi="Arial" w:cs="Arial"/>
            <w:color w:val="000000" w:themeColor="text1"/>
            <w:sz w:val="21"/>
            <w:szCs w:val="21"/>
            <w:u w:val="single"/>
          </w:rPr>
          <w:t>A subclass within the same package as the instance's superclass can override any superclass method that is not declared private or final.</w:t>
        </w:r>
      </w:ins>
    </w:p>
    <w:p w:rsidR="007F41EA" w:rsidRPr="007A2F21" w:rsidRDefault="007F41EA" w:rsidP="007F41EA">
      <w:pPr>
        <w:numPr>
          <w:ilvl w:val="0"/>
          <w:numId w:val="4"/>
        </w:numPr>
        <w:shd w:val="clear" w:color="auto" w:fill="FFFFFF"/>
        <w:spacing w:after="240" w:line="360" w:lineRule="atLeast"/>
        <w:ind w:left="318" w:right="-402"/>
        <w:jc w:val="both"/>
        <w:rPr>
          <w:ins w:id="648" w:author="Unknown"/>
          <w:rFonts w:ascii="Arial" w:hAnsi="Arial" w:cs="Arial"/>
          <w:color w:val="000000" w:themeColor="text1"/>
          <w:sz w:val="21"/>
          <w:szCs w:val="21"/>
          <w:u w:val="single"/>
        </w:rPr>
      </w:pPr>
      <w:ins w:id="649" w:author="Unknown">
        <w:r w:rsidRPr="007A2F21">
          <w:rPr>
            <w:rFonts w:ascii="Arial" w:hAnsi="Arial" w:cs="Arial"/>
            <w:color w:val="000000" w:themeColor="text1"/>
            <w:sz w:val="21"/>
            <w:szCs w:val="21"/>
            <w:u w:val="single"/>
          </w:rPr>
          <w:t>A subclass in a different package can only override the non-final methods declared public or protected.</w:t>
        </w:r>
      </w:ins>
    </w:p>
    <w:p w:rsidR="007F41EA" w:rsidRPr="007A2F21" w:rsidRDefault="007F41EA" w:rsidP="007F41EA">
      <w:pPr>
        <w:numPr>
          <w:ilvl w:val="0"/>
          <w:numId w:val="4"/>
        </w:numPr>
        <w:shd w:val="clear" w:color="auto" w:fill="FFFFFF"/>
        <w:spacing w:after="240" w:line="360" w:lineRule="atLeast"/>
        <w:ind w:left="318" w:right="-402"/>
        <w:jc w:val="both"/>
        <w:rPr>
          <w:ins w:id="650" w:author="Unknown"/>
          <w:rFonts w:ascii="Arial" w:hAnsi="Arial" w:cs="Arial"/>
          <w:color w:val="000000" w:themeColor="text1"/>
          <w:sz w:val="21"/>
          <w:szCs w:val="21"/>
          <w:u w:val="single"/>
        </w:rPr>
      </w:pPr>
      <w:ins w:id="651" w:author="Unknown">
        <w:r w:rsidRPr="007A2F21">
          <w:rPr>
            <w:rFonts w:ascii="Arial" w:hAnsi="Arial" w:cs="Arial"/>
            <w:color w:val="000000" w:themeColor="text1"/>
            <w:sz w:val="21"/>
            <w:szCs w:val="21"/>
            <w:u w:val="single"/>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ins>
    </w:p>
    <w:p w:rsidR="007F41EA" w:rsidRPr="007A2F21" w:rsidRDefault="007F41EA" w:rsidP="007F41EA">
      <w:pPr>
        <w:numPr>
          <w:ilvl w:val="0"/>
          <w:numId w:val="4"/>
        </w:numPr>
        <w:shd w:val="clear" w:color="auto" w:fill="FFFFFF"/>
        <w:spacing w:after="240" w:line="360" w:lineRule="atLeast"/>
        <w:ind w:left="318" w:right="-402"/>
        <w:jc w:val="both"/>
        <w:rPr>
          <w:ins w:id="652" w:author="Unknown"/>
          <w:rFonts w:ascii="Arial" w:hAnsi="Arial" w:cs="Arial"/>
          <w:color w:val="000000" w:themeColor="text1"/>
          <w:sz w:val="21"/>
          <w:szCs w:val="21"/>
          <w:u w:val="single"/>
        </w:rPr>
      </w:pPr>
      <w:ins w:id="653" w:author="Unknown">
        <w:r w:rsidRPr="007A2F21">
          <w:rPr>
            <w:rFonts w:ascii="Arial" w:hAnsi="Arial" w:cs="Arial"/>
            <w:color w:val="000000" w:themeColor="text1"/>
            <w:sz w:val="21"/>
            <w:szCs w:val="21"/>
            <w:u w:val="single"/>
          </w:rPr>
          <w:t>Constructors cannot be overridden.</w:t>
        </w:r>
      </w:ins>
    </w:p>
    <w:p w:rsidR="007F41EA" w:rsidRPr="007A2F21" w:rsidRDefault="007F41EA" w:rsidP="007F41EA">
      <w:pPr>
        <w:shd w:val="clear" w:color="auto" w:fill="FFFFFF"/>
        <w:spacing w:before="48" w:after="48" w:line="360" w:lineRule="atLeast"/>
        <w:ind w:right="-402"/>
        <w:outlineLvl w:val="1"/>
        <w:rPr>
          <w:ins w:id="654" w:author="Unknown"/>
          <w:rFonts w:ascii="Arial" w:hAnsi="Arial" w:cs="Arial"/>
          <w:color w:val="000000" w:themeColor="text1"/>
          <w:spacing w:val="-15"/>
          <w:sz w:val="36"/>
          <w:szCs w:val="36"/>
          <w:u w:val="single"/>
        </w:rPr>
      </w:pPr>
      <w:ins w:id="655" w:author="Unknown">
        <w:r w:rsidRPr="007A2F21">
          <w:rPr>
            <w:rFonts w:ascii="Arial" w:hAnsi="Arial" w:cs="Arial"/>
            <w:color w:val="000000" w:themeColor="text1"/>
            <w:spacing w:val="-15"/>
            <w:sz w:val="36"/>
            <w:szCs w:val="36"/>
            <w:u w:val="single"/>
          </w:rPr>
          <w:lastRenderedPageBreak/>
          <w:t>Using the super Keyword</w:t>
        </w:r>
      </w:ins>
    </w:p>
    <w:p w:rsidR="007F41EA" w:rsidRPr="007A2F21" w:rsidRDefault="007F41EA" w:rsidP="007F41EA">
      <w:pPr>
        <w:shd w:val="clear" w:color="auto" w:fill="FFFFFF"/>
        <w:spacing w:after="240" w:line="360" w:lineRule="atLeast"/>
        <w:ind w:left="-402" w:right="-402"/>
        <w:jc w:val="both"/>
        <w:rPr>
          <w:ins w:id="656" w:author="Unknown"/>
          <w:rFonts w:ascii="Arial" w:hAnsi="Arial" w:cs="Arial"/>
          <w:color w:val="000000" w:themeColor="text1"/>
          <w:sz w:val="21"/>
          <w:szCs w:val="21"/>
          <w:u w:val="single"/>
        </w:rPr>
      </w:pPr>
      <w:ins w:id="657" w:author="Unknown">
        <w:r w:rsidRPr="007A2F21">
          <w:rPr>
            <w:rFonts w:ascii="Arial" w:hAnsi="Arial" w:cs="Arial"/>
            <w:color w:val="000000" w:themeColor="text1"/>
            <w:sz w:val="21"/>
            <w:szCs w:val="21"/>
            <w:u w:val="single"/>
          </w:rPr>
          <w:t>When invoking a superclass version of an overridden method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super</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is used.</w:t>
        </w:r>
      </w:ins>
    </w:p>
    <w:p w:rsidR="007F41EA" w:rsidRPr="007A2F21" w:rsidRDefault="007F41EA" w:rsidP="007F41EA">
      <w:pPr>
        <w:shd w:val="clear" w:color="auto" w:fill="FFFFFF"/>
        <w:spacing w:before="48" w:after="48" w:line="360" w:lineRule="atLeast"/>
        <w:ind w:right="-402"/>
        <w:outlineLvl w:val="2"/>
        <w:rPr>
          <w:ins w:id="658" w:author="Unknown"/>
          <w:rFonts w:ascii="Arial" w:hAnsi="Arial" w:cs="Arial"/>
          <w:color w:val="000000" w:themeColor="text1"/>
          <w:sz w:val="27"/>
          <w:szCs w:val="27"/>
          <w:u w:val="single"/>
        </w:rPr>
      </w:pPr>
      <w:ins w:id="659"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0" w:author="Unknown"/>
          <w:rFonts w:ascii="Consolas" w:hAnsi="Consolas" w:cs="Consolas"/>
          <w:color w:val="000000" w:themeColor="text1"/>
          <w:sz w:val="20"/>
          <w:u w:val="single"/>
        </w:rPr>
      </w:pPr>
      <w:ins w:id="661" w:author="Unknown">
        <w:r w:rsidRPr="007A2F21">
          <w:rPr>
            <w:rFonts w:ascii="Consolas" w:hAnsi="Consolas" w:cs="Consolas"/>
            <w:color w:val="000000" w:themeColor="text1"/>
            <w:sz w:val="20"/>
            <w:u w:val="single"/>
          </w:rPr>
          <w:t>class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2" w:author="Unknown"/>
          <w:rFonts w:ascii="Consolas" w:hAnsi="Consolas" w:cs="Consolas"/>
          <w:color w:val="000000" w:themeColor="text1"/>
          <w:sz w:val="20"/>
          <w:u w:val="single"/>
        </w:rPr>
      </w:pPr>
      <w:ins w:id="663" w:author="Unknown">
        <w:r w:rsidRPr="007A2F21">
          <w:rPr>
            <w:rFonts w:ascii="Consolas" w:hAnsi="Consolas" w:cs="Consolas"/>
            <w:color w:val="000000" w:themeColor="text1"/>
            <w:sz w:val="20"/>
            <w:u w:val="single"/>
          </w:rPr>
          <w:t xml:space="preserve">   public void move()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4" w:author="Unknown"/>
          <w:rFonts w:ascii="Consolas" w:hAnsi="Consolas" w:cs="Consolas"/>
          <w:color w:val="000000" w:themeColor="text1"/>
          <w:sz w:val="20"/>
          <w:u w:val="single"/>
        </w:rPr>
      </w:pPr>
      <w:ins w:id="665" w:author="Unknown">
        <w:r w:rsidRPr="007A2F21">
          <w:rPr>
            <w:rFonts w:ascii="Consolas" w:hAnsi="Consolas" w:cs="Consolas"/>
            <w:color w:val="000000" w:themeColor="text1"/>
            <w:sz w:val="20"/>
            <w:u w:val="single"/>
          </w:rPr>
          <w:t xml:space="preserve">      System.out.println("Animals can move");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6" w:author="Unknown"/>
          <w:rFonts w:ascii="Consolas" w:hAnsi="Consolas" w:cs="Consolas"/>
          <w:color w:val="000000" w:themeColor="text1"/>
          <w:sz w:val="20"/>
          <w:u w:val="single"/>
        </w:rPr>
      </w:pPr>
      <w:ins w:id="667"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8" w:author="Unknown"/>
          <w:rFonts w:ascii="Consolas" w:hAnsi="Consolas" w:cs="Consolas"/>
          <w:color w:val="000000" w:themeColor="text1"/>
          <w:sz w:val="20"/>
          <w:u w:val="single"/>
        </w:rPr>
      </w:pPr>
      <w:ins w:id="669"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0"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1" w:author="Unknown"/>
          <w:rFonts w:ascii="Consolas" w:hAnsi="Consolas" w:cs="Consolas"/>
          <w:color w:val="000000" w:themeColor="text1"/>
          <w:sz w:val="20"/>
          <w:u w:val="single"/>
        </w:rPr>
      </w:pPr>
      <w:ins w:id="672" w:author="Unknown">
        <w:r w:rsidRPr="007A2F21">
          <w:rPr>
            <w:rFonts w:ascii="Consolas" w:hAnsi="Consolas" w:cs="Consolas"/>
            <w:color w:val="000000" w:themeColor="text1"/>
            <w:sz w:val="20"/>
            <w:u w:val="single"/>
          </w:rPr>
          <w:t>class Dog extends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3" w:author="Unknown"/>
          <w:rFonts w:ascii="Consolas" w:hAnsi="Consolas" w:cs="Consolas"/>
          <w:color w:val="000000" w:themeColor="text1"/>
          <w:sz w:val="20"/>
          <w:u w:val="single"/>
        </w:rPr>
      </w:pPr>
      <w:ins w:id="674" w:author="Unknown">
        <w:r w:rsidRPr="007A2F21">
          <w:rPr>
            <w:rFonts w:ascii="Consolas" w:hAnsi="Consolas" w:cs="Consolas"/>
            <w:color w:val="000000" w:themeColor="text1"/>
            <w:sz w:val="20"/>
            <w:u w:val="single"/>
          </w:rPr>
          <w:t xml:space="preserve">   public void move()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5" w:author="Unknown"/>
          <w:rFonts w:ascii="Consolas" w:hAnsi="Consolas" w:cs="Consolas"/>
          <w:color w:val="000000" w:themeColor="text1"/>
          <w:sz w:val="20"/>
          <w:u w:val="single"/>
        </w:rPr>
      </w:pPr>
      <w:ins w:id="676" w:author="Unknown">
        <w:r w:rsidRPr="007A2F21">
          <w:rPr>
            <w:rFonts w:ascii="Consolas" w:hAnsi="Consolas" w:cs="Consolas"/>
            <w:color w:val="000000" w:themeColor="text1"/>
            <w:sz w:val="20"/>
            <w:u w:val="single"/>
          </w:rPr>
          <w:t xml:space="preserve">      super.move();   // invokes the super class method</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7" w:author="Unknown"/>
          <w:rFonts w:ascii="Consolas" w:hAnsi="Consolas" w:cs="Consolas"/>
          <w:color w:val="000000" w:themeColor="text1"/>
          <w:sz w:val="20"/>
          <w:u w:val="single"/>
        </w:rPr>
      </w:pPr>
      <w:ins w:id="678" w:author="Unknown">
        <w:r w:rsidRPr="007A2F21">
          <w:rPr>
            <w:rFonts w:ascii="Consolas" w:hAnsi="Consolas" w:cs="Consolas"/>
            <w:color w:val="000000" w:themeColor="text1"/>
            <w:sz w:val="20"/>
            <w:u w:val="single"/>
          </w:rPr>
          <w:t xml:space="preserve">      System.out.println("Dogs can walk and run");</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9" w:author="Unknown"/>
          <w:rFonts w:ascii="Consolas" w:hAnsi="Consolas" w:cs="Consolas"/>
          <w:color w:val="000000" w:themeColor="text1"/>
          <w:sz w:val="20"/>
          <w:u w:val="single"/>
        </w:rPr>
      </w:pPr>
      <w:ins w:id="680"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1" w:author="Unknown"/>
          <w:rFonts w:ascii="Consolas" w:hAnsi="Consolas" w:cs="Consolas"/>
          <w:color w:val="000000" w:themeColor="text1"/>
          <w:sz w:val="20"/>
          <w:u w:val="single"/>
        </w:rPr>
      </w:pPr>
      <w:ins w:id="682"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3"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4" w:author="Unknown"/>
          <w:rFonts w:ascii="Consolas" w:hAnsi="Consolas" w:cs="Consolas"/>
          <w:color w:val="000000" w:themeColor="text1"/>
          <w:sz w:val="20"/>
          <w:u w:val="single"/>
        </w:rPr>
      </w:pPr>
      <w:ins w:id="685" w:author="Unknown">
        <w:r w:rsidRPr="007A2F21">
          <w:rPr>
            <w:rFonts w:ascii="Consolas" w:hAnsi="Consolas" w:cs="Consolas"/>
            <w:color w:val="000000" w:themeColor="text1"/>
            <w:sz w:val="20"/>
            <w:u w:val="single"/>
          </w:rPr>
          <w:t>public class TestDog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6"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7" w:author="Unknown"/>
          <w:rFonts w:ascii="Consolas" w:hAnsi="Consolas" w:cs="Consolas"/>
          <w:color w:val="000000" w:themeColor="text1"/>
          <w:sz w:val="20"/>
          <w:u w:val="single"/>
        </w:rPr>
      </w:pPr>
      <w:ins w:id="688"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89" w:author="Unknown"/>
          <w:rFonts w:ascii="Consolas" w:hAnsi="Consolas" w:cs="Consolas"/>
          <w:color w:val="000000" w:themeColor="text1"/>
          <w:sz w:val="20"/>
          <w:u w:val="single"/>
        </w:rPr>
      </w:pPr>
      <w:ins w:id="690" w:author="Unknown">
        <w:r w:rsidRPr="007A2F21">
          <w:rPr>
            <w:rFonts w:ascii="Consolas" w:hAnsi="Consolas" w:cs="Consolas"/>
            <w:color w:val="000000" w:themeColor="text1"/>
            <w:sz w:val="20"/>
            <w:u w:val="single"/>
          </w:rPr>
          <w:t xml:space="preserve">      Animal b = new Dog();   // Animal reference but Dog object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1" w:author="Unknown"/>
          <w:rFonts w:ascii="Consolas" w:hAnsi="Consolas" w:cs="Consolas"/>
          <w:color w:val="000000" w:themeColor="text1"/>
          <w:sz w:val="20"/>
          <w:u w:val="single"/>
        </w:rPr>
      </w:pPr>
      <w:ins w:id="692" w:author="Unknown">
        <w:r w:rsidRPr="007A2F21">
          <w:rPr>
            <w:rFonts w:ascii="Consolas" w:hAnsi="Consolas" w:cs="Consolas"/>
            <w:color w:val="000000" w:themeColor="text1"/>
            <w:sz w:val="20"/>
            <w:u w:val="single"/>
          </w:rPr>
          <w:t xml:space="preserve">      b.move();   // runs the method in Dog class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3" w:author="Unknown"/>
          <w:rFonts w:ascii="Consolas" w:hAnsi="Consolas" w:cs="Consolas"/>
          <w:color w:val="000000" w:themeColor="text1"/>
          <w:sz w:val="20"/>
          <w:u w:val="single"/>
        </w:rPr>
      </w:pPr>
      <w:ins w:id="694"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5" w:author="Unknown"/>
          <w:rFonts w:ascii="Consolas" w:hAnsi="Consolas" w:cs="Consolas"/>
          <w:color w:val="000000" w:themeColor="text1"/>
          <w:sz w:val="20"/>
          <w:u w:val="single"/>
        </w:rPr>
      </w:pPr>
      <w:ins w:id="696"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697" w:author="Unknown"/>
          <w:rFonts w:ascii="Arial" w:hAnsi="Arial" w:cs="Arial"/>
          <w:color w:val="000000" w:themeColor="text1"/>
          <w:sz w:val="21"/>
          <w:szCs w:val="21"/>
          <w:u w:val="single"/>
        </w:rPr>
      </w:pPr>
      <w:ins w:id="698" w:author="Unknown">
        <w:r w:rsidRPr="007A2F21">
          <w:rPr>
            <w:rFonts w:ascii="Arial" w:hAnsi="Arial" w:cs="Arial"/>
            <w:color w:val="000000" w:themeColor="text1"/>
            <w:sz w:val="21"/>
            <w:szCs w:val="21"/>
            <w:u w:val="single"/>
          </w:rPr>
          <w:t>This will produce the following result −</w:t>
        </w:r>
      </w:ins>
    </w:p>
    <w:p w:rsidR="007F41EA" w:rsidRPr="007A2F21" w:rsidRDefault="007F41EA" w:rsidP="007F41EA">
      <w:pPr>
        <w:shd w:val="clear" w:color="auto" w:fill="FFFFFF"/>
        <w:spacing w:before="48" w:after="48" w:line="360" w:lineRule="atLeast"/>
        <w:ind w:right="-402"/>
        <w:outlineLvl w:val="2"/>
        <w:rPr>
          <w:ins w:id="699" w:author="Unknown"/>
          <w:rFonts w:ascii="Arial" w:hAnsi="Arial" w:cs="Arial"/>
          <w:color w:val="000000" w:themeColor="text1"/>
          <w:sz w:val="27"/>
          <w:szCs w:val="27"/>
          <w:u w:val="single"/>
        </w:rPr>
      </w:pPr>
      <w:ins w:id="700" w:author="Unknown">
        <w:r w:rsidRPr="007A2F21">
          <w:rPr>
            <w:rFonts w:ascii="Arial" w:hAnsi="Arial" w:cs="Arial"/>
            <w:color w:val="000000" w:themeColor="text1"/>
            <w:sz w:val="27"/>
            <w:szCs w:val="27"/>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Consolas" w:hAnsi="Consolas" w:cs="Consolas"/>
          <w:color w:val="000000" w:themeColor="text1"/>
          <w:sz w:val="18"/>
          <w:szCs w:val="18"/>
          <w:u w:val="single"/>
        </w:rPr>
      </w:pPr>
      <w:ins w:id="702" w:author="Unknown">
        <w:r w:rsidRPr="007A2F21">
          <w:rPr>
            <w:rFonts w:ascii="Consolas" w:hAnsi="Consolas" w:cs="Consolas"/>
            <w:color w:val="000000" w:themeColor="text1"/>
            <w:sz w:val="18"/>
            <w:szCs w:val="18"/>
            <w:u w:val="single"/>
          </w:rPr>
          <w:t>Animals can move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nsolas" w:hAnsi="Consolas" w:cs="Consolas"/>
          <w:color w:val="000000" w:themeColor="text1"/>
          <w:sz w:val="18"/>
          <w:szCs w:val="18"/>
          <w:u w:val="single"/>
        </w:rPr>
      </w:pPr>
      <w:ins w:id="704" w:author="Unknown">
        <w:r w:rsidRPr="007A2F21">
          <w:rPr>
            <w:rFonts w:ascii="Consolas" w:hAnsi="Consolas" w:cs="Consolas"/>
            <w:color w:val="000000" w:themeColor="text1"/>
            <w:sz w:val="18"/>
            <w:szCs w:val="18"/>
            <w:u w:val="single"/>
          </w:rPr>
          <w:t>Dogs can walk and run</w:t>
        </w:r>
      </w:ins>
    </w:p>
    <w:p w:rsidR="007F41EA" w:rsidRPr="007A2F21" w:rsidRDefault="007F41EA" w:rsidP="007F41EA">
      <w:pPr>
        <w:shd w:val="clear" w:color="auto" w:fill="FFFFFF"/>
        <w:spacing w:before="48" w:after="48" w:line="450" w:lineRule="atLeast"/>
        <w:ind w:right="-402"/>
        <w:jc w:val="center"/>
        <w:outlineLvl w:val="0"/>
        <w:rPr>
          <w:ins w:id="705" w:author="Unknown"/>
          <w:rFonts w:ascii="Arial" w:hAnsi="Arial" w:cs="Arial"/>
          <w:color w:val="000000" w:themeColor="text1"/>
          <w:spacing w:val="-15"/>
          <w:kern w:val="36"/>
          <w:sz w:val="42"/>
          <w:szCs w:val="42"/>
          <w:u w:val="single"/>
        </w:rPr>
      </w:pPr>
      <w:ins w:id="706" w:author="Unknown">
        <w:r w:rsidRPr="007A2F21">
          <w:rPr>
            <w:rFonts w:ascii="Arial" w:hAnsi="Arial" w:cs="Arial"/>
            <w:color w:val="000000" w:themeColor="text1"/>
            <w:spacing w:val="-15"/>
            <w:kern w:val="36"/>
            <w:sz w:val="42"/>
            <w:szCs w:val="42"/>
            <w:u w:val="single"/>
          </w:rPr>
          <w:t>Java - Polymorphism</w:t>
        </w:r>
      </w:ins>
    </w:p>
    <w:p w:rsidR="007F41EA" w:rsidRPr="007A2F21" w:rsidRDefault="007F41EA" w:rsidP="007F41EA">
      <w:pPr>
        <w:shd w:val="clear" w:color="auto" w:fill="FFFFFF"/>
        <w:spacing w:after="240" w:line="360" w:lineRule="atLeast"/>
        <w:ind w:left="-402" w:right="-402"/>
        <w:jc w:val="both"/>
        <w:rPr>
          <w:ins w:id="707" w:author="Unknown"/>
          <w:rFonts w:ascii="Arial" w:hAnsi="Arial" w:cs="Arial"/>
          <w:color w:val="000000" w:themeColor="text1"/>
          <w:sz w:val="21"/>
          <w:szCs w:val="21"/>
          <w:u w:val="single"/>
        </w:rPr>
      </w:pPr>
      <w:ins w:id="708" w:author="Unknown">
        <w:r w:rsidRPr="007A2F21">
          <w:rPr>
            <w:rFonts w:ascii="Arial" w:hAnsi="Arial" w:cs="Arial"/>
            <w:color w:val="000000" w:themeColor="text1"/>
            <w:sz w:val="21"/>
            <w:szCs w:val="21"/>
            <w:u w:val="single"/>
          </w:rPr>
          <w:t>Polymorphism is the ability of an object to take on many forms. The most common use of polymorphism in OOP occurs when a parent class reference is used to refer to a child class object.</w:t>
        </w:r>
      </w:ins>
    </w:p>
    <w:p w:rsidR="007F41EA" w:rsidRPr="007A2F21" w:rsidRDefault="007F41EA" w:rsidP="007F41EA">
      <w:pPr>
        <w:shd w:val="clear" w:color="auto" w:fill="FFFFFF"/>
        <w:spacing w:after="240" w:line="360" w:lineRule="atLeast"/>
        <w:ind w:left="-402" w:right="-402"/>
        <w:jc w:val="both"/>
        <w:rPr>
          <w:ins w:id="709" w:author="Unknown"/>
          <w:rFonts w:ascii="Arial" w:hAnsi="Arial" w:cs="Arial"/>
          <w:color w:val="000000" w:themeColor="text1"/>
          <w:sz w:val="21"/>
          <w:szCs w:val="21"/>
          <w:u w:val="single"/>
        </w:rPr>
      </w:pPr>
      <w:ins w:id="710" w:author="Unknown">
        <w:r w:rsidRPr="007A2F21">
          <w:rPr>
            <w:rFonts w:ascii="Arial" w:hAnsi="Arial" w:cs="Arial"/>
            <w:color w:val="000000" w:themeColor="text1"/>
            <w:sz w:val="21"/>
            <w:szCs w:val="21"/>
            <w:u w:val="single"/>
          </w:rPr>
          <w:t>Any Java object that can pass more than one IS-A test is considered to be polymorphic. In Java, all Java objects are polymorphic since any object will pass the IS-A test for their own type and for the class Object.</w:t>
        </w:r>
      </w:ins>
    </w:p>
    <w:p w:rsidR="007F41EA" w:rsidRPr="007A2F21" w:rsidRDefault="007F41EA" w:rsidP="007F41EA">
      <w:pPr>
        <w:shd w:val="clear" w:color="auto" w:fill="FFFFFF"/>
        <w:spacing w:after="240" w:line="360" w:lineRule="atLeast"/>
        <w:ind w:left="-402" w:right="-402"/>
        <w:jc w:val="both"/>
        <w:rPr>
          <w:ins w:id="711" w:author="Unknown"/>
          <w:rFonts w:ascii="Arial" w:hAnsi="Arial" w:cs="Arial"/>
          <w:color w:val="000000" w:themeColor="text1"/>
          <w:sz w:val="21"/>
          <w:szCs w:val="21"/>
          <w:u w:val="single"/>
        </w:rPr>
      </w:pPr>
      <w:ins w:id="712" w:author="Unknown">
        <w:r w:rsidRPr="007A2F21">
          <w:rPr>
            <w:rFonts w:ascii="Arial" w:hAnsi="Arial" w:cs="Arial"/>
            <w:color w:val="000000" w:themeColor="text1"/>
            <w:sz w:val="21"/>
            <w:szCs w:val="21"/>
            <w:u w:val="single"/>
          </w:rPr>
          <w:lastRenderedPageBreak/>
          <w:t>It is important to know that the only possible way to access an object is through a reference variable. A reference variable can be of only one type. Once declared, the type of a reference variable cannot be changed.</w:t>
        </w:r>
      </w:ins>
    </w:p>
    <w:p w:rsidR="007F41EA" w:rsidRPr="007A2F21" w:rsidRDefault="007F41EA" w:rsidP="007F41EA">
      <w:pPr>
        <w:shd w:val="clear" w:color="auto" w:fill="FFFFFF"/>
        <w:spacing w:after="240" w:line="360" w:lineRule="atLeast"/>
        <w:ind w:left="-402" w:right="-402"/>
        <w:jc w:val="both"/>
        <w:rPr>
          <w:ins w:id="713" w:author="Unknown"/>
          <w:rFonts w:ascii="Arial" w:hAnsi="Arial" w:cs="Arial"/>
          <w:color w:val="000000" w:themeColor="text1"/>
          <w:sz w:val="21"/>
          <w:szCs w:val="21"/>
          <w:u w:val="single"/>
        </w:rPr>
      </w:pPr>
      <w:ins w:id="714" w:author="Unknown">
        <w:r w:rsidRPr="007A2F21">
          <w:rPr>
            <w:rFonts w:ascii="Arial" w:hAnsi="Arial" w:cs="Arial"/>
            <w:color w:val="000000" w:themeColor="text1"/>
            <w:sz w:val="21"/>
            <w:szCs w:val="21"/>
            <w:u w:val="single"/>
          </w:rPr>
          <w:t>The reference variable can be reassigned to other objects provided that it is not declared final. The type of the reference variable would determine the methods that it can invoke on the object.</w:t>
        </w:r>
      </w:ins>
    </w:p>
    <w:p w:rsidR="007F41EA" w:rsidRPr="007A2F21" w:rsidRDefault="007F41EA" w:rsidP="007F41EA">
      <w:pPr>
        <w:shd w:val="clear" w:color="auto" w:fill="FFFFFF"/>
        <w:spacing w:after="240" w:line="360" w:lineRule="atLeast"/>
        <w:ind w:left="-402" w:right="-402"/>
        <w:jc w:val="both"/>
        <w:rPr>
          <w:ins w:id="715" w:author="Unknown"/>
          <w:rFonts w:ascii="Arial" w:hAnsi="Arial" w:cs="Arial"/>
          <w:color w:val="000000" w:themeColor="text1"/>
          <w:sz w:val="21"/>
          <w:szCs w:val="21"/>
          <w:u w:val="single"/>
        </w:rPr>
      </w:pPr>
      <w:ins w:id="716" w:author="Unknown">
        <w:r w:rsidRPr="007A2F21">
          <w:rPr>
            <w:rFonts w:ascii="Arial" w:hAnsi="Arial" w:cs="Arial"/>
            <w:color w:val="000000" w:themeColor="text1"/>
            <w:sz w:val="21"/>
            <w:szCs w:val="21"/>
            <w:u w:val="single"/>
          </w:rPr>
          <w:t>A reference variable can refer to any object of its declared type or any subtype of its declared type. A reference variable can be declared as a class or interface type.</w:t>
        </w:r>
      </w:ins>
    </w:p>
    <w:p w:rsidR="007F41EA" w:rsidRPr="007A2F21" w:rsidRDefault="007F41EA" w:rsidP="007F41EA">
      <w:pPr>
        <w:shd w:val="clear" w:color="auto" w:fill="FFFFFF"/>
        <w:spacing w:before="48" w:after="48" w:line="360" w:lineRule="atLeast"/>
        <w:ind w:right="-402"/>
        <w:outlineLvl w:val="2"/>
        <w:rPr>
          <w:ins w:id="717" w:author="Unknown"/>
          <w:rFonts w:ascii="Arial" w:hAnsi="Arial" w:cs="Arial"/>
          <w:color w:val="000000" w:themeColor="text1"/>
          <w:sz w:val="27"/>
          <w:szCs w:val="27"/>
          <w:u w:val="single"/>
        </w:rPr>
      </w:pPr>
      <w:ins w:id="718"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spacing w:after="240" w:line="360" w:lineRule="atLeast"/>
        <w:ind w:left="-402" w:right="-402"/>
        <w:jc w:val="both"/>
        <w:rPr>
          <w:ins w:id="719" w:author="Unknown"/>
          <w:rFonts w:ascii="Arial" w:hAnsi="Arial" w:cs="Arial"/>
          <w:color w:val="000000" w:themeColor="text1"/>
          <w:sz w:val="21"/>
          <w:szCs w:val="21"/>
          <w:u w:val="single"/>
        </w:rPr>
      </w:pPr>
      <w:ins w:id="720" w:author="Unknown">
        <w:r w:rsidRPr="007A2F21">
          <w:rPr>
            <w:rFonts w:ascii="Arial" w:hAnsi="Arial" w:cs="Arial"/>
            <w:color w:val="000000" w:themeColor="text1"/>
            <w:sz w:val="21"/>
            <w:szCs w:val="21"/>
            <w:u w:val="single"/>
          </w:rPr>
          <w:t>Let us look at an 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21" w:author="Unknown"/>
          <w:rFonts w:ascii="Consolas" w:hAnsi="Consolas" w:cs="Consolas"/>
          <w:color w:val="000000" w:themeColor="text1"/>
          <w:sz w:val="20"/>
          <w:u w:val="single"/>
        </w:rPr>
      </w:pPr>
      <w:ins w:id="722" w:author="Unknown">
        <w:r w:rsidRPr="007A2F21">
          <w:rPr>
            <w:rFonts w:ascii="Consolas" w:hAnsi="Consolas" w:cs="Consolas"/>
            <w:color w:val="000000" w:themeColor="text1"/>
            <w:sz w:val="20"/>
            <w:u w:val="single"/>
          </w:rPr>
          <w:t>public interface Vegetarian{}</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23" w:author="Unknown"/>
          <w:rFonts w:ascii="Consolas" w:hAnsi="Consolas" w:cs="Consolas"/>
          <w:color w:val="000000" w:themeColor="text1"/>
          <w:sz w:val="20"/>
          <w:u w:val="single"/>
        </w:rPr>
      </w:pPr>
      <w:ins w:id="724" w:author="Unknown">
        <w:r w:rsidRPr="007A2F21">
          <w:rPr>
            <w:rFonts w:ascii="Consolas" w:hAnsi="Consolas" w:cs="Consolas"/>
            <w:color w:val="000000" w:themeColor="text1"/>
            <w:sz w:val="20"/>
            <w:u w:val="single"/>
          </w:rPr>
          <w:t>public class Animal{}</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25" w:author="Unknown"/>
          <w:rFonts w:ascii="Consolas" w:hAnsi="Consolas" w:cs="Consolas"/>
          <w:color w:val="000000" w:themeColor="text1"/>
          <w:sz w:val="20"/>
          <w:u w:val="single"/>
        </w:rPr>
      </w:pPr>
      <w:ins w:id="726" w:author="Unknown">
        <w:r w:rsidRPr="007A2F21">
          <w:rPr>
            <w:rFonts w:ascii="Consolas" w:hAnsi="Consolas" w:cs="Consolas"/>
            <w:color w:val="000000" w:themeColor="text1"/>
            <w:sz w:val="20"/>
            <w:u w:val="single"/>
          </w:rPr>
          <w:t>public class Deer extends Animal implements Vegetarian{}</w:t>
        </w:r>
      </w:ins>
    </w:p>
    <w:p w:rsidR="007F41EA" w:rsidRPr="007A2F21" w:rsidRDefault="007F41EA" w:rsidP="007F41EA">
      <w:pPr>
        <w:shd w:val="clear" w:color="auto" w:fill="FFFFFF"/>
        <w:spacing w:after="240" w:line="360" w:lineRule="atLeast"/>
        <w:ind w:left="-402" w:right="-402"/>
        <w:jc w:val="both"/>
        <w:rPr>
          <w:ins w:id="727" w:author="Unknown"/>
          <w:rFonts w:ascii="Arial" w:hAnsi="Arial" w:cs="Arial"/>
          <w:color w:val="000000" w:themeColor="text1"/>
          <w:sz w:val="21"/>
          <w:szCs w:val="21"/>
          <w:u w:val="single"/>
        </w:rPr>
      </w:pPr>
      <w:ins w:id="728" w:author="Unknown">
        <w:r w:rsidRPr="007A2F21">
          <w:rPr>
            <w:rFonts w:ascii="Arial" w:hAnsi="Arial" w:cs="Arial"/>
            <w:color w:val="000000" w:themeColor="text1"/>
            <w:sz w:val="21"/>
            <w:szCs w:val="21"/>
            <w:u w:val="single"/>
          </w:rPr>
          <w:t>Now, the Deer class is considered to be polymorphic since this has multiple inheritance. Following are true for the above examples −</w:t>
        </w:r>
      </w:ins>
    </w:p>
    <w:p w:rsidR="007F41EA" w:rsidRPr="007A2F21" w:rsidRDefault="007F41EA" w:rsidP="007F41EA">
      <w:pPr>
        <w:numPr>
          <w:ilvl w:val="0"/>
          <w:numId w:val="5"/>
        </w:numPr>
        <w:shd w:val="clear" w:color="auto" w:fill="FFFFFF"/>
        <w:spacing w:before="100" w:beforeAutospacing="1" w:after="75" w:line="360" w:lineRule="atLeast"/>
        <w:ind w:left="270"/>
        <w:rPr>
          <w:ins w:id="729" w:author="Unknown"/>
          <w:rFonts w:ascii="Arial" w:hAnsi="Arial" w:cs="Arial"/>
          <w:color w:val="000000" w:themeColor="text1"/>
          <w:sz w:val="21"/>
          <w:szCs w:val="21"/>
          <w:u w:val="single"/>
        </w:rPr>
      </w:pPr>
      <w:ins w:id="730" w:author="Unknown">
        <w:r w:rsidRPr="007A2F21">
          <w:rPr>
            <w:rFonts w:ascii="Arial" w:hAnsi="Arial" w:cs="Arial"/>
            <w:color w:val="000000" w:themeColor="text1"/>
            <w:sz w:val="21"/>
            <w:szCs w:val="21"/>
            <w:u w:val="single"/>
          </w:rPr>
          <w:t>A Deer IS-A Animal</w:t>
        </w:r>
      </w:ins>
    </w:p>
    <w:p w:rsidR="007F41EA" w:rsidRPr="007A2F21" w:rsidRDefault="007F41EA" w:rsidP="007F41EA">
      <w:pPr>
        <w:numPr>
          <w:ilvl w:val="0"/>
          <w:numId w:val="5"/>
        </w:numPr>
        <w:shd w:val="clear" w:color="auto" w:fill="FFFFFF"/>
        <w:spacing w:before="100" w:beforeAutospacing="1" w:after="75" w:line="360" w:lineRule="atLeast"/>
        <w:ind w:left="270"/>
        <w:rPr>
          <w:ins w:id="731" w:author="Unknown"/>
          <w:rFonts w:ascii="Arial" w:hAnsi="Arial" w:cs="Arial"/>
          <w:color w:val="000000" w:themeColor="text1"/>
          <w:sz w:val="21"/>
          <w:szCs w:val="21"/>
          <w:u w:val="single"/>
        </w:rPr>
      </w:pPr>
      <w:ins w:id="732" w:author="Unknown">
        <w:r w:rsidRPr="007A2F21">
          <w:rPr>
            <w:rFonts w:ascii="Arial" w:hAnsi="Arial" w:cs="Arial"/>
            <w:color w:val="000000" w:themeColor="text1"/>
            <w:sz w:val="21"/>
            <w:szCs w:val="21"/>
            <w:u w:val="single"/>
          </w:rPr>
          <w:t>A Deer IS-A Vegetarian</w:t>
        </w:r>
      </w:ins>
    </w:p>
    <w:p w:rsidR="007F41EA" w:rsidRPr="007A2F21" w:rsidRDefault="007F41EA" w:rsidP="007F41EA">
      <w:pPr>
        <w:numPr>
          <w:ilvl w:val="0"/>
          <w:numId w:val="5"/>
        </w:numPr>
        <w:shd w:val="clear" w:color="auto" w:fill="FFFFFF"/>
        <w:spacing w:before="100" w:beforeAutospacing="1" w:after="75" w:line="360" w:lineRule="atLeast"/>
        <w:ind w:left="270"/>
        <w:rPr>
          <w:ins w:id="733" w:author="Unknown"/>
          <w:rFonts w:ascii="Arial" w:hAnsi="Arial" w:cs="Arial"/>
          <w:color w:val="000000" w:themeColor="text1"/>
          <w:sz w:val="21"/>
          <w:szCs w:val="21"/>
          <w:u w:val="single"/>
        </w:rPr>
      </w:pPr>
      <w:ins w:id="734" w:author="Unknown">
        <w:r w:rsidRPr="007A2F21">
          <w:rPr>
            <w:rFonts w:ascii="Arial" w:hAnsi="Arial" w:cs="Arial"/>
            <w:color w:val="000000" w:themeColor="text1"/>
            <w:sz w:val="21"/>
            <w:szCs w:val="21"/>
            <w:u w:val="single"/>
          </w:rPr>
          <w:t>A Deer IS-A Deer</w:t>
        </w:r>
      </w:ins>
    </w:p>
    <w:p w:rsidR="007F41EA" w:rsidRPr="007A2F21" w:rsidRDefault="007F41EA" w:rsidP="007F41EA">
      <w:pPr>
        <w:numPr>
          <w:ilvl w:val="0"/>
          <w:numId w:val="5"/>
        </w:numPr>
        <w:shd w:val="clear" w:color="auto" w:fill="FFFFFF"/>
        <w:spacing w:before="100" w:beforeAutospacing="1" w:after="75" w:line="360" w:lineRule="atLeast"/>
        <w:ind w:left="270"/>
        <w:rPr>
          <w:ins w:id="735" w:author="Unknown"/>
          <w:rFonts w:ascii="Arial" w:hAnsi="Arial" w:cs="Arial"/>
          <w:color w:val="000000" w:themeColor="text1"/>
          <w:sz w:val="21"/>
          <w:szCs w:val="21"/>
          <w:u w:val="single"/>
        </w:rPr>
      </w:pPr>
      <w:ins w:id="736" w:author="Unknown">
        <w:r w:rsidRPr="007A2F21">
          <w:rPr>
            <w:rFonts w:ascii="Arial" w:hAnsi="Arial" w:cs="Arial"/>
            <w:color w:val="000000" w:themeColor="text1"/>
            <w:sz w:val="21"/>
            <w:szCs w:val="21"/>
            <w:u w:val="single"/>
          </w:rPr>
          <w:t>A Deer IS-A Object</w:t>
        </w:r>
      </w:ins>
    </w:p>
    <w:p w:rsidR="007F41EA" w:rsidRPr="007A2F21" w:rsidRDefault="007F41EA" w:rsidP="007F41EA">
      <w:pPr>
        <w:shd w:val="clear" w:color="auto" w:fill="FFFFFF"/>
        <w:spacing w:after="240" w:line="360" w:lineRule="atLeast"/>
        <w:ind w:left="-402" w:right="-402"/>
        <w:jc w:val="both"/>
        <w:rPr>
          <w:ins w:id="737" w:author="Unknown"/>
          <w:rFonts w:ascii="Arial" w:hAnsi="Arial" w:cs="Arial"/>
          <w:color w:val="000000" w:themeColor="text1"/>
          <w:sz w:val="21"/>
          <w:szCs w:val="21"/>
          <w:u w:val="single"/>
        </w:rPr>
      </w:pPr>
      <w:ins w:id="738" w:author="Unknown">
        <w:r w:rsidRPr="007A2F21">
          <w:rPr>
            <w:rFonts w:ascii="Arial" w:hAnsi="Arial" w:cs="Arial"/>
            <w:color w:val="000000" w:themeColor="text1"/>
            <w:sz w:val="21"/>
            <w:szCs w:val="21"/>
            <w:u w:val="single"/>
          </w:rPr>
          <w:t>When we apply the reference variable facts to a Deer object reference, the following declarations are legal −</w:t>
        </w:r>
      </w:ins>
    </w:p>
    <w:p w:rsidR="007F41EA" w:rsidRPr="007A2F21" w:rsidRDefault="007F41EA" w:rsidP="007F41EA">
      <w:pPr>
        <w:shd w:val="clear" w:color="auto" w:fill="FFFFFF"/>
        <w:spacing w:before="48" w:after="48" w:line="360" w:lineRule="atLeast"/>
        <w:ind w:right="-402"/>
        <w:outlineLvl w:val="2"/>
        <w:rPr>
          <w:ins w:id="739" w:author="Unknown"/>
          <w:rFonts w:ascii="Arial" w:hAnsi="Arial" w:cs="Arial"/>
          <w:color w:val="000000" w:themeColor="text1"/>
          <w:sz w:val="27"/>
          <w:szCs w:val="27"/>
          <w:u w:val="single"/>
        </w:rPr>
      </w:pPr>
      <w:ins w:id="740"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1" w:author="Unknown"/>
          <w:rFonts w:ascii="Consolas" w:hAnsi="Consolas" w:cs="Consolas"/>
          <w:color w:val="000000" w:themeColor="text1"/>
          <w:sz w:val="20"/>
          <w:u w:val="single"/>
        </w:rPr>
      </w:pPr>
      <w:ins w:id="742" w:author="Unknown">
        <w:r w:rsidRPr="007A2F21">
          <w:rPr>
            <w:rFonts w:ascii="Consolas" w:hAnsi="Consolas" w:cs="Consolas"/>
            <w:color w:val="000000" w:themeColor="text1"/>
            <w:sz w:val="20"/>
            <w:u w:val="single"/>
          </w:rPr>
          <w:t>Deer d = new Deer();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3" w:author="Unknown"/>
          <w:rFonts w:ascii="Consolas" w:hAnsi="Consolas" w:cs="Consolas"/>
          <w:color w:val="000000" w:themeColor="text1"/>
          <w:sz w:val="20"/>
          <w:u w:val="single"/>
        </w:rPr>
      </w:pPr>
      <w:ins w:id="744" w:author="Unknown">
        <w:r w:rsidRPr="007A2F21">
          <w:rPr>
            <w:rFonts w:ascii="Consolas" w:hAnsi="Consolas" w:cs="Consolas"/>
            <w:color w:val="000000" w:themeColor="text1"/>
            <w:sz w:val="20"/>
            <w:u w:val="single"/>
          </w:rPr>
          <w:t>Animal a = d;</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5" w:author="Unknown"/>
          <w:rFonts w:ascii="Consolas" w:hAnsi="Consolas" w:cs="Consolas"/>
          <w:color w:val="000000" w:themeColor="text1"/>
          <w:sz w:val="20"/>
          <w:u w:val="single"/>
        </w:rPr>
      </w:pPr>
      <w:ins w:id="746" w:author="Unknown">
        <w:r w:rsidRPr="007A2F21">
          <w:rPr>
            <w:rFonts w:ascii="Consolas" w:hAnsi="Consolas" w:cs="Consolas"/>
            <w:color w:val="000000" w:themeColor="text1"/>
            <w:sz w:val="20"/>
            <w:u w:val="single"/>
          </w:rPr>
          <w:t>Vegetarian v = d;</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7" w:author="Unknown"/>
          <w:rFonts w:ascii="Consolas" w:hAnsi="Consolas" w:cs="Consolas"/>
          <w:color w:val="000000" w:themeColor="text1"/>
          <w:sz w:val="20"/>
          <w:u w:val="single"/>
        </w:rPr>
      </w:pPr>
      <w:ins w:id="748" w:author="Unknown">
        <w:r w:rsidRPr="007A2F21">
          <w:rPr>
            <w:rFonts w:ascii="Consolas" w:hAnsi="Consolas" w:cs="Consolas"/>
            <w:color w:val="000000" w:themeColor="text1"/>
            <w:sz w:val="20"/>
            <w:u w:val="single"/>
          </w:rPr>
          <w:t>Object o = d;</w:t>
        </w:r>
      </w:ins>
    </w:p>
    <w:p w:rsidR="007F41EA" w:rsidRPr="007A2F21" w:rsidRDefault="007F41EA" w:rsidP="007F41EA">
      <w:pPr>
        <w:shd w:val="clear" w:color="auto" w:fill="FFFFFF"/>
        <w:spacing w:after="240" w:line="360" w:lineRule="atLeast"/>
        <w:ind w:left="-402" w:right="-402"/>
        <w:jc w:val="both"/>
        <w:rPr>
          <w:ins w:id="749" w:author="Unknown"/>
          <w:rFonts w:ascii="Arial" w:hAnsi="Arial" w:cs="Arial"/>
          <w:color w:val="000000" w:themeColor="text1"/>
          <w:sz w:val="21"/>
          <w:szCs w:val="21"/>
          <w:u w:val="single"/>
        </w:rPr>
      </w:pPr>
      <w:ins w:id="750" w:author="Unknown">
        <w:r w:rsidRPr="007A2F21">
          <w:rPr>
            <w:rFonts w:ascii="Arial" w:hAnsi="Arial" w:cs="Arial"/>
            <w:color w:val="000000" w:themeColor="text1"/>
            <w:sz w:val="21"/>
            <w:szCs w:val="21"/>
            <w:u w:val="single"/>
          </w:rPr>
          <w:t>All the reference variables d, a, v, o refer to the same Deer object in the heap.</w:t>
        </w:r>
      </w:ins>
    </w:p>
    <w:p w:rsidR="007F41EA" w:rsidRPr="007A2F21" w:rsidRDefault="007F41EA" w:rsidP="007F41EA">
      <w:pPr>
        <w:shd w:val="clear" w:color="auto" w:fill="FFFFFF"/>
        <w:spacing w:before="48" w:after="48" w:line="360" w:lineRule="atLeast"/>
        <w:ind w:right="-402"/>
        <w:outlineLvl w:val="1"/>
        <w:rPr>
          <w:ins w:id="751" w:author="Unknown"/>
          <w:rFonts w:ascii="Arial" w:hAnsi="Arial" w:cs="Arial"/>
          <w:color w:val="000000" w:themeColor="text1"/>
          <w:spacing w:val="-15"/>
          <w:sz w:val="36"/>
          <w:szCs w:val="36"/>
          <w:u w:val="single"/>
        </w:rPr>
      </w:pPr>
      <w:ins w:id="752" w:author="Unknown">
        <w:r w:rsidRPr="007A2F21">
          <w:rPr>
            <w:rFonts w:ascii="Arial" w:hAnsi="Arial" w:cs="Arial"/>
            <w:color w:val="000000" w:themeColor="text1"/>
            <w:spacing w:val="-15"/>
            <w:sz w:val="36"/>
            <w:szCs w:val="36"/>
            <w:u w:val="single"/>
          </w:rPr>
          <w:t>Virtual Methods</w:t>
        </w:r>
      </w:ins>
    </w:p>
    <w:p w:rsidR="007F41EA" w:rsidRPr="007A2F21" w:rsidRDefault="007F41EA" w:rsidP="007F41EA">
      <w:pPr>
        <w:shd w:val="clear" w:color="auto" w:fill="FFFFFF"/>
        <w:spacing w:after="240" w:line="360" w:lineRule="atLeast"/>
        <w:ind w:left="-402" w:right="-402"/>
        <w:jc w:val="both"/>
        <w:rPr>
          <w:ins w:id="753" w:author="Unknown"/>
          <w:rFonts w:ascii="Arial" w:hAnsi="Arial" w:cs="Arial"/>
          <w:color w:val="000000" w:themeColor="text1"/>
          <w:sz w:val="21"/>
          <w:szCs w:val="21"/>
          <w:u w:val="single"/>
        </w:rPr>
      </w:pPr>
      <w:ins w:id="754" w:author="Unknown">
        <w:r w:rsidRPr="007A2F21">
          <w:rPr>
            <w:rFonts w:ascii="Arial" w:hAnsi="Arial" w:cs="Arial"/>
            <w:color w:val="000000" w:themeColor="text1"/>
            <w:sz w:val="21"/>
            <w:szCs w:val="21"/>
            <w:u w:val="single"/>
          </w:rPr>
          <w:t>In this section, I will show you how the behavior of overridden methods in Java allows you to take advantage of polymorphism when designing your classes.</w:t>
        </w:r>
      </w:ins>
    </w:p>
    <w:p w:rsidR="007F41EA" w:rsidRPr="007A2F21" w:rsidRDefault="007F41EA" w:rsidP="007F41EA">
      <w:pPr>
        <w:shd w:val="clear" w:color="auto" w:fill="FFFFFF"/>
        <w:spacing w:after="240" w:line="360" w:lineRule="atLeast"/>
        <w:ind w:left="-402" w:right="-402"/>
        <w:jc w:val="both"/>
        <w:rPr>
          <w:ins w:id="755" w:author="Unknown"/>
          <w:rFonts w:ascii="Arial" w:hAnsi="Arial" w:cs="Arial"/>
          <w:color w:val="000000" w:themeColor="text1"/>
          <w:sz w:val="21"/>
          <w:szCs w:val="21"/>
          <w:u w:val="single"/>
        </w:rPr>
      </w:pPr>
      <w:ins w:id="756" w:author="Unknown">
        <w:r w:rsidRPr="007A2F21">
          <w:rPr>
            <w:rFonts w:ascii="Arial" w:hAnsi="Arial" w:cs="Arial"/>
            <w:color w:val="000000" w:themeColor="text1"/>
            <w:sz w:val="21"/>
            <w:szCs w:val="21"/>
            <w:u w:val="single"/>
          </w:rPr>
          <w:lastRenderedPageBreak/>
          <w:t>We already have discussed method overriding, where a child class can override a method in its parent. An overridden method is essentially hidden in the parent class, and is not invoked unless the child class uses the super keyword within the overriding method.</w:t>
        </w:r>
      </w:ins>
    </w:p>
    <w:p w:rsidR="007F41EA" w:rsidRPr="007A2F21" w:rsidRDefault="007F41EA" w:rsidP="007F41EA">
      <w:pPr>
        <w:shd w:val="clear" w:color="auto" w:fill="FFFFFF"/>
        <w:spacing w:before="48" w:after="48" w:line="360" w:lineRule="atLeast"/>
        <w:ind w:right="-402"/>
        <w:outlineLvl w:val="2"/>
        <w:rPr>
          <w:ins w:id="757" w:author="Unknown"/>
          <w:rFonts w:ascii="Arial" w:hAnsi="Arial" w:cs="Arial"/>
          <w:color w:val="000000" w:themeColor="text1"/>
          <w:sz w:val="27"/>
          <w:szCs w:val="27"/>
          <w:u w:val="single"/>
        </w:rPr>
      </w:pPr>
      <w:ins w:id="758"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59" w:author="Unknown"/>
          <w:rFonts w:ascii="Consolas" w:hAnsi="Consolas" w:cs="Consolas"/>
          <w:color w:val="000000" w:themeColor="text1"/>
          <w:sz w:val="20"/>
          <w:u w:val="single"/>
        </w:rPr>
      </w:pPr>
      <w:ins w:id="760" w:author="Unknown">
        <w:r w:rsidRPr="007A2F21">
          <w:rPr>
            <w:rFonts w:ascii="Consolas" w:hAnsi="Consolas" w:cs="Consolas"/>
            <w:color w:val="000000" w:themeColor="text1"/>
            <w:sz w:val="20"/>
            <w:u w:val="single"/>
          </w:rPr>
          <w:t>/* File name : Employee.java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61" w:author="Unknown"/>
          <w:rFonts w:ascii="Consolas" w:hAnsi="Consolas" w:cs="Consolas"/>
          <w:color w:val="000000" w:themeColor="text1"/>
          <w:sz w:val="20"/>
          <w:u w:val="single"/>
        </w:rPr>
      </w:pPr>
      <w:ins w:id="762" w:author="Unknown">
        <w:r w:rsidRPr="007A2F21">
          <w:rPr>
            <w:rFonts w:ascii="Consolas" w:hAnsi="Consolas" w:cs="Consolas"/>
            <w:color w:val="000000" w:themeColor="text1"/>
            <w:sz w:val="20"/>
            <w:u w:val="single"/>
          </w:rPr>
          <w:t>public class Employee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63" w:author="Unknown"/>
          <w:rFonts w:ascii="Consolas" w:hAnsi="Consolas" w:cs="Consolas"/>
          <w:color w:val="000000" w:themeColor="text1"/>
          <w:sz w:val="20"/>
          <w:u w:val="single"/>
        </w:rPr>
      </w:pPr>
      <w:ins w:id="764" w:author="Unknown">
        <w:r w:rsidRPr="007A2F21">
          <w:rPr>
            <w:rFonts w:ascii="Consolas" w:hAnsi="Consolas" w:cs="Consolas"/>
            <w:color w:val="000000" w:themeColor="text1"/>
            <w:sz w:val="20"/>
            <w:u w:val="single"/>
          </w:rPr>
          <w:t xml:space="preserve">   private String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65" w:author="Unknown"/>
          <w:rFonts w:ascii="Consolas" w:hAnsi="Consolas" w:cs="Consolas"/>
          <w:color w:val="000000" w:themeColor="text1"/>
          <w:sz w:val="20"/>
          <w:u w:val="single"/>
        </w:rPr>
      </w:pPr>
      <w:ins w:id="766" w:author="Unknown">
        <w:r w:rsidRPr="007A2F21">
          <w:rPr>
            <w:rFonts w:ascii="Consolas" w:hAnsi="Consolas" w:cs="Consolas"/>
            <w:color w:val="000000" w:themeColor="text1"/>
            <w:sz w:val="20"/>
            <w:u w:val="single"/>
          </w:rPr>
          <w:t xml:space="preserve">   private String 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67" w:author="Unknown"/>
          <w:rFonts w:ascii="Consolas" w:hAnsi="Consolas" w:cs="Consolas"/>
          <w:color w:val="000000" w:themeColor="text1"/>
          <w:sz w:val="20"/>
          <w:u w:val="single"/>
        </w:rPr>
      </w:pPr>
      <w:ins w:id="768" w:author="Unknown">
        <w:r w:rsidRPr="007A2F21">
          <w:rPr>
            <w:rFonts w:ascii="Consolas" w:hAnsi="Consolas" w:cs="Consolas"/>
            <w:color w:val="000000" w:themeColor="text1"/>
            <w:sz w:val="20"/>
            <w:u w:val="single"/>
          </w:rPr>
          <w:t xml:space="preserve">   private int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69"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0" w:author="Unknown"/>
          <w:rFonts w:ascii="Consolas" w:hAnsi="Consolas" w:cs="Consolas"/>
          <w:color w:val="000000" w:themeColor="text1"/>
          <w:sz w:val="20"/>
          <w:u w:val="single"/>
        </w:rPr>
      </w:pPr>
      <w:ins w:id="771" w:author="Unknown">
        <w:r w:rsidRPr="007A2F21">
          <w:rPr>
            <w:rFonts w:ascii="Consolas" w:hAnsi="Consolas" w:cs="Consolas"/>
            <w:color w:val="000000" w:themeColor="text1"/>
            <w:sz w:val="20"/>
            <w:u w:val="single"/>
          </w:rPr>
          <w:t xml:space="preserve">   public Employee(String name, String address, int number)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2" w:author="Unknown"/>
          <w:rFonts w:ascii="Consolas" w:hAnsi="Consolas" w:cs="Consolas"/>
          <w:color w:val="000000" w:themeColor="text1"/>
          <w:sz w:val="20"/>
          <w:u w:val="single"/>
        </w:rPr>
      </w:pPr>
      <w:ins w:id="773" w:author="Unknown">
        <w:r w:rsidRPr="007A2F21">
          <w:rPr>
            <w:rFonts w:ascii="Consolas" w:hAnsi="Consolas" w:cs="Consolas"/>
            <w:color w:val="000000" w:themeColor="text1"/>
            <w:sz w:val="20"/>
            <w:u w:val="single"/>
          </w:rPr>
          <w:t xml:space="preserve">      System.out.println("Constructing an Employee");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4" w:author="Unknown"/>
          <w:rFonts w:ascii="Consolas" w:hAnsi="Consolas" w:cs="Consolas"/>
          <w:color w:val="000000" w:themeColor="text1"/>
          <w:sz w:val="20"/>
          <w:u w:val="single"/>
        </w:rPr>
      </w:pPr>
      <w:ins w:id="775" w:author="Unknown">
        <w:r w:rsidRPr="007A2F21">
          <w:rPr>
            <w:rFonts w:ascii="Consolas" w:hAnsi="Consolas" w:cs="Consolas"/>
            <w:color w:val="000000" w:themeColor="text1"/>
            <w:sz w:val="20"/>
            <w:u w:val="single"/>
          </w:rPr>
          <w:t xml:space="preserve">      this.name =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6" w:author="Unknown"/>
          <w:rFonts w:ascii="Consolas" w:hAnsi="Consolas" w:cs="Consolas"/>
          <w:color w:val="000000" w:themeColor="text1"/>
          <w:sz w:val="20"/>
          <w:u w:val="single"/>
        </w:rPr>
      </w:pPr>
      <w:ins w:id="777" w:author="Unknown">
        <w:r w:rsidRPr="007A2F21">
          <w:rPr>
            <w:rFonts w:ascii="Consolas" w:hAnsi="Consolas" w:cs="Consolas"/>
            <w:color w:val="000000" w:themeColor="text1"/>
            <w:sz w:val="20"/>
            <w:u w:val="single"/>
          </w:rPr>
          <w:t xml:space="preserve">      this.address = 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8" w:author="Unknown"/>
          <w:rFonts w:ascii="Consolas" w:hAnsi="Consolas" w:cs="Consolas"/>
          <w:color w:val="000000" w:themeColor="text1"/>
          <w:sz w:val="20"/>
          <w:u w:val="single"/>
        </w:rPr>
      </w:pPr>
      <w:ins w:id="779" w:author="Unknown">
        <w:r w:rsidRPr="007A2F21">
          <w:rPr>
            <w:rFonts w:ascii="Consolas" w:hAnsi="Consolas" w:cs="Consolas"/>
            <w:color w:val="000000" w:themeColor="text1"/>
            <w:sz w:val="20"/>
            <w:u w:val="single"/>
          </w:rPr>
          <w:t xml:space="preserve">      this.number =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0" w:author="Unknown"/>
          <w:rFonts w:ascii="Consolas" w:hAnsi="Consolas" w:cs="Consolas"/>
          <w:color w:val="000000" w:themeColor="text1"/>
          <w:sz w:val="20"/>
          <w:u w:val="single"/>
        </w:rPr>
      </w:pPr>
      <w:ins w:id="781"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2"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3" w:author="Unknown"/>
          <w:rFonts w:ascii="Consolas" w:hAnsi="Consolas" w:cs="Consolas"/>
          <w:color w:val="000000" w:themeColor="text1"/>
          <w:sz w:val="20"/>
          <w:u w:val="single"/>
        </w:rPr>
      </w:pPr>
      <w:ins w:id="784" w:author="Unknown">
        <w:r w:rsidRPr="007A2F21">
          <w:rPr>
            <w:rFonts w:ascii="Consolas" w:hAnsi="Consolas" w:cs="Consolas"/>
            <w:color w:val="000000" w:themeColor="text1"/>
            <w:sz w:val="20"/>
            <w:u w:val="single"/>
          </w:rPr>
          <w:t xml:space="preserve">   public void mailCheck()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5" w:author="Unknown"/>
          <w:rFonts w:ascii="Consolas" w:hAnsi="Consolas" w:cs="Consolas"/>
          <w:color w:val="000000" w:themeColor="text1"/>
          <w:sz w:val="20"/>
          <w:u w:val="single"/>
        </w:rPr>
      </w:pPr>
      <w:ins w:id="786" w:author="Unknown">
        <w:r w:rsidRPr="007A2F21">
          <w:rPr>
            <w:rFonts w:ascii="Consolas" w:hAnsi="Consolas" w:cs="Consolas"/>
            <w:color w:val="000000" w:themeColor="text1"/>
            <w:sz w:val="20"/>
            <w:u w:val="single"/>
          </w:rPr>
          <w:t xml:space="preserve">      System.out.println("Mailing a check to " + this.name + " " + this.address);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7" w:author="Unknown"/>
          <w:rFonts w:ascii="Consolas" w:hAnsi="Consolas" w:cs="Consolas"/>
          <w:color w:val="000000" w:themeColor="text1"/>
          <w:sz w:val="20"/>
          <w:u w:val="single"/>
        </w:rPr>
      </w:pPr>
      <w:ins w:id="78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89"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0" w:author="Unknown"/>
          <w:rFonts w:ascii="Consolas" w:hAnsi="Consolas" w:cs="Consolas"/>
          <w:color w:val="000000" w:themeColor="text1"/>
          <w:sz w:val="20"/>
          <w:u w:val="single"/>
        </w:rPr>
      </w:pPr>
      <w:ins w:id="791" w:author="Unknown">
        <w:r w:rsidRPr="007A2F21">
          <w:rPr>
            <w:rFonts w:ascii="Consolas" w:hAnsi="Consolas" w:cs="Consolas"/>
            <w:color w:val="000000" w:themeColor="text1"/>
            <w:sz w:val="20"/>
            <w:u w:val="single"/>
          </w:rPr>
          <w:t xml:space="preserve">   public String toString()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2" w:author="Unknown"/>
          <w:rFonts w:ascii="Consolas" w:hAnsi="Consolas" w:cs="Consolas"/>
          <w:color w:val="000000" w:themeColor="text1"/>
          <w:sz w:val="20"/>
          <w:u w:val="single"/>
        </w:rPr>
      </w:pPr>
      <w:ins w:id="793" w:author="Unknown">
        <w:r w:rsidRPr="007A2F21">
          <w:rPr>
            <w:rFonts w:ascii="Consolas" w:hAnsi="Consolas" w:cs="Consolas"/>
            <w:color w:val="000000" w:themeColor="text1"/>
            <w:sz w:val="20"/>
            <w:u w:val="single"/>
          </w:rPr>
          <w:t xml:space="preserve">      return name + " " + address + " " +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4" w:author="Unknown"/>
          <w:rFonts w:ascii="Consolas" w:hAnsi="Consolas" w:cs="Consolas"/>
          <w:color w:val="000000" w:themeColor="text1"/>
          <w:sz w:val="20"/>
          <w:u w:val="single"/>
        </w:rPr>
      </w:pPr>
      <w:ins w:id="79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6"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7" w:author="Unknown"/>
          <w:rFonts w:ascii="Consolas" w:hAnsi="Consolas" w:cs="Consolas"/>
          <w:color w:val="000000" w:themeColor="text1"/>
          <w:sz w:val="20"/>
          <w:u w:val="single"/>
        </w:rPr>
      </w:pPr>
      <w:ins w:id="798" w:author="Unknown">
        <w:r w:rsidRPr="007A2F21">
          <w:rPr>
            <w:rFonts w:ascii="Consolas" w:hAnsi="Consolas" w:cs="Consolas"/>
            <w:color w:val="000000" w:themeColor="text1"/>
            <w:sz w:val="20"/>
            <w:u w:val="single"/>
          </w:rPr>
          <w:t xml:space="preserve">   public String getName()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9" w:author="Unknown"/>
          <w:rFonts w:ascii="Consolas" w:hAnsi="Consolas" w:cs="Consolas"/>
          <w:color w:val="000000" w:themeColor="text1"/>
          <w:sz w:val="20"/>
          <w:u w:val="single"/>
        </w:rPr>
      </w:pPr>
      <w:ins w:id="800" w:author="Unknown">
        <w:r w:rsidRPr="007A2F21">
          <w:rPr>
            <w:rFonts w:ascii="Consolas" w:hAnsi="Consolas" w:cs="Consolas"/>
            <w:color w:val="000000" w:themeColor="text1"/>
            <w:sz w:val="20"/>
            <w:u w:val="single"/>
          </w:rPr>
          <w:t xml:space="preserve">      return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1" w:author="Unknown"/>
          <w:rFonts w:ascii="Consolas" w:hAnsi="Consolas" w:cs="Consolas"/>
          <w:color w:val="000000" w:themeColor="text1"/>
          <w:sz w:val="20"/>
          <w:u w:val="single"/>
        </w:rPr>
      </w:pPr>
      <w:ins w:id="802"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3"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4" w:author="Unknown"/>
          <w:rFonts w:ascii="Consolas" w:hAnsi="Consolas" w:cs="Consolas"/>
          <w:color w:val="000000" w:themeColor="text1"/>
          <w:sz w:val="20"/>
          <w:u w:val="single"/>
        </w:rPr>
      </w:pPr>
      <w:ins w:id="805" w:author="Unknown">
        <w:r w:rsidRPr="007A2F21">
          <w:rPr>
            <w:rFonts w:ascii="Consolas" w:hAnsi="Consolas" w:cs="Consolas"/>
            <w:color w:val="000000" w:themeColor="text1"/>
            <w:sz w:val="20"/>
            <w:u w:val="single"/>
          </w:rPr>
          <w:t xml:space="preserve">   public String getAddress()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6" w:author="Unknown"/>
          <w:rFonts w:ascii="Consolas" w:hAnsi="Consolas" w:cs="Consolas"/>
          <w:color w:val="000000" w:themeColor="text1"/>
          <w:sz w:val="20"/>
          <w:u w:val="single"/>
        </w:rPr>
      </w:pPr>
      <w:ins w:id="807" w:author="Unknown">
        <w:r w:rsidRPr="007A2F21">
          <w:rPr>
            <w:rFonts w:ascii="Consolas" w:hAnsi="Consolas" w:cs="Consolas"/>
            <w:color w:val="000000" w:themeColor="text1"/>
            <w:sz w:val="20"/>
            <w:u w:val="single"/>
          </w:rPr>
          <w:t xml:space="preserve">      return 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8" w:author="Unknown"/>
          <w:rFonts w:ascii="Consolas" w:hAnsi="Consolas" w:cs="Consolas"/>
          <w:color w:val="000000" w:themeColor="text1"/>
          <w:sz w:val="20"/>
          <w:u w:val="single"/>
        </w:rPr>
      </w:pPr>
      <w:ins w:id="809"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0"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1" w:author="Unknown"/>
          <w:rFonts w:ascii="Consolas" w:hAnsi="Consolas" w:cs="Consolas"/>
          <w:color w:val="000000" w:themeColor="text1"/>
          <w:sz w:val="20"/>
          <w:u w:val="single"/>
        </w:rPr>
      </w:pPr>
      <w:ins w:id="812" w:author="Unknown">
        <w:r w:rsidRPr="007A2F21">
          <w:rPr>
            <w:rFonts w:ascii="Consolas" w:hAnsi="Consolas" w:cs="Consolas"/>
            <w:color w:val="000000" w:themeColor="text1"/>
            <w:sz w:val="20"/>
            <w:u w:val="single"/>
          </w:rPr>
          <w:lastRenderedPageBreak/>
          <w:t xml:space="preserve">   public void setAddress(String newAddress)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3" w:author="Unknown"/>
          <w:rFonts w:ascii="Consolas" w:hAnsi="Consolas" w:cs="Consolas"/>
          <w:color w:val="000000" w:themeColor="text1"/>
          <w:sz w:val="20"/>
          <w:u w:val="single"/>
        </w:rPr>
      </w:pPr>
      <w:ins w:id="814" w:author="Unknown">
        <w:r w:rsidRPr="007A2F21">
          <w:rPr>
            <w:rFonts w:ascii="Consolas" w:hAnsi="Consolas" w:cs="Consolas"/>
            <w:color w:val="000000" w:themeColor="text1"/>
            <w:sz w:val="20"/>
            <w:u w:val="single"/>
          </w:rPr>
          <w:t xml:space="preserve">      address = newAddress;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5" w:author="Unknown"/>
          <w:rFonts w:ascii="Consolas" w:hAnsi="Consolas" w:cs="Consolas"/>
          <w:color w:val="000000" w:themeColor="text1"/>
          <w:sz w:val="20"/>
          <w:u w:val="single"/>
        </w:rPr>
      </w:pPr>
      <w:ins w:id="81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7"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8" w:author="Unknown"/>
          <w:rFonts w:ascii="Consolas" w:hAnsi="Consolas" w:cs="Consolas"/>
          <w:color w:val="000000" w:themeColor="text1"/>
          <w:sz w:val="20"/>
          <w:u w:val="single"/>
        </w:rPr>
      </w:pPr>
      <w:ins w:id="819" w:author="Unknown">
        <w:r w:rsidRPr="007A2F21">
          <w:rPr>
            <w:rFonts w:ascii="Consolas" w:hAnsi="Consolas" w:cs="Consolas"/>
            <w:color w:val="000000" w:themeColor="text1"/>
            <w:sz w:val="20"/>
            <w:u w:val="single"/>
          </w:rPr>
          <w:t xml:space="preserve">   public int getNumber()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0" w:author="Unknown"/>
          <w:rFonts w:ascii="Consolas" w:hAnsi="Consolas" w:cs="Consolas"/>
          <w:color w:val="000000" w:themeColor="text1"/>
          <w:sz w:val="20"/>
          <w:u w:val="single"/>
        </w:rPr>
      </w:pPr>
      <w:ins w:id="821" w:author="Unknown">
        <w:r w:rsidRPr="007A2F21">
          <w:rPr>
            <w:rFonts w:ascii="Consolas" w:hAnsi="Consolas" w:cs="Consolas"/>
            <w:color w:val="000000" w:themeColor="text1"/>
            <w:sz w:val="20"/>
            <w:u w:val="single"/>
          </w:rPr>
          <w:t xml:space="preserve">      return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2" w:author="Unknown"/>
          <w:rFonts w:ascii="Consolas" w:hAnsi="Consolas" w:cs="Consolas"/>
          <w:color w:val="000000" w:themeColor="text1"/>
          <w:sz w:val="20"/>
          <w:u w:val="single"/>
        </w:rPr>
      </w:pPr>
      <w:ins w:id="82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4" w:author="Unknown"/>
          <w:rFonts w:ascii="Consolas" w:hAnsi="Consolas" w:cs="Consolas"/>
          <w:color w:val="000000" w:themeColor="text1"/>
          <w:sz w:val="20"/>
          <w:u w:val="single"/>
        </w:rPr>
      </w:pPr>
      <w:ins w:id="825"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826" w:author="Unknown"/>
          <w:rFonts w:ascii="Arial" w:hAnsi="Arial" w:cs="Arial"/>
          <w:color w:val="000000" w:themeColor="text1"/>
          <w:sz w:val="21"/>
          <w:szCs w:val="21"/>
          <w:u w:val="single"/>
        </w:rPr>
      </w:pPr>
      <w:ins w:id="827" w:author="Unknown">
        <w:r w:rsidRPr="007A2F21">
          <w:rPr>
            <w:rFonts w:ascii="Arial" w:hAnsi="Arial" w:cs="Arial"/>
            <w:color w:val="000000" w:themeColor="text1"/>
            <w:sz w:val="21"/>
            <w:szCs w:val="21"/>
            <w:u w:val="single"/>
          </w:rPr>
          <w:t>Now suppose we extend Employee class as follows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8" w:author="Unknown"/>
          <w:rFonts w:ascii="Consolas" w:hAnsi="Consolas" w:cs="Consolas"/>
          <w:color w:val="000000" w:themeColor="text1"/>
          <w:sz w:val="20"/>
          <w:u w:val="single"/>
        </w:rPr>
      </w:pPr>
      <w:ins w:id="829" w:author="Unknown">
        <w:r w:rsidRPr="007A2F21">
          <w:rPr>
            <w:rFonts w:ascii="Consolas" w:hAnsi="Consolas" w:cs="Consolas"/>
            <w:color w:val="000000" w:themeColor="text1"/>
            <w:sz w:val="20"/>
            <w:u w:val="single"/>
          </w:rPr>
          <w:t>/* File name : Salary.java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0" w:author="Unknown"/>
          <w:rFonts w:ascii="Consolas" w:hAnsi="Consolas" w:cs="Consolas"/>
          <w:color w:val="000000" w:themeColor="text1"/>
          <w:sz w:val="20"/>
          <w:u w:val="single"/>
        </w:rPr>
      </w:pPr>
      <w:ins w:id="831" w:author="Unknown">
        <w:r w:rsidRPr="007A2F21">
          <w:rPr>
            <w:rFonts w:ascii="Consolas" w:hAnsi="Consolas" w:cs="Consolas"/>
            <w:color w:val="000000" w:themeColor="text1"/>
            <w:sz w:val="20"/>
            <w:u w:val="single"/>
          </w:rPr>
          <w:t>public class Salary extends Employee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2" w:author="Unknown"/>
          <w:rFonts w:ascii="Consolas" w:hAnsi="Consolas" w:cs="Consolas"/>
          <w:color w:val="000000" w:themeColor="text1"/>
          <w:sz w:val="20"/>
          <w:u w:val="single"/>
        </w:rPr>
      </w:pPr>
      <w:ins w:id="833" w:author="Unknown">
        <w:r w:rsidRPr="007A2F21">
          <w:rPr>
            <w:rFonts w:ascii="Consolas" w:hAnsi="Consolas" w:cs="Consolas"/>
            <w:color w:val="000000" w:themeColor="text1"/>
            <w:sz w:val="20"/>
            <w:u w:val="single"/>
          </w:rPr>
          <w:t xml:space="preserve">   private double salary; // Annual 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4" w:author="Unknown"/>
          <w:rFonts w:ascii="Consolas" w:hAnsi="Consolas" w:cs="Consolas"/>
          <w:color w:val="000000" w:themeColor="text1"/>
          <w:sz w:val="20"/>
          <w:u w:val="single"/>
        </w:rPr>
      </w:pPr>
      <w:ins w:id="83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6" w:author="Unknown"/>
          <w:rFonts w:ascii="Consolas" w:hAnsi="Consolas" w:cs="Consolas"/>
          <w:color w:val="000000" w:themeColor="text1"/>
          <w:sz w:val="20"/>
          <w:u w:val="single"/>
        </w:rPr>
      </w:pPr>
      <w:ins w:id="837" w:author="Unknown">
        <w:r w:rsidRPr="007A2F21">
          <w:rPr>
            <w:rFonts w:ascii="Consolas" w:hAnsi="Consolas" w:cs="Consolas"/>
            <w:color w:val="000000" w:themeColor="text1"/>
            <w:sz w:val="20"/>
            <w:u w:val="single"/>
          </w:rPr>
          <w:t xml:space="preserve">   public Salary(String name, String address, int number, double salary)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8" w:author="Unknown"/>
          <w:rFonts w:ascii="Consolas" w:hAnsi="Consolas" w:cs="Consolas"/>
          <w:color w:val="000000" w:themeColor="text1"/>
          <w:sz w:val="20"/>
          <w:u w:val="single"/>
        </w:rPr>
      </w:pPr>
      <w:ins w:id="839" w:author="Unknown">
        <w:r w:rsidRPr="007A2F21">
          <w:rPr>
            <w:rFonts w:ascii="Consolas" w:hAnsi="Consolas" w:cs="Consolas"/>
            <w:color w:val="000000" w:themeColor="text1"/>
            <w:sz w:val="20"/>
            <w:u w:val="single"/>
          </w:rPr>
          <w:t xml:space="preserve">      super(name, address,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0" w:author="Unknown"/>
          <w:rFonts w:ascii="Consolas" w:hAnsi="Consolas" w:cs="Consolas"/>
          <w:color w:val="000000" w:themeColor="text1"/>
          <w:sz w:val="20"/>
          <w:u w:val="single"/>
        </w:rPr>
      </w:pPr>
      <w:ins w:id="841" w:author="Unknown">
        <w:r w:rsidRPr="007A2F21">
          <w:rPr>
            <w:rFonts w:ascii="Consolas" w:hAnsi="Consolas" w:cs="Consolas"/>
            <w:color w:val="000000" w:themeColor="text1"/>
            <w:sz w:val="20"/>
            <w:u w:val="single"/>
          </w:rPr>
          <w:t xml:space="preserve">      setSalary(salary);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2" w:author="Unknown"/>
          <w:rFonts w:ascii="Consolas" w:hAnsi="Consolas" w:cs="Consolas"/>
          <w:color w:val="000000" w:themeColor="text1"/>
          <w:sz w:val="20"/>
          <w:u w:val="single"/>
        </w:rPr>
      </w:pPr>
      <w:ins w:id="84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4" w:author="Unknown"/>
          <w:rFonts w:ascii="Consolas" w:hAnsi="Consolas" w:cs="Consolas"/>
          <w:color w:val="000000" w:themeColor="text1"/>
          <w:sz w:val="20"/>
          <w:u w:val="single"/>
        </w:rPr>
      </w:pPr>
      <w:ins w:id="84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6" w:author="Unknown"/>
          <w:rFonts w:ascii="Consolas" w:hAnsi="Consolas" w:cs="Consolas"/>
          <w:color w:val="000000" w:themeColor="text1"/>
          <w:sz w:val="20"/>
          <w:u w:val="single"/>
        </w:rPr>
      </w:pPr>
      <w:ins w:id="847" w:author="Unknown">
        <w:r w:rsidRPr="007A2F21">
          <w:rPr>
            <w:rFonts w:ascii="Consolas" w:hAnsi="Consolas" w:cs="Consolas"/>
            <w:color w:val="000000" w:themeColor="text1"/>
            <w:sz w:val="20"/>
            <w:u w:val="single"/>
          </w:rPr>
          <w:t xml:space="preserve">   public void mailCheck()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8" w:author="Unknown"/>
          <w:rFonts w:ascii="Consolas" w:hAnsi="Consolas" w:cs="Consolas"/>
          <w:color w:val="000000" w:themeColor="text1"/>
          <w:sz w:val="20"/>
          <w:u w:val="single"/>
        </w:rPr>
      </w:pPr>
      <w:ins w:id="849" w:author="Unknown">
        <w:r w:rsidRPr="007A2F21">
          <w:rPr>
            <w:rFonts w:ascii="Consolas" w:hAnsi="Consolas" w:cs="Consolas"/>
            <w:color w:val="000000" w:themeColor="text1"/>
            <w:sz w:val="20"/>
            <w:u w:val="single"/>
          </w:rPr>
          <w:t xml:space="preserve">      System.out.println("Within mailCheck of Salary class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0" w:author="Unknown"/>
          <w:rFonts w:ascii="Consolas" w:hAnsi="Consolas" w:cs="Consolas"/>
          <w:color w:val="000000" w:themeColor="text1"/>
          <w:sz w:val="20"/>
          <w:u w:val="single"/>
        </w:rPr>
      </w:pPr>
      <w:ins w:id="851" w:author="Unknown">
        <w:r w:rsidRPr="007A2F21">
          <w:rPr>
            <w:rFonts w:ascii="Consolas" w:hAnsi="Consolas" w:cs="Consolas"/>
            <w:color w:val="000000" w:themeColor="text1"/>
            <w:sz w:val="20"/>
            <w:u w:val="single"/>
          </w:rPr>
          <w:t xml:space="preserve">      System.out.println("Mailing check to " + getName()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2" w:author="Unknown"/>
          <w:rFonts w:ascii="Consolas" w:hAnsi="Consolas" w:cs="Consolas"/>
          <w:color w:val="000000" w:themeColor="text1"/>
          <w:sz w:val="20"/>
          <w:u w:val="single"/>
        </w:rPr>
      </w:pPr>
      <w:ins w:id="853" w:author="Unknown">
        <w:r w:rsidRPr="007A2F21">
          <w:rPr>
            <w:rFonts w:ascii="Consolas" w:hAnsi="Consolas" w:cs="Consolas"/>
            <w:color w:val="000000" w:themeColor="text1"/>
            <w:sz w:val="20"/>
            <w:u w:val="single"/>
          </w:rPr>
          <w:t xml:space="preserve">      + " with salary " + 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4" w:author="Unknown"/>
          <w:rFonts w:ascii="Consolas" w:hAnsi="Consolas" w:cs="Consolas"/>
          <w:color w:val="000000" w:themeColor="text1"/>
          <w:sz w:val="20"/>
          <w:u w:val="single"/>
        </w:rPr>
      </w:pPr>
      <w:ins w:id="85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6" w:author="Unknown"/>
          <w:rFonts w:ascii="Consolas" w:hAnsi="Consolas" w:cs="Consolas"/>
          <w:color w:val="000000" w:themeColor="text1"/>
          <w:sz w:val="20"/>
          <w:u w:val="single"/>
        </w:rPr>
      </w:pPr>
      <w:ins w:id="857"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8" w:author="Unknown"/>
          <w:rFonts w:ascii="Consolas" w:hAnsi="Consolas" w:cs="Consolas"/>
          <w:color w:val="000000" w:themeColor="text1"/>
          <w:sz w:val="20"/>
          <w:u w:val="single"/>
        </w:rPr>
      </w:pPr>
      <w:ins w:id="859" w:author="Unknown">
        <w:r w:rsidRPr="007A2F21">
          <w:rPr>
            <w:rFonts w:ascii="Consolas" w:hAnsi="Consolas" w:cs="Consolas"/>
            <w:color w:val="000000" w:themeColor="text1"/>
            <w:sz w:val="20"/>
            <w:u w:val="single"/>
          </w:rPr>
          <w:t xml:space="preserve">   public double getSalary()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60" w:author="Unknown"/>
          <w:rFonts w:ascii="Consolas" w:hAnsi="Consolas" w:cs="Consolas"/>
          <w:color w:val="000000" w:themeColor="text1"/>
          <w:sz w:val="20"/>
          <w:u w:val="single"/>
        </w:rPr>
      </w:pPr>
      <w:ins w:id="861" w:author="Unknown">
        <w:r w:rsidRPr="007A2F21">
          <w:rPr>
            <w:rFonts w:ascii="Consolas" w:hAnsi="Consolas" w:cs="Consolas"/>
            <w:color w:val="000000" w:themeColor="text1"/>
            <w:sz w:val="20"/>
            <w:u w:val="single"/>
          </w:rPr>
          <w:t xml:space="preserve">      return 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62" w:author="Unknown"/>
          <w:rFonts w:ascii="Consolas" w:hAnsi="Consolas" w:cs="Consolas"/>
          <w:color w:val="000000" w:themeColor="text1"/>
          <w:sz w:val="20"/>
          <w:u w:val="single"/>
        </w:rPr>
      </w:pPr>
      <w:ins w:id="86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64" w:author="Unknown"/>
          <w:rFonts w:ascii="Consolas" w:hAnsi="Consolas" w:cs="Consolas"/>
          <w:color w:val="000000" w:themeColor="text1"/>
          <w:sz w:val="20"/>
          <w:u w:val="single"/>
        </w:rPr>
      </w:pPr>
      <w:ins w:id="86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66" w:author="Unknown"/>
          <w:rFonts w:ascii="Consolas" w:hAnsi="Consolas" w:cs="Consolas"/>
          <w:color w:val="000000" w:themeColor="text1"/>
          <w:sz w:val="20"/>
          <w:u w:val="single"/>
        </w:rPr>
      </w:pPr>
      <w:ins w:id="867" w:author="Unknown">
        <w:r w:rsidRPr="007A2F21">
          <w:rPr>
            <w:rFonts w:ascii="Consolas" w:hAnsi="Consolas" w:cs="Consolas"/>
            <w:color w:val="000000" w:themeColor="text1"/>
            <w:sz w:val="20"/>
            <w:u w:val="single"/>
          </w:rPr>
          <w:t xml:space="preserve">   public void setSalary(double newSalary)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68" w:author="Unknown"/>
          <w:rFonts w:ascii="Consolas" w:hAnsi="Consolas" w:cs="Consolas"/>
          <w:color w:val="000000" w:themeColor="text1"/>
          <w:sz w:val="20"/>
          <w:u w:val="single"/>
        </w:rPr>
      </w:pPr>
      <w:ins w:id="869" w:author="Unknown">
        <w:r w:rsidRPr="007A2F21">
          <w:rPr>
            <w:rFonts w:ascii="Consolas" w:hAnsi="Consolas" w:cs="Consolas"/>
            <w:color w:val="000000" w:themeColor="text1"/>
            <w:sz w:val="20"/>
            <w:u w:val="single"/>
          </w:rPr>
          <w:t xml:space="preserve">      if(newSalary &gt;= 0.0)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70" w:author="Unknown"/>
          <w:rFonts w:ascii="Consolas" w:hAnsi="Consolas" w:cs="Consolas"/>
          <w:color w:val="000000" w:themeColor="text1"/>
          <w:sz w:val="20"/>
          <w:u w:val="single"/>
        </w:rPr>
      </w:pPr>
      <w:ins w:id="871" w:author="Unknown">
        <w:r w:rsidRPr="007A2F21">
          <w:rPr>
            <w:rFonts w:ascii="Consolas" w:hAnsi="Consolas" w:cs="Consolas"/>
            <w:color w:val="000000" w:themeColor="text1"/>
            <w:sz w:val="20"/>
            <w:u w:val="single"/>
          </w:rPr>
          <w:t xml:space="preserve">         salary = newSalary;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72" w:author="Unknown"/>
          <w:rFonts w:ascii="Consolas" w:hAnsi="Consolas" w:cs="Consolas"/>
          <w:color w:val="000000" w:themeColor="text1"/>
          <w:sz w:val="20"/>
          <w:u w:val="single"/>
        </w:rPr>
      </w:pPr>
      <w:ins w:id="87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74" w:author="Unknown"/>
          <w:rFonts w:ascii="Consolas" w:hAnsi="Consolas" w:cs="Consolas"/>
          <w:color w:val="000000" w:themeColor="text1"/>
          <w:sz w:val="20"/>
          <w:u w:val="single"/>
        </w:rPr>
      </w:pPr>
      <w:ins w:id="87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76" w:author="Unknown"/>
          <w:rFonts w:ascii="Consolas" w:hAnsi="Consolas" w:cs="Consolas"/>
          <w:color w:val="000000" w:themeColor="text1"/>
          <w:sz w:val="20"/>
          <w:u w:val="single"/>
        </w:rPr>
      </w:pPr>
      <w:ins w:id="877" w:author="Unknown">
        <w:r w:rsidRPr="007A2F21">
          <w:rPr>
            <w:rFonts w:ascii="Consolas" w:hAnsi="Consolas" w:cs="Consolas"/>
            <w:color w:val="000000" w:themeColor="text1"/>
            <w:sz w:val="20"/>
            <w:u w:val="single"/>
          </w:rPr>
          <w:lastRenderedPageBreak/>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78" w:author="Unknown"/>
          <w:rFonts w:ascii="Consolas" w:hAnsi="Consolas" w:cs="Consolas"/>
          <w:color w:val="000000" w:themeColor="text1"/>
          <w:sz w:val="20"/>
          <w:u w:val="single"/>
        </w:rPr>
      </w:pPr>
      <w:ins w:id="879" w:author="Unknown">
        <w:r w:rsidRPr="007A2F21">
          <w:rPr>
            <w:rFonts w:ascii="Consolas" w:hAnsi="Consolas" w:cs="Consolas"/>
            <w:color w:val="000000" w:themeColor="text1"/>
            <w:sz w:val="20"/>
            <w:u w:val="single"/>
          </w:rPr>
          <w:t xml:space="preserve">   public double computePay()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80" w:author="Unknown"/>
          <w:rFonts w:ascii="Consolas" w:hAnsi="Consolas" w:cs="Consolas"/>
          <w:color w:val="000000" w:themeColor="text1"/>
          <w:sz w:val="20"/>
          <w:u w:val="single"/>
        </w:rPr>
      </w:pPr>
      <w:ins w:id="881" w:author="Unknown">
        <w:r w:rsidRPr="007A2F21">
          <w:rPr>
            <w:rFonts w:ascii="Consolas" w:hAnsi="Consolas" w:cs="Consolas"/>
            <w:color w:val="000000" w:themeColor="text1"/>
            <w:sz w:val="20"/>
            <w:u w:val="single"/>
          </w:rPr>
          <w:t xml:space="preserve">      System.out.println("Computing salary pay for " + getName());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82" w:author="Unknown"/>
          <w:rFonts w:ascii="Consolas" w:hAnsi="Consolas" w:cs="Consolas"/>
          <w:color w:val="000000" w:themeColor="text1"/>
          <w:sz w:val="20"/>
          <w:u w:val="single"/>
        </w:rPr>
      </w:pPr>
      <w:ins w:id="883" w:author="Unknown">
        <w:r w:rsidRPr="007A2F21">
          <w:rPr>
            <w:rFonts w:ascii="Consolas" w:hAnsi="Consolas" w:cs="Consolas"/>
            <w:color w:val="000000" w:themeColor="text1"/>
            <w:sz w:val="20"/>
            <w:u w:val="single"/>
          </w:rPr>
          <w:t xml:space="preserve">      return salary/52;</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84" w:author="Unknown"/>
          <w:rFonts w:ascii="Consolas" w:hAnsi="Consolas" w:cs="Consolas"/>
          <w:color w:val="000000" w:themeColor="text1"/>
          <w:sz w:val="20"/>
          <w:u w:val="single"/>
        </w:rPr>
      </w:pPr>
      <w:ins w:id="88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86" w:author="Unknown"/>
          <w:rFonts w:ascii="Consolas" w:hAnsi="Consolas" w:cs="Consolas"/>
          <w:color w:val="000000" w:themeColor="text1"/>
          <w:sz w:val="20"/>
          <w:u w:val="single"/>
        </w:rPr>
      </w:pPr>
      <w:ins w:id="887"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888" w:author="Unknown"/>
          <w:rFonts w:ascii="Arial" w:hAnsi="Arial" w:cs="Arial"/>
          <w:color w:val="000000" w:themeColor="text1"/>
          <w:sz w:val="21"/>
          <w:szCs w:val="21"/>
          <w:u w:val="single"/>
        </w:rPr>
      </w:pPr>
      <w:ins w:id="889" w:author="Unknown">
        <w:r w:rsidRPr="007A2F21">
          <w:rPr>
            <w:rFonts w:ascii="Arial" w:hAnsi="Arial" w:cs="Arial"/>
            <w:color w:val="000000" w:themeColor="text1"/>
            <w:sz w:val="21"/>
            <w:szCs w:val="21"/>
            <w:u w:val="single"/>
          </w:rPr>
          <w:t>Now, you study the following program carefully and try to determine its output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0" w:author="Unknown"/>
          <w:rFonts w:ascii="Consolas" w:hAnsi="Consolas" w:cs="Consolas"/>
          <w:color w:val="000000" w:themeColor="text1"/>
          <w:sz w:val="20"/>
          <w:u w:val="single"/>
        </w:rPr>
      </w:pPr>
      <w:ins w:id="891" w:author="Unknown">
        <w:r w:rsidRPr="007A2F21">
          <w:rPr>
            <w:rFonts w:ascii="Consolas" w:hAnsi="Consolas" w:cs="Consolas"/>
            <w:color w:val="000000" w:themeColor="text1"/>
            <w:sz w:val="20"/>
            <w:u w:val="single"/>
          </w:rPr>
          <w:t>/* File name : VirtualDemo.java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2" w:author="Unknown"/>
          <w:rFonts w:ascii="Consolas" w:hAnsi="Consolas" w:cs="Consolas"/>
          <w:color w:val="000000" w:themeColor="text1"/>
          <w:sz w:val="20"/>
          <w:u w:val="single"/>
        </w:rPr>
      </w:pPr>
      <w:ins w:id="893" w:author="Unknown">
        <w:r w:rsidRPr="007A2F21">
          <w:rPr>
            <w:rFonts w:ascii="Consolas" w:hAnsi="Consolas" w:cs="Consolas"/>
            <w:color w:val="000000" w:themeColor="text1"/>
            <w:sz w:val="20"/>
            <w:u w:val="single"/>
          </w:rPr>
          <w:t>public class VirtualDemo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4"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5" w:author="Unknown"/>
          <w:rFonts w:ascii="Consolas" w:hAnsi="Consolas" w:cs="Consolas"/>
          <w:color w:val="000000" w:themeColor="text1"/>
          <w:sz w:val="20"/>
          <w:u w:val="single"/>
        </w:rPr>
      </w:pPr>
      <w:ins w:id="896" w:author="Unknown">
        <w:r w:rsidRPr="007A2F21">
          <w:rPr>
            <w:rFonts w:ascii="Consolas" w:hAnsi="Consolas" w:cs="Consolas"/>
            <w:color w:val="000000" w:themeColor="text1"/>
            <w:sz w:val="20"/>
            <w:u w:val="single"/>
          </w:rPr>
          <w:t xml:space="preserve">   public static void main(String []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7" w:author="Unknown"/>
          <w:rFonts w:ascii="Consolas" w:hAnsi="Consolas" w:cs="Consolas"/>
          <w:color w:val="000000" w:themeColor="text1"/>
          <w:sz w:val="20"/>
          <w:u w:val="single"/>
        </w:rPr>
      </w:pPr>
      <w:ins w:id="898" w:author="Unknown">
        <w:r w:rsidRPr="007A2F21">
          <w:rPr>
            <w:rFonts w:ascii="Consolas" w:hAnsi="Consolas" w:cs="Consolas"/>
            <w:color w:val="000000" w:themeColor="text1"/>
            <w:sz w:val="20"/>
            <w:u w:val="single"/>
          </w:rPr>
          <w:t xml:space="preserve">      Salary s = new Salary("Mohd Mohtashim", "Ambehta, UP", 3, 3600.00);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9" w:author="Unknown"/>
          <w:rFonts w:ascii="Consolas" w:hAnsi="Consolas" w:cs="Consolas"/>
          <w:color w:val="000000" w:themeColor="text1"/>
          <w:sz w:val="20"/>
          <w:u w:val="single"/>
        </w:rPr>
      </w:pPr>
      <w:ins w:id="900" w:author="Unknown">
        <w:r w:rsidRPr="007A2F21">
          <w:rPr>
            <w:rFonts w:ascii="Consolas" w:hAnsi="Consolas" w:cs="Consolas"/>
            <w:color w:val="000000" w:themeColor="text1"/>
            <w:sz w:val="20"/>
            <w:u w:val="single"/>
          </w:rPr>
          <w:t xml:space="preserve">      Employee e = new Salary("John Adams", "Boston, MA", 2, 2400.00);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1" w:author="Unknown"/>
          <w:rFonts w:ascii="Consolas" w:hAnsi="Consolas" w:cs="Consolas"/>
          <w:color w:val="000000" w:themeColor="text1"/>
          <w:sz w:val="20"/>
          <w:u w:val="single"/>
        </w:rPr>
      </w:pPr>
      <w:ins w:id="902" w:author="Unknown">
        <w:r w:rsidRPr="007A2F21">
          <w:rPr>
            <w:rFonts w:ascii="Consolas" w:hAnsi="Consolas" w:cs="Consolas"/>
            <w:color w:val="000000" w:themeColor="text1"/>
            <w:sz w:val="20"/>
            <w:u w:val="single"/>
          </w:rPr>
          <w:t xml:space="preserve">      System.out.println("Call mailCheck using Salary reference --");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3" w:author="Unknown"/>
          <w:rFonts w:ascii="Consolas" w:hAnsi="Consolas" w:cs="Consolas"/>
          <w:color w:val="000000" w:themeColor="text1"/>
          <w:sz w:val="20"/>
          <w:u w:val="single"/>
        </w:rPr>
      </w:pPr>
      <w:ins w:id="904" w:author="Unknown">
        <w:r w:rsidRPr="007A2F21">
          <w:rPr>
            <w:rFonts w:ascii="Consolas" w:hAnsi="Consolas" w:cs="Consolas"/>
            <w:color w:val="000000" w:themeColor="text1"/>
            <w:sz w:val="20"/>
            <w:u w:val="single"/>
          </w:rPr>
          <w:t xml:space="preserve">      s.mailCheck();</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5" w:author="Unknown"/>
          <w:rFonts w:ascii="Consolas" w:hAnsi="Consolas" w:cs="Consolas"/>
          <w:color w:val="000000" w:themeColor="text1"/>
          <w:sz w:val="20"/>
          <w:u w:val="single"/>
        </w:rPr>
      </w:pPr>
      <w:ins w:id="906" w:author="Unknown">
        <w:r w:rsidRPr="007A2F21">
          <w:rPr>
            <w:rFonts w:ascii="Consolas" w:hAnsi="Consolas" w:cs="Consolas"/>
            <w:color w:val="000000" w:themeColor="text1"/>
            <w:sz w:val="20"/>
            <w:u w:val="single"/>
          </w:rPr>
          <w:t xml:space="preserve">      System.out.println("\n Call mailCheck using Employee reference--");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7" w:author="Unknown"/>
          <w:rFonts w:ascii="Consolas" w:hAnsi="Consolas" w:cs="Consolas"/>
          <w:color w:val="000000" w:themeColor="text1"/>
          <w:sz w:val="20"/>
          <w:u w:val="single"/>
        </w:rPr>
      </w:pPr>
      <w:ins w:id="908" w:author="Unknown">
        <w:r w:rsidRPr="007A2F21">
          <w:rPr>
            <w:rFonts w:ascii="Consolas" w:hAnsi="Consolas" w:cs="Consolas"/>
            <w:color w:val="000000" w:themeColor="text1"/>
            <w:sz w:val="20"/>
            <w:u w:val="single"/>
          </w:rPr>
          <w:t xml:space="preserve">      e.mailCheck();</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9" w:author="Unknown"/>
          <w:rFonts w:ascii="Consolas" w:hAnsi="Consolas" w:cs="Consolas"/>
          <w:color w:val="000000" w:themeColor="text1"/>
          <w:sz w:val="20"/>
          <w:u w:val="single"/>
        </w:rPr>
      </w:pPr>
      <w:ins w:id="910"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1" w:author="Unknown"/>
          <w:rFonts w:ascii="Consolas" w:hAnsi="Consolas" w:cs="Consolas"/>
          <w:color w:val="000000" w:themeColor="text1"/>
          <w:sz w:val="20"/>
          <w:u w:val="single"/>
        </w:rPr>
      </w:pPr>
      <w:ins w:id="912"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913" w:author="Unknown"/>
          <w:rFonts w:ascii="Arial" w:hAnsi="Arial" w:cs="Arial"/>
          <w:color w:val="000000" w:themeColor="text1"/>
          <w:sz w:val="21"/>
          <w:szCs w:val="21"/>
          <w:u w:val="single"/>
        </w:rPr>
      </w:pPr>
      <w:ins w:id="914" w:author="Unknown">
        <w:r w:rsidRPr="007A2F21">
          <w:rPr>
            <w:rFonts w:ascii="Arial" w:hAnsi="Arial" w:cs="Arial"/>
            <w:color w:val="000000" w:themeColor="text1"/>
            <w:sz w:val="21"/>
            <w:szCs w:val="21"/>
            <w:u w:val="single"/>
          </w:rPr>
          <w:t>This will produce the following result −</w:t>
        </w:r>
      </w:ins>
    </w:p>
    <w:p w:rsidR="007F41EA" w:rsidRPr="007A2F21" w:rsidRDefault="007F41EA" w:rsidP="007F41EA">
      <w:pPr>
        <w:shd w:val="clear" w:color="auto" w:fill="FFFFFF"/>
        <w:spacing w:before="48" w:after="48" w:line="360" w:lineRule="atLeast"/>
        <w:ind w:right="-402"/>
        <w:outlineLvl w:val="2"/>
        <w:rPr>
          <w:ins w:id="915" w:author="Unknown"/>
          <w:rFonts w:ascii="Arial" w:hAnsi="Arial" w:cs="Arial"/>
          <w:color w:val="000000" w:themeColor="text1"/>
          <w:sz w:val="27"/>
          <w:szCs w:val="27"/>
          <w:u w:val="single"/>
        </w:rPr>
      </w:pPr>
      <w:ins w:id="916" w:author="Unknown">
        <w:r w:rsidRPr="007A2F21">
          <w:rPr>
            <w:rFonts w:ascii="Arial" w:hAnsi="Arial" w:cs="Arial"/>
            <w:color w:val="000000" w:themeColor="text1"/>
            <w:sz w:val="27"/>
            <w:szCs w:val="27"/>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7" w:author="Unknown"/>
          <w:rFonts w:ascii="Consolas" w:hAnsi="Consolas" w:cs="Consolas"/>
          <w:color w:val="000000" w:themeColor="text1"/>
          <w:sz w:val="18"/>
          <w:szCs w:val="18"/>
          <w:u w:val="single"/>
        </w:rPr>
      </w:pPr>
      <w:ins w:id="918" w:author="Unknown">
        <w:r w:rsidRPr="007A2F21">
          <w:rPr>
            <w:rFonts w:ascii="Consolas" w:hAnsi="Consolas" w:cs="Consolas"/>
            <w:color w:val="000000" w:themeColor="text1"/>
            <w:sz w:val="18"/>
            <w:szCs w:val="18"/>
            <w:u w:val="single"/>
          </w:rPr>
          <w:t>Constructing an Employee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9" w:author="Unknown"/>
          <w:rFonts w:ascii="Consolas" w:hAnsi="Consolas" w:cs="Consolas"/>
          <w:color w:val="000000" w:themeColor="text1"/>
          <w:sz w:val="18"/>
          <w:szCs w:val="18"/>
          <w:u w:val="single"/>
        </w:rPr>
      </w:pPr>
      <w:ins w:id="920" w:author="Unknown">
        <w:r w:rsidRPr="007A2F21">
          <w:rPr>
            <w:rFonts w:ascii="Consolas" w:hAnsi="Consolas" w:cs="Consolas"/>
            <w:color w:val="000000" w:themeColor="text1"/>
            <w:sz w:val="18"/>
            <w:szCs w:val="18"/>
            <w:u w:val="single"/>
          </w:rPr>
          <w:t>Constructing an Employee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1" w:author="Unknown"/>
          <w:rFonts w:ascii="Consolas" w:hAnsi="Consolas" w:cs="Consolas"/>
          <w:color w:val="000000" w:themeColor="text1"/>
          <w:sz w:val="18"/>
          <w:szCs w:val="18"/>
          <w:u w:val="single"/>
        </w:rPr>
      </w:pPr>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2" w:author="Unknown"/>
          <w:rFonts w:ascii="Consolas" w:hAnsi="Consolas" w:cs="Consolas"/>
          <w:color w:val="000000" w:themeColor="text1"/>
          <w:sz w:val="18"/>
          <w:szCs w:val="18"/>
          <w:u w:val="single"/>
        </w:rPr>
      </w:pPr>
      <w:ins w:id="923" w:author="Unknown">
        <w:r w:rsidRPr="007A2F21">
          <w:rPr>
            <w:rFonts w:ascii="Consolas" w:hAnsi="Consolas" w:cs="Consolas"/>
            <w:color w:val="000000" w:themeColor="text1"/>
            <w:sz w:val="18"/>
            <w:szCs w:val="18"/>
            <w:u w:val="single"/>
          </w:rPr>
          <w:t>Call mailCheck using Salary reference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4" w:author="Unknown"/>
          <w:rFonts w:ascii="Consolas" w:hAnsi="Consolas" w:cs="Consolas"/>
          <w:color w:val="000000" w:themeColor="text1"/>
          <w:sz w:val="18"/>
          <w:szCs w:val="18"/>
          <w:u w:val="single"/>
        </w:rPr>
      </w:pPr>
      <w:ins w:id="925" w:author="Unknown">
        <w:r w:rsidRPr="007A2F21">
          <w:rPr>
            <w:rFonts w:ascii="Consolas" w:hAnsi="Consolas" w:cs="Consolas"/>
            <w:color w:val="000000" w:themeColor="text1"/>
            <w:sz w:val="18"/>
            <w:szCs w:val="18"/>
            <w:u w:val="single"/>
          </w:rPr>
          <w:t>Within mailCheck of Salary class</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6" w:author="Unknown"/>
          <w:rFonts w:ascii="Consolas" w:hAnsi="Consolas" w:cs="Consolas"/>
          <w:color w:val="000000" w:themeColor="text1"/>
          <w:sz w:val="18"/>
          <w:szCs w:val="18"/>
          <w:u w:val="single"/>
        </w:rPr>
      </w:pPr>
      <w:ins w:id="927" w:author="Unknown">
        <w:r w:rsidRPr="007A2F21">
          <w:rPr>
            <w:rFonts w:ascii="Consolas" w:hAnsi="Consolas" w:cs="Consolas"/>
            <w:color w:val="000000" w:themeColor="text1"/>
            <w:sz w:val="18"/>
            <w:szCs w:val="18"/>
            <w:u w:val="single"/>
          </w:rPr>
          <w:t>ailing check to Mohd Mohtashim with salary 3600.0</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8" w:author="Unknown"/>
          <w:rFonts w:ascii="Consolas" w:hAnsi="Consolas" w:cs="Consolas"/>
          <w:color w:val="000000" w:themeColor="text1"/>
          <w:sz w:val="18"/>
          <w:szCs w:val="18"/>
          <w:u w:val="single"/>
        </w:rPr>
      </w:pPr>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9" w:author="Unknown"/>
          <w:rFonts w:ascii="Consolas" w:hAnsi="Consolas" w:cs="Consolas"/>
          <w:color w:val="000000" w:themeColor="text1"/>
          <w:sz w:val="18"/>
          <w:szCs w:val="18"/>
          <w:u w:val="single"/>
        </w:rPr>
      </w:pPr>
      <w:ins w:id="930" w:author="Unknown">
        <w:r w:rsidRPr="007A2F21">
          <w:rPr>
            <w:rFonts w:ascii="Consolas" w:hAnsi="Consolas" w:cs="Consolas"/>
            <w:color w:val="000000" w:themeColor="text1"/>
            <w:sz w:val="18"/>
            <w:szCs w:val="18"/>
            <w:u w:val="single"/>
          </w:rPr>
          <w:t>Call mailCheck using Employee reference--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1" w:author="Unknown"/>
          <w:rFonts w:ascii="Consolas" w:hAnsi="Consolas" w:cs="Consolas"/>
          <w:color w:val="000000" w:themeColor="text1"/>
          <w:sz w:val="18"/>
          <w:szCs w:val="18"/>
          <w:u w:val="single"/>
        </w:rPr>
      </w:pPr>
      <w:ins w:id="932" w:author="Unknown">
        <w:r w:rsidRPr="007A2F21">
          <w:rPr>
            <w:rFonts w:ascii="Consolas" w:hAnsi="Consolas" w:cs="Consolas"/>
            <w:color w:val="000000" w:themeColor="text1"/>
            <w:sz w:val="18"/>
            <w:szCs w:val="18"/>
            <w:u w:val="single"/>
          </w:rPr>
          <w:t>Within mailCheck of Salary class</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3" w:author="Unknown"/>
          <w:rFonts w:ascii="Consolas" w:hAnsi="Consolas" w:cs="Consolas"/>
          <w:color w:val="000000" w:themeColor="text1"/>
          <w:sz w:val="18"/>
          <w:szCs w:val="18"/>
          <w:u w:val="single"/>
        </w:rPr>
      </w:pPr>
      <w:ins w:id="934" w:author="Unknown">
        <w:r w:rsidRPr="007A2F21">
          <w:rPr>
            <w:rFonts w:ascii="Consolas" w:hAnsi="Consolas" w:cs="Consolas"/>
            <w:color w:val="000000" w:themeColor="text1"/>
            <w:sz w:val="18"/>
            <w:szCs w:val="18"/>
            <w:u w:val="single"/>
          </w:rPr>
          <w:t>ailing check to John Adams with salary 2400.0</w:t>
        </w:r>
      </w:ins>
    </w:p>
    <w:p w:rsidR="007F41EA" w:rsidRPr="007A2F21" w:rsidRDefault="007F41EA" w:rsidP="007F41EA">
      <w:pPr>
        <w:shd w:val="clear" w:color="auto" w:fill="FFFFFF"/>
        <w:spacing w:after="240" w:line="360" w:lineRule="atLeast"/>
        <w:ind w:left="-402" w:right="-402"/>
        <w:jc w:val="both"/>
        <w:rPr>
          <w:ins w:id="935" w:author="Unknown"/>
          <w:rFonts w:ascii="Arial" w:hAnsi="Arial" w:cs="Arial"/>
          <w:color w:val="000000" w:themeColor="text1"/>
          <w:sz w:val="21"/>
          <w:szCs w:val="21"/>
          <w:u w:val="single"/>
        </w:rPr>
      </w:pPr>
      <w:ins w:id="936" w:author="Unknown">
        <w:r w:rsidRPr="007A2F21">
          <w:rPr>
            <w:rFonts w:ascii="Arial" w:hAnsi="Arial" w:cs="Arial"/>
            <w:color w:val="000000" w:themeColor="text1"/>
            <w:sz w:val="21"/>
            <w:szCs w:val="21"/>
            <w:u w:val="single"/>
          </w:rPr>
          <w:t>Here, we instantiate two Salary objects. One using a Salary reference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s</w:t>
        </w:r>
        <w:r w:rsidRPr="007A2F21">
          <w:rPr>
            <w:rFonts w:ascii="Arial" w:hAnsi="Arial" w:cs="Arial"/>
            <w:color w:val="000000" w:themeColor="text1"/>
            <w:sz w:val="21"/>
            <w:szCs w:val="21"/>
            <w:u w:val="single"/>
          </w:rPr>
          <w:t>, and the other using an Employee reference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e</w:t>
        </w:r>
        <w:r w:rsidRPr="007A2F21">
          <w:rPr>
            <w:rFonts w:ascii="Arial" w:hAnsi="Arial" w:cs="Arial"/>
            <w:color w:val="000000" w:themeColor="text1"/>
            <w:sz w:val="21"/>
            <w:szCs w:val="21"/>
            <w:u w:val="single"/>
          </w:rPr>
          <w:t>.</w:t>
        </w:r>
      </w:ins>
    </w:p>
    <w:p w:rsidR="007F41EA" w:rsidRPr="007A2F21" w:rsidRDefault="007F41EA" w:rsidP="007F41EA">
      <w:pPr>
        <w:shd w:val="clear" w:color="auto" w:fill="FFFFFF"/>
        <w:spacing w:after="240" w:line="360" w:lineRule="atLeast"/>
        <w:ind w:left="-402" w:right="-402"/>
        <w:jc w:val="both"/>
        <w:rPr>
          <w:ins w:id="937" w:author="Unknown"/>
          <w:rFonts w:ascii="Arial" w:hAnsi="Arial" w:cs="Arial"/>
          <w:color w:val="000000" w:themeColor="text1"/>
          <w:sz w:val="21"/>
          <w:szCs w:val="21"/>
          <w:u w:val="single"/>
        </w:rPr>
      </w:pPr>
      <w:ins w:id="938" w:author="Unknown">
        <w:r w:rsidRPr="007A2F21">
          <w:rPr>
            <w:rFonts w:ascii="Arial" w:hAnsi="Arial" w:cs="Arial"/>
            <w:color w:val="000000" w:themeColor="text1"/>
            <w:sz w:val="21"/>
            <w:szCs w:val="21"/>
            <w:u w:val="single"/>
          </w:rPr>
          <w:t>While invoking</w:t>
        </w:r>
        <w:r w:rsidRPr="007A2F21">
          <w:rPr>
            <w:rFonts w:ascii="Arial" w:hAnsi="Arial" w:cs="Arial"/>
            <w:color w:val="000000" w:themeColor="text1"/>
            <w:sz w:val="21"/>
            <w:u w:val="single"/>
          </w:rPr>
          <w:t> </w:t>
        </w:r>
        <w:r w:rsidRPr="007A2F21">
          <w:rPr>
            <w:rFonts w:ascii="Arial" w:hAnsi="Arial" w:cs="Arial"/>
            <w:i/>
            <w:iCs/>
            <w:color w:val="000000" w:themeColor="text1"/>
            <w:sz w:val="21"/>
            <w:szCs w:val="21"/>
            <w:u w:val="single"/>
          </w:rPr>
          <w:t>s.mailCheck()</w:t>
        </w:r>
        <w:r w:rsidRPr="007A2F21">
          <w:rPr>
            <w:rFonts w:ascii="Arial" w:hAnsi="Arial" w:cs="Arial"/>
            <w:color w:val="000000" w:themeColor="text1"/>
            <w:sz w:val="21"/>
            <w:szCs w:val="21"/>
            <w:u w:val="single"/>
          </w:rPr>
          <w:t>, the compiler sees mailCheck() in the Salary class at compile time, and the JVM invokes mailCheck() in the Salary class at run time.</w:t>
        </w:r>
      </w:ins>
    </w:p>
    <w:p w:rsidR="007F41EA" w:rsidRPr="007A2F21" w:rsidRDefault="007F41EA" w:rsidP="007F41EA">
      <w:pPr>
        <w:shd w:val="clear" w:color="auto" w:fill="FFFFFF"/>
        <w:spacing w:after="240" w:line="360" w:lineRule="atLeast"/>
        <w:ind w:left="-402" w:right="-402"/>
        <w:jc w:val="both"/>
        <w:rPr>
          <w:ins w:id="939" w:author="Unknown"/>
          <w:rFonts w:ascii="Arial" w:hAnsi="Arial" w:cs="Arial"/>
          <w:color w:val="000000" w:themeColor="text1"/>
          <w:sz w:val="21"/>
          <w:szCs w:val="21"/>
          <w:u w:val="single"/>
        </w:rPr>
      </w:pPr>
      <w:ins w:id="940" w:author="Unknown">
        <w:r w:rsidRPr="007A2F21">
          <w:rPr>
            <w:rFonts w:ascii="Arial" w:hAnsi="Arial" w:cs="Arial"/>
            <w:color w:val="000000" w:themeColor="text1"/>
            <w:sz w:val="21"/>
            <w:szCs w:val="21"/>
            <w:u w:val="single"/>
          </w:rPr>
          <w:lastRenderedPageBreak/>
          <w:t>mailCheck() on</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is quite different because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is an Employee reference. When the compiler sees</w:t>
        </w:r>
        <w:r w:rsidRPr="007A2F21">
          <w:rPr>
            <w:rFonts w:ascii="Arial" w:hAnsi="Arial" w:cs="Arial"/>
            <w:color w:val="000000" w:themeColor="text1"/>
            <w:sz w:val="21"/>
            <w:u w:val="single"/>
          </w:rPr>
          <w:t> </w:t>
        </w:r>
        <w:r w:rsidRPr="007A2F21">
          <w:rPr>
            <w:rFonts w:ascii="Arial" w:hAnsi="Arial" w:cs="Arial"/>
            <w:i/>
            <w:iCs/>
            <w:color w:val="000000" w:themeColor="text1"/>
            <w:sz w:val="21"/>
            <w:szCs w:val="21"/>
            <w:u w:val="single"/>
          </w:rPr>
          <w:t>e.mailCheck()</w:t>
        </w:r>
        <w:r w:rsidRPr="007A2F21">
          <w:rPr>
            <w:rFonts w:ascii="Arial" w:hAnsi="Arial" w:cs="Arial"/>
            <w:color w:val="000000" w:themeColor="text1"/>
            <w:sz w:val="21"/>
            <w:szCs w:val="21"/>
            <w:u w:val="single"/>
          </w:rPr>
          <w:t>, the compiler sees the mailCheck() method in the Employee class.</w:t>
        </w:r>
      </w:ins>
    </w:p>
    <w:p w:rsidR="007F41EA" w:rsidRPr="007A2F21" w:rsidRDefault="007F41EA" w:rsidP="007F41EA">
      <w:pPr>
        <w:shd w:val="clear" w:color="auto" w:fill="FFFFFF"/>
        <w:spacing w:after="240" w:line="360" w:lineRule="atLeast"/>
        <w:ind w:left="-402" w:right="-402"/>
        <w:jc w:val="both"/>
        <w:rPr>
          <w:ins w:id="941" w:author="Unknown"/>
          <w:rFonts w:ascii="Arial" w:hAnsi="Arial" w:cs="Arial"/>
          <w:color w:val="000000" w:themeColor="text1"/>
          <w:sz w:val="21"/>
          <w:szCs w:val="21"/>
          <w:u w:val="single"/>
        </w:rPr>
      </w:pPr>
      <w:ins w:id="942" w:author="Unknown">
        <w:r w:rsidRPr="007A2F21">
          <w:rPr>
            <w:rFonts w:ascii="Arial" w:hAnsi="Arial" w:cs="Arial"/>
            <w:color w:val="000000" w:themeColor="text1"/>
            <w:sz w:val="21"/>
            <w:szCs w:val="21"/>
            <w:u w:val="single"/>
          </w:rPr>
          <w:t>Here, at compile time, the compiler used mailCheck() in Employee to validate this statement. At run time, however, the JVM invokes mailCheck() in the Salary class.</w:t>
        </w:r>
      </w:ins>
    </w:p>
    <w:p w:rsidR="007F41EA" w:rsidRPr="007A2F21" w:rsidRDefault="007F41EA" w:rsidP="007F41EA">
      <w:pPr>
        <w:shd w:val="clear" w:color="auto" w:fill="FFFFFF"/>
        <w:spacing w:after="240" w:line="360" w:lineRule="atLeast"/>
        <w:ind w:left="-402" w:right="-402"/>
        <w:jc w:val="both"/>
        <w:rPr>
          <w:ins w:id="943" w:author="Unknown"/>
          <w:rFonts w:ascii="Arial" w:hAnsi="Arial" w:cs="Arial"/>
          <w:color w:val="000000" w:themeColor="text1"/>
          <w:sz w:val="21"/>
          <w:szCs w:val="21"/>
          <w:u w:val="single"/>
        </w:rPr>
      </w:pPr>
      <w:ins w:id="944" w:author="Unknown">
        <w:r w:rsidRPr="007A2F21">
          <w:rPr>
            <w:rFonts w:ascii="Arial" w:hAnsi="Arial" w:cs="Arial"/>
            <w:color w:val="000000" w:themeColor="text1"/>
            <w:sz w:val="21"/>
            <w:szCs w:val="21"/>
            <w:u w:val="single"/>
          </w:rPr>
          <w:t>This behavior is referred to as virtual method invocation, and these methods are referred to as virtual methods. An overridden method is invoked at run time, no matter what data type the reference is that was used in the source code at compile time.</w:t>
        </w:r>
      </w:ins>
    </w:p>
    <w:p w:rsidR="007F41EA" w:rsidRPr="007A2F21" w:rsidRDefault="007F41EA" w:rsidP="007F41EA">
      <w:pPr>
        <w:shd w:val="clear" w:color="auto" w:fill="FFFFFF"/>
        <w:spacing w:before="48" w:after="48" w:line="450" w:lineRule="atLeast"/>
        <w:ind w:right="-402"/>
        <w:jc w:val="center"/>
        <w:outlineLvl w:val="0"/>
        <w:rPr>
          <w:ins w:id="945" w:author="Unknown"/>
          <w:rFonts w:ascii="Arial" w:hAnsi="Arial" w:cs="Arial"/>
          <w:color w:val="000000" w:themeColor="text1"/>
          <w:spacing w:val="-15"/>
          <w:kern w:val="36"/>
          <w:sz w:val="42"/>
          <w:szCs w:val="42"/>
          <w:u w:val="single"/>
        </w:rPr>
      </w:pPr>
      <w:ins w:id="946" w:author="Unknown">
        <w:r w:rsidRPr="007A2F21">
          <w:rPr>
            <w:rFonts w:ascii="Arial" w:hAnsi="Arial" w:cs="Arial"/>
            <w:color w:val="000000" w:themeColor="text1"/>
            <w:spacing w:val="-15"/>
            <w:kern w:val="36"/>
            <w:sz w:val="42"/>
            <w:szCs w:val="42"/>
            <w:u w:val="single"/>
          </w:rPr>
          <w:t>Java - Abstraction</w:t>
        </w:r>
      </w:ins>
    </w:p>
    <w:p w:rsidR="007F41EA" w:rsidRPr="007A2F21" w:rsidRDefault="007F41EA" w:rsidP="007F41EA">
      <w:pPr>
        <w:shd w:val="clear" w:color="auto" w:fill="FFFFFF"/>
        <w:spacing w:after="240" w:line="360" w:lineRule="atLeast"/>
        <w:ind w:left="-402" w:right="-402"/>
        <w:jc w:val="both"/>
        <w:rPr>
          <w:ins w:id="947" w:author="Unknown"/>
          <w:rFonts w:ascii="Arial" w:hAnsi="Arial" w:cs="Arial"/>
          <w:color w:val="000000" w:themeColor="text1"/>
          <w:sz w:val="21"/>
          <w:szCs w:val="21"/>
          <w:u w:val="single"/>
        </w:rPr>
      </w:pPr>
      <w:ins w:id="948" w:author="Unknown">
        <w:r w:rsidRPr="007A2F21">
          <w:rPr>
            <w:rFonts w:ascii="Arial" w:hAnsi="Arial" w:cs="Arial"/>
            <w:color w:val="000000" w:themeColor="text1"/>
            <w:sz w:val="21"/>
            <w:szCs w:val="21"/>
            <w:u w:val="single"/>
          </w:rPr>
          <w:t>As per dictionary,</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abstraction</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is the quality of dealing with ideas rather than events. For example, 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ins>
    </w:p>
    <w:p w:rsidR="007F41EA" w:rsidRPr="007A2F21" w:rsidRDefault="007F41EA" w:rsidP="007F41EA">
      <w:pPr>
        <w:shd w:val="clear" w:color="auto" w:fill="FFFFFF"/>
        <w:spacing w:after="240" w:line="360" w:lineRule="atLeast"/>
        <w:ind w:left="-402" w:right="-402"/>
        <w:jc w:val="both"/>
        <w:rPr>
          <w:ins w:id="949" w:author="Unknown"/>
          <w:rFonts w:ascii="Arial" w:hAnsi="Arial" w:cs="Arial"/>
          <w:color w:val="000000" w:themeColor="text1"/>
          <w:sz w:val="21"/>
          <w:szCs w:val="21"/>
          <w:u w:val="single"/>
        </w:rPr>
      </w:pPr>
      <w:ins w:id="950" w:author="Unknown">
        <w:r w:rsidRPr="007A2F21">
          <w:rPr>
            <w:rFonts w:ascii="Arial" w:hAnsi="Arial" w:cs="Arial"/>
            <w:color w:val="000000" w:themeColor="text1"/>
            <w:sz w:val="21"/>
            <w:szCs w:val="21"/>
            <w:u w:val="single"/>
          </w:rPr>
          <w:t>Likewise in Object-oriented programming, abstraction is a process of hiding the implementation details from the user, only the functionality will be provided to the user. In other words, the user will have the information on what the object does instead of how it does it.</w:t>
        </w:r>
      </w:ins>
    </w:p>
    <w:p w:rsidR="007F41EA" w:rsidRPr="007A2F21" w:rsidRDefault="007F41EA" w:rsidP="007F41EA">
      <w:pPr>
        <w:shd w:val="clear" w:color="auto" w:fill="FFFFFF"/>
        <w:spacing w:after="240" w:line="360" w:lineRule="atLeast"/>
        <w:ind w:left="-402" w:right="-402"/>
        <w:jc w:val="both"/>
        <w:rPr>
          <w:ins w:id="951" w:author="Unknown"/>
          <w:rFonts w:ascii="Arial" w:hAnsi="Arial" w:cs="Arial"/>
          <w:color w:val="000000" w:themeColor="text1"/>
          <w:sz w:val="21"/>
          <w:szCs w:val="21"/>
          <w:u w:val="single"/>
        </w:rPr>
      </w:pPr>
      <w:ins w:id="952" w:author="Unknown">
        <w:r w:rsidRPr="007A2F21">
          <w:rPr>
            <w:rFonts w:ascii="Arial" w:hAnsi="Arial" w:cs="Arial"/>
            <w:color w:val="000000" w:themeColor="text1"/>
            <w:sz w:val="21"/>
            <w:szCs w:val="21"/>
            <w:u w:val="single"/>
          </w:rPr>
          <w:t>In Java, abstraction is achieved using Abstract classes and interfaces.</w:t>
        </w:r>
      </w:ins>
    </w:p>
    <w:p w:rsidR="007F41EA" w:rsidRPr="007A2F21" w:rsidRDefault="007F41EA" w:rsidP="007F41EA">
      <w:pPr>
        <w:shd w:val="clear" w:color="auto" w:fill="FFFFFF"/>
        <w:spacing w:before="48" w:after="48" w:line="360" w:lineRule="atLeast"/>
        <w:ind w:right="-402"/>
        <w:outlineLvl w:val="1"/>
        <w:rPr>
          <w:ins w:id="953" w:author="Unknown"/>
          <w:rFonts w:ascii="Arial" w:hAnsi="Arial" w:cs="Arial"/>
          <w:color w:val="000000" w:themeColor="text1"/>
          <w:spacing w:val="-15"/>
          <w:sz w:val="36"/>
          <w:szCs w:val="36"/>
          <w:u w:val="single"/>
        </w:rPr>
      </w:pPr>
      <w:ins w:id="954" w:author="Unknown">
        <w:r w:rsidRPr="007A2F21">
          <w:rPr>
            <w:rFonts w:ascii="Arial" w:hAnsi="Arial" w:cs="Arial"/>
            <w:color w:val="000000" w:themeColor="text1"/>
            <w:spacing w:val="-15"/>
            <w:sz w:val="36"/>
            <w:szCs w:val="36"/>
            <w:u w:val="single"/>
          </w:rPr>
          <w:t>Abstract Class</w:t>
        </w:r>
      </w:ins>
    </w:p>
    <w:p w:rsidR="007F41EA" w:rsidRPr="007A2F21" w:rsidRDefault="007F41EA" w:rsidP="007F41EA">
      <w:pPr>
        <w:shd w:val="clear" w:color="auto" w:fill="FFFFFF"/>
        <w:spacing w:after="240" w:line="360" w:lineRule="atLeast"/>
        <w:ind w:left="-402" w:right="-402"/>
        <w:jc w:val="both"/>
        <w:rPr>
          <w:ins w:id="955" w:author="Unknown"/>
          <w:rFonts w:ascii="Arial" w:hAnsi="Arial" w:cs="Arial"/>
          <w:color w:val="000000" w:themeColor="text1"/>
          <w:sz w:val="21"/>
          <w:szCs w:val="21"/>
          <w:u w:val="single"/>
        </w:rPr>
      </w:pPr>
      <w:ins w:id="956" w:author="Unknown">
        <w:r w:rsidRPr="007A2F21">
          <w:rPr>
            <w:rFonts w:ascii="Arial" w:hAnsi="Arial" w:cs="Arial"/>
            <w:color w:val="000000" w:themeColor="text1"/>
            <w:sz w:val="21"/>
            <w:szCs w:val="21"/>
            <w:u w:val="single"/>
          </w:rPr>
          <w:t>A class which contains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abstract</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in its declaration is known as abstract class.</w:t>
        </w:r>
      </w:ins>
    </w:p>
    <w:p w:rsidR="007F41EA" w:rsidRPr="007A2F21" w:rsidRDefault="007F41EA" w:rsidP="007F41EA">
      <w:pPr>
        <w:numPr>
          <w:ilvl w:val="0"/>
          <w:numId w:val="6"/>
        </w:numPr>
        <w:shd w:val="clear" w:color="auto" w:fill="FFFFFF"/>
        <w:spacing w:after="240" w:line="360" w:lineRule="atLeast"/>
        <w:ind w:left="318" w:right="-402"/>
        <w:jc w:val="both"/>
        <w:rPr>
          <w:ins w:id="957" w:author="Unknown"/>
          <w:rFonts w:ascii="Arial" w:hAnsi="Arial" w:cs="Arial"/>
          <w:color w:val="000000" w:themeColor="text1"/>
          <w:sz w:val="21"/>
          <w:szCs w:val="21"/>
          <w:u w:val="single"/>
        </w:rPr>
      </w:pPr>
      <w:ins w:id="958" w:author="Unknown">
        <w:r w:rsidRPr="007A2F21">
          <w:rPr>
            <w:rFonts w:ascii="Arial" w:hAnsi="Arial" w:cs="Arial"/>
            <w:color w:val="000000" w:themeColor="text1"/>
            <w:sz w:val="21"/>
            <w:szCs w:val="21"/>
            <w:u w:val="single"/>
          </w:rPr>
          <w:t>Abstract classes may or may not contain</w:t>
        </w:r>
        <w:r w:rsidRPr="007A2F21">
          <w:rPr>
            <w:rFonts w:ascii="Arial" w:hAnsi="Arial" w:cs="Arial"/>
            <w:color w:val="000000" w:themeColor="text1"/>
            <w:sz w:val="21"/>
            <w:u w:val="single"/>
          </w:rPr>
          <w:t> </w:t>
        </w:r>
        <w:r w:rsidRPr="007A2F21">
          <w:rPr>
            <w:rFonts w:ascii="Arial" w:hAnsi="Arial" w:cs="Arial"/>
            <w:i/>
            <w:iCs/>
            <w:color w:val="000000" w:themeColor="text1"/>
            <w:sz w:val="21"/>
            <w:szCs w:val="21"/>
            <w:u w:val="single"/>
          </w:rPr>
          <w:t>abstract methods</w:t>
        </w:r>
        <w:r w:rsidRPr="007A2F21">
          <w:rPr>
            <w:rFonts w:ascii="Arial" w:hAnsi="Arial" w:cs="Arial"/>
            <w:color w:val="000000" w:themeColor="text1"/>
            <w:sz w:val="21"/>
            <w:szCs w:val="21"/>
            <w:u w:val="single"/>
          </w:rPr>
          <w:t>, i.e., methods without body ( public void get(); )</w:t>
        </w:r>
      </w:ins>
    </w:p>
    <w:p w:rsidR="007F41EA" w:rsidRPr="007A2F21" w:rsidRDefault="007F41EA" w:rsidP="007F41EA">
      <w:pPr>
        <w:numPr>
          <w:ilvl w:val="0"/>
          <w:numId w:val="6"/>
        </w:numPr>
        <w:shd w:val="clear" w:color="auto" w:fill="FFFFFF"/>
        <w:spacing w:after="240" w:line="360" w:lineRule="atLeast"/>
        <w:ind w:left="318" w:right="-402"/>
        <w:jc w:val="both"/>
        <w:rPr>
          <w:ins w:id="959" w:author="Unknown"/>
          <w:rFonts w:ascii="Arial" w:hAnsi="Arial" w:cs="Arial"/>
          <w:color w:val="000000" w:themeColor="text1"/>
          <w:sz w:val="21"/>
          <w:szCs w:val="21"/>
          <w:u w:val="single"/>
        </w:rPr>
      </w:pPr>
      <w:ins w:id="960" w:author="Unknown">
        <w:r w:rsidRPr="007A2F21">
          <w:rPr>
            <w:rFonts w:ascii="Arial" w:hAnsi="Arial" w:cs="Arial"/>
            <w:color w:val="000000" w:themeColor="text1"/>
            <w:sz w:val="21"/>
            <w:szCs w:val="21"/>
            <w:u w:val="single"/>
          </w:rPr>
          <w:t>But, if a class has at least one abstract method, then the class</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must</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be declared abstract.</w:t>
        </w:r>
      </w:ins>
    </w:p>
    <w:p w:rsidR="007F41EA" w:rsidRPr="007A2F21" w:rsidRDefault="007F41EA" w:rsidP="007F41EA">
      <w:pPr>
        <w:numPr>
          <w:ilvl w:val="0"/>
          <w:numId w:val="6"/>
        </w:numPr>
        <w:shd w:val="clear" w:color="auto" w:fill="FFFFFF"/>
        <w:spacing w:after="240" w:line="360" w:lineRule="atLeast"/>
        <w:ind w:left="318" w:right="-402"/>
        <w:jc w:val="both"/>
        <w:rPr>
          <w:ins w:id="961" w:author="Unknown"/>
          <w:rFonts w:ascii="Arial" w:hAnsi="Arial" w:cs="Arial"/>
          <w:color w:val="000000" w:themeColor="text1"/>
          <w:sz w:val="21"/>
          <w:szCs w:val="21"/>
          <w:u w:val="single"/>
        </w:rPr>
      </w:pPr>
      <w:ins w:id="962" w:author="Unknown">
        <w:r w:rsidRPr="007A2F21">
          <w:rPr>
            <w:rFonts w:ascii="Arial" w:hAnsi="Arial" w:cs="Arial"/>
            <w:color w:val="000000" w:themeColor="text1"/>
            <w:sz w:val="21"/>
            <w:szCs w:val="21"/>
            <w:u w:val="single"/>
          </w:rPr>
          <w:t>If a class is declared abstract, it cannot be instantiated.</w:t>
        </w:r>
      </w:ins>
    </w:p>
    <w:p w:rsidR="007F41EA" w:rsidRPr="007A2F21" w:rsidRDefault="007F41EA" w:rsidP="007F41EA">
      <w:pPr>
        <w:numPr>
          <w:ilvl w:val="0"/>
          <w:numId w:val="6"/>
        </w:numPr>
        <w:shd w:val="clear" w:color="auto" w:fill="FFFFFF"/>
        <w:spacing w:after="240" w:line="360" w:lineRule="atLeast"/>
        <w:ind w:left="318" w:right="-402"/>
        <w:jc w:val="both"/>
        <w:rPr>
          <w:ins w:id="963" w:author="Unknown"/>
          <w:rFonts w:ascii="Arial" w:hAnsi="Arial" w:cs="Arial"/>
          <w:color w:val="000000" w:themeColor="text1"/>
          <w:sz w:val="21"/>
          <w:szCs w:val="21"/>
          <w:u w:val="single"/>
        </w:rPr>
      </w:pPr>
      <w:ins w:id="964" w:author="Unknown">
        <w:r w:rsidRPr="007A2F21">
          <w:rPr>
            <w:rFonts w:ascii="Arial" w:hAnsi="Arial" w:cs="Arial"/>
            <w:color w:val="000000" w:themeColor="text1"/>
            <w:sz w:val="21"/>
            <w:szCs w:val="21"/>
            <w:u w:val="single"/>
          </w:rPr>
          <w:t>To use an abstract class, you have to inherit it from another class, provide implementations to the abstract methods in it.</w:t>
        </w:r>
      </w:ins>
    </w:p>
    <w:p w:rsidR="007F41EA" w:rsidRPr="007A2F21" w:rsidRDefault="007F41EA" w:rsidP="007F41EA">
      <w:pPr>
        <w:numPr>
          <w:ilvl w:val="0"/>
          <w:numId w:val="6"/>
        </w:numPr>
        <w:shd w:val="clear" w:color="auto" w:fill="FFFFFF"/>
        <w:spacing w:after="240" w:line="360" w:lineRule="atLeast"/>
        <w:ind w:left="318" w:right="-402"/>
        <w:jc w:val="both"/>
        <w:rPr>
          <w:ins w:id="965" w:author="Unknown"/>
          <w:rFonts w:ascii="Arial" w:hAnsi="Arial" w:cs="Arial"/>
          <w:color w:val="000000" w:themeColor="text1"/>
          <w:sz w:val="21"/>
          <w:szCs w:val="21"/>
          <w:u w:val="single"/>
        </w:rPr>
      </w:pPr>
      <w:ins w:id="966" w:author="Unknown">
        <w:r w:rsidRPr="007A2F21">
          <w:rPr>
            <w:rFonts w:ascii="Arial" w:hAnsi="Arial" w:cs="Arial"/>
            <w:color w:val="000000" w:themeColor="text1"/>
            <w:sz w:val="21"/>
            <w:szCs w:val="21"/>
            <w:u w:val="single"/>
          </w:rPr>
          <w:t>If you inherit an abstract class, you have to provide implementations to all the abstract methods in it.</w:t>
        </w:r>
      </w:ins>
    </w:p>
    <w:p w:rsidR="007F41EA" w:rsidRPr="007A2F21" w:rsidRDefault="007F41EA" w:rsidP="007F41EA">
      <w:pPr>
        <w:shd w:val="clear" w:color="auto" w:fill="FFFFFF"/>
        <w:spacing w:before="48" w:after="48" w:line="360" w:lineRule="atLeast"/>
        <w:ind w:right="-402"/>
        <w:outlineLvl w:val="2"/>
        <w:rPr>
          <w:ins w:id="967" w:author="Unknown"/>
          <w:rFonts w:ascii="Arial" w:hAnsi="Arial" w:cs="Arial"/>
          <w:color w:val="000000" w:themeColor="text1"/>
          <w:sz w:val="27"/>
          <w:szCs w:val="27"/>
          <w:u w:val="single"/>
        </w:rPr>
      </w:pPr>
      <w:ins w:id="968"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spacing w:after="240" w:line="360" w:lineRule="atLeast"/>
        <w:ind w:left="-402" w:right="-402"/>
        <w:jc w:val="both"/>
        <w:rPr>
          <w:ins w:id="969" w:author="Unknown"/>
          <w:rFonts w:ascii="Arial" w:hAnsi="Arial" w:cs="Arial"/>
          <w:color w:val="000000" w:themeColor="text1"/>
          <w:sz w:val="21"/>
          <w:szCs w:val="21"/>
          <w:u w:val="single"/>
        </w:rPr>
      </w:pPr>
      <w:ins w:id="970" w:author="Unknown">
        <w:r w:rsidRPr="007A2F21">
          <w:rPr>
            <w:rFonts w:ascii="Arial" w:hAnsi="Arial" w:cs="Arial"/>
            <w:color w:val="000000" w:themeColor="text1"/>
            <w:sz w:val="21"/>
            <w:szCs w:val="21"/>
            <w:u w:val="single"/>
          </w:rPr>
          <w:lastRenderedPageBreak/>
          <w:t>This section provides you an example of the abstract class. To create an abstract class, just use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abstract</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before the class keyword, in the class declaration.</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1" w:author="Unknown"/>
          <w:rFonts w:ascii="Consolas" w:hAnsi="Consolas" w:cs="Consolas"/>
          <w:color w:val="000000" w:themeColor="text1"/>
          <w:sz w:val="20"/>
          <w:u w:val="single"/>
        </w:rPr>
      </w:pPr>
      <w:ins w:id="972" w:author="Unknown">
        <w:r w:rsidRPr="007A2F21">
          <w:rPr>
            <w:rFonts w:ascii="Consolas" w:hAnsi="Consolas" w:cs="Consolas"/>
            <w:color w:val="000000" w:themeColor="text1"/>
            <w:sz w:val="20"/>
            <w:u w:val="single"/>
          </w:rPr>
          <w:t>/* File name : Employee.java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3" w:author="Unknown"/>
          <w:rFonts w:ascii="Consolas" w:hAnsi="Consolas" w:cs="Consolas"/>
          <w:color w:val="000000" w:themeColor="text1"/>
          <w:sz w:val="20"/>
          <w:u w:val="single"/>
        </w:rPr>
      </w:pPr>
      <w:ins w:id="974" w:author="Unknown">
        <w:r w:rsidRPr="007A2F21">
          <w:rPr>
            <w:rFonts w:ascii="Consolas" w:hAnsi="Consolas" w:cs="Consolas"/>
            <w:color w:val="000000" w:themeColor="text1"/>
            <w:sz w:val="20"/>
            <w:u w:val="single"/>
          </w:rPr>
          <w:t>public abstract class Employee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5" w:author="Unknown"/>
          <w:rFonts w:ascii="Consolas" w:hAnsi="Consolas" w:cs="Consolas"/>
          <w:color w:val="000000" w:themeColor="text1"/>
          <w:sz w:val="20"/>
          <w:u w:val="single"/>
        </w:rPr>
      </w:pPr>
      <w:ins w:id="976" w:author="Unknown">
        <w:r w:rsidRPr="007A2F21">
          <w:rPr>
            <w:rFonts w:ascii="Consolas" w:hAnsi="Consolas" w:cs="Consolas"/>
            <w:color w:val="000000" w:themeColor="text1"/>
            <w:sz w:val="20"/>
            <w:u w:val="single"/>
          </w:rPr>
          <w:t xml:space="preserve">   private String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7" w:author="Unknown"/>
          <w:rFonts w:ascii="Consolas" w:hAnsi="Consolas" w:cs="Consolas"/>
          <w:color w:val="000000" w:themeColor="text1"/>
          <w:sz w:val="20"/>
          <w:u w:val="single"/>
        </w:rPr>
      </w:pPr>
      <w:ins w:id="978" w:author="Unknown">
        <w:r w:rsidRPr="007A2F21">
          <w:rPr>
            <w:rFonts w:ascii="Consolas" w:hAnsi="Consolas" w:cs="Consolas"/>
            <w:color w:val="000000" w:themeColor="text1"/>
            <w:sz w:val="20"/>
            <w:u w:val="single"/>
          </w:rPr>
          <w:t xml:space="preserve">   private String 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79" w:author="Unknown"/>
          <w:rFonts w:ascii="Consolas" w:hAnsi="Consolas" w:cs="Consolas"/>
          <w:color w:val="000000" w:themeColor="text1"/>
          <w:sz w:val="20"/>
          <w:u w:val="single"/>
        </w:rPr>
      </w:pPr>
      <w:ins w:id="980" w:author="Unknown">
        <w:r w:rsidRPr="007A2F21">
          <w:rPr>
            <w:rFonts w:ascii="Consolas" w:hAnsi="Consolas" w:cs="Consolas"/>
            <w:color w:val="000000" w:themeColor="text1"/>
            <w:sz w:val="20"/>
            <w:u w:val="single"/>
          </w:rPr>
          <w:t xml:space="preserve">   private int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1"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2" w:author="Unknown"/>
          <w:rFonts w:ascii="Consolas" w:hAnsi="Consolas" w:cs="Consolas"/>
          <w:color w:val="000000" w:themeColor="text1"/>
          <w:sz w:val="20"/>
          <w:u w:val="single"/>
        </w:rPr>
      </w:pPr>
      <w:ins w:id="983" w:author="Unknown">
        <w:r w:rsidRPr="007A2F21">
          <w:rPr>
            <w:rFonts w:ascii="Consolas" w:hAnsi="Consolas" w:cs="Consolas"/>
            <w:color w:val="000000" w:themeColor="text1"/>
            <w:sz w:val="20"/>
            <w:u w:val="single"/>
          </w:rPr>
          <w:t xml:space="preserve">   public Employee(String name, String address, int number)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4" w:author="Unknown"/>
          <w:rFonts w:ascii="Consolas" w:hAnsi="Consolas" w:cs="Consolas"/>
          <w:color w:val="000000" w:themeColor="text1"/>
          <w:sz w:val="20"/>
          <w:u w:val="single"/>
        </w:rPr>
      </w:pPr>
      <w:ins w:id="985" w:author="Unknown">
        <w:r w:rsidRPr="007A2F21">
          <w:rPr>
            <w:rFonts w:ascii="Consolas" w:hAnsi="Consolas" w:cs="Consolas"/>
            <w:color w:val="000000" w:themeColor="text1"/>
            <w:sz w:val="20"/>
            <w:u w:val="single"/>
          </w:rPr>
          <w:t xml:space="preserve">      System.out.println("Constructing an Employee");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6" w:author="Unknown"/>
          <w:rFonts w:ascii="Consolas" w:hAnsi="Consolas" w:cs="Consolas"/>
          <w:color w:val="000000" w:themeColor="text1"/>
          <w:sz w:val="20"/>
          <w:u w:val="single"/>
        </w:rPr>
      </w:pPr>
      <w:ins w:id="987" w:author="Unknown">
        <w:r w:rsidRPr="007A2F21">
          <w:rPr>
            <w:rFonts w:ascii="Consolas" w:hAnsi="Consolas" w:cs="Consolas"/>
            <w:color w:val="000000" w:themeColor="text1"/>
            <w:sz w:val="20"/>
            <w:u w:val="single"/>
          </w:rPr>
          <w:t xml:space="preserve">      this.name =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8" w:author="Unknown"/>
          <w:rFonts w:ascii="Consolas" w:hAnsi="Consolas" w:cs="Consolas"/>
          <w:color w:val="000000" w:themeColor="text1"/>
          <w:sz w:val="20"/>
          <w:u w:val="single"/>
        </w:rPr>
      </w:pPr>
      <w:ins w:id="989" w:author="Unknown">
        <w:r w:rsidRPr="007A2F21">
          <w:rPr>
            <w:rFonts w:ascii="Consolas" w:hAnsi="Consolas" w:cs="Consolas"/>
            <w:color w:val="000000" w:themeColor="text1"/>
            <w:sz w:val="20"/>
            <w:u w:val="single"/>
          </w:rPr>
          <w:t xml:space="preserve">      this.address = 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0" w:author="Unknown"/>
          <w:rFonts w:ascii="Consolas" w:hAnsi="Consolas" w:cs="Consolas"/>
          <w:color w:val="000000" w:themeColor="text1"/>
          <w:sz w:val="20"/>
          <w:u w:val="single"/>
        </w:rPr>
      </w:pPr>
      <w:ins w:id="991" w:author="Unknown">
        <w:r w:rsidRPr="007A2F21">
          <w:rPr>
            <w:rFonts w:ascii="Consolas" w:hAnsi="Consolas" w:cs="Consolas"/>
            <w:color w:val="000000" w:themeColor="text1"/>
            <w:sz w:val="20"/>
            <w:u w:val="single"/>
          </w:rPr>
          <w:t xml:space="preserve">      this.number =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2" w:author="Unknown"/>
          <w:rFonts w:ascii="Consolas" w:hAnsi="Consolas" w:cs="Consolas"/>
          <w:color w:val="000000" w:themeColor="text1"/>
          <w:sz w:val="20"/>
          <w:u w:val="single"/>
        </w:rPr>
      </w:pPr>
      <w:ins w:id="99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4" w:author="Unknown"/>
          <w:rFonts w:ascii="Consolas" w:hAnsi="Consolas" w:cs="Consolas"/>
          <w:color w:val="000000" w:themeColor="text1"/>
          <w:sz w:val="20"/>
          <w:u w:val="single"/>
        </w:rPr>
      </w:pPr>
      <w:ins w:id="99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6" w:author="Unknown"/>
          <w:rFonts w:ascii="Consolas" w:hAnsi="Consolas" w:cs="Consolas"/>
          <w:color w:val="000000" w:themeColor="text1"/>
          <w:sz w:val="20"/>
          <w:u w:val="single"/>
        </w:rPr>
      </w:pPr>
      <w:ins w:id="997" w:author="Unknown">
        <w:r w:rsidRPr="007A2F21">
          <w:rPr>
            <w:rFonts w:ascii="Consolas" w:hAnsi="Consolas" w:cs="Consolas"/>
            <w:color w:val="000000" w:themeColor="text1"/>
            <w:sz w:val="20"/>
            <w:u w:val="single"/>
          </w:rPr>
          <w:t xml:space="preserve">   public double computePay()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8" w:author="Unknown"/>
          <w:rFonts w:ascii="Consolas" w:hAnsi="Consolas" w:cs="Consolas"/>
          <w:color w:val="000000" w:themeColor="text1"/>
          <w:sz w:val="20"/>
          <w:u w:val="single"/>
        </w:rPr>
      </w:pPr>
      <w:ins w:id="999" w:author="Unknown">
        <w:r w:rsidRPr="007A2F21">
          <w:rPr>
            <w:rFonts w:ascii="Consolas" w:hAnsi="Consolas" w:cs="Consolas"/>
            <w:color w:val="000000" w:themeColor="text1"/>
            <w:sz w:val="20"/>
            <w:u w:val="single"/>
          </w:rPr>
          <w:t xml:space="preserve">     System.out.println("Inside Employee computePay");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0" w:author="Unknown"/>
          <w:rFonts w:ascii="Consolas" w:hAnsi="Consolas" w:cs="Consolas"/>
          <w:color w:val="000000" w:themeColor="text1"/>
          <w:sz w:val="20"/>
          <w:u w:val="single"/>
        </w:rPr>
      </w:pPr>
      <w:ins w:id="1001" w:author="Unknown">
        <w:r w:rsidRPr="007A2F21">
          <w:rPr>
            <w:rFonts w:ascii="Consolas" w:hAnsi="Consolas" w:cs="Consolas"/>
            <w:color w:val="000000" w:themeColor="text1"/>
            <w:sz w:val="20"/>
            <w:u w:val="single"/>
          </w:rPr>
          <w:t xml:space="preserve">     return 0.0;</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2" w:author="Unknown"/>
          <w:rFonts w:ascii="Consolas" w:hAnsi="Consolas" w:cs="Consolas"/>
          <w:color w:val="000000" w:themeColor="text1"/>
          <w:sz w:val="20"/>
          <w:u w:val="single"/>
        </w:rPr>
      </w:pPr>
      <w:ins w:id="100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4" w:author="Unknown"/>
          <w:rFonts w:ascii="Consolas" w:hAnsi="Consolas" w:cs="Consolas"/>
          <w:color w:val="000000" w:themeColor="text1"/>
          <w:sz w:val="20"/>
          <w:u w:val="single"/>
        </w:rPr>
      </w:pPr>
      <w:ins w:id="100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6" w:author="Unknown"/>
          <w:rFonts w:ascii="Consolas" w:hAnsi="Consolas" w:cs="Consolas"/>
          <w:color w:val="000000" w:themeColor="text1"/>
          <w:sz w:val="20"/>
          <w:u w:val="single"/>
        </w:rPr>
      </w:pPr>
      <w:ins w:id="1007" w:author="Unknown">
        <w:r w:rsidRPr="007A2F21">
          <w:rPr>
            <w:rFonts w:ascii="Consolas" w:hAnsi="Consolas" w:cs="Consolas"/>
            <w:color w:val="000000" w:themeColor="text1"/>
            <w:sz w:val="20"/>
            <w:u w:val="single"/>
          </w:rPr>
          <w:t xml:space="preserve">   public void mailCheck()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8" w:author="Unknown"/>
          <w:rFonts w:ascii="Consolas" w:hAnsi="Consolas" w:cs="Consolas"/>
          <w:color w:val="000000" w:themeColor="text1"/>
          <w:sz w:val="20"/>
          <w:u w:val="single"/>
        </w:rPr>
      </w:pPr>
      <w:ins w:id="1009" w:author="Unknown">
        <w:r w:rsidRPr="007A2F21">
          <w:rPr>
            <w:rFonts w:ascii="Consolas" w:hAnsi="Consolas" w:cs="Consolas"/>
            <w:color w:val="000000" w:themeColor="text1"/>
            <w:sz w:val="20"/>
            <w:u w:val="single"/>
          </w:rPr>
          <w:t xml:space="preserve">      System.out.println("Mailing a check to " + this.name + " " + this.address);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0" w:author="Unknown"/>
          <w:rFonts w:ascii="Consolas" w:hAnsi="Consolas" w:cs="Consolas"/>
          <w:color w:val="000000" w:themeColor="text1"/>
          <w:sz w:val="20"/>
          <w:u w:val="single"/>
        </w:rPr>
      </w:pPr>
      <w:ins w:id="1011"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2"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3" w:author="Unknown"/>
          <w:rFonts w:ascii="Consolas" w:hAnsi="Consolas" w:cs="Consolas"/>
          <w:color w:val="000000" w:themeColor="text1"/>
          <w:sz w:val="20"/>
          <w:u w:val="single"/>
        </w:rPr>
      </w:pPr>
      <w:ins w:id="1014" w:author="Unknown">
        <w:r w:rsidRPr="007A2F21">
          <w:rPr>
            <w:rFonts w:ascii="Consolas" w:hAnsi="Consolas" w:cs="Consolas"/>
            <w:color w:val="000000" w:themeColor="text1"/>
            <w:sz w:val="20"/>
            <w:u w:val="single"/>
          </w:rPr>
          <w:t xml:space="preserve">   public String toString()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5" w:author="Unknown"/>
          <w:rFonts w:ascii="Consolas" w:hAnsi="Consolas" w:cs="Consolas"/>
          <w:color w:val="000000" w:themeColor="text1"/>
          <w:sz w:val="20"/>
          <w:u w:val="single"/>
        </w:rPr>
      </w:pPr>
      <w:ins w:id="1016" w:author="Unknown">
        <w:r w:rsidRPr="007A2F21">
          <w:rPr>
            <w:rFonts w:ascii="Consolas" w:hAnsi="Consolas" w:cs="Consolas"/>
            <w:color w:val="000000" w:themeColor="text1"/>
            <w:sz w:val="20"/>
            <w:u w:val="single"/>
          </w:rPr>
          <w:t xml:space="preserve">      return name + " " + address + " " +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7" w:author="Unknown"/>
          <w:rFonts w:ascii="Consolas" w:hAnsi="Consolas" w:cs="Consolas"/>
          <w:color w:val="000000" w:themeColor="text1"/>
          <w:sz w:val="20"/>
          <w:u w:val="single"/>
        </w:rPr>
      </w:pPr>
      <w:ins w:id="101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19"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0" w:author="Unknown"/>
          <w:rFonts w:ascii="Consolas" w:hAnsi="Consolas" w:cs="Consolas"/>
          <w:color w:val="000000" w:themeColor="text1"/>
          <w:sz w:val="20"/>
          <w:u w:val="single"/>
        </w:rPr>
      </w:pPr>
      <w:ins w:id="1021" w:author="Unknown">
        <w:r w:rsidRPr="007A2F21">
          <w:rPr>
            <w:rFonts w:ascii="Consolas" w:hAnsi="Consolas" w:cs="Consolas"/>
            <w:color w:val="000000" w:themeColor="text1"/>
            <w:sz w:val="20"/>
            <w:u w:val="single"/>
          </w:rPr>
          <w:t xml:space="preserve">   public String getName()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2" w:author="Unknown"/>
          <w:rFonts w:ascii="Consolas" w:hAnsi="Consolas" w:cs="Consolas"/>
          <w:color w:val="000000" w:themeColor="text1"/>
          <w:sz w:val="20"/>
          <w:u w:val="single"/>
        </w:rPr>
      </w:pPr>
      <w:ins w:id="1023" w:author="Unknown">
        <w:r w:rsidRPr="007A2F21">
          <w:rPr>
            <w:rFonts w:ascii="Consolas" w:hAnsi="Consolas" w:cs="Consolas"/>
            <w:color w:val="000000" w:themeColor="text1"/>
            <w:sz w:val="20"/>
            <w:u w:val="single"/>
          </w:rPr>
          <w:t xml:space="preserve">      return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4" w:author="Unknown"/>
          <w:rFonts w:ascii="Consolas" w:hAnsi="Consolas" w:cs="Consolas"/>
          <w:color w:val="000000" w:themeColor="text1"/>
          <w:sz w:val="20"/>
          <w:u w:val="single"/>
        </w:rPr>
      </w:pPr>
      <w:ins w:id="102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6" w:author="Unknown"/>
          <w:rFonts w:ascii="Consolas" w:hAnsi="Consolas" w:cs="Consolas"/>
          <w:color w:val="000000" w:themeColor="text1"/>
          <w:sz w:val="20"/>
          <w:u w:val="single"/>
        </w:rPr>
      </w:pPr>
      <w:ins w:id="1027"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8" w:author="Unknown"/>
          <w:rFonts w:ascii="Consolas" w:hAnsi="Consolas" w:cs="Consolas"/>
          <w:color w:val="000000" w:themeColor="text1"/>
          <w:sz w:val="20"/>
          <w:u w:val="single"/>
        </w:rPr>
      </w:pPr>
      <w:ins w:id="1029" w:author="Unknown">
        <w:r w:rsidRPr="007A2F21">
          <w:rPr>
            <w:rFonts w:ascii="Consolas" w:hAnsi="Consolas" w:cs="Consolas"/>
            <w:color w:val="000000" w:themeColor="text1"/>
            <w:sz w:val="20"/>
            <w:u w:val="single"/>
          </w:rPr>
          <w:t xml:space="preserve">   public String getAddress()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0" w:author="Unknown"/>
          <w:rFonts w:ascii="Consolas" w:hAnsi="Consolas" w:cs="Consolas"/>
          <w:color w:val="000000" w:themeColor="text1"/>
          <w:sz w:val="20"/>
          <w:u w:val="single"/>
        </w:rPr>
      </w:pPr>
      <w:ins w:id="1031" w:author="Unknown">
        <w:r w:rsidRPr="007A2F21">
          <w:rPr>
            <w:rFonts w:ascii="Consolas" w:hAnsi="Consolas" w:cs="Consolas"/>
            <w:color w:val="000000" w:themeColor="text1"/>
            <w:sz w:val="20"/>
            <w:u w:val="single"/>
          </w:rPr>
          <w:lastRenderedPageBreak/>
          <w:t xml:space="preserve">      return 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2" w:author="Unknown"/>
          <w:rFonts w:ascii="Consolas" w:hAnsi="Consolas" w:cs="Consolas"/>
          <w:color w:val="000000" w:themeColor="text1"/>
          <w:sz w:val="20"/>
          <w:u w:val="single"/>
        </w:rPr>
      </w:pPr>
      <w:ins w:id="103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4" w:author="Unknown"/>
          <w:rFonts w:ascii="Consolas" w:hAnsi="Consolas" w:cs="Consolas"/>
          <w:color w:val="000000" w:themeColor="text1"/>
          <w:sz w:val="20"/>
          <w:u w:val="single"/>
        </w:rPr>
      </w:pPr>
      <w:ins w:id="1035"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6" w:author="Unknown"/>
          <w:rFonts w:ascii="Consolas" w:hAnsi="Consolas" w:cs="Consolas"/>
          <w:color w:val="000000" w:themeColor="text1"/>
          <w:sz w:val="20"/>
          <w:u w:val="single"/>
        </w:rPr>
      </w:pPr>
      <w:ins w:id="1037" w:author="Unknown">
        <w:r w:rsidRPr="007A2F21">
          <w:rPr>
            <w:rFonts w:ascii="Consolas" w:hAnsi="Consolas" w:cs="Consolas"/>
            <w:color w:val="000000" w:themeColor="text1"/>
            <w:sz w:val="20"/>
            <w:u w:val="single"/>
          </w:rPr>
          <w:t xml:space="preserve">   public void setAddress(String newAddress)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8" w:author="Unknown"/>
          <w:rFonts w:ascii="Consolas" w:hAnsi="Consolas" w:cs="Consolas"/>
          <w:color w:val="000000" w:themeColor="text1"/>
          <w:sz w:val="20"/>
          <w:u w:val="single"/>
        </w:rPr>
      </w:pPr>
      <w:ins w:id="1039" w:author="Unknown">
        <w:r w:rsidRPr="007A2F21">
          <w:rPr>
            <w:rFonts w:ascii="Consolas" w:hAnsi="Consolas" w:cs="Consolas"/>
            <w:color w:val="000000" w:themeColor="text1"/>
            <w:sz w:val="20"/>
            <w:u w:val="single"/>
          </w:rPr>
          <w:t xml:space="preserve">      address = newAddress;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40" w:author="Unknown"/>
          <w:rFonts w:ascii="Consolas" w:hAnsi="Consolas" w:cs="Consolas"/>
          <w:color w:val="000000" w:themeColor="text1"/>
          <w:sz w:val="20"/>
          <w:u w:val="single"/>
        </w:rPr>
      </w:pPr>
      <w:ins w:id="1041"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42" w:author="Unknown"/>
          <w:rFonts w:ascii="Consolas" w:hAnsi="Consolas" w:cs="Consolas"/>
          <w:color w:val="000000" w:themeColor="text1"/>
          <w:sz w:val="20"/>
          <w:u w:val="single"/>
        </w:rPr>
      </w:pPr>
      <w:ins w:id="104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44" w:author="Unknown"/>
          <w:rFonts w:ascii="Consolas" w:hAnsi="Consolas" w:cs="Consolas"/>
          <w:color w:val="000000" w:themeColor="text1"/>
          <w:sz w:val="20"/>
          <w:u w:val="single"/>
        </w:rPr>
      </w:pPr>
      <w:ins w:id="1045" w:author="Unknown">
        <w:r w:rsidRPr="007A2F21">
          <w:rPr>
            <w:rFonts w:ascii="Consolas" w:hAnsi="Consolas" w:cs="Consolas"/>
            <w:color w:val="000000" w:themeColor="text1"/>
            <w:sz w:val="20"/>
            <w:u w:val="single"/>
          </w:rPr>
          <w:t xml:space="preserve">   public int getNumber()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46" w:author="Unknown"/>
          <w:rFonts w:ascii="Consolas" w:hAnsi="Consolas" w:cs="Consolas"/>
          <w:color w:val="000000" w:themeColor="text1"/>
          <w:sz w:val="20"/>
          <w:u w:val="single"/>
        </w:rPr>
      </w:pPr>
      <w:ins w:id="1047" w:author="Unknown">
        <w:r w:rsidRPr="007A2F21">
          <w:rPr>
            <w:rFonts w:ascii="Consolas" w:hAnsi="Consolas" w:cs="Consolas"/>
            <w:color w:val="000000" w:themeColor="text1"/>
            <w:sz w:val="20"/>
            <w:u w:val="single"/>
          </w:rPr>
          <w:t xml:space="preserve">      return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48" w:author="Unknown"/>
          <w:rFonts w:ascii="Consolas" w:hAnsi="Consolas" w:cs="Consolas"/>
          <w:color w:val="000000" w:themeColor="text1"/>
          <w:sz w:val="20"/>
          <w:u w:val="single"/>
        </w:rPr>
      </w:pPr>
      <w:ins w:id="1049"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50" w:author="Unknown"/>
          <w:rFonts w:ascii="Consolas" w:hAnsi="Consolas" w:cs="Consolas"/>
          <w:color w:val="000000" w:themeColor="text1"/>
          <w:sz w:val="20"/>
          <w:u w:val="single"/>
        </w:rPr>
      </w:pPr>
      <w:ins w:id="1051"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052" w:author="Unknown"/>
          <w:rFonts w:ascii="Arial" w:hAnsi="Arial" w:cs="Arial"/>
          <w:color w:val="000000" w:themeColor="text1"/>
          <w:sz w:val="21"/>
          <w:szCs w:val="21"/>
          <w:u w:val="single"/>
        </w:rPr>
      </w:pPr>
      <w:ins w:id="1053" w:author="Unknown">
        <w:r w:rsidRPr="007A2F21">
          <w:rPr>
            <w:rFonts w:ascii="Arial" w:hAnsi="Arial" w:cs="Arial"/>
            <w:color w:val="000000" w:themeColor="text1"/>
            <w:sz w:val="21"/>
            <w:szCs w:val="21"/>
            <w:u w:val="single"/>
          </w:rPr>
          <w:t>You can observe that except abstract methods the Employee class is same as normal class in Java. The class is now abstract, but it still has three fields, seven methods, and one constructor.</w:t>
        </w:r>
      </w:ins>
    </w:p>
    <w:p w:rsidR="007F41EA" w:rsidRPr="007A2F21" w:rsidRDefault="007F41EA" w:rsidP="007F41EA">
      <w:pPr>
        <w:shd w:val="clear" w:color="auto" w:fill="FFFFFF"/>
        <w:spacing w:after="240" w:line="360" w:lineRule="atLeast"/>
        <w:ind w:left="-402" w:right="-402"/>
        <w:jc w:val="both"/>
        <w:rPr>
          <w:ins w:id="1054" w:author="Unknown"/>
          <w:rFonts w:ascii="Arial" w:hAnsi="Arial" w:cs="Arial"/>
          <w:color w:val="000000" w:themeColor="text1"/>
          <w:sz w:val="21"/>
          <w:szCs w:val="21"/>
          <w:u w:val="single"/>
        </w:rPr>
      </w:pPr>
      <w:ins w:id="1055" w:author="Unknown">
        <w:r w:rsidRPr="007A2F21">
          <w:rPr>
            <w:rFonts w:ascii="Arial" w:hAnsi="Arial" w:cs="Arial"/>
            <w:color w:val="000000" w:themeColor="text1"/>
            <w:sz w:val="21"/>
            <w:szCs w:val="21"/>
            <w:u w:val="single"/>
          </w:rPr>
          <w:t>Now you can try to instantiate the Employee class in the following way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56" w:author="Unknown"/>
          <w:rFonts w:ascii="Consolas" w:hAnsi="Consolas" w:cs="Consolas"/>
          <w:color w:val="000000" w:themeColor="text1"/>
          <w:sz w:val="20"/>
          <w:u w:val="single"/>
        </w:rPr>
      </w:pPr>
      <w:ins w:id="1057" w:author="Unknown">
        <w:r w:rsidRPr="007A2F21">
          <w:rPr>
            <w:rFonts w:ascii="Consolas" w:hAnsi="Consolas" w:cs="Consolas"/>
            <w:color w:val="000000" w:themeColor="text1"/>
            <w:sz w:val="20"/>
            <w:u w:val="single"/>
          </w:rPr>
          <w:t>/* File name : AbstractDemo.java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58" w:author="Unknown"/>
          <w:rFonts w:ascii="Consolas" w:hAnsi="Consolas" w:cs="Consolas"/>
          <w:color w:val="000000" w:themeColor="text1"/>
          <w:sz w:val="20"/>
          <w:u w:val="single"/>
        </w:rPr>
      </w:pPr>
      <w:ins w:id="1059" w:author="Unknown">
        <w:r w:rsidRPr="007A2F21">
          <w:rPr>
            <w:rFonts w:ascii="Consolas" w:hAnsi="Consolas" w:cs="Consolas"/>
            <w:color w:val="000000" w:themeColor="text1"/>
            <w:sz w:val="20"/>
            <w:u w:val="single"/>
          </w:rPr>
          <w:t>public class AbstractDemo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60"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61" w:author="Unknown"/>
          <w:rFonts w:ascii="Consolas" w:hAnsi="Consolas" w:cs="Consolas"/>
          <w:color w:val="000000" w:themeColor="text1"/>
          <w:sz w:val="20"/>
          <w:u w:val="single"/>
        </w:rPr>
      </w:pPr>
      <w:ins w:id="1062" w:author="Unknown">
        <w:r w:rsidRPr="007A2F21">
          <w:rPr>
            <w:rFonts w:ascii="Consolas" w:hAnsi="Consolas" w:cs="Consolas"/>
            <w:color w:val="000000" w:themeColor="text1"/>
            <w:sz w:val="20"/>
            <w:u w:val="single"/>
          </w:rPr>
          <w:t xml:space="preserve">   public static void main(String []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63" w:author="Unknown"/>
          <w:rFonts w:ascii="Consolas" w:hAnsi="Consolas" w:cs="Consolas"/>
          <w:color w:val="000000" w:themeColor="text1"/>
          <w:sz w:val="20"/>
          <w:u w:val="single"/>
        </w:rPr>
      </w:pPr>
      <w:ins w:id="1064" w:author="Unknown">
        <w:r w:rsidRPr="007A2F21">
          <w:rPr>
            <w:rFonts w:ascii="Consolas" w:hAnsi="Consolas" w:cs="Consolas"/>
            <w:color w:val="000000" w:themeColor="text1"/>
            <w:sz w:val="20"/>
            <w:u w:val="single"/>
          </w:rPr>
          <w:t xml:space="preserve">      /* Following is not allowed and would raise error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65" w:author="Unknown"/>
          <w:rFonts w:ascii="Consolas" w:hAnsi="Consolas" w:cs="Consolas"/>
          <w:color w:val="000000" w:themeColor="text1"/>
          <w:sz w:val="20"/>
          <w:u w:val="single"/>
        </w:rPr>
      </w:pPr>
      <w:ins w:id="1066" w:author="Unknown">
        <w:r w:rsidRPr="007A2F21">
          <w:rPr>
            <w:rFonts w:ascii="Consolas" w:hAnsi="Consolas" w:cs="Consolas"/>
            <w:color w:val="000000" w:themeColor="text1"/>
            <w:sz w:val="20"/>
            <w:u w:val="single"/>
          </w:rPr>
          <w:t xml:space="preserve">      Employee e = new Employee("George W.", "Houston, TX", 43);</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67" w:author="Unknown"/>
          <w:rFonts w:ascii="Consolas" w:hAnsi="Consolas" w:cs="Consolas"/>
          <w:color w:val="000000" w:themeColor="text1"/>
          <w:sz w:val="20"/>
          <w:u w:val="single"/>
        </w:rPr>
      </w:pPr>
      <w:ins w:id="1068" w:author="Unknown">
        <w:r w:rsidRPr="007A2F21">
          <w:rPr>
            <w:rFonts w:ascii="Consolas" w:hAnsi="Consolas" w:cs="Consolas"/>
            <w:color w:val="000000" w:themeColor="text1"/>
            <w:sz w:val="20"/>
            <w:u w:val="single"/>
          </w:rPr>
          <w:t xml:space="preserve">      System.out.println("\n Call mailCheck using Employee reference--");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69" w:author="Unknown"/>
          <w:rFonts w:ascii="Consolas" w:hAnsi="Consolas" w:cs="Consolas"/>
          <w:color w:val="000000" w:themeColor="text1"/>
          <w:sz w:val="20"/>
          <w:u w:val="single"/>
        </w:rPr>
      </w:pPr>
      <w:ins w:id="1070" w:author="Unknown">
        <w:r w:rsidRPr="007A2F21">
          <w:rPr>
            <w:rFonts w:ascii="Consolas" w:hAnsi="Consolas" w:cs="Consolas"/>
            <w:color w:val="000000" w:themeColor="text1"/>
            <w:sz w:val="20"/>
            <w:u w:val="single"/>
          </w:rPr>
          <w:t xml:space="preserve">      e.mailCheck();</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71" w:author="Unknown"/>
          <w:rFonts w:ascii="Consolas" w:hAnsi="Consolas" w:cs="Consolas"/>
          <w:color w:val="000000" w:themeColor="text1"/>
          <w:sz w:val="20"/>
          <w:u w:val="single"/>
        </w:rPr>
      </w:pPr>
      <w:ins w:id="1072"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73" w:author="Unknown"/>
          <w:rFonts w:ascii="Consolas" w:hAnsi="Consolas" w:cs="Consolas"/>
          <w:color w:val="000000" w:themeColor="text1"/>
          <w:sz w:val="20"/>
          <w:u w:val="single"/>
        </w:rPr>
      </w:pPr>
      <w:ins w:id="1074"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075" w:author="Unknown"/>
          <w:rFonts w:ascii="Arial" w:hAnsi="Arial" w:cs="Arial"/>
          <w:color w:val="000000" w:themeColor="text1"/>
          <w:sz w:val="21"/>
          <w:szCs w:val="21"/>
          <w:u w:val="single"/>
        </w:rPr>
      </w:pPr>
      <w:ins w:id="1076" w:author="Unknown">
        <w:r w:rsidRPr="007A2F21">
          <w:rPr>
            <w:rFonts w:ascii="Arial" w:hAnsi="Arial" w:cs="Arial"/>
            <w:color w:val="000000" w:themeColor="text1"/>
            <w:sz w:val="21"/>
            <w:szCs w:val="21"/>
            <w:u w:val="single"/>
          </w:rPr>
          <w:t>When you compile the above class, it gives you the following error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7" w:author="Unknown"/>
          <w:rFonts w:ascii="Consolas" w:hAnsi="Consolas" w:cs="Consolas"/>
          <w:color w:val="000000" w:themeColor="text1"/>
          <w:sz w:val="18"/>
          <w:szCs w:val="18"/>
          <w:u w:val="single"/>
        </w:rPr>
      </w:pPr>
      <w:ins w:id="1078" w:author="Unknown">
        <w:r w:rsidRPr="007A2F21">
          <w:rPr>
            <w:rFonts w:ascii="Consolas" w:hAnsi="Consolas" w:cs="Consolas"/>
            <w:color w:val="000000" w:themeColor="text1"/>
            <w:sz w:val="18"/>
            <w:szCs w:val="18"/>
            <w:u w:val="single"/>
          </w:rPr>
          <w:t>Employee.java:46: Employee is abstract; cannot be instantiated</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9" w:author="Unknown"/>
          <w:rFonts w:ascii="Consolas" w:hAnsi="Consolas" w:cs="Consolas"/>
          <w:color w:val="000000" w:themeColor="text1"/>
          <w:sz w:val="18"/>
          <w:szCs w:val="18"/>
          <w:u w:val="single"/>
        </w:rPr>
      </w:pPr>
      <w:ins w:id="1080" w:author="Unknown">
        <w:r w:rsidRPr="007A2F21">
          <w:rPr>
            <w:rFonts w:ascii="Consolas" w:hAnsi="Consolas" w:cs="Consolas"/>
            <w:color w:val="000000" w:themeColor="text1"/>
            <w:sz w:val="18"/>
            <w:szCs w:val="18"/>
            <w:u w:val="single"/>
          </w:rPr>
          <w:t xml:space="preserve">      Employee e = new Employee("George W.", "Houston, TX", 43);</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1" w:author="Unknown"/>
          <w:rFonts w:ascii="Consolas" w:hAnsi="Consolas" w:cs="Consolas"/>
          <w:color w:val="000000" w:themeColor="text1"/>
          <w:sz w:val="18"/>
          <w:szCs w:val="18"/>
          <w:u w:val="single"/>
        </w:rPr>
      </w:pPr>
      <w:ins w:id="1082" w:author="Unknown">
        <w:r w:rsidRPr="007A2F21">
          <w:rPr>
            <w:rFonts w:ascii="Consolas" w:hAnsi="Consolas" w:cs="Consolas"/>
            <w:color w:val="000000" w:themeColor="text1"/>
            <w:sz w:val="18"/>
            <w:szCs w:val="18"/>
            <w:u w:val="single"/>
          </w:rPr>
          <w:t xml:space="preserve">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3" w:author="Unknown"/>
          <w:rFonts w:ascii="Consolas" w:hAnsi="Consolas" w:cs="Consolas"/>
          <w:color w:val="000000" w:themeColor="text1"/>
          <w:sz w:val="18"/>
          <w:szCs w:val="18"/>
          <w:u w:val="single"/>
        </w:rPr>
      </w:pPr>
      <w:ins w:id="1084" w:author="Unknown">
        <w:r w:rsidRPr="007A2F21">
          <w:rPr>
            <w:rFonts w:ascii="Consolas" w:hAnsi="Consolas" w:cs="Consolas"/>
            <w:color w:val="000000" w:themeColor="text1"/>
            <w:sz w:val="18"/>
            <w:szCs w:val="18"/>
            <w:u w:val="single"/>
          </w:rPr>
          <w:t>1 error</w:t>
        </w:r>
      </w:ins>
    </w:p>
    <w:p w:rsidR="007F41EA" w:rsidRPr="007A2F21" w:rsidRDefault="007F41EA" w:rsidP="007F41EA">
      <w:pPr>
        <w:shd w:val="clear" w:color="auto" w:fill="FFFFFF"/>
        <w:spacing w:before="48" w:after="48" w:line="360" w:lineRule="atLeast"/>
        <w:ind w:right="-402"/>
        <w:outlineLvl w:val="1"/>
        <w:rPr>
          <w:ins w:id="1085" w:author="Unknown"/>
          <w:rFonts w:ascii="Arial" w:hAnsi="Arial" w:cs="Arial"/>
          <w:color w:val="000000" w:themeColor="text1"/>
          <w:spacing w:val="-15"/>
          <w:sz w:val="36"/>
          <w:szCs w:val="36"/>
          <w:u w:val="single"/>
        </w:rPr>
      </w:pPr>
      <w:ins w:id="1086" w:author="Unknown">
        <w:r w:rsidRPr="007A2F21">
          <w:rPr>
            <w:rFonts w:ascii="Arial" w:hAnsi="Arial" w:cs="Arial"/>
            <w:color w:val="000000" w:themeColor="text1"/>
            <w:spacing w:val="-15"/>
            <w:sz w:val="36"/>
            <w:szCs w:val="36"/>
            <w:u w:val="single"/>
          </w:rPr>
          <w:t>Inheriting the Abstract Class</w:t>
        </w:r>
      </w:ins>
    </w:p>
    <w:p w:rsidR="007F41EA" w:rsidRPr="007A2F21" w:rsidRDefault="007F41EA" w:rsidP="007F41EA">
      <w:pPr>
        <w:shd w:val="clear" w:color="auto" w:fill="FFFFFF"/>
        <w:spacing w:after="240" w:line="360" w:lineRule="atLeast"/>
        <w:ind w:left="-402" w:right="-402"/>
        <w:jc w:val="both"/>
        <w:rPr>
          <w:ins w:id="1087" w:author="Unknown"/>
          <w:rFonts w:ascii="Arial" w:hAnsi="Arial" w:cs="Arial"/>
          <w:color w:val="000000" w:themeColor="text1"/>
          <w:sz w:val="21"/>
          <w:szCs w:val="21"/>
          <w:u w:val="single"/>
        </w:rPr>
      </w:pPr>
      <w:ins w:id="1088" w:author="Unknown">
        <w:r w:rsidRPr="007A2F21">
          <w:rPr>
            <w:rFonts w:ascii="Arial" w:hAnsi="Arial" w:cs="Arial"/>
            <w:color w:val="000000" w:themeColor="text1"/>
            <w:sz w:val="21"/>
            <w:szCs w:val="21"/>
            <w:u w:val="single"/>
          </w:rPr>
          <w:t>We can inherit the properties of Employee class just like concrete class in the following way −</w:t>
        </w:r>
      </w:ins>
    </w:p>
    <w:p w:rsidR="007F41EA" w:rsidRPr="007A2F21" w:rsidRDefault="007F41EA" w:rsidP="007F41EA">
      <w:pPr>
        <w:shd w:val="clear" w:color="auto" w:fill="FFFFFF"/>
        <w:spacing w:before="48" w:after="48" w:line="360" w:lineRule="atLeast"/>
        <w:ind w:right="-402"/>
        <w:outlineLvl w:val="2"/>
        <w:rPr>
          <w:ins w:id="1089" w:author="Unknown"/>
          <w:rFonts w:ascii="Arial" w:hAnsi="Arial" w:cs="Arial"/>
          <w:color w:val="000000" w:themeColor="text1"/>
          <w:sz w:val="27"/>
          <w:szCs w:val="27"/>
          <w:u w:val="single"/>
        </w:rPr>
      </w:pPr>
      <w:ins w:id="1090"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91" w:author="Unknown"/>
          <w:rFonts w:ascii="Consolas" w:hAnsi="Consolas" w:cs="Consolas"/>
          <w:color w:val="000000" w:themeColor="text1"/>
          <w:sz w:val="20"/>
          <w:u w:val="single"/>
        </w:rPr>
      </w:pPr>
      <w:ins w:id="1092" w:author="Unknown">
        <w:r w:rsidRPr="007A2F21">
          <w:rPr>
            <w:rFonts w:ascii="Consolas" w:hAnsi="Consolas" w:cs="Consolas"/>
            <w:color w:val="000000" w:themeColor="text1"/>
            <w:sz w:val="20"/>
            <w:u w:val="single"/>
          </w:rPr>
          <w:t>/* File name : Salary.java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93" w:author="Unknown"/>
          <w:rFonts w:ascii="Consolas" w:hAnsi="Consolas" w:cs="Consolas"/>
          <w:color w:val="000000" w:themeColor="text1"/>
          <w:sz w:val="20"/>
          <w:u w:val="single"/>
        </w:rPr>
      </w:pPr>
      <w:ins w:id="1094" w:author="Unknown">
        <w:r w:rsidRPr="007A2F21">
          <w:rPr>
            <w:rFonts w:ascii="Consolas" w:hAnsi="Consolas" w:cs="Consolas"/>
            <w:color w:val="000000" w:themeColor="text1"/>
            <w:sz w:val="20"/>
            <w:u w:val="single"/>
          </w:rPr>
          <w:lastRenderedPageBreak/>
          <w:t>public class Salary extends Employee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95" w:author="Unknown"/>
          <w:rFonts w:ascii="Consolas" w:hAnsi="Consolas" w:cs="Consolas"/>
          <w:color w:val="000000" w:themeColor="text1"/>
          <w:sz w:val="20"/>
          <w:u w:val="single"/>
        </w:rPr>
      </w:pPr>
      <w:ins w:id="1096" w:author="Unknown">
        <w:r w:rsidRPr="007A2F21">
          <w:rPr>
            <w:rFonts w:ascii="Consolas" w:hAnsi="Consolas" w:cs="Consolas"/>
            <w:color w:val="000000" w:themeColor="text1"/>
            <w:sz w:val="20"/>
            <w:u w:val="single"/>
          </w:rPr>
          <w:t xml:space="preserve">   private double salary;   // Annual 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97" w:author="Unknown"/>
          <w:rFonts w:ascii="Consolas" w:hAnsi="Consolas" w:cs="Consolas"/>
          <w:color w:val="000000" w:themeColor="text1"/>
          <w:sz w:val="20"/>
          <w:u w:val="single"/>
        </w:rPr>
      </w:pPr>
      <w:ins w:id="109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99" w:author="Unknown"/>
          <w:rFonts w:ascii="Consolas" w:hAnsi="Consolas" w:cs="Consolas"/>
          <w:color w:val="000000" w:themeColor="text1"/>
          <w:sz w:val="20"/>
          <w:u w:val="single"/>
        </w:rPr>
      </w:pPr>
      <w:ins w:id="1100" w:author="Unknown">
        <w:r w:rsidRPr="007A2F21">
          <w:rPr>
            <w:rFonts w:ascii="Consolas" w:hAnsi="Consolas" w:cs="Consolas"/>
            <w:color w:val="000000" w:themeColor="text1"/>
            <w:sz w:val="20"/>
            <w:u w:val="single"/>
          </w:rPr>
          <w:t xml:space="preserve">   public Salary(String name, String address, int number, double salary)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1" w:author="Unknown"/>
          <w:rFonts w:ascii="Consolas" w:hAnsi="Consolas" w:cs="Consolas"/>
          <w:color w:val="000000" w:themeColor="text1"/>
          <w:sz w:val="20"/>
          <w:u w:val="single"/>
        </w:rPr>
      </w:pPr>
      <w:ins w:id="1102" w:author="Unknown">
        <w:r w:rsidRPr="007A2F21">
          <w:rPr>
            <w:rFonts w:ascii="Consolas" w:hAnsi="Consolas" w:cs="Consolas"/>
            <w:color w:val="000000" w:themeColor="text1"/>
            <w:sz w:val="20"/>
            <w:u w:val="single"/>
          </w:rPr>
          <w:t xml:space="preserve">      super(name, address,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3" w:author="Unknown"/>
          <w:rFonts w:ascii="Consolas" w:hAnsi="Consolas" w:cs="Consolas"/>
          <w:color w:val="000000" w:themeColor="text1"/>
          <w:sz w:val="20"/>
          <w:u w:val="single"/>
        </w:rPr>
      </w:pPr>
      <w:ins w:id="1104" w:author="Unknown">
        <w:r w:rsidRPr="007A2F21">
          <w:rPr>
            <w:rFonts w:ascii="Consolas" w:hAnsi="Consolas" w:cs="Consolas"/>
            <w:color w:val="000000" w:themeColor="text1"/>
            <w:sz w:val="20"/>
            <w:u w:val="single"/>
          </w:rPr>
          <w:t xml:space="preserve">      setSalary(salary);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5" w:author="Unknown"/>
          <w:rFonts w:ascii="Consolas" w:hAnsi="Consolas" w:cs="Consolas"/>
          <w:color w:val="000000" w:themeColor="text1"/>
          <w:sz w:val="20"/>
          <w:u w:val="single"/>
        </w:rPr>
      </w:pPr>
      <w:ins w:id="110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7" w:author="Unknown"/>
          <w:rFonts w:ascii="Consolas" w:hAnsi="Consolas" w:cs="Consolas"/>
          <w:color w:val="000000" w:themeColor="text1"/>
          <w:sz w:val="20"/>
          <w:u w:val="single"/>
        </w:rPr>
      </w:pPr>
      <w:ins w:id="110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9" w:author="Unknown"/>
          <w:rFonts w:ascii="Consolas" w:hAnsi="Consolas" w:cs="Consolas"/>
          <w:color w:val="000000" w:themeColor="text1"/>
          <w:sz w:val="20"/>
          <w:u w:val="single"/>
        </w:rPr>
      </w:pPr>
      <w:ins w:id="1110" w:author="Unknown">
        <w:r w:rsidRPr="007A2F21">
          <w:rPr>
            <w:rFonts w:ascii="Consolas" w:hAnsi="Consolas" w:cs="Consolas"/>
            <w:color w:val="000000" w:themeColor="text1"/>
            <w:sz w:val="20"/>
            <w:u w:val="single"/>
          </w:rPr>
          <w:t xml:space="preserve">   public void mailCheck()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11" w:author="Unknown"/>
          <w:rFonts w:ascii="Consolas" w:hAnsi="Consolas" w:cs="Consolas"/>
          <w:color w:val="000000" w:themeColor="text1"/>
          <w:sz w:val="20"/>
          <w:u w:val="single"/>
        </w:rPr>
      </w:pPr>
      <w:ins w:id="1112" w:author="Unknown">
        <w:r w:rsidRPr="007A2F21">
          <w:rPr>
            <w:rFonts w:ascii="Consolas" w:hAnsi="Consolas" w:cs="Consolas"/>
            <w:color w:val="000000" w:themeColor="text1"/>
            <w:sz w:val="20"/>
            <w:u w:val="single"/>
          </w:rPr>
          <w:t xml:space="preserve">      System.out.println("Within mailCheck of Salary class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13" w:author="Unknown"/>
          <w:rFonts w:ascii="Consolas" w:hAnsi="Consolas" w:cs="Consolas"/>
          <w:color w:val="000000" w:themeColor="text1"/>
          <w:sz w:val="20"/>
          <w:u w:val="single"/>
        </w:rPr>
      </w:pPr>
      <w:ins w:id="1114" w:author="Unknown">
        <w:r w:rsidRPr="007A2F21">
          <w:rPr>
            <w:rFonts w:ascii="Consolas" w:hAnsi="Consolas" w:cs="Consolas"/>
            <w:color w:val="000000" w:themeColor="text1"/>
            <w:sz w:val="20"/>
            <w:u w:val="single"/>
          </w:rPr>
          <w:t xml:space="preserve">      System.out.println("Mailing check to " + getName() + " with salary " + 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15" w:author="Unknown"/>
          <w:rFonts w:ascii="Consolas" w:hAnsi="Consolas" w:cs="Consolas"/>
          <w:color w:val="000000" w:themeColor="text1"/>
          <w:sz w:val="20"/>
          <w:u w:val="single"/>
        </w:rPr>
      </w:pPr>
      <w:ins w:id="111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17" w:author="Unknown"/>
          <w:rFonts w:ascii="Consolas" w:hAnsi="Consolas" w:cs="Consolas"/>
          <w:color w:val="000000" w:themeColor="text1"/>
          <w:sz w:val="20"/>
          <w:u w:val="single"/>
        </w:rPr>
      </w:pPr>
      <w:ins w:id="111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19" w:author="Unknown"/>
          <w:rFonts w:ascii="Consolas" w:hAnsi="Consolas" w:cs="Consolas"/>
          <w:color w:val="000000" w:themeColor="text1"/>
          <w:sz w:val="20"/>
          <w:u w:val="single"/>
        </w:rPr>
      </w:pPr>
      <w:ins w:id="1120" w:author="Unknown">
        <w:r w:rsidRPr="007A2F21">
          <w:rPr>
            <w:rFonts w:ascii="Consolas" w:hAnsi="Consolas" w:cs="Consolas"/>
            <w:color w:val="000000" w:themeColor="text1"/>
            <w:sz w:val="20"/>
            <w:u w:val="single"/>
          </w:rPr>
          <w:t xml:space="preserve">   public double getSalary()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1" w:author="Unknown"/>
          <w:rFonts w:ascii="Consolas" w:hAnsi="Consolas" w:cs="Consolas"/>
          <w:color w:val="000000" w:themeColor="text1"/>
          <w:sz w:val="20"/>
          <w:u w:val="single"/>
        </w:rPr>
      </w:pPr>
      <w:ins w:id="1122" w:author="Unknown">
        <w:r w:rsidRPr="007A2F21">
          <w:rPr>
            <w:rFonts w:ascii="Consolas" w:hAnsi="Consolas" w:cs="Consolas"/>
            <w:color w:val="000000" w:themeColor="text1"/>
            <w:sz w:val="20"/>
            <w:u w:val="single"/>
          </w:rPr>
          <w:t xml:space="preserve">      return 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3" w:author="Unknown"/>
          <w:rFonts w:ascii="Consolas" w:hAnsi="Consolas" w:cs="Consolas"/>
          <w:color w:val="000000" w:themeColor="text1"/>
          <w:sz w:val="20"/>
          <w:u w:val="single"/>
        </w:rPr>
      </w:pPr>
      <w:ins w:id="1124"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5" w:author="Unknown"/>
          <w:rFonts w:ascii="Consolas" w:hAnsi="Consolas" w:cs="Consolas"/>
          <w:color w:val="000000" w:themeColor="text1"/>
          <w:sz w:val="20"/>
          <w:u w:val="single"/>
        </w:rPr>
      </w:pPr>
      <w:ins w:id="112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7" w:author="Unknown"/>
          <w:rFonts w:ascii="Consolas" w:hAnsi="Consolas" w:cs="Consolas"/>
          <w:color w:val="000000" w:themeColor="text1"/>
          <w:sz w:val="20"/>
          <w:u w:val="single"/>
        </w:rPr>
      </w:pPr>
      <w:ins w:id="1128" w:author="Unknown">
        <w:r w:rsidRPr="007A2F21">
          <w:rPr>
            <w:rFonts w:ascii="Consolas" w:hAnsi="Consolas" w:cs="Consolas"/>
            <w:color w:val="000000" w:themeColor="text1"/>
            <w:sz w:val="20"/>
            <w:u w:val="single"/>
          </w:rPr>
          <w:t xml:space="preserve">   public void setSalary(double newSalary)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9" w:author="Unknown"/>
          <w:rFonts w:ascii="Consolas" w:hAnsi="Consolas" w:cs="Consolas"/>
          <w:color w:val="000000" w:themeColor="text1"/>
          <w:sz w:val="20"/>
          <w:u w:val="single"/>
        </w:rPr>
      </w:pPr>
      <w:ins w:id="1130" w:author="Unknown">
        <w:r w:rsidRPr="007A2F21">
          <w:rPr>
            <w:rFonts w:ascii="Consolas" w:hAnsi="Consolas" w:cs="Consolas"/>
            <w:color w:val="000000" w:themeColor="text1"/>
            <w:sz w:val="20"/>
            <w:u w:val="single"/>
          </w:rPr>
          <w:t xml:space="preserve">      if(newSalary &gt;= 0.0)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1" w:author="Unknown"/>
          <w:rFonts w:ascii="Consolas" w:hAnsi="Consolas" w:cs="Consolas"/>
          <w:color w:val="000000" w:themeColor="text1"/>
          <w:sz w:val="20"/>
          <w:u w:val="single"/>
        </w:rPr>
      </w:pPr>
      <w:ins w:id="1132" w:author="Unknown">
        <w:r w:rsidRPr="007A2F21">
          <w:rPr>
            <w:rFonts w:ascii="Consolas" w:hAnsi="Consolas" w:cs="Consolas"/>
            <w:color w:val="000000" w:themeColor="text1"/>
            <w:sz w:val="20"/>
            <w:u w:val="single"/>
          </w:rPr>
          <w:t xml:space="preserve">         salary = newSalary;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3" w:author="Unknown"/>
          <w:rFonts w:ascii="Consolas" w:hAnsi="Consolas" w:cs="Consolas"/>
          <w:color w:val="000000" w:themeColor="text1"/>
          <w:sz w:val="20"/>
          <w:u w:val="single"/>
        </w:rPr>
      </w:pPr>
      <w:ins w:id="1134"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5" w:author="Unknown"/>
          <w:rFonts w:ascii="Consolas" w:hAnsi="Consolas" w:cs="Consolas"/>
          <w:color w:val="000000" w:themeColor="text1"/>
          <w:sz w:val="20"/>
          <w:u w:val="single"/>
        </w:rPr>
      </w:pPr>
      <w:ins w:id="113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7" w:author="Unknown"/>
          <w:rFonts w:ascii="Consolas" w:hAnsi="Consolas" w:cs="Consolas"/>
          <w:color w:val="000000" w:themeColor="text1"/>
          <w:sz w:val="20"/>
          <w:u w:val="single"/>
        </w:rPr>
      </w:pPr>
      <w:ins w:id="1138"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9" w:author="Unknown"/>
          <w:rFonts w:ascii="Consolas" w:hAnsi="Consolas" w:cs="Consolas"/>
          <w:color w:val="000000" w:themeColor="text1"/>
          <w:sz w:val="20"/>
          <w:u w:val="single"/>
        </w:rPr>
      </w:pPr>
      <w:ins w:id="1140" w:author="Unknown">
        <w:r w:rsidRPr="007A2F21">
          <w:rPr>
            <w:rFonts w:ascii="Consolas" w:hAnsi="Consolas" w:cs="Consolas"/>
            <w:color w:val="000000" w:themeColor="text1"/>
            <w:sz w:val="20"/>
            <w:u w:val="single"/>
          </w:rPr>
          <w:t xml:space="preserve">   public double computePay()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41" w:author="Unknown"/>
          <w:rFonts w:ascii="Consolas" w:hAnsi="Consolas" w:cs="Consolas"/>
          <w:color w:val="000000" w:themeColor="text1"/>
          <w:sz w:val="20"/>
          <w:u w:val="single"/>
        </w:rPr>
      </w:pPr>
      <w:ins w:id="1142" w:author="Unknown">
        <w:r w:rsidRPr="007A2F21">
          <w:rPr>
            <w:rFonts w:ascii="Consolas" w:hAnsi="Consolas" w:cs="Consolas"/>
            <w:color w:val="000000" w:themeColor="text1"/>
            <w:sz w:val="20"/>
            <w:u w:val="single"/>
          </w:rPr>
          <w:t xml:space="preserve">      System.out.println("Computing salary pay for " + getName());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43" w:author="Unknown"/>
          <w:rFonts w:ascii="Consolas" w:hAnsi="Consolas" w:cs="Consolas"/>
          <w:color w:val="000000" w:themeColor="text1"/>
          <w:sz w:val="20"/>
          <w:u w:val="single"/>
        </w:rPr>
      </w:pPr>
      <w:ins w:id="1144" w:author="Unknown">
        <w:r w:rsidRPr="007A2F21">
          <w:rPr>
            <w:rFonts w:ascii="Consolas" w:hAnsi="Consolas" w:cs="Consolas"/>
            <w:color w:val="000000" w:themeColor="text1"/>
            <w:sz w:val="20"/>
            <w:u w:val="single"/>
          </w:rPr>
          <w:t xml:space="preserve">      return salary/52;</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45" w:author="Unknown"/>
          <w:rFonts w:ascii="Consolas" w:hAnsi="Consolas" w:cs="Consolas"/>
          <w:color w:val="000000" w:themeColor="text1"/>
          <w:sz w:val="20"/>
          <w:u w:val="single"/>
        </w:rPr>
      </w:pPr>
      <w:ins w:id="114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47" w:author="Unknown"/>
          <w:rFonts w:ascii="Consolas" w:hAnsi="Consolas" w:cs="Consolas"/>
          <w:color w:val="000000" w:themeColor="text1"/>
          <w:sz w:val="20"/>
          <w:u w:val="single"/>
        </w:rPr>
      </w:pPr>
      <w:ins w:id="1148"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149" w:author="Unknown"/>
          <w:rFonts w:ascii="Arial" w:hAnsi="Arial" w:cs="Arial"/>
          <w:color w:val="000000" w:themeColor="text1"/>
          <w:sz w:val="21"/>
          <w:szCs w:val="21"/>
          <w:u w:val="single"/>
        </w:rPr>
      </w:pPr>
      <w:ins w:id="1150" w:author="Unknown">
        <w:r w:rsidRPr="007A2F21">
          <w:rPr>
            <w:rFonts w:ascii="Arial" w:hAnsi="Arial" w:cs="Arial"/>
            <w:color w:val="000000" w:themeColor="text1"/>
            <w:sz w:val="21"/>
            <w:szCs w:val="21"/>
            <w:u w:val="single"/>
          </w:rPr>
          <w:t>Here, you cannot instantiate the Employee class, but you can instantiate the Salary Class, and using this instance you can access all the three fields and seven methods of Employee class as shown below.</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51" w:author="Unknown"/>
          <w:rFonts w:ascii="Consolas" w:hAnsi="Consolas" w:cs="Consolas"/>
          <w:color w:val="000000" w:themeColor="text1"/>
          <w:sz w:val="20"/>
          <w:u w:val="single"/>
        </w:rPr>
      </w:pPr>
      <w:ins w:id="1152" w:author="Unknown">
        <w:r w:rsidRPr="007A2F21">
          <w:rPr>
            <w:rFonts w:ascii="Consolas" w:hAnsi="Consolas" w:cs="Consolas"/>
            <w:color w:val="000000" w:themeColor="text1"/>
            <w:sz w:val="20"/>
            <w:u w:val="single"/>
          </w:rPr>
          <w:t>/* File name : AbstractDemo.java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53" w:author="Unknown"/>
          <w:rFonts w:ascii="Consolas" w:hAnsi="Consolas" w:cs="Consolas"/>
          <w:color w:val="000000" w:themeColor="text1"/>
          <w:sz w:val="20"/>
          <w:u w:val="single"/>
        </w:rPr>
      </w:pPr>
      <w:ins w:id="1154" w:author="Unknown">
        <w:r w:rsidRPr="007A2F21">
          <w:rPr>
            <w:rFonts w:ascii="Consolas" w:hAnsi="Consolas" w:cs="Consolas"/>
            <w:color w:val="000000" w:themeColor="text1"/>
            <w:sz w:val="20"/>
            <w:u w:val="single"/>
          </w:rPr>
          <w:t>public class AbstractDemo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55"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56" w:author="Unknown"/>
          <w:rFonts w:ascii="Consolas" w:hAnsi="Consolas" w:cs="Consolas"/>
          <w:color w:val="000000" w:themeColor="text1"/>
          <w:sz w:val="20"/>
          <w:u w:val="single"/>
        </w:rPr>
      </w:pPr>
      <w:ins w:id="1157" w:author="Unknown">
        <w:r w:rsidRPr="007A2F21">
          <w:rPr>
            <w:rFonts w:ascii="Consolas" w:hAnsi="Consolas" w:cs="Consolas"/>
            <w:color w:val="000000" w:themeColor="text1"/>
            <w:sz w:val="20"/>
            <w:u w:val="single"/>
          </w:rPr>
          <w:lastRenderedPageBreak/>
          <w:t xml:space="preserve">   public static void main(String []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58" w:author="Unknown"/>
          <w:rFonts w:ascii="Consolas" w:hAnsi="Consolas" w:cs="Consolas"/>
          <w:color w:val="000000" w:themeColor="text1"/>
          <w:sz w:val="20"/>
          <w:u w:val="single"/>
        </w:rPr>
      </w:pPr>
      <w:ins w:id="1159" w:author="Unknown">
        <w:r w:rsidRPr="007A2F21">
          <w:rPr>
            <w:rFonts w:ascii="Consolas" w:hAnsi="Consolas" w:cs="Consolas"/>
            <w:color w:val="000000" w:themeColor="text1"/>
            <w:sz w:val="20"/>
            <w:u w:val="single"/>
          </w:rPr>
          <w:t xml:space="preserve">      Salary s = new Salary("Mohd Mohtashim", "Ambehta, UP", 3, 3600.00);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60" w:author="Unknown"/>
          <w:rFonts w:ascii="Consolas" w:hAnsi="Consolas" w:cs="Consolas"/>
          <w:color w:val="000000" w:themeColor="text1"/>
          <w:sz w:val="20"/>
          <w:u w:val="single"/>
        </w:rPr>
      </w:pPr>
      <w:ins w:id="1161" w:author="Unknown">
        <w:r w:rsidRPr="007A2F21">
          <w:rPr>
            <w:rFonts w:ascii="Consolas" w:hAnsi="Consolas" w:cs="Consolas"/>
            <w:color w:val="000000" w:themeColor="text1"/>
            <w:sz w:val="20"/>
            <w:u w:val="single"/>
          </w:rPr>
          <w:t xml:space="preserve">      Employee e = new Salary("John Adams", "Boston, MA", 2, 2400.00);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62" w:author="Unknown"/>
          <w:rFonts w:ascii="Consolas" w:hAnsi="Consolas" w:cs="Consolas"/>
          <w:color w:val="000000" w:themeColor="text1"/>
          <w:sz w:val="20"/>
          <w:u w:val="single"/>
        </w:rPr>
      </w:pPr>
      <w:ins w:id="1163" w:author="Unknown">
        <w:r w:rsidRPr="007A2F21">
          <w:rPr>
            <w:rFonts w:ascii="Consolas" w:hAnsi="Consolas" w:cs="Consolas"/>
            <w:color w:val="000000" w:themeColor="text1"/>
            <w:sz w:val="20"/>
            <w:u w:val="single"/>
          </w:rPr>
          <w:t xml:space="preserve">      System.out.println("Call mailCheck using Salary reference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64" w:author="Unknown"/>
          <w:rFonts w:ascii="Consolas" w:hAnsi="Consolas" w:cs="Consolas"/>
          <w:color w:val="000000" w:themeColor="text1"/>
          <w:sz w:val="20"/>
          <w:u w:val="single"/>
        </w:rPr>
      </w:pPr>
      <w:ins w:id="1165" w:author="Unknown">
        <w:r w:rsidRPr="007A2F21">
          <w:rPr>
            <w:rFonts w:ascii="Consolas" w:hAnsi="Consolas" w:cs="Consolas"/>
            <w:color w:val="000000" w:themeColor="text1"/>
            <w:sz w:val="20"/>
            <w:u w:val="single"/>
          </w:rPr>
          <w:t xml:space="preserve">      s.mailCheck();</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66" w:author="Unknown"/>
          <w:rFonts w:ascii="Consolas" w:hAnsi="Consolas" w:cs="Consolas"/>
          <w:color w:val="000000" w:themeColor="text1"/>
          <w:sz w:val="20"/>
          <w:u w:val="single"/>
        </w:rPr>
      </w:pPr>
      <w:ins w:id="1167" w:author="Unknown">
        <w:r w:rsidRPr="007A2F21">
          <w:rPr>
            <w:rFonts w:ascii="Consolas" w:hAnsi="Consolas" w:cs="Consolas"/>
            <w:color w:val="000000" w:themeColor="text1"/>
            <w:sz w:val="20"/>
            <w:u w:val="single"/>
          </w:rPr>
          <w:t xml:space="preserve">      System.out.println("\n Call mailCheck using Employee reference--");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68" w:author="Unknown"/>
          <w:rFonts w:ascii="Consolas" w:hAnsi="Consolas" w:cs="Consolas"/>
          <w:color w:val="000000" w:themeColor="text1"/>
          <w:sz w:val="20"/>
          <w:u w:val="single"/>
        </w:rPr>
      </w:pPr>
      <w:ins w:id="1169" w:author="Unknown">
        <w:r w:rsidRPr="007A2F21">
          <w:rPr>
            <w:rFonts w:ascii="Consolas" w:hAnsi="Consolas" w:cs="Consolas"/>
            <w:color w:val="000000" w:themeColor="text1"/>
            <w:sz w:val="20"/>
            <w:u w:val="single"/>
          </w:rPr>
          <w:t xml:space="preserve">      e.mailCheck();</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70" w:author="Unknown"/>
          <w:rFonts w:ascii="Consolas" w:hAnsi="Consolas" w:cs="Consolas"/>
          <w:color w:val="000000" w:themeColor="text1"/>
          <w:sz w:val="20"/>
          <w:u w:val="single"/>
        </w:rPr>
      </w:pPr>
      <w:ins w:id="1171"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72" w:author="Unknown"/>
          <w:rFonts w:ascii="Consolas" w:hAnsi="Consolas" w:cs="Consolas"/>
          <w:color w:val="000000" w:themeColor="text1"/>
          <w:sz w:val="20"/>
          <w:u w:val="single"/>
        </w:rPr>
      </w:pPr>
      <w:ins w:id="1173"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174" w:author="Unknown"/>
          <w:rFonts w:ascii="Arial" w:hAnsi="Arial" w:cs="Arial"/>
          <w:color w:val="000000" w:themeColor="text1"/>
          <w:sz w:val="21"/>
          <w:szCs w:val="21"/>
          <w:u w:val="single"/>
        </w:rPr>
      </w:pPr>
      <w:ins w:id="1175" w:author="Unknown">
        <w:r w:rsidRPr="007A2F21">
          <w:rPr>
            <w:rFonts w:ascii="Arial" w:hAnsi="Arial" w:cs="Arial"/>
            <w:color w:val="000000" w:themeColor="text1"/>
            <w:sz w:val="21"/>
            <w:szCs w:val="21"/>
            <w:u w:val="single"/>
          </w:rPr>
          <w:t>This produces the following result −</w:t>
        </w:r>
      </w:ins>
    </w:p>
    <w:p w:rsidR="007F41EA" w:rsidRPr="007A2F21" w:rsidRDefault="007F41EA" w:rsidP="007F41EA">
      <w:pPr>
        <w:shd w:val="clear" w:color="auto" w:fill="FFFFFF"/>
        <w:spacing w:before="48" w:after="48" w:line="360" w:lineRule="atLeast"/>
        <w:ind w:right="-402"/>
        <w:outlineLvl w:val="2"/>
        <w:rPr>
          <w:ins w:id="1176" w:author="Unknown"/>
          <w:rFonts w:ascii="Arial" w:hAnsi="Arial" w:cs="Arial"/>
          <w:color w:val="000000" w:themeColor="text1"/>
          <w:sz w:val="27"/>
          <w:szCs w:val="27"/>
          <w:u w:val="single"/>
        </w:rPr>
      </w:pPr>
      <w:ins w:id="1177" w:author="Unknown">
        <w:r w:rsidRPr="007A2F21">
          <w:rPr>
            <w:rFonts w:ascii="Arial" w:hAnsi="Arial" w:cs="Arial"/>
            <w:color w:val="000000" w:themeColor="text1"/>
            <w:sz w:val="27"/>
            <w:szCs w:val="27"/>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8" w:author="Unknown"/>
          <w:rFonts w:ascii="Consolas" w:hAnsi="Consolas" w:cs="Consolas"/>
          <w:color w:val="000000" w:themeColor="text1"/>
          <w:sz w:val="18"/>
          <w:szCs w:val="18"/>
          <w:u w:val="single"/>
        </w:rPr>
      </w:pPr>
      <w:ins w:id="1179" w:author="Unknown">
        <w:r w:rsidRPr="007A2F21">
          <w:rPr>
            <w:rFonts w:ascii="Consolas" w:hAnsi="Consolas" w:cs="Consolas"/>
            <w:color w:val="000000" w:themeColor="text1"/>
            <w:sz w:val="18"/>
            <w:szCs w:val="18"/>
            <w:u w:val="single"/>
          </w:rPr>
          <w:t>Constructing an Employee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0" w:author="Unknown"/>
          <w:rFonts w:ascii="Consolas" w:hAnsi="Consolas" w:cs="Consolas"/>
          <w:color w:val="000000" w:themeColor="text1"/>
          <w:sz w:val="18"/>
          <w:szCs w:val="18"/>
          <w:u w:val="single"/>
        </w:rPr>
      </w:pPr>
      <w:ins w:id="1181" w:author="Unknown">
        <w:r w:rsidRPr="007A2F21">
          <w:rPr>
            <w:rFonts w:ascii="Consolas" w:hAnsi="Consolas" w:cs="Consolas"/>
            <w:color w:val="000000" w:themeColor="text1"/>
            <w:sz w:val="18"/>
            <w:szCs w:val="18"/>
            <w:u w:val="single"/>
          </w:rPr>
          <w:t>Constructing an Employee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2" w:author="Unknown"/>
          <w:rFonts w:ascii="Consolas" w:hAnsi="Consolas" w:cs="Consolas"/>
          <w:color w:val="000000" w:themeColor="text1"/>
          <w:sz w:val="18"/>
          <w:szCs w:val="18"/>
          <w:u w:val="single"/>
        </w:rPr>
      </w:pPr>
      <w:ins w:id="1183" w:author="Unknown">
        <w:r w:rsidRPr="007A2F21">
          <w:rPr>
            <w:rFonts w:ascii="Consolas" w:hAnsi="Consolas" w:cs="Consolas"/>
            <w:color w:val="000000" w:themeColor="text1"/>
            <w:sz w:val="18"/>
            <w:szCs w:val="18"/>
            <w:u w:val="single"/>
          </w:rPr>
          <w:t>Call mailCheck using Salary reference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4" w:author="Unknown"/>
          <w:rFonts w:ascii="Consolas" w:hAnsi="Consolas" w:cs="Consolas"/>
          <w:color w:val="000000" w:themeColor="text1"/>
          <w:sz w:val="18"/>
          <w:szCs w:val="18"/>
          <w:u w:val="single"/>
        </w:rPr>
      </w:pPr>
      <w:ins w:id="1185" w:author="Unknown">
        <w:r w:rsidRPr="007A2F21">
          <w:rPr>
            <w:rFonts w:ascii="Consolas" w:hAnsi="Consolas" w:cs="Consolas"/>
            <w:color w:val="000000" w:themeColor="text1"/>
            <w:sz w:val="18"/>
            <w:szCs w:val="18"/>
            <w:u w:val="single"/>
          </w:rPr>
          <w:t xml:space="preserve">Within mailCheck of Salary class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6" w:author="Unknown"/>
          <w:rFonts w:ascii="Consolas" w:hAnsi="Consolas" w:cs="Consolas"/>
          <w:color w:val="000000" w:themeColor="text1"/>
          <w:sz w:val="18"/>
          <w:szCs w:val="18"/>
          <w:u w:val="single"/>
        </w:rPr>
      </w:pPr>
      <w:ins w:id="1187" w:author="Unknown">
        <w:r w:rsidRPr="007A2F21">
          <w:rPr>
            <w:rFonts w:ascii="Consolas" w:hAnsi="Consolas" w:cs="Consolas"/>
            <w:color w:val="000000" w:themeColor="text1"/>
            <w:sz w:val="18"/>
            <w:szCs w:val="18"/>
            <w:u w:val="single"/>
          </w:rPr>
          <w:t>Mailing check to Mohd Mohtashim with salary 3600.0</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8" w:author="Unknown"/>
          <w:rFonts w:ascii="Consolas" w:hAnsi="Consolas" w:cs="Consolas"/>
          <w:color w:val="000000" w:themeColor="text1"/>
          <w:sz w:val="18"/>
          <w:szCs w:val="18"/>
          <w:u w:val="single"/>
        </w:rPr>
      </w:pPr>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9" w:author="Unknown"/>
          <w:rFonts w:ascii="Consolas" w:hAnsi="Consolas" w:cs="Consolas"/>
          <w:color w:val="000000" w:themeColor="text1"/>
          <w:sz w:val="18"/>
          <w:szCs w:val="18"/>
          <w:u w:val="single"/>
        </w:rPr>
      </w:pPr>
      <w:ins w:id="1190" w:author="Unknown">
        <w:r w:rsidRPr="007A2F21">
          <w:rPr>
            <w:rFonts w:ascii="Consolas" w:hAnsi="Consolas" w:cs="Consolas"/>
            <w:color w:val="000000" w:themeColor="text1"/>
            <w:sz w:val="18"/>
            <w:szCs w:val="18"/>
            <w:u w:val="single"/>
          </w:rPr>
          <w:t xml:space="preserve"> Call mailCheck using Employee reference--</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1" w:author="Unknown"/>
          <w:rFonts w:ascii="Consolas" w:hAnsi="Consolas" w:cs="Consolas"/>
          <w:color w:val="000000" w:themeColor="text1"/>
          <w:sz w:val="18"/>
          <w:szCs w:val="18"/>
          <w:u w:val="single"/>
        </w:rPr>
      </w:pPr>
      <w:ins w:id="1192" w:author="Unknown">
        <w:r w:rsidRPr="007A2F21">
          <w:rPr>
            <w:rFonts w:ascii="Consolas" w:hAnsi="Consolas" w:cs="Consolas"/>
            <w:color w:val="000000" w:themeColor="text1"/>
            <w:sz w:val="18"/>
            <w:szCs w:val="18"/>
            <w:u w:val="single"/>
          </w:rPr>
          <w:t xml:space="preserve">Within mailCheck of Salary class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3" w:author="Unknown"/>
          <w:rFonts w:ascii="Consolas" w:hAnsi="Consolas" w:cs="Consolas"/>
          <w:color w:val="000000" w:themeColor="text1"/>
          <w:sz w:val="18"/>
          <w:szCs w:val="18"/>
          <w:u w:val="single"/>
        </w:rPr>
      </w:pPr>
      <w:ins w:id="1194" w:author="Unknown">
        <w:r w:rsidRPr="007A2F21">
          <w:rPr>
            <w:rFonts w:ascii="Consolas" w:hAnsi="Consolas" w:cs="Consolas"/>
            <w:color w:val="000000" w:themeColor="text1"/>
            <w:sz w:val="18"/>
            <w:szCs w:val="18"/>
            <w:u w:val="single"/>
          </w:rPr>
          <w:t>Mailing check to John Adams with salary 2400.0</w:t>
        </w:r>
      </w:ins>
    </w:p>
    <w:p w:rsidR="007F41EA" w:rsidRPr="007A2F21" w:rsidRDefault="007F41EA" w:rsidP="007F41EA">
      <w:pPr>
        <w:shd w:val="clear" w:color="auto" w:fill="FFFFFF"/>
        <w:spacing w:before="48" w:after="48" w:line="360" w:lineRule="atLeast"/>
        <w:ind w:right="-402"/>
        <w:outlineLvl w:val="1"/>
        <w:rPr>
          <w:ins w:id="1195" w:author="Unknown"/>
          <w:rFonts w:ascii="Arial" w:hAnsi="Arial" w:cs="Arial"/>
          <w:color w:val="000000" w:themeColor="text1"/>
          <w:spacing w:val="-15"/>
          <w:sz w:val="36"/>
          <w:szCs w:val="36"/>
          <w:u w:val="single"/>
        </w:rPr>
      </w:pPr>
      <w:ins w:id="1196" w:author="Unknown">
        <w:r w:rsidRPr="007A2F21">
          <w:rPr>
            <w:rFonts w:ascii="Arial" w:hAnsi="Arial" w:cs="Arial"/>
            <w:color w:val="000000" w:themeColor="text1"/>
            <w:spacing w:val="-15"/>
            <w:sz w:val="36"/>
            <w:szCs w:val="36"/>
            <w:u w:val="single"/>
          </w:rPr>
          <w:t>Abstract Methods</w:t>
        </w:r>
      </w:ins>
    </w:p>
    <w:p w:rsidR="007F41EA" w:rsidRPr="007A2F21" w:rsidRDefault="007F41EA" w:rsidP="007F41EA">
      <w:pPr>
        <w:shd w:val="clear" w:color="auto" w:fill="FFFFFF"/>
        <w:spacing w:after="240" w:line="360" w:lineRule="atLeast"/>
        <w:ind w:left="-402" w:right="-402"/>
        <w:jc w:val="both"/>
        <w:rPr>
          <w:ins w:id="1197" w:author="Unknown"/>
          <w:rFonts w:ascii="Arial" w:hAnsi="Arial" w:cs="Arial"/>
          <w:color w:val="000000" w:themeColor="text1"/>
          <w:sz w:val="21"/>
          <w:szCs w:val="21"/>
          <w:u w:val="single"/>
        </w:rPr>
      </w:pPr>
      <w:ins w:id="1198" w:author="Unknown">
        <w:r w:rsidRPr="007A2F21">
          <w:rPr>
            <w:rFonts w:ascii="Arial" w:hAnsi="Arial" w:cs="Arial"/>
            <w:color w:val="000000" w:themeColor="text1"/>
            <w:sz w:val="21"/>
            <w:szCs w:val="21"/>
            <w:u w:val="single"/>
          </w:rPr>
          <w:t>If you want a class to contain a particular method but you want the actual implementation of that method to be determined by child classes, you can declare the method in the parent class as an abstract.</w:t>
        </w:r>
      </w:ins>
    </w:p>
    <w:p w:rsidR="007F41EA" w:rsidRPr="007A2F21" w:rsidRDefault="007F41EA" w:rsidP="007F41EA">
      <w:pPr>
        <w:numPr>
          <w:ilvl w:val="0"/>
          <w:numId w:val="7"/>
        </w:numPr>
        <w:shd w:val="clear" w:color="auto" w:fill="FFFFFF"/>
        <w:spacing w:after="240" w:line="360" w:lineRule="atLeast"/>
        <w:ind w:left="318" w:right="-402"/>
        <w:jc w:val="both"/>
        <w:rPr>
          <w:ins w:id="1199" w:author="Unknown"/>
          <w:rFonts w:ascii="Arial" w:hAnsi="Arial" w:cs="Arial"/>
          <w:color w:val="000000" w:themeColor="text1"/>
          <w:sz w:val="21"/>
          <w:szCs w:val="21"/>
          <w:u w:val="single"/>
        </w:rPr>
      </w:pPr>
      <w:ins w:id="1200" w:author="Unknown">
        <w:r w:rsidRPr="007A2F21">
          <w:rPr>
            <w:rFonts w:ascii="Arial" w:hAnsi="Arial" w:cs="Arial"/>
            <w:b/>
            <w:bCs/>
            <w:color w:val="000000" w:themeColor="text1"/>
            <w:sz w:val="21"/>
            <w:szCs w:val="21"/>
            <w:u w:val="single"/>
          </w:rPr>
          <w:t>abstract</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is used to declare the method as abstract.</w:t>
        </w:r>
      </w:ins>
    </w:p>
    <w:p w:rsidR="007F41EA" w:rsidRPr="007A2F21" w:rsidRDefault="007F41EA" w:rsidP="007F41EA">
      <w:pPr>
        <w:numPr>
          <w:ilvl w:val="0"/>
          <w:numId w:val="7"/>
        </w:numPr>
        <w:shd w:val="clear" w:color="auto" w:fill="FFFFFF"/>
        <w:spacing w:after="240" w:line="360" w:lineRule="atLeast"/>
        <w:ind w:left="318" w:right="-402"/>
        <w:jc w:val="both"/>
        <w:rPr>
          <w:ins w:id="1201" w:author="Unknown"/>
          <w:rFonts w:ascii="Arial" w:hAnsi="Arial" w:cs="Arial"/>
          <w:color w:val="000000" w:themeColor="text1"/>
          <w:sz w:val="21"/>
          <w:szCs w:val="21"/>
          <w:u w:val="single"/>
        </w:rPr>
      </w:pPr>
      <w:ins w:id="1202" w:author="Unknown">
        <w:r w:rsidRPr="007A2F21">
          <w:rPr>
            <w:rFonts w:ascii="Arial" w:hAnsi="Arial" w:cs="Arial"/>
            <w:color w:val="000000" w:themeColor="text1"/>
            <w:sz w:val="21"/>
            <w:szCs w:val="21"/>
            <w:u w:val="single"/>
          </w:rPr>
          <w:t>You have to place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abstract</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before the method name in the method declaration.</w:t>
        </w:r>
      </w:ins>
    </w:p>
    <w:p w:rsidR="007F41EA" w:rsidRPr="007A2F21" w:rsidRDefault="007F41EA" w:rsidP="007F41EA">
      <w:pPr>
        <w:numPr>
          <w:ilvl w:val="0"/>
          <w:numId w:val="7"/>
        </w:numPr>
        <w:shd w:val="clear" w:color="auto" w:fill="FFFFFF"/>
        <w:spacing w:after="240" w:line="360" w:lineRule="atLeast"/>
        <w:ind w:left="318" w:right="-402"/>
        <w:jc w:val="both"/>
        <w:rPr>
          <w:ins w:id="1203" w:author="Unknown"/>
          <w:rFonts w:ascii="Arial" w:hAnsi="Arial" w:cs="Arial"/>
          <w:color w:val="000000" w:themeColor="text1"/>
          <w:sz w:val="21"/>
          <w:szCs w:val="21"/>
          <w:u w:val="single"/>
        </w:rPr>
      </w:pPr>
      <w:ins w:id="1204" w:author="Unknown">
        <w:r w:rsidRPr="007A2F21">
          <w:rPr>
            <w:rFonts w:ascii="Arial" w:hAnsi="Arial" w:cs="Arial"/>
            <w:color w:val="000000" w:themeColor="text1"/>
            <w:sz w:val="21"/>
            <w:szCs w:val="21"/>
            <w:u w:val="single"/>
          </w:rPr>
          <w:t>An abstract method contains a method signature, but no method body.</w:t>
        </w:r>
      </w:ins>
    </w:p>
    <w:p w:rsidR="007F41EA" w:rsidRPr="007A2F21" w:rsidRDefault="007F41EA" w:rsidP="007F41EA">
      <w:pPr>
        <w:numPr>
          <w:ilvl w:val="0"/>
          <w:numId w:val="7"/>
        </w:numPr>
        <w:shd w:val="clear" w:color="auto" w:fill="FFFFFF"/>
        <w:spacing w:after="240" w:line="360" w:lineRule="atLeast"/>
        <w:ind w:left="318" w:right="-402"/>
        <w:jc w:val="both"/>
        <w:rPr>
          <w:ins w:id="1205" w:author="Unknown"/>
          <w:rFonts w:ascii="Arial" w:hAnsi="Arial" w:cs="Arial"/>
          <w:color w:val="000000" w:themeColor="text1"/>
          <w:sz w:val="21"/>
          <w:szCs w:val="21"/>
          <w:u w:val="single"/>
        </w:rPr>
      </w:pPr>
      <w:ins w:id="1206" w:author="Unknown">
        <w:r w:rsidRPr="007A2F21">
          <w:rPr>
            <w:rFonts w:ascii="Arial" w:hAnsi="Arial" w:cs="Arial"/>
            <w:color w:val="000000" w:themeColor="text1"/>
            <w:sz w:val="21"/>
            <w:szCs w:val="21"/>
            <w:u w:val="single"/>
          </w:rPr>
          <w:t>Instead of curly braces, an abstract method will have a semoi colon (;) at the end.</w:t>
        </w:r>
      </w:ins>
    </w:p>
    <w:p w:rsidR="007F41EA" w:rsidRPr="007A2F21" w:rsidRDefault="007F41EA" w:rsidP="007F41EA">
      <w:pPr>
        <w:shd w:val="clear" w:color="auto" w:fill="FFFFFF"/>
        <w:spacing w:after="240" w:line="360" w:lineRule="atLeast"/>
        <w:ind w:left="-402" w:right="-402"/>
        <w:jc w:val="both"/>
        <w:rPr>
          <w:ins w:id="1207" w:author="Unknown"/>
          <w:rFonts w:ascii="Arial" w:hAnsi="Arial" w:cs="Arial"/>
          <w:color w:val="000000" w:themeColor="text1"/>
          <w:sz w:val="21"/>
          <w:szCs w:val="21"/>
          <w:u w:val="single"/>
        </w:rPr>
      </w:pPr>
      <w:ins w:id="1208" w:author="Unknown">
        <w:r w:rsidRPr="007A2F21">
          <w:rPr>
            <w:rFonts w:ascii="Arial" w:hAnsi="Arial" w:cs="Arial"/>
            <w:color w:val="000000" w:themeColor="text1"/>
            <w:sz w:val="21"/>
            <w:szCs w:val="21"/>
            <w:u w:val="single"/>
          </w:rPr>
          <w:t>Following is an example of the abstract method.</w:t>
        </w:r>
      </w:ins>
    </w:p>
    <w:p w:rsidR="007F41EA" w:rsidRPr="007A2F21" w:rsidRDefault="007F41EA" w:rsidP="007F41EA">
      <w:pPr>
        <w:shd w:val="clear" w:color="auto" w:fill="FFFFFF"/>
        <w:spacing w:before="48" w:after="48" w:line="360" w:lineRule="atLeast"/>
        <w:ind w:right="-402"/>
        <w:outlineLvl w:val="2"/>
        <w:rPr>
          <w:ins w:id="1209" w:author="Unknown"/>
          <w:rFonts w:ascii="Arial" w:hAnsi="Arial" w:cs="Arial"/>
          <w:color w:val="000000" w:themeColor="text1"/>
          <w:sz w:val="27"/>
          <w:szCs w:val="27"/>
          <w:u w:val="single"/>
        </w:rPr>
      </w:pPr>
      <w:ins w:id="1210"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1" w:author="Unknown"/>
          <w:rFonts w:ascii="Consolas" w:hAnsi="Consolas" w:cs="Consolas"/>
          <w:color w:val="000000" w:themeColor="text1"/>
          <w:sz w:val="20"/>
          <w:u w:val="single"/>
        </w:rPr>
      </w:pPr>
      <w:ins w:id="1212" w:author="Unknown">
        <w:r w:rsidRPr="007A2F21">
          <w:rPr>
            <w:rFonts w:ascii="Consolas" w:hAnsi="Consolas" w:cs="Consolas"/>
            <w:color w:val="000000" w:themeColor="text1"/>
            <w:sz w:val="20"/>
            <w:u w:val="single"/>
          </w:rPr>
          <w:t>public abstract class Employee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3" w:author="Unknown"/>
          <w:rFonts w:ascii="Consolas" w:hAnsi="Consolas" w:cs="Consolas"/>
          <w:color w:val="000000" w:themeColor="text1"/>
          <w:sz w:val="20"/>
          <w:u w:val="single"/>
        </w:rPr>
      </w:pPr>
      <w:ins w:id="1214" w:author="Unknown">
        <w:r w:rsidRPr="007A2F21">
          <w:rPr>
            <w:rFonts w:ascii="Consolas" w:hAnsi="Consolas" w:cs="Consolas"/>
            <w:color w:val="000000" w:themeColor="text1"/>
            <w:sz w:val="20"/>
            <w:u w:val="single"/>
          </w:rPr>
          <w:t xml:space="preserve">   private String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5" w:author="Unknown"/>
          <w:rFonts w:ascii="Consolas" w:hAnsi="Consolas" w:cs="Consolas"/>
          <w:color w:val="000000" w:themeColor="text1"/>
          <w:sz w:val="20"/>
          <w:u w:val="single"/>
        </w:rPr>
      </w:pPr>
      <w:ins w:id="1216" w:author="Unknown">
        <w:r w:rsidRPr="007A2F21">
          <w:rPr>
            <w:rFonts w:ascii="Consolas" w:hAnsi="Consolas" w:cs="Consolas"/>
            <w:color w:val="000000" w:themeColor="text1"/>
            <w:sz w:val="20"/>
            <w:u w:val="single"/>
          </w:rPr>
          <w:t xml:space="preserve">   private String address;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7" w:author="Unknown"/>
          <w:rFonts w:ascii="Consolas" w:hAnsi="Consolas" w:cs="Consolas"/>
          <w:color w:val="000000" w:themeColor="text1"/>
          <w:sz w:val="20"/>
          <w:u w:val="single"/>
        </w:rPr>
      </w:pPr>
      <w:ins w:id="1218" w:author="Unknown">
        <w:r w:rsidRPr="007A2F21">
          <w:rPr>
            <w:rFonts w:ascii="Consolas" w:hAnsi="Consolas" w:cs="Consolas"/>
            <w:color w:val="000000" w:themeColor="text1"/>
            <w:sz w:val="20"/>
            <w:u w:val="single"/>
          </w:rPr>
          <w:t xml:space="preserve">   private int number;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9" w:author="Unknown"/>
          <w:rFonts w:ascii="Consolas" w:hAnsi="Consolas" w:cs="Consolas"/>
          <w:color w:val="000000" w:themeColor="text1"/>
          <w:sz w:val="20"/>
          <w:u w:val="single"/>
        </w:rPr>
      </w:pPr>
      <w:ins w:id="1220" w:author="Unknown">
        <w:r w:rsidRPr="007A2F21">
          <w:rPr>
            <w:rFonts w:ascii="Consolas" w:hAnsi="Consolas" w:cs="Consolas"/>
            <w:color w:val="000000" w:themeColor="text1"/>
            <w:sz w:val="20"/>
            <w:u w:val="single"/>
          </w:rPr>
          <w:lastRenderedPageBreak/>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21" w:author="Unknown"/>
          <w:rFonts w:ascii="Consolas" w:hAnsi="Consolas" w:cs="Consolas"/>
          <w:color w:val="000000" w:themeColor="text1"/>
          <w:sz w:val="20"/>
          <w:u w:val="single"/>
        </w:rPr>
      </w:pPr>
      <w:ins w:id="1222" w:author="Unknown">
        <w:r w:rsidRPr="007A2F21">
          <w:rPr>
            <w:rFonts w:ascii="Consolas" w:hAnsi="Consolas" w:cs="Consolas"/>
            <w:color w:val="000000" w:themeColor="text1"/>
            <w:sz w:val="20"/>
            <w:u w:val="single"/>
          </w:rPr>
          <w:t xml:space="preserve">   public abstract double computePay();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23" w:author="Unknown"/>
          <w:rFonts w:ascii="Consolas" w:hAnsi="Consolas" w:cs="Consolas"/>
          <w:color w:val="000000" w:themeColor="text1"/>
          <w:sz w:val="20"/>
          <w:u w:val="single"/>
        </w:rPr>
      </w:pPr>
      <w:ins w:id="1224" w:author="Unknown">
        <w:r w:rsidRPr="007A2F21">
          <w:rPr>
            <w:rFonts w:ascii="Consolas" w:hAnsi="Consolas" w:cs="Consolas"/>
            <w:color w:val="000000" w:themeColor="text1"/>
            <w:sz w:val="20"/>
            <w:u w:val="single"/>
          </w:rPr>
          <w:t xml:space="preserve">   // Remainder of class definition</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25" w:author="Unknown"/>
          <w:rFonts w:ascii="Consolas" w:hAnsi="Consolas" w:cs="Consolas"/>
          <w:color w:val="000000" w:themeColor="text1"/>
          <w:sz w:val="20"/>
          <w:u w:val="single"/>
        </w:rPr>
      </w:pPr>
      <w:ins w:id="1226"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227" w:author="Unknown"/>
          <w:rFonts w:ascii="Arial" w:hAnsi="Arial" w:cs="Arial"/>
          <w:color w:val="000000" w:themeColor="text1"/>
          <w:sz w:val="21"/>
          <w:szCs w:val="21"/>
          <w:u w:val="single"/>
        </w:rPr>
      </w:pPr>
      <w:ins w:id="1228" w:author="Unknown">
        <w:r w:rsidRPr="007A2F21">
          <w:rPr>
            <w:rFonts w:ascii="Arial" w:hAnsi="Arial" w:cs="Arial"/>
            <w:color w:val="000000" w:themeColor="text1"/>
            <w:sz w:val="21"/>
            <w:szCs w:val="21"/>
            <w:u w:val="single"/>
          </w:rPr>
          <w:t>Declaring a method as abstract has two consequences −</w:t>
        </w:r>
      </w:ins>
    </w:p>
    <w:p w:rsidR="007F41EA" w:rsidRPr="007A2F21" w:rsidRDefault="007F41EA" w:rsidP="007F41EA">
      <w:pPr>
        <w:numPr>
          <w:ilvl w:val="0"/>
          <w:numId w:val="8"/>
        </w:numPr>
        <w:shd w:val="clear" w:color="auto" w:fill="FFFFFF"/>
        <w:spacing w:after="240" w:line="360" w:lineRule="atLeast"/>
        <w:ind w:left="318" w:right="-402"/>
        <w:jc w:val="both"/>
        <w:rPr>
          <w:ins w:id="1229" w:author="Unknown"/>
          <w:rFonts w:ascii="Arial" w:hAnsi="Arial" w:cs="Arial"/>
          <w:color w:val="000000" w:themeColor="text1"/>
          <w:sz w:val="21"/>
          <w:szCs w:val="21"/>
          <w:u w:val="single"/>
        </w:rPr>
      </w:pPr>
      <w:ins w:id="1230" w:author="Unknown">
        <w:r w:rsidRPr="007A2F21">
          <w:rPr>
            <w:rFonts w:ascii="Arial" w:hAnsi="Arial" w:cs="Arial"/>
            <w:color w:val="000000" w:themeColor="text1"/>
            <w:sz w:val="21"/>
            <w:szCs w:val="21"/>
            <w:u w:val="single"/>
          </w:rPr>
          <w:t>The class containing it must be declared as abstract.</w:t>
        </w:r>
      </w:ins>
    </w:p>
    <w:p w:rsidR="007F41EA" w:rsidRPr="007A2F21" w:rsidRDefault="007F41EA" w:rsidP="007F41EA">
      <w:pPr>
        <w:numPr>
          <w:ilvl w:val="0"/>
          <w:numId w:val="8"/>
        </w:numPr>
        <w:shd w:val="clear" w:color="auto" w:fill="FFFFFF"/>
        <w:spacing w:after="240" w:line="360" w:lineRule="atLeast"/>
        <w:ind w:left="318" w:right="-402"/>
        <w:jc w:val="both"/>
        <w:rPr>
          <w:ins w:id="1231" w:author="Unknown"/>
          <w:rFonts w:ascii="Arial" w:hAnsi="Arial" w:cs="Arial"/>
          <w:color w:val="000000" w:themeColor="text1"/>
          <w:sz w:val="21"/>
          <w:szCs w:val="21"/>
          <w:u w:val="single"/>
        </w:rPr>
      </w:pPr>
      <w:ins w:id="1232" w:author="Unknown">
        <w:r w:rsidRPr="007A2F21">
          <w:rPr>
            <w:rFonts w:ascii="Arial" w:hAnsi="Arial" w:cs="Arial"/>
            <w:color w:val="000000" w:themeColor="text1"/>
            <w:sz w:val="21"/>
            <w:szCs w:val="21"/>
            <w:u w:val="single"/>
          </w:rPr>
          <w:t>Any class inheriting the current class must either override the abstract method or declare itself as abstract.</w:t>
        </w:r>
      </w:ins>
    </w:p>
    <w:p w:rsidR="007F41EA" w:rsidRPr="007A2F21" w:rsidRDefault="007F41EA" w:rsidP="007F41EA">
      <w:pPr>
        <w:shd w:val="clear" w:color="auto" w:fill="FFFFFF"/>
        <w:spacing w:after="240" w:line="360" w:lineRule="atLeast"/>
        <w:ind w:left="-402" w:right="-402"/>
        <w:jc w:val="both"/>
        <w:rPr>
          <w:ins w:id="1233" w:author="Unknown"/>
          <w:rFonts w:ascii="Arial" w:hAnsi="Arial" w:cs="Arial"/>
          <w:color w:val="000000" w:themeColor="text1"/>
          <w:sz w:val="21"/>
          <w:szCs w:val="21"/>
          <w:u w:val="single"/>
        </w:rPr>
      </w:pPr>
      <w:ins w:id="1234" w:author="Unknown">
        <w:r w:rsidRPr="007A2F21">
          <w:rPr>
            <w:rFonts w:ascii="Arial" w:hAnsi="Arial" w:cs="Arial"/>
            <w:b/>
            <w:bCs/>
            <w:color w:val="000000" w:themeColor="text1"/>
            <w:sz w:val="21"/>
            <w:szCs w:val="21"/>
            <w:u w:val="single"/>
          </w:rPr>
          <w:t>Note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Eventually, a descendant class has to implement the abstract method; otherwise, you would have a hierarchy of abstract classes that cannot be instantiated.</w:t>
        </w:r>
      </w:ins>
    </w:p>
    <w:p w:rsidR="007F41EA" w:rsidRPr="007A2F21" w:rsidRDefault="007F41EA" w:rsidP="007F41EA">
      <w:pPr>
        <w:shd w:val="clear" w:color="auto" w:fill="FFFFFF"/>
        <w:spacing w:after="240" w:line="360" w:lineRule="atLeast"/>
        <w:ind w:left="-402" w:right="-402"/>
        <w:jc w:val="both"/>
        <w:rPr>
          <w:ins w:id="1235" w:author="Unknown"/>
          <w:rFonts w:ascii="Arial" w:hAnsi="Arial" w:cs="Arial"/>
          <w:color w:val="000000" w:themeColor="text1"/>
          <w:sz w:val="21"/>
          <w:szCs w:val="21"/>
          <w:u w:val="single"/>
        </w:rPr>
      </w:pPr>
      <w:ins w:id="1236" w:author="Unknown">
        <w:r w:rsidRPr="007A2F21">
          <w:rPr>
            <w:rFonts w:ascii="Arial" w:hAnsi="Arial" w:cs="Arial"/>
            <w:color w:val="000000" w:themeColor="text1"/>
            <w:sz w:val="21"/>
            <w:szCs w:val="21"/>
            <w:u w:val="single"/>
          </w:rPr>
          <w:t>Suppose Salary class inherits the Employee class, then it should implement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computePay()</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method as shown below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37" w:author="Unknown"/>
          <w:rFonts w:ascii="Consolas" w:hAnsi="Consolas" w:cs="Consolas"/>
          <w:color w:val="000000" w:themeColor="text1"/>
          <w:sz w:val="20"/>
          <w:u w:val="single"/>
        </w:rPr>
      </w:pPr>
      <w:ins w:id="1238" w:author="Unknown">
        <w:r w:rsidRPr="007A2F21">
          <w:rPr>
            <w:rFonts w:ascii="Consolas" w:hAnsi="Consolas" w:cs="Consolas"/>
            <w:color w:val="000000" w:themeColor="text1"/>
            <w:sz w:val="20"/>
            <w:u w:val="single"/>
          </w:rPr>
          <w:t>/* File name : Salary.java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39" w:author="Unknown"/>
          <w:rFonts w:ascii="Consolas" w:hAnsi="Consolas" w:cs="Consolas"/>
          <w:color w:val="000000" w:themeColor="text1"/>
          <w:sz w:val="20"/>
          <w:u w:val="single"/>
        </w:rPr>
      </w:pPr>
      <w:ins w:id="1240" w:author="Unknown">
        <w:r w:rsidRPr="007A2F21">
          <w:rPr>
            <w:rFonts w:ascii="Consolas" w:hAnsi="Consolas" w:cs="Consolas"/>
            <w:color w:val="000000" w:themeColor="text1"/>
            <w:sz w:val="20"/>
            <w:u w:val="single"/>
          </w:rPr>
          <w:t>public class Salary extends Employee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1" w:author="Unknown"/>
          <w:rFonts w:ascii="Consolas" w:hAnsi="Consolas" w:cs="Consolas"/>
          <w:color w:val="000000" w:themeColor="text1"/>
          <w:sz w:val="20"/>
          <w:u w:val="single"/>
        </w:rPr>
      </w:pPr>
      <w:ins w:id="1242" w:author="Unknown">
        <w:r w:rsidRPr="007A2F21">
          <w:rPr>
            <w:rFonts w:ascii="Consolas" w:hAnsi="Consolas" w:cs="Consolas"/>
            <w:color w:val="000000" w:themeColor="text1"/>
            <w:sz w:val="20"/>
            <w:u w:val="single"/>
          </w:rPr>
          <w:t xml:space="preserve">   private double salary;   // Annual salary</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3" w:author="Unknown"/>
          <w:rFonts w:ascii="Consolas" w:hAnsi="Consolas" w:cs="Consolas"/>
          <w:color w:val="000000" w:themeColor="text1"/>
          <w:sz w:val="20"/>
          <w:u w:val="single"/>
        </w:rPr>
      </w:pPr>
      <w:ins w:id="1244"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5" w:author="Unknown"/>
          <w:rFonts w:ascii="Consolas" w:hAnsi="Consolas" w:cs="Consolas"/>
          <w:color w:val="000000" w:themeColor="text1"/>
          <w:sz w:val="20"/>
          <w:u w:val="single"/>
        </w:rPr>
      </w:pPr>
      <w:ins w:id="1246" w:author="Unknown">
        <w:r w:rsidRPr="007A2F21">
          <w:rPr>
            <w:rFonts w:ascii="Consolas" w:hAnsi="Consolas" w:cs="Consolas"/>
            <w:color w:val="000000" w:themeColor="text1"/>
            <w:sz w:val="20"/>
            <w:u w:val="single"/>
          </w:rPr>
          <w:t xml:space="preserve">   public double computePay()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7" w:author="Unknown"/>
          <w:rFonts w:ascii="Consolas" w:hAnsi="Consolas" w:cs="Consolas"/>
          <w:color w:val="000000" w:themeColor="text1"/>
          <w:sz w:val="20"/>
          <w:u w:val="single"/>
        </w:rPr>
      </w:pPr>
      <w:ins w:id="1248" w:author="Unknown">
        <w:r w:rsidRPr="007A2F21">
          <w:rPr>
            <w:rFonts w:ascii="Consolas" w:hAnsi="Consolas" w:cs="Consolas"/>
            <w:color w:val="000000" w:themeColor="text1"/>
            <w:sz w:val="20"/>
            <w:u w:val="single"/>
          </w:rPr>
          <w:t xml:space="preserve">      System.out.println("Computing salary pay for " + getName());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9" w:author="Unknown"/>
          <w:rFonts w:ascii="Consolas" w:hAnsi="Consolas" w:cs="Consolas"/>
          <w:color w:val="000000" w:themeColor="text1"/>
          <w:sz w:val="20"/>
          <w:u w:val="single"/>
        </w:rPr>
      </w:pPr>
      <w:ins w:id="1250" w:author="Unknown">
        <w:r w:rsidRPr="007A2F21">
          <w:rPr>
            <w:rFonts w:ascii="Consolas" w:hAnsi="Consolas" w:cs="Consolas"/>
            <w:color w:val="000000" w:themeColor="text1"/>
            <w:sz w:val="20"/>
            <w:u w:val="single"/>
          </w:rPr>
          <w:t xml:space="preserve">      return salary/52;</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1" w:author="Unknown"/>
          <w:rFonts w:ascii="Consolas" w:hAnsi="Consolas" w:cs="Consolas"/>
          <w:color w:val="000000" w:themeColor="text1"/>
          <w:sz w:val="20"/>
          <w:u w:val="single"/>
        </w:rPr>
      </w:pPr>
      <w:ins w:id="1252"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3" w:author="Unknown"/>
          <w:rFonts w:ascii="Consolas" w:hAnsi="Consolas" w:cs="Consolas"/>
          <w:color w:val="000000" w:themeColor="text1"/>
          <w:sz w:val="20"/>
          <w:u w:val="single"/>
        </w:rPr>
      </w:pPr>
      <w:ins w:id="1254" w:author="Unknown">
        <w:r w:rsidRPr="007A2F21">
          <w:rPr>
            <w:rFonts w:ascii="Consolas" w:hAnsi="Consolas" w:cs="Consolas"/>
            <w:color w:val="000000" w:themeColor="text1"/>
            <w:sz w:val="20"/>
            <w:u w:val="single"/>
          </w:rPr>
          <w:t xml:space="preserve">   // Remainder of class definition</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5" w:author="Unknown"/>
          <w:rFonts w:ascii="Consolas" w:hAnsi="Consolas" w:cs="Consolas"/>
          <w:color w:val="000000" w:themeColor="text1"/>
          <w:sz w:val="20"/>
          <w:u w:val="single"/>
        </w:rPr>
      </w:pPr>
      <w:ins w:id="1256"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before="48" w:after="48" w:line="450" w:lineRule="atLeast"/>
        <w:ind w:right="-402"/>
        <w:jc w:val="center"/>
        <w:outlineLvl w:val="0"/>
        <w:rPr>
          <w:ins w:id="1257" w:author="Unknown"/>
          <w:rFonts w:ascii="Arial" w:hAnsi="Arial" w:cs="Arial"/>
          <w:color w:val="000000" w:themeColor="text1"/>
          <w:spacing w:val="-15"/>
          <w:kern w:val="36"/>
          <w:sz w:val="42"/>
          <w:szCs w:val="42"/>
          <w:u w:val="single"/>
        </w:rPr>
      </w:pPr>
      <w:ins w:id="1258" w:author="Unknown">
        <w:r w:rsidRPr="007A2F21">
          <w:rPr>
            <w:rFonts w:ascii="Arial" w:hAnsi="Arial" w:cs="Arial"/>
            <w:color w:val="000000" w:themeColor="text1"/>
            <w:spacing w:val="-15"/>
            <w:kern w:val="36"/>
            <w:sz w:val="42"/>
            <w:szCs w:val="42"/>
            <w:u w:val="single"/>
          </w:rPr>
          <w:t>Java - Encapsulation</w:t>
        </w:r>
      </w:ins>
    </w:p>
    <w:p w:rsidR="007F41EA" w:rsidRPr="007A2F21" w:rsidRDefault="007F41EA" w:rsidP="007F41EA">
      <w:pPr>
        <w:shd w:val="clear" w:color="auto" w:fill="FFFFFF"/>
        <w:spacing w:after="240" w:line="360" w:lineRule="atLeast"/>
        <w:ind w:left="-402" w:right="-402"/>
        <w:jc w:val="both"/>
        <w:rPr>
          <w:ins w:id="1259" w:author="Unknown"/>
          <w:rFonts w:ascii="Arial" w:hAnsi="Arial" w:cs="Arial"/>
          <w:color w:val="000000" w:themeColor="text1"/>
          <w:sz w:val="21"/>
          <w:szCs w:val="21"/>
          <w:u w:val="single"/>
        </w:rPr>
      </w:pPr>
      <w:ins w:id="1260" w:author="Unknown">
        <w:r w:rsidRPr="007A2F21">
          <w:rPr>
            <w:rFonts w:ascii="Arial" w:hAnsi="Arial" w:cs="Arial"/>
            <w:b/>
            <w:bCs/>
            <w:color w:val="000000" w:themeColor="text1"/>
            <w:sz w:val="21"/>
            <w:szCs w:val="21"/>
            <w:u w:val="single"/>
          </w:rPr>
          <w:t>Encapsulation</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is one of the four fundamental OOP concepts. The other three are inheritance, polymorphism, and abstraction.</w:t>
        </w:r>
      </w:ins>
    </w:p>
    <w:p w:rsidR="007F41EA" w:rsidRPr="007A2F21" w:rsidRDefault="007F41EA" w:rsidP="007F41EA">
      <w:pPr>
        <w:shd w:val="clear" w:color="auto" w:fill="FFFFFF"/>
        <w:spacing w:after="240" w:line="360" w:lineRule="atLeast"/>
        <w:ind w:left="-402" w:right="-402"/>
        <w:jc w:val="both"/>
        <w:rPr>
          <w:ins w:id="1261" w:author="Unknown"/>
          <w:rFonts w:ascii="Arial" w:hAnsi="Arial" w:cs="Arial"/>
          <w:color w:val="000000" w:themeColor="text1"/>
          <w:sz w:val="21"/>
          <w:szCs w:val="21"/>
          <w:u w:val="single"/>
        </w:rPr>
      </w:pPr>
      <w:ins w:id="1262" w:author="Unknown">
        <w:r w:rsidRPr="007A2F21">
          <w:rPr>
            <w:rFonts w:ascii="Arial" w:hAnsi="Arial" w:cs="Arial"/>
            <w:color w:val="000000" w:themeColor="text1"/>
            <w:sz w:val="21"/>
            <w:szCs w:val="21"/>
            <w:u w:val="single"/>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data hiding</w:t>
        </w:r>
        <w:r w:rsidRPr="007A2F21">
          <w:rPr>
            <w:rFonts w:ascii="Arial" w:hAnsi="Arial" w:cs="Arial"/>
            <w:color w:val="000000" w:themeColor="text1"/>
            <w:sz w:val="21"/>
            <w:szCs w:val="21"/>
            <w:u w:val="single"/>
          </w:rPr>
          <w:t>.</w:t>
        </w:r>
      </w:ins>
    </w:p>
    <w:p w:rsidR="007F41EA" w:rsidRPr="007A2F21" w:rsidRDefault="007F41EA" w:rsidP="007F41EA">
      <w:pPr>
        <w:shd w:val="clear" w:color="auto" w:fill="FFFFFF"/>
        <w:spacing w:after="240" w:line="360" w:lineRule="atLeast"/>
        <w:ind w:left="-402" w:right="-402"/>
        <w:jc w:val="both"/>
        <w:rPr>
          <w:ins w:id="1263" w:author="Unknown"/>
          <w:rFonts w:ascii="Arial" w:hAnsi="Arial" w:cs="Arial"/>
          <w:color w:val="000000" w:themeColor="text1"/>
          <w:sz w:val="21"/>
          <w:szCs w:val="21"/>
          <w:u w:val="single"/>
        </w:rPr>
      </w:pPr>
      <w:ins w:id="1264" w:author="Unknown">
        <w:r w:rsidRPr="007A2F21">
          <w:rPr>
            <w:rFonts w:ascii="Arial" w:hAnsi="Arial" w:cs="Arial"/>
            <w:color w:val="000000" w:themeColor="text1"/>
            <w:sz w:val="21"/>
            <w:szCs w:val="21"/>
            <w:u w:val="single"/>
          </w:rPr>
          <w:lastRenderedPageBreak/>
          <w:t>To achieve encapsulation in Java −</w:t>
        </w:r>
      </w:ins>
    </w:p>
    <w:p w:rsidR="007F41EA" w:rsidRPr="007A2F21" w:rsidRDefault="007F41EA" w:rsidP="007F41EA">
      <w:pPr>
        <w:numPr>
          <w:ilvl w:val="0"/>
          <w:numId w:val="9"/>
        </w:numPr>
        <w:shd w:val="clear" w:color="auto" w:fill="FFFFFF"/>
        <w:spacing w:after="240" w:line="360" w:lineRule="atLeast"/>
        <w:ind w:left="318" w:right="-402"/>
        <w:jc w:val="both"/>
        <w:rPr>
          <w:ins w:id="1265" w:author="Unknown"/>
          <w:rFonts w:ascii="Arial" w:hAnsi="Arial" w:cs="Arial"/>
          <w:color w:val="000000" w:themeColor="text1"/>
          <w:sz w:val="21"/>
          <w:szCs w:val="21"/>
          <w:u w:val="single"/>
        </w:rPr>
      </w:pPr>
      <w:ins w:id="1266" w:author="Unknown">
        <w:r w:rsidRPr="007A2F21">
          <w:rPr>
            <w:rFonts w:ascii="Arial" w:hAnsi="Arial" w:cs="Arial"/>
            <w:color w:val="000000" w:themeColor="text1"/>
            <w:sz w:val="21"/>
            <w:szCs w:val="21"/>
            <w:u w:val="single"/>
          </w:rPr>
          <w:t>Declare the variables of a class as private.</w:t>
        </w:r>
      </w:ins>
    </w:p>
    <w:p w:rsidR="007F41EA" w:rsidRPr="007A2F21" w:rsidRDefault="007F41EA" w:rsidP="007F41EA">
      <w:pPr>
        <w:numPr>
          <w:ilvl w:val="0"/>
          <w:numId w:val="9"/>
        </w:numPr>
        <w:shd w:val="clear" w:color="auto" w:fill="FFFFFF"/>
        <w:spacing w:after="240" w:line="360" w:lineRule="atLeast"/>
        <w:ind w:left="318" w:right="-402"/>
        <w:jc w:val="both"/>
        <w:rPr>
          <w:ins w:id="1267" w:author="Unknown"/>
          <w:rFonts w:ascii="Arial" w:hAnsi="Arial" w:cs="Arial"/>
          <w:color w:val="000000" w:themeColor="text1"/>
          <w:sz w:val="21"/>
          <w:szCs w:val="21"/>
          <w:u w:val="single"/>
        </w:rPr>
      </w:pPr>
      <w:ins w:id="1268" w:author="Unknown">
        <w:r w:rsidRPr="007A2F21">
          <w:rPr>
            <w:rFonts w:ascii="Arial" w:hAnsi="Arial" w:cs="Arial"/>
            <w:color w:val="000000" w:themeColor="text1"/>
            <w:sz w:val="21"/>
            <w:szCs w:val="21"/>
            <w:u w:val="single"/>
          </w:rPr>
          <w:t>Provide public setter and getter methods to modify and view the variables values.</w:t>
        </w:r>
      </w:ins>
    </w:p>
    <w:p w:rsidR="007F41EA" w:rsidRPr="007A2F21" w:rsidRDefault="007F41EA" w:rsidP="007F41EA">
      <w:pPr>
        <w:shd w:val="clear" w:color="auto" w:fill="FFFFFF"/>
        <w:spacing w:before="48" w:after="48" w:line="360" w:lineRule="atLeast"/>
        <w:ind w:right="-402"/>
        <w:outlineLvl w:val="2"/>
        <w:rPr>
          <w:ins w:id="1269" w:author="Unknown"/>
          <w:rFonts w:ascii="Arial" w:hAnsi="Arial" w:cs="Arial"/>
          <w:color w:val="000000" w:themeColor="text1"/>
          <w:sz w:val="27"/>
          <w:szCs w:val="27"/>
          <w:u w:val="single"/>
        </w:rPr>
      </w:pPr>
      <w:ins w:id="1270"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spacing w:after="240" w:line="360" w:lineRule="atLeast"/>
        <w:ind w:left="-402" w:right="-402"/>
        <w:jc w:val="both"/>
        <w:rPr>
          <w:ins w:id="1271" w:author="Unknown"/>
          <w:rFonts w:ascii="Arial" w:hAnsi="Arial" w:cs="Arial"/>
          <w:color w:val="000000" w:themeColor="text1"/>
          <w:sz w:val="21"/>
          <w:szCs w:val="21"/>
          <w:u w:val="single"/>
        </w:rPr>
      </w:pPr>
      <w:ins w:id="1272" w:author="Unknown">
        <w:r w:rsidRPr="007A2F21">
          <w:rPr>
            <w:rFonts w:ascii="Arial" w:hAnsi="Arial" w:cs="Arial"/>
            <w:color w:val="000000" w:themeColor="text1"/>
            <w:sz w:val="21"/>
            <w:szCs w:val="21"/>
            <w:u w:val="single"/>
          </w:rPr>
          <w:t>Following is an example that demonstrates how to achieve Encapsulation in 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3" w:author="Unknown"/>
          <w:rFonts w:ascii="Consolas" w:hAnsi="Consolas" w:cs="Consolas"/>
          <w:color w:val="000000" w:themeColor="text1"/>
          <w:sz w:val="20"/>
          <w:u w:val="single"/>
        </w:rPr>
      </w:pPr>
      <w:ins w:id="1274" w:author="Unknown">
        <w:r w:rsidRPr="007A2F21">
          <w:rPr>
            <w:rFonts w:ascii="Consolas" w:hAnsi="Consolas" w:cs="Consolas"/>
            <w:color w:val="000000" w:themeColor="text1"/>
            <w:sz w:val="20"/>
            <w:u w:val="single"/>
          </w:rPr>
          <w:t>/* File name : EncapTest.java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5" w:author="Unknown"/>
          <w:rFonts w:ascii="Consolas" w:hAnsi="Consolas" w:cs="Consolas"/>
          <w:color w:val="000000" w:themeColor="text1"/>
          <w:sz w:val="20"/>
          <w:u w:val="single"/>
        </w:rPr>
      </w:pPr>
      <w:ins w:id="1276" w:author="Unknown">
        <w:r w:rsidRPr="007A2F21">
          <w:rPr>
            <w:rFonts w:ascii="Consolas" w:hAnsi="Consolas" w:cs="Consolas"/>
            <w:color w:val="000000" w:themeColor="text1"/>
            <w:sz w:val="20"/>
            <w:u w:val="single"/>
          </w:rPr>
          <w:t>public class EncapTest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7" w:author="Unknown"/>
          <w:rFonts w:ascii="Consolas" w:hAnsi="Consolas" w:cs="Consolas"/>
          <w:color w:val="000000" w:themeColor="text1"/>
          <w:sz w:val="20"/>
          <w:u w:val="single"/>
        </w:rPr>
      </w:pPr>
      <w:ins w:id="1278" w:author="Unknown">
        <w:r w:rsidRPr="007A2F21">
          <w:rPr>
            <w:rFonts w:ascii="Consolas" w:hAnsi="Consolas" w:cs="Consolas"/>
            <w:color w:val="000000" w:themeColor="text1"/>
            <w:sz w:val="20"/>
            <w:u w:val="single"/>
          </w:rPr>
          <w:t xml:space="preserve">   private String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9" w:author="Unknown"/>
          <w:rFonts w:ascii="Consolas" w:hAnsi="Consolas" w:cs="Consolas"/>
          <w:color w:val="000000" w:themeColor="text1"/>
          <w:sz w:val="20"/>
          <w:u w:val="single"/>
        </w:rPr>
      </w:pPr>
      <w:ins w:id="1280" w:author="Unknown">
        <w:r w:rsidRPr="007A2F21">
          <w:rPr>
            <w:rFonts w:ascii="Consolas" w:hAnsi="Consolas" w:cs="Consolas"/>
            <w:color w:val="000000" w:themeColor="text1"/>
            <w:sz w:val="20"/>
            <w:u w:val="single"/>
          </w:rPr>
          <w:t xml:space="preserve">   private String idNum;</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1" w:author="Unknown"/>
          <w:rFonts w:ascii="Consolas" w:hAnsi="Consolas" w:cs="Consolas"/>
          <w:color w:val="000000" w:themeColor="text1"/>
          <w:sz w:val="20"/>
          <w:u w:val="single"/>
        </w:rPr>
      </w:pPr>
      <w:ins w:id="1282" w:author="Unknown">
        <w:r w:rsidRPr="007A2F21">
          <w:rPr>
            <w:rFonts w:ascii="Consolas" w:hAnsi="Consolas" w:cs="Consolas"/>
            <w:color w:val="000000" w:themeColor="text1"/>
            <w:sz w:val="20"/>
            <w:u w:val="single"/>
          </w:rPr>
          <w:t xml:space="preserve">   private int age;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3"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4" w:author="Unknown"/>
          <w:rFonts w:ascii="Consolas" w:hAnsi="Consolas" w:cs="Consolas"/>
          <w:color w:val="000000" w:themeColor="text1"/>
          <w:sz w:val="20"/>
          <w:u w:val="single"/>
        </w:rPr>
      </w:pPr>
      <w:ins w:id="1285" w:author="Unknown">
        <w:r w:rsidRPr="007A2F21">
          <w:rPr>
            <w:rFonts w:ascii="Consolas" w:hAnsi="Consolas" w:cs="Consolas"/>
            <w:color w:val="000000" w:themeColor="text1"/>
            <w:sz w:val="20"/>
            <w:u w:val="single"/>
          </w:rPr>
          <w:t xml:space="preserve">   public int getAge()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6" w:author="Unknown"/>
          <w:rFonts w:ascii="Consolas" w:hAnsi="Consolas" w:cs="Consolas"/>
          <w:color w:val="000000" w:themeColor="text1"/>
          <w:sz w:val="20"/>
          <w:u w:val="single"/>
        </w:rPr>
      </w:pPr>
      <w:ins w:id="1287" w:author="Unknown">
        <w:r w:rsidRPr="007A2F21">
          <w:rPr>
            <w:rFonts w:ascii="Consolas" w:hAnsi="Consolas" w:cs="Consolas"/>
            <w:color w:val="000000" w:themeColor="text1"/>
            <w:sz w:val="20"/>
            <w:u w:val="single"/>
          </w:rPr>
          <w:t xml:space="preserve">      return age;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8" w:author="Unknown"/>
          <w:rFonts w:ascii="Consolas" w:hAnsi="Consolas" w:cs="Consolas"/>
          <w:color w:val="000000" w:themeColor="text1"/>
          <w:sz w:val="20"/>
          <w:u w:val="single"/>
        </w:rPr>
      </w:pPr>
      <w:ins w:id="1289"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0"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1" w:author="Unknown"/>
          <w:rFonts w:ascii="Consolas" w:hAnsi="Consolas" w:cs="Consolas"/>
          <w:color w:val="000000" w:themeColor="text1"/>
          <w:sz w:val="20"/>
          <w:u w:val="single"/>
        </w:rPr>
      </w:pPr>
      <w:ins w:id="1292" w:author="Unknown">
        <w:r w:rsidRPr="007A2F21">
          <w:rPr>
            <w:rFonts w:ascii="Consolas" w:hAnsi="Consolas" w:cs="Consolas"/>
            <w:color w:val="000000" w:themeColor="text1"/>
            <w:sz w:val="20"/>
            <w:u w:val="single"/>
          </w:rPr>
          <w:t xml:space="preserve">   public String getName()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3" w:author="Unknown"/>
          <w:rFonts w:ascii="Consolas" w:hAnsi="Consolas" w:cs="Consolas"/>
          <w:color w:val="000000" w:themeColor="text1"/>
          <w:sz w:val="20"/>
          <w:u w:val="single"/>
        </w:rPr>
      </w:pPr>
      <w:ins w:id="1294" w:author="Unknown">
        <w:r w:rsidRPr="007A2F21">
          <w:rPr>
            <w:rFonts w:ascii="Consolas" w:hAnsi="Consolas" w:cs="Consolas"/>
            <w:color w:val="000000" w:themeColor="text1"/>
            <w:sz w:val="20"/>
            <w:u w:val="single"/>
          </w:rPr>
          <w:t xml:space="preserve">      return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5" w:author="Unknown"/>
          <w:rFonts w:ascii="Consolas" w:hAnsi="Consolas" w:cs="Consolas"/>
          <w:color w:val="000000" w:themeColor="text1"/>
          <w:sz w:val="20"/>
          <w:u w:val="single"/>
        </w:rPr>
      </w:pPr>
      <w:ins w:id="129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7"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8" w:author="Unknown"/>
          <w:rFonts w:ascii="Consolas" w:hAnsi="Consolas" w:cs="Consolas"/>
          <w:color w:val="000000" w:themeColor="text1"/>
          <w:sz w:val="20"/>
          <w:u w:val="single"/>
        </w:rPr>
      </w:pPr>
      <w:ins w:id="1299" w:author="Unknown">
        <w:r w:rsidRPr="007A2F21">
          <w:rPr>
            <w:rFonts w:ascii="Consolas" w:hAnsi="Consolas" w:cs="Consolas"/>
            <w:color w:val="000000" w:themeColor="text1"/>
            <w:sz w:val="20"/>
            <w:u w:val="single"/>
          </w:rPr>
          <w:t xml:space="preserve">   public String getIdNum()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0" w:author="Unknown"/>
          <w:rFonts w:ascii="Consolas" w:hAnsi="Consolas" w:cs="Consolas"/>
          <w:color w:val="000000" w:themeColor="text1"/>
          <w:sz w:val="20"/>
          <w:u w:val="single"/>
        </w:rPr>
      </w:pPr>
      <w:ins w:id="1301" w:author="Unknown">
        <w:r w:rsidRPr="007A2F21">
          <w:rPr>
            <w:rFonts w:ascii="Consolas" w:hAnsi="Consolas" w:cs="Consolas"/>
            <w:color w:val="000000" w:themeColor="text1"/>
            <w:sz w:val="20"/>
            <w:u w:val="single"/>
          </w:rPr>
          <w:t xml:space="preserve">      return idNum;</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2" w:author="Unknown"/>
          <w:rFonts w:ascii="Consolas" w:hAnsi="Consolas" w:cs="Consolas"/>
          <w:color w:val="000000" w:themeColor="text1"/>
          <w:sz w:val="20"/>
          <w:u w:val="single"/>
        </w:rPr>
      </w:pPr>
      <w:ins w:id="130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4"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5" w:author="Unknown"/>
          <w:rFonts w:ascii="Consolas" w:hAnsi="Consolas" w:cs="Consolas"/>
          <w:color w:val="000000" w:themeColor="text1"/>
          <w:sz w:val="20"/>
          <w:u w:val="single"/>
        </w:rPr>
      </w:pPr>
      <w:ins w:id="1306" w:author="Unknown">
        <w:r w:rsidRPr="007A2F21">
          <w:rPr>
            <w:rFonts w:ascii="Consolas" w:hAnsi="Consolas" w:cs="Consolas"/>
            <w:color w:val="000000" w:themeColor="text1"/>
            <w:sz w:val="20"/>
            <w:u w:val="single"/>
          </w:rPr>
          <w:t xml:space="preserve">   public void setAge( int newAge)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7" w:author="Unknown"/>
          <w:rFonts w:ascii="Consolas" w:hAnsi="Consolas" w:cs="Consolas"/>
          <w:color w:val="000000" w:themeColor="text1"/>
          <w:sz w:val="20"/>
          <w:u w:val="single"/>
        </w:rPr>
      </w:pPr>
      <w:ins w:id="1308" w:author="Unknown">
        <w:r w:rsidRPr="007A2F21">
          <w:rPr>
            <w:rFonts w:ascii="Consolas" w:hAnsi="Consolas" w:cs="Consolas"/>
            <w:color w:val="000000" w:themeColor="text1"/>
            <w:sz w:val="20"/>
            <w:u w:val="single"/>
          </w:rPr>
          <w:t xml:space="preserve">      age = newAge;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9" w:author="Unknown"/>
          <w:rFonts w:ascii="Consolas" w:hAnsi="Consolas" w:cs="Consolas"/>
          <w:color w:val="000000" w:themeColor="text1"/>
          <w:sz w:val="20"/>
          <w:u w:val="single"/>
        </w:rPr>
      </w:pPr>
      <w:ins w:id="1310"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1"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2" w:author="Unknown"/>
          <w:rFonts w:ascii="Consolas" w:hAnsi="Consolas" w:cs="Consolas"/>
          <w:color w:val="000000" w:themeColor="text1"/>
          <w:sz w:val="20"/>
          <w:u w:val="single"/>
        </w:rPr>
      </w:pPr>
      <w:ins w:id="1313" w:author="Unknown">
        <w:r w:rsidRPr="007A2F21">
          <w:rPr>
            <w:rFonts w:ascii="Consolas" w:hAnsi="Consolas" w:cs="Consolas"/>
            <w:color w:val="000000" w:themeColor="text1"/>
            <w:sz w:val="20"/>
            <w:u w:val="single"/>
          </w:rPr>
          <w:t xml:space="preserve">   public void setName(String newName)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4" w:author="Unknown"/>
          <w:rFonts w:ascii="Consolas" w:hAnsi="Consolas" w:cs="Consolas"/>
          <w:color w:val="000000" w:themeColor="text1"/>
          <w:sz w:val="20"/>
          <w:u w:val="single"/>
        </w:rPr>
      </w:pPr>
      <w:ins w:id="1315" w:author="Unknown">
        <w:r w:rsidRPr="007A2F21">
          <w:rPr>
            <w:rFonts w:ascii="Consolas" w:hAnsi="Consolas" w:cs="Consolas"/>
            <w:color w:val="000000" w:themeColor="text1"/>
            <w:sz w:val="20"/>
            <w:u w:val="single"/>
          </w:rPr>
          <w:t xml:space="preserve">      name = newName;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6" w:author="Unknown"/>
          <w:rFonts w:ascii="Consolas" w:hAnsi="Consolas" w:cs="Consolas"/>
          <w:color w:val="000000" w:themeColor="text1"/>
          <w:sz w:val="20"/>
          <w:u w:val="single"/>
        </w:rPr>
      </w:pPr>
      <w:ins w:id="1317"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8"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19" w:author="Unknown"/>
          <w:rFonts w:ascii="Consolas" w:hAnsi="Consolas" w:cs="Consolas"/>
          <w:color w:val="000000" w:themeColor="text1"/>
          <w:sz w:val="20"/>
          <w:u w:val="single"/>
        </w:rPr>
      </w:pPr>
      <w:ins w:id="1320" w:author="Unknown">
        <w:r w:rsidRPr="007A2F21">
          <w:rPr>
            <w:rFonts w:ascii="Consolas" w:hAnsi="Consolas" w:cs="Consolas"/>
            <w:color w:val="000000" w:themeColor="text1"/>
            <w:sz w:val="20"/>
            <w:u w:val="single"/>
          </w:rPr>
          <w:lastRenderedPageBreak/>
          <w:t xml:space="preserve">   public void setIdNum( String newId)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1" w:author="Unknown"/>
          <w:rFonts w:ascii="Consolas" w:hAnsi="Consolas" w:cs="Consolas"/>
          <w:color w:val="000000" w:themeColor="text1"/>
          <w:sz w:val="20"/>
          <w:u w:val="single"/>
        </w:rPr>
      </w:pPr>
      <w:ins w:id="1322" w:author="Unknown">
        <w:r w:rsidRPr="007A2F21">
          <w:rPr>
            <w:rFonts w:ascii="Consolas" w:hAnsi="Consolas" w:cs="Consolas"/>
            <w:color w:val="000000" w:themeColor="text1"/>
            <w:sz w:val="20"/>
            <w:u w:val="single"/>
          </w:rPr>
          <w:t xml:space="preserve">      idNum = newId;</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3" w:author="Unknown"/>
          <w:rFonts w:ascii="Consolas" w:hAnsi="Consolas" w:cs="Consolas"/>
          <w:color w:val="000000" w:themeColor="text1"/>
          <w:sz w:val="20"/>
          <w:u w:val="single"/>
        </w:rPr>
      </w:pPr>
      <w:ins w:id="1324"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5" w:author="Unknown"/>
          <w:rFonts w:ascii="Consolas" w:hAnsi="Consolas" w:cs="Consolas"/>
          <w:color w:val="000000" w:themeColor="text1"/>
          <w:sz w:val="20"/>
          <w:u w:val="single"/>
        </w:rPr>
      </w:pPr>
      <w:ins w:id="1326"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327" w:author="Unknown"/>
          <w:rFonts w:ascii="Arial" w:hAnsi="Arial" w:cs="Arial"/>
          <w:color w:val="000000" w:themeColor="text1"/>
          <w:sz w:val="21"/>
          <w:szCs w:val="21"/>
          <w:u w:val="single"/>
        </w:rPr>
      </w:pPr>
      <w:ins w:id="1328" w:author="Unknown">
        <w:r w:rsidRPr="007A2F21">
          <w:rPr>
            <w:rFonts w:ascii="Arial" w:hAnsi="Arial" w:cs="Arial"/>
            <w:color w:val="000000" w:themeColor="text1"/>
            <w:sz w:val="21"/>
            <w:szCs w:val="21"/>
            <w:u w:val="single"/>
          </w:rPr>
          <w:t>The public setXXX() and getXXX() methods are the access points of the instance variables of the EncapTest class. Normally, these methods are referred as getters and setters. Therefore, any class that wants to access the variables should access them through these getters and setters.</w:t>
        </w:r>
      </w:ins>
    </w:p>
    <w:p w:rsidR="007F41EA" w:rsidRPr="007A2F21" w:rsidRDefault="007F41EA" w:rsidP="007F41EA">
      <w:pPr>
        <w:shd w:val="clear" w:color="auto" w:fill="FFFFFF"/>
        <w:spacing w:after="240" w:line="360" w:lineRule="atLeast"/>
        <w:ind w:left="-402" w:right="-402"/>
        <w:jc w:val="both"/>
        <w:rPr>
          <w:ins w:id="1329" w:author="Unknown"/>
          <w:rFonts w:ascii="Arial" w:hAnsi="Arial" w:cs="Arial"/>
          <w:color w:val="000000" w:themeColor="text1"/>
          <w:sz w:val="21"/>
          <w:szCs w:val="21"/>
          <w:u w:val="single"/>
        </w:rPr>
      </w:pPr>
      <w:ins w:id="1330" w:author="Unknown">
        <w:r w:rsidRPr="007A2F21">
          <w:rPr>
            <w:rFonts w:ascii="Arial" w:hAnsi="Arial" w:cs="Arial"/>
            <w:color w:val="000000" w:themeColor="text1"/>
            <w:sz w:val="21"/>
            <w:szCs w:val="21"/>
            <w:u w:val="single"/>
          </w:rPr>
          <w:t>The variables of the EncapTest class can be accessed using the following program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31" w:author="Unknown"/>
          <w:rFonts w:ascii="Consolas" w:hAnsi="Consolas" w:cs="Consolas"/>
          <w:color w:val="000000" w:themeColor="text1"/>
          <w:sz w:val="20"/>
          <w:u w:val="single"/>
        </w:rPr>
      </w:pPr>
      <w:ins w:id="1332" w:author="Unknown">
        <w:r w:rsidRPr="007A2F21">
          <w:rPr>
            <w:rFonts w:ascii="Consolas" w:hAnsi="Consolas" w:cs="Consolas"/>
            <w:color w:val="000000" w:themeColor="text1"/>
            <w:sz w:val="20"/>
            <w:u w:val="single"/>
          </w:rPr>
          <w:t>/* File name : RunEncap.java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33" w:author="Unknown"/>
          <w:rFonts w:ascii="Consolas" w:hAnsi="Consolas" w:cs="Consolas"/>
          <w:color w:val="000000" w:themeColor="text1"/>
          <w:sz w:val="20"/>
          <w:u w:val="single"/>
        </w:rPr>
      </w:pPr>
      <w:ins w:id="1334" w:author="Unknown">
        <w:r w:rsidRPr="007A2F21">
          <w:rPr>
            <w:rFonts w:ascii="Consolas" w:hAnsi="Consolas" w:cs="Consolas"/>
            <w:color w:val="000000" w:themeColor="text1"/>
            <w:sz w:val="20"/>
            <w:u w:val="single"/>
          </w:rPr>
          <w:t>public class RunEncap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35"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36" w:author="Unknown"/>
          <w:rFonts w:ascii="Consolas" w:hAnsi="Consolas" w:cs="Consolas"/>
          <w:color w:val="000000" w:themeColor="text1"/>
          <w:sz w:val="20"/>
          <w:u w:val="single"/>
        </w:rPr>
      </w:pPr>
      <w:ins w:id="1337"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38" w:author="Unknown"/>
          <w:rFonts w:ascii="Consolas" w:hAnsi="Consolas" w:cs="Consolas"/>
          <w:color w:val="000000" w:themeColor="text1"/>
          <w:sz w:val="20"/>
          <w:u w:val="single"/>
        </w:rPr>
      </w:pPr>
      <w:ins w:id="1339" w:author="Unknown">
        <w:r w:rsidRPr="007A2F21">
          <w:rPr>
            <w:rFonts w:ascii="Consolas" w:hAnsi="Consolas" w:cs="Consolas"/>
            <w:color w:val="000000" w:themeColor="text1"/>
            <w:sz w:val="20"/>
            <w:u w:val="single"/>
          </w:rPr>
          <w:t xml:space="preserve">      EncapTest encap = new EncapTest();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40" w:author="Unknown"/>
          <w:rFonts w:ascii="Consolas" w:hAnsi="Consolas" w:cs="Consolas"/>
          <w:color w:val="000000" w:themeColor="text1"/>
          <w:sz w:val="20"/>
          <w:u w:val="single"/>
        </w:rPr>
      </w:pPr>
      <w:ins w:id="1341" w:author="Unknown">
        <w:r w:rsidRPr="007A2F21">
          <w:rPr>
            <w:rFonts w:ascii="Consolas" w:hAnsi="Consolas" w:cs="Consolas"/>
            <w:color w:val="000000" w:themeColor="text1"/>
            <w:sz w:val="20"/>
            <w:u w:val="single"/>
          </w:rPr>
          <w:t xml:space="preserve">      encap.setName("James");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42" w:author="Unknown"/>
          <w:rFonts w:ascii="Consolas" w:hAnsi="Consolas" w:cs="Consolas"/>
          <w:color w:val="000000" w:themeColor="text1"/>
          <w:sz w:val="20"/>
          <w:u w:val="single"/>
        </w:rPr>
      </w:pPr>
      <w:ins w:id="1343" w:author="Unknown">
        <w:r w:rsidRPr="007A2F21">
          <w:rPr>
            <w:rFonts w:ascii="Consolas" w:hAnsi="Consolas" w:cs="Consolas"/>
            <w:color w:val="000000" w:themeColor="text1"/>
            <w:sz w:val="20"/>
            <w:u w:val="single"/>
          </w:rPr>
          <w:t xml:space="preserve">      encap.setAge(20);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44" w:author="Unknown"/>
          <w:rFonts w:ascii="Consolas" w:hAnsi="Consolas" w:cs="Consolas"/>
          <w:color w:val="000000" w:themeColor="text1"/>
          <w:sz w:val="20"/>
          <w:u w:val="single"/>
        </w:rPr>
      </w:pPr>
      <w:ins w:id="1345" w:author="Unknown">
        <w:r w:rsidRPr="007A2F21">
          <w:rPr>
            <w:rFonts w:ascii="Consolas" w:hAnsi="Consolas" w:cs="Consolas"/>
            <w:color w:val="000000" w:themeColor="text1"/>
            <w:sz w:val="20"/>
            <w:u w:val="single"/>
          </w:rPr>
          <w:t xml:space="preserve">      encap.setIdNum("12343ms");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46"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47" w:author="Unknown"/>
          <w:rFonts w:ascii="Consolas" w:hAnsi="Consolas" w:cs="Consolas"/>
          <w:color w:val="000000" w:themeColor="text1"/>
          <w:sz w:val="20"/>
          <w:u w:val="single"/>
        </w:rPr>
      </w:pPr>
      <w:ins w:id="1348" w:author="Unknown">
        <w:r w:rsidRPr="007A2F21">
          <w:rPr>
            <w:rFonts w:ascii="Consolas" w:hAnsi="Consolas" w:cs="Consolas"/>
            <w:color w:val="000000" w:themeColor="text1"/>
            <w:sz w:val="20"/>
            <w:u w:val="single"/>
          </w:rPr>
          <w:t xml:space="preserve">      System.out.print("Name : " + encap.getName() + " Age : " + encap.getAge());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49" w:author="Unknown"/>
          <w:rFonts w:ascii="Consolas" w:hAnsi="Consolas" w:cs="Consolas"/>
          <w:color w:val="000000" w:themeColor="text1"/>
          <w:sz w:val="20"/>
          <w:u w:val="single"/>
        </w:rPr>
      </w:pPr>
      <w:ins w:id="1350"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51" w:author="Unknown"/>
          <w:rFonts w:ascii="Consolas" w:hAnsi="Consolas" w:cs="Consolas"/>
          <w:color w:val="000000" w:themeColor="text1"/>
          <w:sz w:val="20"/>
          <w:u w:val="single"/>
        </w:rPr>
      </w:pPr>
      <w:ins w:id="1352"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353" w:author="Unknown"/>
          <w:rFonts w:ascii="Arial" w:hAnsi="Arial" w:cs="Arial"/>
          <w:color w:val="000000" w:themeColor="text1"/>
          <w:sz w:val="21"/>
          <w:szCs w:val="21"/>
          <w:u w:val="single"/>
        </w:rPr>
      </w:pPr>
      <w:ins w:id="1354" w:author="Unknown">
        <w:r w:rsidRPr="007A2F21">
          <w:rPr>
            <w:rFonts w:ascii="Arial" w:hAnsi="Arial" w:cs="Arial"/>
            <w:color w:val="000000" w:themeColor="text1"/>
            <w:sz w:val="21"/>
            <w:szCs w:val="21"/>
            <w:u w:val="single"/>
          </w:rPr>
          <w:t>This will produce the following result −</w:t>
        </w:r>
      </w:ins>
    </w:p>
    <w:p w:rsidR="007F41EA" w:rsidRPr="007A2F21" w:rsidRDefault="007F41EA" w:rsidP="007F41EA">
      <w:pPr>
        <w:shd w:val="clear" w:color="auto" w:fill="FFFFFF"/>
        <w:spacing w:before="48" w:after="48" w:line="360" w:lineRule="atLeast"/>
        <w:ind w:right="-402"/>
        <w:outlineLvl w:val="2"/>
        <w:rPr>
          <w:ins w:id="1355" w:author="Unknown"/>
          <w:rFonts w:ascii="Arial" w:hAnsi="Arial" w:cs="Arial"/>
          <w:color w:val="000000" w:themeColor="text1"/>
          <w:sz w:val="27"/>
          <w:szCs w:val="27"/>
          <w:u w:val="single"/>
        </w:rPr>
      </w:pPr>
      <w:ins w:id="1356" w:author="Unknown">
        <w:r w:rsidRPr="007A2F21">
          <w:rPr>
            <w:rFonts w:ascii="Arial" w:hAnsi="Arial" w:cs="Arial"/>
            <w:color w:val="000000" w:themeColor="text1"/>
            <w:sz w:val="27"/>
            <w:szCs w:val="27"/>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7" w:author="Unknown"/>
          <w:rFonts w:ascii="Consolas" w:hAnsi="Consolas" w:cs="Consolas"/>
          <w:color w:val="000000" w:themeColor="text1"/>
          <w:sz w:val="18"/>
          <w:szCs w:val="18"/>
          <w:u w:val="single"/>
        </w:rPr>
      </w:pPr>
      <w:ins w:id="1358" w:author="Unknown">
        <w:r w:rsidRPr="007A2F21">
          <w:rPr>
            <w:rFonts w:ascii="Consolas" w:hAnsi="Consolas" w:cs="Consolas"/>
            <w:color w:val="000000" w:themeColor="text1"/>
            <w:sz w:val="18"/>
            <w:szCs w:val="18"/>
            <w:u w:val="single"/>
          </w:rPr>
          <w:t>Name : James Age : 20</w:t>
        </w:r>
      </w:ins>
    </w:p>
    <w:p w:rsidR="007F41EA" w:rsidRPr="007A2F21" w:rsidRDefault="007F41EA" w:rsidP="007F41EA">
      <w:pPr>
        <w:shd w:val="clear" w:color="auto" w:fill="FFFFFF"/>
        <w:spacing w:before="48" w:after="48" w:line="360" w:lineRule="atLeast"/>
        <w:ind w:right="-402"/>
        <w:outlineLvl w:val="1"/>
        <w:rPr>
          <w:ins w:id="1359" w:author="Unknown"/>
          <w:rFonts w:ascii="Arial" w:hAnsi="Arial" w:cs="Arial"/>
          <w:color w:val="000000" w:themeColor="text1"/>
          <w:spacing w:val="-15"/>
          <w:sz w:val="36"/>
          <w:szCs w:val="36"/>
          <w:u w:val="single"/>
        </w:rPr>
      </w:pPr>
      <w:ins w:id="1360" w:author="Unknown">
        <w:r w:rsidRPr="007A2F21">
          <w:rPr>
            <w:rFonts w:ascii="Arial" w:hAnsi="Arial" w:cs="Arial"/>
            <w:color w:val="000000" w:themeColor="text1"/>
            <w:spacing w:val="-15"/>
            <w:sz w:val="36"/>
            <w:szCs w:val="36"/>
            <w:u w:val="single"/>
          </w:rPr>
          <w:t>Benefits of Encapsulation</w:t>
        </w:r>
      </w:ins>
    </w:p>
    <w:p w:rsidR="007F41EA" w:rsidRPr="007A2F21" w:rsidRDefault="007F41EA" w:rsidP="007F41EA">
      <w:pPr>
        <w:numPr>
          <w:ilvl w:val="0"/>
          <w:numId w:val="10"/>
        </w:numPr>
        <w:shd w:val="clear" w:color="auto" w:fill="FFFFFF"/>
        <w:spacing w:after="240" w:line="360" w:lineRule="atLeast"/>
        <w:ind w:left="318" w:right="-402"/>
        <w:jc w:val="both"/>
        <w:rPr>
          <w:ins w:id="1361" w:author="Unknown"/>
          <w:rFonts w:ascii="Arial" w:hAnsi="Arial" w:cs="Arial"/>
          <w:color w:val="000000" w:themeColor="text1"/>
          <w:sz w:val="21"/>
          <w:szCs w:val="21"/>
          <w:u w:val="single"/>
        </w:rPr>
      </w:pPr>
      <w:ins w:id="1362" w:author="Unknown">
        <w:r w:rsidRPr="007A2F21">
          <w:rPr>
            <w:rFonts w:ascii="Arial" w:hAnsi="Arial" w:cs="Arial"/>
            <w:color w:val="000000" w:themeColor="text1"/>
            <w:sz w:val="21"/>
            <w:szCs w:val="21"/>
            <w:u w:val="single"/>
          </w:rPr>
          <w:t>The fields of a class can be made read-only or write-only.</w:t>
        </w:r>
      </w:ins>
    </w:p>
    <w:p w:rsidR="007F41EA" w:rsidRPr="007A2F21" w:rsidRDefault="007F41EA" w:rsidP="007F41EA">
      <w:pPr>
        <w:numPr>
          <w:ilvl w:val="0"/>
          <w:numId w:val="10"/>
        </w:numPr>
        <w:shd w:val="clear" w:color="auto" w:fill="FFFFFF"/>
        <w:spacing w:after="240" w:line="360" w:lineRule="atLeast"/>
        <w:ind w:left="318" w:right="-402"/>
        <w:jc w:val="both"/>
        <w:rPr>
          <w:ins w:id="1363" w:author="Unknown"/>
          <w:rFonts w:ascii="Arial" w:hAnsi="Arial" w:cs="Arial"/>
          <w:color w:val="000000" w:themeColor="text1"/>
          <w:sz w:val="21"/>
          <w:szCs w:val="21"/>
          <w:u w:val="single"/>
        </w:rPr>
      </w:pPr>
      <w:ins w:id="1364" w:author="Unknown">
        <w:r w:rsidRPr="007A2F21">
          <w:rPr>
            <w:rFonts w:ascii="Arial" w:hAnsi="Arial" w:cs="Arial"/>
            <w:color w:val="000000" w:themeColor="text1"/>
            <w:sz w:val="21"/>
            <w:szCs w:val="21"/>
            <w:u w:val="single"/>
          </w:rPr>
          <w:t>A class can have total control over what is stored in its fields.</w:t>
        </w:r>
      </w:ins>
    </w:p>
    <w:p w:rsidR="007F41EA" w:rsidRPr="007A2F21" w:rsidRDefault="007F41EA" w:rsidP="007F41EA">
      <w:pPr>
        <w:numPr>
          <w:ilvl w:val="0"/>
          <w:numId w:val="10"/>
        </w:numPr>
        <w:shd w:val="clear" w:color="auto" w:fill="FFFFFF"/>
        <w:spacing w:after="240" w:line="360" w:lineRule="atLeast"/>
        <w:ind w:left="318" w:right="-402"/>
        <w:jc w:val="both"/>
        <w:rPr>
          <w:ins w:id="1365" w:author="Unknown"/>
          <w:rFonts w:ascii="Arial" w:hAnsi="Arial" w:cs="Arial"/>
          <w:color w:val="000000" w:themeColor="text1"/>
          <w:sz w:val="21"/>
          <w:szCs w:val="21"/>
          <w:u w:val="single"/>
        </w:rPr>
      </w:pPr>
      <w:ins w:id="1366" w:author="Unknown">
        <w:r w:rsidRPr="007A2F21">
          <w:rPr>
            <w:rFonts w:ascii="Arial" w:hAnsi="Arial" w:cs="Arial"/>
            <w:color w:val="000000" w:themeColor="text1"/>
            <w:sz w:val="21"/>
            <w:szCs w:val="21"/>
            <w:u w:val="single"/>
          </w:rPr>
          <w:t>The users of a class do not know how the class stores its data. A class can change the data type of a field and users of the class do not need to change any of their code.</w:t>
        </w:r>
      </w:ins>
    </w:p>
    <w:p w:rsidR="007F41EA" w:rsidRPr="007A2F21" w:rsidRDefault="007F41EA" w:rsidP="007F41EA">
      <w:pPr>
        <w:shd w:val="clear" w:color="auto" w:fill="FFFFFF"/>
        <w:spacing w:before="48" w:after="48" w:line="450" w:lineRule="atLeast"/>
        <w:ind w:right="-402"/>
        <w:jc w:val="center"/>
        <w:outlineLvl w:val="0"/>
        <w:rPr>
          <w:ins w:id="1367" w:author="Unknown"/>
          <w:rFonts w:ascii="Arial" w:hAnsi="Arial" w:cs="Arial"/>
          <w:color w:val="000000" w:themeColor="text1"/>
          <w:spacing w:val="-15"/>
          <w:kern w:val="36"/>
          <w:sz w:val="42"/>
          <w:szCs w:val="42"/>
          <w:u w:val="single"/>
        </w:rPr>
      </w:pPr>
      <w:ins w:id="1368" w:author="Unknown">
        <w:r w:rsidRPr="007A2F21">
          <w:rPr>
            <w:rFonts w:ascii="Arial" w:hAnsi="Arial" w:cs="Arial"/>
            <w:color w:val="000000" w:themeColor="text1"/>
            <w:spacing w:val="-15"/>
            <w:kern w:val="36"/>
            <w:sz w:val="42"/>
            <w:szCs w:val="42"/>
            <w:u w:val="single"/>
          </w:rPr>
          <w:t>Java - Interfaces</w:t>
        </w:r>
      </w:ins>
    </w:p>
    <w:p w:rsidR="007F41EA" w:rsidRPr="007A2F21" w:rsidRDefault="007F41EA" w:rsidP="007F41EA">
      <w:pPr>
        <w:shd w:val="clear" w:color="auto" w:fill="FFFFFF"/>
        <w:spacing w:after="240" w:line="360" w:lineRule="atLeast"/>
        <w:ind w:left="-402" w:right="-402"/>
        <w:jc w:val="both"/>
        <w:rPr>
          <w:ins w:id="1369" w:author="Unknown"/>
          <w:rFonts w:ascii="Arial" w:hAnsi="Arial" w:cs="Arial"/>
          <w:color w:val="000000" w:themeColor="text1"/>
          <w:sz w:val="21"/>
          <w:szCs w:val="21"/>
          <w:u w:val="single"/>
        </w:rPr>
      </w:pPr>
      <w:ins w:id="1370" w:author="Unknown">
        <w:r w:rsidRPr="007A2F21">
          <w:rPr>
            <w:rFonts w:ascii="Arial" w:hAnsi="Arial" w:cs="Arial"/>
            <w:color w:val="000000" w:themeColor="text1"/>
            <w:sz w:val="21"/>
            <w:szCs w:val="21"/>
            <w:u w:val="single"/>
          </w:rPr>
          <w:lastRenderedPageBreak/>
          <w:t>An interface is a reference type in Java. It is similar to class. It is a collection of abstract methods. A class implements an interface, thereby inheriting the abstract methods of the interface.</w:t>
        </w:r>
      </w:ins>
    </w:p>
    <w:p w:rsidR="007F41EA" w:rsidRPr="007A2F21" w:rsidRDefault="007F41EA" w:rsidP="007F41EA">
      <w:pPr>
        <w:shd w:val="clear" w:color="auto" w:fill="FFFFFF"/>
        <w:spacing w:after="240" w:line="360" w:lineRule="atLeast"/>
        <w:ind w:left="-402" w:right="-402"/>
        <w:jc w:val="both"/>
        <w:rPr>
          <w:ins w:id="1371" w:author="Unknown"/>
          <w:rFonts w:ascii="Arial" w:hAnsi="Arial" w:cs="Arial"/>
          <w:color w:val="000000" w:themeColor="text1"/>
          <w:sz w:val="21"/>
          <w:szCs w:val="21"/>
          <w:u w:val="single"/>
        </w:rPr>
      </w:pPr>
      <w:ins w:id="1372" w:author="Unknown">
        <w:r w:rsidRPr="007A2F21">
          <w:rPr>
            <w:rFonts w:ascii="Arial" w:hAnsi="Arial" w:cs="Arial"/>
            <w:color w:val="000000" w:themeColor="text1"/>
            <w:sz w:val="21"/>
            <w:szCs w:val="21"/>
            <w:u w:val="single"/>
          </w:rPr>
          <w:t>Along with abstract methods, an interface may also contain constants, default methods, static methods, and nested types. Method bodies exist only for default methods and static methods.</w:t>
        </w:r>
      </w:ins>
    </w:p>
    <w:p w:rsidR="007F41EA" w:rsidRPr="007A2F21" w:rsidRDefault="007F41EA" w:rsidP="007F41EA">
      <w:pPr>
        <w:shd w:val="clear" w:color="auto" w:fill="FFFFFF"/>
        <w:spacing w:after="240" w:line="360" w:lineRule="atLeast"/>
        <w:ind w:left="-402" w:right="-402"/>
        <w:jc w:val="both"/>
        <w:rPr>
          <w:ins w:id="1373" w:author="Unknown"/>
          <w:rFonts w:ascii="Arial" w:hAnsi="Arial" w:cs="Arial"/>
          <w:color w:val="000000" w:themeColor="text1"/>
          <w:sz w:val="21"/>
          <w:szCs w:val="21"/>
          <w:u w:val="single"/>
        </w:rPr>
      </w:pPr>
      <w:ins w:id="1374" w:author="Unknown">
        <w:r w:rsidRPr="007A2F21">
          <w:rPr>
            <w:rFonts w:ascii="Arial" w:hAnsi="Arial" w:cs="Arial"/>
            <w:color w:val="000000" w:themeColor="text1"/>
            <w:sz w:val="21"/>
            <w:szCs w:val="21"/>
            <w:u w:val="single"/>
          </w:rPr>
          <w:t>Writing an interface is similar to writing a class. But a class describes the attributes and behaviors of an object. And an interface contains behaviors that a class implements.</w:t>
        </w:r>
      </w:ins>
    </w:p>
    <w:p w:rsidR="007F41EA" w:rsidRPr="007A2F21" w:rsidRDefault="007F41EA" w:rsidP="007F41EA">
      <w:pPr>
        <w:shd w:val="clear" w:color="auto" w:fill="FFFFFF"/>
        <w:spacing w:after="240" w:line="360" w:lineRule="atLeast"/>
        <w:ind w:left="-402" w:right="-402"/>
        <w:jc w:val="both"/>
        <w:rPr>
          <w:ins w:id="1375" w:author="Unknown"/>
          <w:rFonts w:ascii="Arial" w:hAnsi="Arial" w:cs="Arial"/>
          <w:color w:val="000000" w:themeColor="text1"/>
          <w:sz w:val="21"/>
          <w:szCs w:val="21"/>
          <w:u w:val="single"/>
        </w:rPr>
      </w:pPr>
      <w:ins w:id="1376" w:author="Unknown">
        <w:r w:rsidRPr="007A2F21">
          <w:rPr>
            <w:rFonts w:ascii="Arial" w:hAnsi="Arial" w:cs="Arial"/>
            <w:color w:val="000000" w:themeColor="text1"/>
            <w:sz w:val="21"/>
            <w:szCs w:val="21"/>
            <w:u w:val="single"/>
          </w:rPr>
          <w:t>Unless the class that implements the interface is abstract, all the methods of the interface need to be defined in the class.</w:t>
        </w:r>
      </w:ins>
    </w:p>
    <w:p w:rsidR="007F41EA" w:rsidRPr="007A2F21" w:rsidRDefault="007F41EA" w:rsidP="007F41EA">
      <w:pPr>
        <w:shd w:val="clear" w:color="auto" w:fill="FFFFFF"/>
        <w:spacing w:after="240" w:line="360" w:lineRule="atLeast"/>
        <w:ind w:left="-402" w:right="-402"/>
        <w:jc w:val="both"/>
        <w:rPr>
          <w:ins w:id="1377" w:author="Unknown"/>
          <w:rFonts w:ascii="Arial" w:hAnsi="Arial" w:cs="Arial"/>
          <w:color w:val="000000" w:themeColor="text1"/>
          <w:sz w:val="21"/>
          <w:szCs w:val="21"/>
          <w:u w:val="single"/>
        </w:rPr>
      </w:pPr>
      <w:ins w:id="1378" w:author="Unknown">
        <w:r w:rsidRPr="007A2F21">
          <w:rPr>
            <w:rFonts w:ascii="Arial" w:hAnsi="Arial" w:cs="Arial"/>
            <w:color w:val="000000" w:themeColor="text1"/>
            <w:sz w:val="21"/>
            <w:szCs w:val="21"/>
            <w:u w:val="single"/>
          </w:rPr>
          <w:t>An interface is similar to a class in the following ways −</w:t>
        </w:r>
      </w:ins>
    </w:p>
    <w:p w:rsidR="007F41EA" w:rsidRPr="007A2F21" w:rsidRDefault="007F41EA" w:rsidP="007F41EA">
      <w:pPr>
        <w:numPr>
          <w:ilvl w:val="0"/>
          <w:numId w:val="11"/>
        </w:numPr>
        <w:shd w:val="clear" w:color="auto" w:fill="FFFFFF"/>
        <w:spacing w:after="240" w:line="360" w:lineRule="atLeast"/>
        <w:ind w:left="318" w:right="-402"/>
        <w:jc w:val="both"/>
        <w:rPr>
          <w:ins w:id="1379" w:author="Unknown"/>
          <w:rFonts w:ascii="Arial" w:hAnsi="Arial" w:cs="Arial"/>
          <w:color w:val="000000" w:themeColor="text1"/>
          <w:sz w:val="21"/>
          <w:szCs w:val="21"/>
          <w:u w:val="single"/>
        </w:rPr>
      </w:pPr>
      <w:ins w:id="1380" w:author="Unknown">
        <w:r w:rsidRPr="007A2F21">
          <w:rPr>
            <w:rFonts w:ascii="Arial" w:hAnsi="Arial" w:cs="Arial"/>
            <w:color w:val="000000" w:themeColor="text1"/>
            <w:sz w:val="21"/>
            <w:szCs w:val="21"/>
            <w:u w:val="single"/>
          </w:rPr>
          <w:t>An interface can contain any number of methods.</w:t>
        </w:r>
      </w:ins>
    </w:p>
    <w:p w:rsidR="007F41EA" w:rsidRPr="007A2F21" w:rsidRDefault="007F41EA" w:rsidP="007F41EA">
      <w:pPr>
        <w:numPr>
          <w:ilvl w:val="0"/>
          <w:numId w:val="11"/>
        </w:numPr>
        <w:shd w:val="clear" w:color="auto" w:fill="FFFFFF"/>
        <w:spacing w:after="240" w:line="360" w:lineRule="atLeast"/>
        <w:ind w:left="318" w:right="-402"/>
        <w:jc w:val="both"/>
        <w:rPr>
          <w:ins w:id="1381" w:author="Unknown"/>
          <w:rFonts w:ascii="Arial" w:hAnsi="Arial" w:cs="Arial"/>
          <w:color w:val="000000" w:themeColor="text1"/>
          <w:sz w:val="21"/>
          <w:szCs w:val="21"/>
          <w:u w:val="single"/>
        </w:rPr>
      </w:pPr>
      <w:ins w:id="1382" w:author="Unknown">
        <w:r w:rsidRPr="007A2F21">
          <w:rPr>
            <w:rFonts w:ascii="Arial" w:hAnsi="Arial" w:cs="Arial"/>
            <w:color w:val="000000" w:themeColor="text1"/>
            <w:sz w:val="21"/>
            <w:szCs w:val="21"/>
            <w:u w:val="single"/>
          </w:rPr>
          <w:t>An interface is written in a file with a</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.java</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extension, with the name of the interface matching the name of the file.</w:t>
        </w:r>
      </w:ins>
    </w:p>
    <w:p w:rsidR="007F41EA" w:rsidRPr="007A2F21" w:rsidRDefault="007F41EA" w:rsidP="007F41EA">
      <w:pPr>
        <w:numPr>
          <w:ilvl w:val="0"/>
          <w:numId w:val="11"/>
        </w:numPr>
        <w:shd w:val="clear" w:color="auto" w:fill="FFFFFF"/>
        <w:spacing w:after="240" w:line="360" w:lineRule="atLeast"/>
        <w:ind w:left="318" w:right="-402"/>
        <w:jc w:val="both"/>
        <w:rPr>
          <w:ins w:id="1383" w:author="Unknown"/>
          <w:rFonts w:ascii="Arial" w:hAnsi="Arial" w:cs="Arial"/>
          <w:color w:val="000000" w:themeColor="text1"/>
          <w:sz w:val="21"/>
          <w:szCs w:val="21"/>
          <w:u w:val="single"/>
        </w:rPr>
      </w:pPr>
      <w:ins w:id="1384" w:author="Unknown">
        <w:r w:rsidRPr="007A2F21">
          <w:rPr>
            <w:rFonts w:ascii="Arial" w:hAnsi="Arial" w:cs="Arial"/>
            <w:color w:val="000000" w:themeColor="text1"/>
            <w:sz w:val="21"/>
            <w:szCs w:val="21"/>
            <w:u w:val="single"/>
          </w:rPr>
          <w:t>The byte code of an interface appears in a</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.class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file.</w:t>
        </w:r>
      </w:ins>
    </w:p>
    <w:p w:rsidR="007F41EA" w:rsidRPr="007A2F21" w:rsidRDefault="007F41EA" w:rsidP="007F41EA">
      <w:pPr>
        <w:numPr>
          <w:ilvl w:val="0"/>
          <w:numId w:val="11"/>
        </w:numPr>
        <w:shd w:val="clear" w:color="auto" w:fill="FFFFFF"/>
        <w:spacing w:after="240" w:line="360" w:lineRule="atLeast"/>
        <w:ind w:left="318" w:right="-402"/>
        <w:jc w:val="both"/>
        <w:rPr>
          <w:ins w:id="1385" w:author="Unknown"/>
          <w:rFonts w:ascii="Arial" w:hAnsi="Arial" w:cs="Arial"/>
          <w:color w:val="000000" w:themeColor="text1"/>
          <w:sz w:val="21"/>
          <w:szCs w:val="21"/>
          <w:u w:val="single"/>
        </w:rPr>
      </w:pPr>
      <w:ins w:id="1386" w:author="Unknown">
        <w:r w:rsidRPr="007A2F21">
          <w:rPr>
            <w:rFonts w:ascii="Arial" w:hAnsi="Arial" w:cs="Arial"/>
            <w:color w:val="000000" w:themeColor="text1"/>
            <w:sz w:val="21"/>
            <w:szCs w:val="21"/>
            <w:u w:val="single"/>
          </w:rPr>
          <w:t>Interfaces appear in packages, and their corresponding bytecode file must be in a directory structure that matches the package name.</w:t>
        </w:r>
      </w:ins>
    </w:p>
    <w:p w:rsidR="007F41EA" w:rsidRPr="007A2F21" w:rsidRDefault="007F41EA" w:rsidP="007F41EA">
      <w:pPr>
        <w:shd w:val="clear" w:color="auto" w:fill="FFFFFF"/>
        <w:spacing w:after="240" w:line="360" w:lineRule="atLeast"/>
        <w:ind w:left="-402" w:right="-402"/>
        <w:jc w:val="both"/>
        <w:rPr>
          <w:ins w:id="1387" w:author="Unknown"/>
          <w:rFonts w:ascii="Arial" w:hAnsi="Arial" w:cs="Arial"/>
          <w:color w:val="000000" w:themeColor="text1"/>
          <w:sz w:val="21"/>
          <w:szCs w:val="21"/>
          <w:u w:val="single"/>
        </w:rPr>
      </w:pPr>
      <w:ins w:id="1388" w:author="Unknown">
        <w:r w:rsidRPr="007A2F21">
          <w:rPr>
            <w:rFonts w:ascii="Arial" w:hAnsi="Arial" w:cs="Arial"/>
            <w:color w:val="000000" w:themeColor="text1"/>
            <w:sz w:val="21"/>
            <w:szCs w:val="21"/>
            <w:u w:val="single"/>
          </w:rPr>
          <w:t>However, an interface is different from a class in several ways, including −</w:t>
        </w:r>
      </w:ins>
    </w:p>
    <w:p w:rsidR="007F41EA" w:rsidRPr="007A2F21" w:rsidRDefault="007F41EA" w:rsidP="007F41EA">
      <w:pPr>
        <w:numPr>
          <w:ilvl w:val="0"/>
          <w:numId w:val="12"/>
        </w:numPr>
        <w:shd w:val="clear" w:color="auto" w:fill="FFFFFF"/>
        <w:spacing w:after="240" w:line="360" w:lineRule="atLeast"/>
        <w:ind w:left="318" w:right="-402"/>
        <w:jc w:val="both"/>
        <w:rPr>
          <w:ins w:id="1389" w:author="Unknown"/>
          <w:rFonts w:ascii="Arial" w:hAnsi="Arial" w:cs="Arial"/>
          <w:color w:val="000000" w:themeColor="text1"/>
          <w:sz w:val="21"/>
          <w:szCs w:val="21"/>
          <w:u w:val="single"/>
        </w:rPr>
      </w:pPr>
      <w:ins w:id="1390" w:author="Unknown">
        <w:r w:rsidRPr="007A2F21">
          <w:rPr>
            <w:rFonts w:ascii="Arial" w:hAnsi="Arial" w:cs="Arial"/>
            <w:color w:val="000000" w:themeColor="text1"/>
            <w:sz w:val="21"/>
            <w:szCs w:val="21"/>
            <w:u w:val="single"/>
          </w:rPr>
          <w:t>You cannot instantiate an interface.</w:t>
        </w:r>
      </w:ins>
    </w:p>
    <w:p w:rsidR="007F41EA" w:rsidRPr="007A2F21" w:rsidRDefault="007F41EA" w:rsidP="007F41EA">
      <w:pPr>
        <w:numPr>
          <w:ilvl w:val="0"/>
          <w:numId w:val="12"/>
        </w:numPr>
        <w:shd w:val="clear" w:color="auto" w:fill="FFFFFF"/>
        <w:spacing w:after="240" w:line="360" w:lineRule="atLeast"/>
        <w:ind w:left="318" w:right="-402"/>
        <w:jc w:val="both"/>
        <w:rPr>
          <w:ins w:id="1391" w:author="Unknown"/>
          <w:rFonts w:ascii="Arial" w:hAnsi="Arial" w:cs="Arial"/>
          <w:color w:val="000000" w:themeColor="text1"/>
          <w:sz w:val="21"/>
          <w:szCs w:val="21"/>
          <w:u w:val="single"/>
        </w:rPr>
      </w:pPr>
      <w:ins w:id="1392" w:author="Unknown">
        <w:r w:rsidRPr="007A2F21">
          <w:rPr>
            <w:rFonts w:ascii="Arial" w:hAnsi="Arial" w:cs="Arial"/>
            <w:color w:val="000000" w:themeColor="text1"/>
            <w:sz w:val="21"/>
            <w:szCs w:val="21"/>
            <w:u w:val="single"/>
          </w:rPr>
          <w:t>An interface does not contain any constructors.</w:t>
        </w:r>
      </w:ins>
    </w:p>
    <w:p w:rsidR="007F41EA" w:rsidRPr="007A2F21" w:rsidRDefault="007F41EA" w:rsidP="007F41EA">
      <w:pPr>
        <w:numPr>
          <w:ilvl w:val="0"/>
          <w:numId w:val="12"/>
        </w:numPr>
        <w:shd w:val="clear" w:color="auto" w:fill="FFFFFF"/>
        <w:spacing w:after="240" w:line="360" w:lineRule="atLeast"/>
        <w:ind w:left="318" w:right="-402"/>
        <w:jc w:val="both"/>
        <w:rPr>
          <w:ins w:id="1393" w:author="Unknown"/>
          <w:rFonts w:ascii="Arial" w:hAnsi="Arial" w:cs="Arial"/>
          <w:color w:val="000000" w:themeColor="text1"/>
          <w:sz w:val="21"/>
          <w:szCs w:val="21"/>
          <w:u w:val="single"/>
        </w:rPr>
      </w:pPr>
      <w:ins w:id="1394" w:author="Unknown">
        <w:r w:rsidRPr="007A2F21">
          <w:rPr>
            <w:rFonts w:ascii="Arial" w:hAnsi="Arial" w:cs="Arial"/>
            <w:color w:val="000000" w:themeColor="text1"/>
            <w:sz w:val="21"/>
            <w:szCs w:val="21"/>
            <w:u w:val="single"/>
          </w:rPr>
          <w:t>All of the methods in an interface are abstract.</w:t>
        </w:r>
      </w:ins>
    </w:p>
    <w:p w:rsidR="007F41EA" w:rsidRPr="007A2F21" w:rsidRDefault="007F41EA" w:rsidP="007F41EA">
      <w:pPr>
        <w:numPr>
          <w:ilvl w:val="0"/>
          <w:numId w:val="12"/>
        </w:numPr>
        <w:shd w:val="clear" w:color="auto" w:fill="FFFFFF"/>
        <w:spacing w:after="240" w:line="360" w:lineRule="atLeast"/>
        <w:ind w:left="318" w:right="-402"/>
        <w:jc w:val="both"/>
        <w:rPr>
          <w:ins w:id="1395" w:author="Unknown"/>
          <w:rFonts w:ascii="Arial" w:hAnsi="Arial" w:cs="Arial"/>
          <w:color w:val="000000" w:themeColor="text1"/>
          <w:sz w:val="21"/>
          <w:szCs w:val="21"/>
          <w:u w:val="single"/>
        </w:rPr>
      </w:pPr>
      <w:ins w:id="1396" w:author="Unknown">
        <w:r w:rsidRPr="007A2F21">
          <w:rPr>
            <w:rFonts w:ascii="Arial" w:hAnsi="Arial" w:cs="Arial"/>
            <w:color w:val="000000" w:themeColor="text1"/>
            <w:sz w:val="21"/>
            <w:szCs w:val="21"/>
            <w:u w:val="single"/>
          </w:rPr>
          <w:t>An interface cannot contain instance fields. The only fields that can appear in an interface must be declared both static and final.</w:t>
        </w:r>
      </w:ins>
    </w:p>
    <w:p w:rsidR="007F41EA" w:rsidRPr="007A2F21" w:rsidRDefault="007F41EA" w:rsidP="007F41EA">
      <w:pPr>
        <w:numPr>
          <w:ilvl w:val="0"/>
          <w:numId w:val="12"/>
        </w:numPr>
        <w:shd w:val="clear" w:color="auto" w:fill="FFFFFF"/>
        <w:spacing w:after="240" w:line="360" w:lineRule="atLeast"/>
        <w:ind w:left="318" w:right="-402"/>
        <w:jc w:val="both"/>
        <w:rPr>
          <w:ins w:id="1397" w:author="Unknown"/>
          <w:rFonts w:ascii="Arial" w:hAnsi="Arial" w:cs="Arial"/>
          <w:color w:val="000000" w:themeColor="text1"/>
          <w:sz w:val="21"/>
          <w:szCs w:val="21"/>
          <w:u w:val="single"/>
        </w:rPr>
      </w:pPr>
      <w:ins w:id="1398" w:author="Unknown">
        <w:r w:rsidRPr="007A2F21">
          <w:rPr>
            <w:rFonts w:ascii="Arial" w:hAnsi="Arial" w:cs="Arial"/>
            <w:color w:val="000000" w:themeColor="text1"/>
            <w:sz w:val="21"/>
            <w:szCs w:val="21"/>
            <w:u w:val="single"/>
          </w:rPr>
          <w:t>An interface is not extended by a class; it is implemented by a class.</w:t>
        </w:r>
      </w:ins>
    </w:p>
    <w:p w:rsidR="007F41EA" w:rsidRPr="007A2F21" w:rsidRDefault="007F41EA" w:rsidP="007F41EA">
      <w:pPr>
        <w:numPr>
          <w:ilvl w:val="0"/>
          <w:numId w:val="12"/>
        </w:numPr>
        <w:shd w:val="clear" w:color="auto" w:fill="FFFFFF"/>
        <w:spacing w:after="240" w:line="360" w:lineRule="atLeast"/>
        <w:ind w:left="318" w:right="-402"/>
        <w:jc w:val="both"/>
        <w:rPr>
          <w:ins w:id="1399" w:author="Unknown"/>
          <w:rFonts w:ascii="Arial" w:hAnsi="Arial" w:cs="Arial"/>
          <w:color w:val="000000" w:themeColor="text1"/>
          <w:sz w:val="21"/>
          <w:szCs w:val="21"/>
          <w:u w:val="single"/>
        </w:rPr>
      </w:pPr>
      <w:ins w:id="1400" w:author="Unknown">
        <w:r w:rsidRPr="007A2F21">
          <w:rPr>
            <w:rFonts w:ascii="Arial" w:hAnsi="Arial" w:cs="Arial"/>
            <w:color w:val="000000" w:themeColor="text1"/>
            <w:sz w:val="21"/>
            <w:szCs w:val="21"/>
            <w:u w:val="single"/>
          </w:rPr>
          <w:t>An interface can extend multiple interfaces.</w:t>
        </w:r>
      </w:ins>
    </w:p>
    <w:p w:rsidR="007F41EA" w:rsidRPr="007A2F21" w:rsidRDefault="007F41EA" w:rsidP="007F41EA">
      <w:pPr>
        <w:shd w:val="clear" w:color="auto" w:fill="FFFFFF"/>
        <w:spacing w:before="48" w:after="48" w:line="360" w:lineRule="atLeast"/>
        <w:ind w:right="-402"/>
        <w:outlineLvl w:val="1"/>
        <w:rPr>
          <w:ins w:id="1401" w:author="Unknown"/>
          <w:rFonts w:ascii="Arial" w:hAnsi="Arial" w:cs="Arial"/>
          <w:color w:val="000000" w:themeColor="text1"/>
          <w:spacing w:val="-15"/>
          <w:sz w:val="36"/>
          <w:szCs w:val="36"/>
          <w:u w:val="single"/>
        </w:rPr>
      </w:pPr>
      <w:ins w:id="1402" w:author="Unknown">
        <w:r w:rsidRPr="007A2F21">
          <w:rPr>
            <w:rFonts w:ascii="Arial" w:hAnsi="Arial" w:cs="Arial"/>
            <w:color w:val="000000" w:themeColor="text1"/>
            <w:spacing w:val="-15"/>
            <w:sz w:val="36"/>
            <w:szCs w:val="36"/>
            <w:u w:val="single"/>
          </w:rPr>
          <w:t>Declaring Interfaces</w:t>
        </w:r>
      </w:ins>
    </w:p>
    <w:p w:rsidR="007F41EA" w:rsidRPr="007A2F21" w:rsidRDefault="007F41EA" w:rsidP="007F41EA">
      <w:pPr>
        <w:shd w:val="clear" w:color="auto" w:fill="FFFFFF"/>
        <w:spacing w:after="240" w:line="360" w:lineRule="atLeast"/>
        <w:ind w:left="-402" w:right="-402"/>
        <w:jc w:val="both"/>
        <w:rPr>
          <w:ins w:id="1403" w:author="Unknown"/>
          <w:rFonts w:ascii="Arial" w:hAnsi="Arial" w:cs="Arial"/>
          <w:color w:val="000000" w:themeColor="text1"/>
          <w:sz w:val="21"/>
          <w:szCs w:val="21"/>
          <w:u w:val="single"/>
        </w:rPr>
      </w:pPr>
      <w:ins w:id="1404" w:author="Unknown">
        <w:r w:rsidRPr="007A2F21">
          <w:rPr>
            <w:rFonts w:ascii="Arial" w:hAnsi="Arial" w:cs="Arial"/>
            <w:color w:val="000000" w:themeColor="text1"/>
            <w:sz w:val="21"/>
            <w:szCs w:val="21"/>
            <w:u w:val="single"/>
          </w:rPr>
          <w:t>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interface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is used to declare an interface. Here is a simple example to declare an interface −</w:t>
        </w:r>
      </w:ins>
    </w:p>
    <w:p w:rsidR="007F41EA" w:rsidRPr="007A2F21" w:rsidRDefault="007F41EA" w:rsidP="007F41EA">
      <w:pPr>
        <w:shd w:val="clear" w:color="auto" w:fill="FFFFFF"/>
        <w:spacing w:before="48" w:after="48" w:line="360" w:lineRule="atLeast"/>
        <w:ind w:right="-402"/>
        <w:outlineLvl w:val="2"/>
        <w:rPr>
          <w:ins w:id="1405" w:author="Unknown"/>
          <w:rFonts w:ascii="Arial" w:hAnsi="Arial" w:cs="Arial"/>
          <w:color w:val="000000" w:themeColor="text1"/>
          <w:sz w:val="27"/>
          <w:szCs w:val="27"/>
          <w:u w:val="single"/>
        </w:rPr>
      </w:pPr>
      <w:ins w:id="1406" w:author="Unknown">
        <w:r w:rsidRPr="007A2F21">
          <w:rPr>
            <w:rFonts w:ascii="Arial" w:hAnsi="Arial" w:cs="Arial"/>
            <w:color w:val="000000" w:themeColor="text1"/>
            <w:sz w:val="27"/>
            <w:szCs w:val="27"/>
            <w:u w:val="single"/>
          </w:rPr>
          <w:lastRenderedPageBreak/>
          <w:t>Example</w:t>
        </w:r>
      </w:ins>
    </w:p>
    <w:p w:rsidR="007F41EA" w:rsidRPr="007A2F21" w:rsidRDefault="007F41EA" w:rsidP="007F41EA">
      <w:pPr>
        <w:shd w:val="clear" w:color="auto" w:fill="FFFFFF"/>
        <w:spacing w:after="240" w:line="360" w:lineRule="atLeast"/>
        <w:ind w:left="-402" w:right="-402"/>
        <w:jc w:val="both"/>
        <w:rPr>
          <w:ins w:id="1407" w:author="Unknown"/>
          <w:rFonts w:ascii="Arial" w:hAnsi="Arial" w:cs="Arial"/>
          <w:color w:val="000000" w:themeColor="text1"/>
          <w:sz w:val="21"/>
          <w:szCs w:val="21"/>
          <w:u w:val="single"/>
        </w:rPr>
      </w:pPr>
      <w:ins w:id="1408" w:author="Unknown">
        <w:r w:rsidRPr="007A2F21">
          <w:rPr>
            <w:rFonts w:ascii="Arial" w:hAnsi="Arial" w:cs="Arial"/>
            <w:color w:val="000000" w:themeColor="text1"/>
            <w:sz w:val="21"/>
            <w:szCs w:val="21"/>
            <w:u w:val="single"/>
          </w:rPr>
          <w:t>Following is an example of an interface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9" w:author="Unknown"/>
          <w:rFonts w:ascii="Consolas" w:hAnsi="Consolas" w:cs="Consolas"/>
          <w:color w:val="000000" w:themeColor="text1"/>
          <w:sz w:val="20"/>
          <w:u w:val="single"/>
        </w:rPr>
      </w:pPr>
      <w:ins w:id="1410" w:author="Unknown">
        <w:r w:rsidRPr="007A2F21">
          <w:rPr>
            <w:rFonts w:ascii="Consolas" w:hAnsi="Consolas" w:cs="Consolas"/>
            <w:color w:val="000000" w:themeColor="text1"/>
            <w:sz w:val="20"/>
            <w:u w:val="single"/>
          </w:rPr>
          <w:t>/* File name : NameOfInterface.java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1" w:author="Unknown"/>
          <w:rFonts w:ascii="Consolas" w:hAnsi="Consolas" w:cs="Consolas"/>
          <w:color w:val="000000" w:themeColor="text1"/>
          <w:sz w:val="20"/>
          <w:u w:val="single"/>
        </w:rPr>
      </w:pPr>
      <w:ins w:id="1412" w:author="Unknown">
        <w:r w:rsidRPr="007A2F21">
          <w:rPr>
            <w:rFonts w:ascii="Consolas" w:hAnsi="Consolas" w:cs="Consolas"/>
            <w:color w:val="000000" w:themeColor="text1"/>
            <w:sz w:val="20"/>
            <w:u w:val="single"/>
          </w:rPr>
          <w:t>import java.lang.*;</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3" w:author="Unknown"/>
          <w:rFonts w:ascii="Consolas" w:hAnsi="Consolas" w:cs="Consolas"/>
          <w:color w:val="000000" w:themeColor="text1"/>
          <w:sz w:val="20"/>
          <w:u w:val="single"/>
        </w:rPr>
      </w:pPr>
      <w:ins w:id="1414" w:author="Unknown">
        <w:r w:rsidRPr="007A2F21">
          <w:rPr>
            <w:rFonts w:ascii="Consolas" w:hAnsi="Consolas" w:cs="Consolas"/>
            <w:color w:val="000000" w:themeColor="text1"/>
            <w:sz w:val="20"/>
            <w:u w:val="single"/>
          </w:rPr>
          <w:t>// Any number of import statements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5"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6" w:author="Unknown"/>
          <w:rFonts w:ascii="Consolas" w:hAnsi="Consolas" w:cs="Consolas"/>
          <w:color w:val="000000" w:themeColor="text1"/>
          <w:sz w:val="20"/>
          <w:u w:val="single"/>
        </w:rPr>
      </w:pPr>
      <w:ins w:id="1417" w:author="Unknown">
        <w:r w:rsidRPr="007A2F21">
          <w:rPr>
            <w:rFonts w:ascii="Consolas" w:hAnsi="Consolas" w:cs="Consolas"/>
            <w:color w:val="000000" w:themeColor="text1"/>
            <w:sz w:val="20"/>
            <w:u w:val="single"/>
          </w:rPr>
          <w:t>public interface NameOfInterface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18" w:author="Unknown"/>
          <w:rFonts w:ascii="Consolas" w:hAnsi="Consolas" w:cs="Consolas"/>
          <w:color w:val="000000" w:themeColor="text1"/>
          <w:sz w:val="20"/>
          <w:u w:val="single"/>
        </w:rPr>
      </w:pPr>
      <w:ins w:id="1419" w:author="Unknown">
        <w:r w:rsidRPr="007A2F21">
          <w:rPr>
            <w:rFonts w:ascii="Consolas" w:hAnsi="Consolas" w:cs="Consolas"/>
            <w:color w:val="000000" w:themeColor="text1"/>
            <w:sz w:val="20"/>
            <w:u w:val="single"/>
          </w:rPr>
          <w:t xml:space="preserve">   // Any number of final, static fields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20" w:author="Unknown"/>
          <w:rFonts w:ascii="Consolas" w:hAnsi="Consolas" w:cs="Consolas"/>
          <w:color w:val="000000" w:themeColor="text1"/>
          <w:sz w:val="20"/>
          <w:u w:val="single"/>
        </w:rPr>
      </w:pPr>
      <w:ins w:id="1421" w:author="Unknown">
        <w:r w:rsidRPr="007A2F21">
          <w:rPr>
            <w:rFonts w:ascii="Consolas" w:hAnsi="Consolas" w:cs="Consolas"/>
            <w:color w:val="000000" w:themeColor="text1"/>
            <w:sz w:val="20"/>
            <w:u w:val="single"/>
          </w:rPr>
          <w:t xml:space="preserve">   // Any number of abstract method declarations\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22" w:author="Unknown"/>
          <w:rFonts w:ascii="Consolas" w:hAnsi="Consolas" w:cs="Consolas"/>
          <w:color w:val="000000" w:themeColor="text1"/>
          <w:sz w:val="20"/>
          <w:u w:val="single"/>
        </w:rPr>
      </w:pPr>
      <w:ins w:id="1423"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424" w:author="Unknown"/>
          <w:rFonts w:ascii="Arial" w:hAnsi="Arial" w:cs="Arial"/>
          <w:color w:val="000000" w:themeColor="text1"/>
          <w:sz w:val="21"/>
          <w:szCs w:val="21"/>
          <w:u w:val="single"/>
        </w:rPr>
      </w:pPr>
      <w:ins w:id="1425" w:author="Unknown">
        <w:r w:rsidRPr="007A2F21">
          <w:rPr>
            <w:rFonts w:ascii="Arial" w:hAnsi="Arial" w:cs="Arial"/>
            <w:color w:val="000000" w:themeColor="text1"/>
            <w:sz w:val="21"/>
            <w:szCs w:val="21"/>
            <w:u w:val="single"/>
          </w:rPr>
          <w:t>Interfaces have the following properties −</w:t>
        </w:r>
      </w:ins>
    </w:p>
    <w:p w:rsidR="007F41EA" w:rsidRPr="007A2F21" w:rsidRDefault="007F41EA" w:rsidP="007F41EA">
      <w:pPr>
        <w:numPr>
          <w:ilvl w:val="0"/>
          <w:numId w:val="13"/>
        </w:numPr>
        <w:shd w:val="clear" w:color="auto" w:fill="FFFFFF"/>
        <w:spacing w:after="240" w:line="360" w:lineRule="atLeast"/>
        <w:ind w:left="318" w:right="-402"/>
        <w:jc w:val="both"/>
        <w:rPr>
          <w:ins w:id="1426" w:author="Unknown"/>
          <w:rFonts w:ascii="Arial" w:hAnsi="Arial" w:cs="Arial"/>
          <w:color w:val="000000" w:themeColor="text1"/>
          <w:sz w:val="21"/>
          <w:szCs w:val="21"/>
          <w:u w:val="single"/>
        </w:rPr>
      </w:pPr>
      <w:ins w:id="1427" w:author="Unknown">
        <w:r w:rsidRPr="007A2F21">
          <w:rPr>
            <w:rFonts w:ascii="Arial" w:hAnsi="Arial" w:cs="Arial"/>
            <w:color w:val="000000" w:themeColor="text1"/>
            <w:sz w:val="21"/>
            <w:szCs w:val="21"/>
            <w:u w:val="single"/>
          </w:rPr>
          <w:t>An interface is implicitly abstract. You do not need to use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abstract</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while declaring an interface.</w:t>
        </w:r>
      </w:ins>
    </w:p>
    <w:p w:rsidR="007F41EA" w:rsidRPr="007A2F21" w:rsidRDefault="007F41EA" w:rsidP="007F41EA">
      <w:pPr>
        <w:numPr>
          <w:ilvl w:val="0"/>
          <w:numId w:val="13"/>
        </w:numPr>
        <w:shd w:val="clear" w:color="auto" w:fill="FFFFFF"/>
        <w:spacing w:after="240" w:line="360" w:lineRule="atLeast"/>
        <w:ind w:left="318" w:right="-402"/>
        <w:jc w:val="both"/>
        <w:rPr>
          <w:ins w:id="1428" w:author="Unknown"/>
          <w:rFonts w:ascii="Arial" w:hAnsi="Arial" w:cs="Arial"/>
          <w:color w:val="000000" w:themeColor="text1"/>
          <w:sz w:val="21"/>
          <w:szCs w:val="21"/>
          <w:u w:val="single"/>
        </w:rPr>
      </w:pPr>
      <w:ins w:id="1429" w:author="Unknown">
        <w:r w:rsidRPr="007A2F21">
          <w:rPr>
            <w:rFonts w:ascii="Arial" w:hAnsi="Arial" w:cs="Arial"/>
            <w:color w:val="000000" w:themeColor="text1"/>
            <w:sz w:val="21"/>
            <w:szCs w:val="21"/>
            <w:u w:val="single"/>
          </w:rPr>
          <w:t>Each method in an interface is also implicitly abstract, so the abstract keyword is not needed.</w:t>
        </w:r>
      </w:ins>
    </w:p>
    <w:p w:rsidR="007F41EA" w:rsidRPr="007A2F21" w:rsidRDefault="007F41EA" w:rsidP="007F41EA">
      <w:pPr>
        <w:numPr>
          <w:ilvl w:val="0"/>
          <w:numId w:val="13"/>
        </w:numPr>
        <w:shd w:val="clear" w:color="auto" w:fill="FFFFFF"/>
        <w:spacing w:after="240" w:line="360" w:lineRule="atLeast"/>
        <w:ind w:left="318" w:right="-402"/>
        <w:jc w:val="both"/>
        <w:rPr>
          <w:ins w:id="1430" w:author="Unknown"/>
          <w:rFonts w:ascii="Arial" w:hAnsi="Arial" w:cs="Arial"/>
          <w:color w:val="000000" w:themeColor="text1"/>
          <w:sz w:val="21"/>
          <w:szCs w:val="21"/>
          <w:u w:val="single"/>
        </w:rPr>
      </w:pPr>
      <w:ins w:id="1431" w:author="Unknown">
        <w:r w:rsidRPr="007A2F21">
          <w:rPr>
            <w:rFonts w:ascii="Arial" w:hAnsi="Arial" w:cs="Arial"/>
            <w:color w:val="000000" w:themeColor="text1"/>
            <w:sz w:val="21"/>
            <w:szCs w:val="21"/>
            <w:u w:val="single"/>
          </w:rPr>
          <w:t>Methods in an interface are implicitly public.</w:t>
        </w:r>
      </w:ins>
    </w:p>
    <w:p w:rsidR="007F41EA" w:rsidRPr="007A2F21" w:rsidRDefault="007F41EA" w:rsidP="007F41EA">
      <w:pPr>
        <w:shd w:val="clear" w:color="auto" w:fill="FFFFFF"/>
        <w:spacing w:before="48" w:after="48" w:line="360" w:lineRule="atLeast"/>
        <w:ind w:right="-402"/>
        <w:outlineLvl w:val="2"/>
        <w:rPr>
          <w:ins w:id="1432" w:author="Unknown"/>
          <w:rFonts w:ascii="Arial" w:hAnsi="Arial" w:cs="Arial"/>
          <w:color w:val="000000" w:themeColor="text1"/>
          <w:sz w:val="27"/>
          <w:szCs w:val="27"/>
          <w:u w:val="single"/>
        </w:rPr>
      </w:pPr>
      <w:ins w:id="1433"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4" w:author="Unknown"/>
          <w:rFonts w:ascii="Consolas" w:hAnsi="Consolas" w:cs="Consolas"/>
          <w:color w:val="000000" w:themeColor="text1"/>
          <w:sz w:val="20"/>
          <w:u w:val="single"/>
        </w:rPr>
      </w:pPr>
      <w:ins w:id="1435" w:author="Unknown">
        <w:r w:rsidRPr="007A2F21">
          <w:rPr>
            <w:rFonts w:ascii="Consolas" w:hAnsi="Consolas" w:cs="Consolas"/>
            <w:color w:val="000000" w:themeColor="text1"/>
            <w:sz w:val="20"/>
            <w:u w:val="single"/>
          </w:rPr>
          <w:t>/* File name : Animal.java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6" w:author="Unknown"/>
          <w:rFonts w:ascii="Consolas" w:hAnsi="Consolas" w:cs="Consolas"/>
          <w:color w:val="000000" w:themeColor="text1"/>
          <w:sz w:val="20"/>
          <w:u w:val="single"/>
        </w:rPr>
      </w:pPr>
      <w:ins w:id="1437" w:author="Unknown">
        <w:r w:rsidRPr="007A2F21">
          <w:rPr>
            <w:rFonts w:ascii="Consolas" w:hAnsi="Consolas" w:cs="Consolas"/>
            <w:color w:val="000000" w:themeColor="text1"/>
            <w:sz w:val="20"/>
            <w:u w:val="single"/>
          </w:rPr>
          <w:t>interface Animal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8" w:author="Unknown"/>
          <w:rFonts w:ascii="Consolas" w:hAnsi="Consolas" w:cs="Consolas"/>
          <w:color w:val="000000" w:themeColor="text1"/>
          <w:sz w:val="20"/>
          <w:u w:val="single"/>
        </w:rPr>
      </w:pPr>
      <w:ins w:id="1439" w:author="Unknown">
        <w:r w:rsidRPr="007A2F21">
          <w:rPr>
            <w:rFonts w:ascii="Consolas" w:hAnsi="Consolas" w:cs="Consolas"/>
            <w:color w:val="000000" w:themeColor="text1"/>
            <w:sz w:val="20"/>
            <w:u w:val="single"/>
          </w:rPr>
          <w:t xml:space="preserve">   public void eat();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0" w:author="Unknown"/>
          <w:rFonts w:ascii="Consolas" w:hAnsi="Consolas" w:cs="Consolas"/>
          <w:color w:val="000000" w:themeColor="text1"/>
          <w:sz w:val="20"/>
          <w:u w:val="single"/>
        </w:rPr>
      </w:pPr>
      <w:ins w:id="1441" w:author="Unknown">
        <w:r w:rsidRPr="007A2F21">
          <w:rPr>
            <w:rFonts w:ascii="Consolas" w:hAnsi="Consolas" w:cs="Consolas"/>
            <w:color w:val="000000" w:themeColor="text1"/>
            <w:sz w:val="20"/>
            <w:u w:val="single"/>
          </w:rPr>
          <w:t xml:space="preserve">   public void travel();</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2" w:author="Unknown"/>
          <w:rFonts w:ascii="Consolas" w:hAnsi="Consolas" w:cs="Consolas"/>
          <w:color w:val="000000" w:themeColor="text1"/>
          <w:sz w:val="20"/>
          <w:u w:val="single"/>
        </w:rPr>
      </w:pPr>
      <w:ins w:id="1443"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before="48" w:after="48" w:line="360" w:lineRule="atLeast"/>
        <w:ind w:right="-402"/>
        <w:outlineLvl w:val="1"/>
        <w:rPr>
          <w:ins w:id="1444" w:author="Unknown"/>
          <w:rFonts w:ascii="Arial" w:hAnsi="Arial" w:cs="Arial"/>
          <w:color w:val="000000" w:themeColor="text1"/>
          <w:spacing w:val="-15"/>
          <w:sz w:val="36"/>
          <w:szCs w:val="36"/>
          <w:u w:val="single"/>
        </w:rPr>
      </w:pPr>
      <w:ins w:id="1445" w:author="Unknown">
        <w:r w:rsidRPr="007A2F21">
          <w:rPr>
            <w:rFonts w:ascii="Arial" w:hAnsi="Arial" w:cs="Arial"/>
            <w:color w:val="000000" w:themeColor="text1"/>
            <w:spacing w:val="-15"/>
            <w:sz w:val="36"/>
            <w:szCs w:val="36"/>
            <w:u w:val="single"/>
          </w:rPr>
          <w:t>Implementing Interfaces</w:t>
        </w:r>
      </w:ins>
    </w:p>
    <w:p w:rsidR="007F41EA" w:rsidRPr="007A2F21" w:rsidRDefault="007F41EA" w:rsidP="007F41EA">
      <w:pPr>
        <w:shd w:val="clear" w:color="auto" w:fill="FFFFFF"/>
        <w:spacing w:after="240" w:line="360" w:lineRule="atLeast"/>
        <w:ind w:left="-402" w:right="-402"/>
        <w:jc w:val="both"/>
        <w:rPr>
          <w:ins w:id="1446" w:author="Unknown"/>
          <w:rFonts w:ascii="Arial" w:hAnsi="Arial" w:cs="Arial"/>
          <w:color w:val="000000" w:themeColor="text1"/>
          <w:sz w:val="21"/>
          <w:szCs w:val="21"/>
          <w:u w:val="single"/>
        </w:rPr>
      </w:pPr>
      <w:ins w:id="1447" w:author="Unknown">
        <w:r w:rsidRPr="007A2F21">
          <w:rPr>
            <w:rFonts w:ascii="Arial" w:hAnsi="Arial" w:cs="Arial"/>
            <w:color w:val="000000" w:themeColor="text1"/>
            <w:sz w:val="21"/>
            <w:szCs w:val="21"/>
            <w:u w:val="single"/>
          </w:rPr>
          <w:t>When a class implements an interface, you can think of the class as signing a contract, agreeing to perform the specific behaviors of the interface. If a class does not perform all the behaviors of the interface, the class must declare itself as abstract.</w:t>
        </w:r>
      </w:ins>
    </w:p>
    <w:p w:rsidR="007F41EA" w:rsidRPr="007A2F21" w:rsidRDefault="007F41EA" w:rsidP="007F41EA">
      <w:pPr>
        <w:shd w:val="clear" w:color="auto" w:fill="FFFFFF"/>
        <w:spacing w:after="240" w:line="360" w:lineRule="atLeast"/>
        <w:ind w:left="-402" w:right="-402"/>
        <w:jc w:val="both"/>
        <w:rPr>
          <w:ins w:id="1448" w:author="Unknown"/>
          <w:rFonts w:ascii="Arial" w:hAnsi="Arial" w:cs="Arial"/>
          <w:color w:val="000000" w:themeColor="text1"/>
          <w:sz w:val="21"/>
          <w:szCs w:val="21"/>
          <w:u w:val="single"/>
        </w:rPr>
      </w:pPr>
      <w:ins w:id="1449" w:author="Unknown">
        <w:r w:rsidRPr="007A2F21">
          <w:rPr>
            <w:rFonts w:ascii="Arial" w:hAnsi="Arial" w:cs="Arial"/>
            <w:color w:val="000000" w:themeColor="text1"/>
            <w:sz w:val="21"/>
            <w:szCs w:val="21"/>
            <w:u w:val="single"/>
          </w:rPr>
          <w:t>A class uses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implements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to implement an interface. The implements keyword appears in the class declaration following the extends portion of the declaration.</w:t>
        </w:r>
      </w:ins>
    </w:p>
    <w:p w:rsidR="007F41EA" w:rsidRPr="007A2F21" w:rsidRDefault="007F41EA" w:rsidP="007F41EA">
      <w:pPr>
        <w:shd w:val="clear" w:color="auto" w:fill="FFFFFF"/>
        <w:spacing w:before="48" w:after="48" w:line="360" w:lineRule="atLeast"/>
        <w:ind w:right="-402"/>
        <w:outlineLvl w:val="2"/>
        <w:rPr>
          <w:ins w:id="1450" w:author="Unknown"/>
          <w:rFonts w:ascii="Arial" w:hAnsi="Arial" w:cs="Arial"/>
          <w:color w:val="000000" w:themeColor="text1"/>
          <w:sz w:val="27"/>
          <w:szCs w:val="27"/>
          <w:u w:val="single"/>
        </w:rPr>
      </w:pPr>
      <w:ins w:id="1451"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2" w:author="Unknown"/>
          <w:rFonts w:ascii="Consolas" w:hAnsi="Consolas" w:cs="Consolas"/>
          <w:color w:val="000000" w:themeColor="text1"/>
          <w:sz w:val="20"/>
          <w:u w:val="single"/>
        </w:rPr>
      </w:pPr>
      <w:ins w:id="1453" w:author="Unknown">
        <w:r w:rsidRPr="007A2F21">
          <w:rPr>
            <w:rFonts w:ascii="Consolas" w:hAnsi="Consolas" w:cs="Consolas"/>
            <w:color w:val="000000" w:themeColor="text1"/>
            <w:sz w:val="20"/>
            <w:u w:val="single"/>
          </w:rPr>
          <w:t>/* File name : MammalInt.java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4" w:author="Unknown"/>
          <w:rFonts w:ascii="Consolas" w:hAnsi="Consolas" w:cs="Consolas"/>
          <w:color w:val="000000" w:themeColor="text1"/>
          <w:sz w:val="20"/>
          <w:u w:val="single"/>
        </w:rPr>
      </w:pPr>
      <w:ins w:id="1455" w:author="Unknown">
        <w:r w:rsidRPr="007A2F21">
          <w:rPr>
            <w:rFonts w:ascii="Consolas" w:hAnsi="Consolas" w:cs="Consolas"/>
            <w:color w:val="000000" w:themeColor="text1"/>
            <w:sz w:val="20"/>
            <w:u w:val="single"/>
          </w:rPr>
          <w:lastRenderedPageBreak/>
          <w:t>public class MammalInt implements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6"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7" w:author="Unknown"/>
          <w:rFonts w:ascii="Consolas" w:hAnsi="Consolas" w:cs="Consolas"/>
          <w:color w:val="000000" w:themeColor="text1"/>
          <w:sz w:val="20"/>
          <w:u w:val="single"/>
        </w:rPr>
      </w:pPr>
      <w:ins w:id="1458" w:author="Unknown">
        <w:r w:rsidRPr="007A2F21">
          <w:rPr>
            <w:rFonts w:ascii="Consolas" w:hAnsi="Consolas" w:cs="Consolas"/>
            <w:color w:val="000000" w:themeColor="text1"/>
            <w:sz w:val="20"/>
            <w:u w:val="single"/>
          </w:rPr>
          <w:t xml:space="preserve">   public void eat()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59" w:author="Unknown"/>
          <w:rFonts w:ascii="Consolas" w:hAnsi="Consolas" w:cs="Consolas"/>
          <w:color w:val="000000" w:themeColor="text1"/>
          <w:sz w:val="20"/>
          <w:u w:val="single"/>
        </w:rPr>
      </w:pPr>
      <w:ins w:id="1460" w:author="Unknown">
        <w:r w:rsidRPr="007A2F21">
          <w:rPr>
            <w:rFonts w:ascii="Consolas" w:hAnsi="Consolas" w:cs="Consolas"/>
            <w:color w:val="000000" w:themeColor="text1"/>
            <w:sz w:val="20"/>
            <w:u w:val="single"/>
          </w:rPr>
          <w:t xml:space="preserve">      System.out.println("Mammal eats");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1" w:author="Unknown"/>
          <w:rFonts w:ascii="Consolas" w:hAnsi="Consolas" w:cs="Consolas"/>
          <w:color w:val="000000" w:themeColor="text1"/>
          <w:sz w:val="20"/>
          <w:u w:val="single"/>
        </w:rPr>
      </w:pPr>
      <w:ins w:id="1462"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3"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4" w:author="Unknown"/>
          <w:rFonts w:ascii="Consolas" w:hAnsi="Consolas" w:cs="Consolas"/>
          <w:color w:val="000000" w:themeColor="text1"/>
          <w:sz w:val="20"/>
          <w:u w:val="single"/>
        </w:rPr>
      </w:pPr>
      <w:ins w:id="1465" w:author="Unknown">
        <w:r w:rsidRPr="007A2F21">
          <w:rPr>
            <w:rFonts w:ascii="Consolas" w:hAnsi="Consolas" w:cs="Consolas"/>
            <w:color w:val="000000" w:themeColor="text1"/>
            <w:sz w:val="20"/>
            <w:u w:val="single"/>
          </w:rPr>
          <w:t xml:space="preserve">   public void travel()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6" w:author="Unknown"/>
          <w:rFonts w:ascii="Consolas" w:hAnsi="Consolas" w:cs="Consolas"/>
          <w:color w:val="000000" w:themeColor="text1"/>
          <w:sz w:val="20"/>
          <w:u w:val="single"/>
        </w:rPr>
      </w:pPr>
      <w:ins w:id="1467" w:author="Unknown">
        <w:r w:rsidRPr="007A2F21">
          <w:rPr>
            <w:rFonts w:ascii="Consolas" w:hAnsi="Consolas" w:cs="Consolas"/>
            <w:color w:val="000000" w:themeColor="text1"/>
            <w:sz w:val="20"/>
            <w:u w:val="single"/>
          </w:rPr>
          <w:t xml:space="preserve">      System.out.println("Mammal travels");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8" w:author="Unknown"/>
          <w:rFonts w:ascii="Consolas" w:hAnsi="Consolas" w:cs="Consolas"/>
          <w:color w:val="000000" w:themeColor="text1"/>
          <w:sz w:val="20"/>
          <w:u w:val="single"/>
        </w:rPr>
      </w:pPr>
      <w:ins w:id="1469" w:author="Unknown">
        <w:r w:rsidRPr="007A2F21">
          <w:rPr>
            <w:rFonts w:ascii="Consolas" w:hAnsi="Consolas" w:cs="Consolas"/>
            <w:color w:val="000000" w:themeColor="text1"/>
            <w:sz w:val="20"/>
            <w:u w:val="single"/>
          </w:rPr>
          <w:t xml:space="preserve">   }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0"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1" w:author="Unknown"/>
          <w:rFonts w:ascii="Consolas" w:hAnsi="Consolas" w:cs="Consolas"/>
          <w:color w:val="000000" w:themeColor="text1"/>
          <w:sz w:val="20"/>
          <w:u w:val="single"/>
        </w:rPr>
      </w:pPr>
      <w:ins w:id="1472" w:author="Unknown">
        <w:r w:rsidRPr="007A2F21">
          <w:rPr>
            <w:rFonts w:ascii="Consolas" w:hAnsi="Consolas" w:cs="Consolas"/>
            <w:color w:val="000000" w:themeColor="text1"/>
            <w:sz w:val="20"/>
            <w:u w:val="single"/>
          </w:rPr>
          <w:t xml:space="preserve">   public int noOfLegs()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3" w:author="Unknown"/>
          <w:rFonts w:ascii="Consolas" w:hAnsi="Consolas" w:cs="Consolas"/>
          <w:color w:val="000000" w:themeColor="text1"/>
          <w:sz w:val="20"/>
          <w:u w:val="single"/>
        </w:rPr>
      </w:pPr>
      <w:ins w:id="1474" w:author="Unknown">
        <w:r w:rsidRPr="007A2F21">
          <w:rPr>
            <w:rFonts w:ascii="Consolas" w:hAnsi="Consolas" w:cs="Consolas"/>
            <w:color w:val="000000" w:themeColor="text1"/>
            <w:sz w:val="20"/>
            <w:u w:val="single"/>
          </w:rPr>
          <w:t xml:space="preserve">      return 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5" w:author="Unknown"/>
          <w:rFonts w:ascii="Consolas" w:hAnsi="Consolas" w:cs="Consolas"/>
          <w:color w:val="000000" w:themeColor="text1"/>
          <w:sz w:val="20"/>
          <w:u w:val="single"/>
        </w:rPr>
      </w:pPr>
      <w:ins w:id="147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7"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8" w:author="Unknown"/>
          <w:rFonts w:ascii="Consolas" w:hAnsi="Consolas" w:cs="Consolas"/>
          <w:color w:val="000000" w:themeColor="text1"/>
          <w:sz w:val="20"/>
          <w:u w:val="single"/>
        </w:rPr>
      </w:pPr>
      <w:ins w:id="1479"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80" w:author="Unknown"/>
          <w:rFonts w:ascii="Consolas" w:hAnsi="Consolas" w:cs="Consolas"/>
          <w:color w:val="000000" w:themeColor="text1"/>
          <w:sz w:val="20"/>
          <w:u w:val="single"/>
        </w:rPr>
      </w:pPr>
      <w:ins w:id="1481" w:author="Unknown">
        <w:r w:rsidRPr="007A2F21">
          <w:rPr>
            <w:rFonts w:ascii="Consolas" w:hAnsi="Consolas" w:cs="Consolas"/>
            <w:color w:val="000000" w:themeColor="text1"/>
            <w:sz w:val="20"/>
            <w:u w:val="single"/>
          </w:rPr>
          <w:t xml:space="preserve">      MammalInt m = new MammalInt();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82" w:author="Unknown"/>
          <w:rFonts w:ascii="Consolas" w:hAnsi="Consolas" w:cs="Consolas"/>
          <w:color w:val="000000" w:themeColor="text1"/>
          <w:sz w:val="20"/>
          <w:u w:val="single"/>
        </w:rPr>
      </w:pPr>
      <w:ins w:id="1483" w:author="Unknown">
        <w:r w:rsidRPr="007A2F21">
          <w:rPr>
            <w:rFonts w:ascii="Consolas" w:hAnsi="Consolas" w:cs="Consolas"/>
            <w:color w:val="000000" w:themeColor="text1"/>
            <w:sz w:val="20"/>
            <w:u w:val="single"/>
          </w:rPr>
          <w:t xml:space="preserve">      m.eat();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84" w:author="Unknown"/>
          <w:rFonts w:ascii="Consolas" w:hAnsi="Consolas" w:cs="Consolas"/>
          <w:color w:val="000000" w:themeColor="text1"/>
          <w:sz w:val="20"/>
          <w:u w:val="single"/>
        </w:rPr>
      </w:pPr>
      <w:ins w:id="1485" w:author="Unknown">
        <w:r w:rsidRPr="007A2F21">
          <w:rPr>
            <w:rFonts w:ascii="Consolas" w:hAnsi="Consolas" w:cs="Consolas"/>
            <w:color w:val="000000" w:themeColor="text1"/>
            <w:sz w:val="20"/>
            <w:u w:val="single"/>
          </w:rPr>
          <w:t xml:space="preserve">      m.travel();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86" w:author="Unknown"/>
          <w:rFonts w:ascii="Consolas" w:hAnsi="Consolas" w:cs="Consolas"/>
          <w:color w:val="000000" w:themeColor="text1"/>
          <w:sz w:val="20"/>
          <w:u w:val="single"/>
        </w:rPr>
      </w:pPr>
      <w:ins w:id="1487"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88" w:author="Unknown"/>
          <w:rFonts w:ascii="Consolas" w:hAnsi="Consolas" w:cs="Consolas"/>
          <w:color w:val="000000" w:themeColor="text1"/>
          <w:sz w:val="20"/>
          <w:u w:val="single"/>
        </w:rPr>
      </w:pPr>
      <w:ins w:id="1489"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spacing w:after="240" w:line="360" w:lineRule="atLeast"/>
        <w:ind w:left="-402" w:right="-402"/>
        <w:jc w:val="both"/>
        <w:rPr>
          <w:ins w:id="1490" w:author="Unknown"/>
          <w:rFonts w:ascii="Arial" w:hAnsi="Arial" w:cs="Arial"/>
          <w:color w:val="000000" w:themeColor="text1"/>
          <w:sz w:val="21"/>
          <w:szCs w:val="21"/>
          <w:u w:val="single"/>
        </w:rPr>
      </w:pPr>
      <w:ins w:id="1491" w:author="Unknown">
        <w:r w:rsidRPr="007A2F21">
          <w:rPr>
            <w:rFonts w:ascii="Arial" w:hAnsi="Arial" w:cs="Arial"/>
            <w:color w:val="000000" w:themeColor="text1"/>
            <w:sz w:val="21"/>
            <w:szCs w:val="21"/>
            <w:u w:val="single"/>
          </w:rPr>
          <w:t>This will produce the following result −</w:t>
        </w:r>
      </w:ins>
    </w:p>
    <w:p w:rsidR="007F41EA" w:rsidRPr="007A2F21" w:rsidRDefault="007F41EA" w:rsidP="007F41EA">
      <w:pPr>
        <w:shd w:val="clear" w:color="auto" w:fill="FFFFFF"/>
        <w:spacing w:before="48" w:after="48" w:line="360" w:lineRule="atLeast"/>
        <w:ind w:right="-402"/>
        <w:outlineLvl w:val="2"/>
        <w:rPr>
          <w:ins w:id="1492" w:author="Unknown"/>
          <w:rFonts w:ascii="Arial" w:hAnsi="Arial" w:cs="Arial"/>
          <w:color w:val="000000" w:themeColor="text1"/>
          <w:sz w:val="27"/>
          <w:szCs w:val="27"/>
          <w:u w:val="single"/>
        </w:rPr>
      </w:pPr>
      <w:ins w:id="1493" w:author="Unknown">
        <w:r w:rsidRPr="007A2F21">
          <w:rPr>
            <w:rFonts w:ascii="Arial" w:hAnsi="Arial" w:cs="Arial"/>
            <w:color w:val="000000" w:themeColor="text1"/>
            <w:sz w:val="27"/>
            <w:szCs w:val="27"/>
            <w:u w:val="single"/>
          </w:rPr>
          <w:t>Output</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4" w:author="Unknown"/>
          <w:rFonts w:ascii="Consolas" w:hAnsi="Consolas" w:cs="Consolas"/>
          <w:color w:val="000000" w:themeColor="text1"/>
          <w:sz w:val="18"/>
          <w:szCs w:val="18"/>
          <w:u w:val="single"/>
        </w:rPr>
      </w:pPr>
      <w:ins w:id="1495" w:author="Unknown">
        <w:r w:rsidRPr="007A2F21">
          <w:rPr>
            <w:rFonts w:ascii="Consolas" w:hAnsi="Consolas" w:cs="Consolas"/>
            <w:color w:val="000000" w:themeColor="text1"/>
            <w:sz w:val="18"/>
            <w:szCs w:val="18"/>
            <w:u w:val="single"/>
          </w:rPr>
          <w:t>Mammal eats</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6" w:author="Unknown"/>
          <w:rFonts w:ascii="Consolas" w:hAnsi="Consolas" w:cs="Consolas"/>
          <w:color w:val="000000" w:themeColor="text1"/>
          <w:sz w:val="18"/>
          <w:szCs w:val="18"/>
          <w:u w:val="single"/>
        </w:rPr>
      </w:pPr>
      <w:ins w:id="1497" w:author="Unknown">
        <w:r w:rsidRPr="007A2F21">
          <w:rPr>
            <w:rFonts w:ascii="Consolas" w:hAnsi="Consolas" w:cs="Consolas"/>
            <w:color w:val="000000" w:themeColor="text1"/>
            <w:sz w:val="18"/>
            <w:szCs w:val="18"/>
            <w:u w:val="single"/>
          </w:rPr>
          <w:t>Mammal travels</w:t>
        </w:r>
      </w:ins>
    </w:p>
    <w:p w:rsidR="007F41EA" w:rsidRPr="007A2F21" w:rsidRDefault="007F41EA" w:rsidP="007F41EA">
      <w:pPr>
        <w:shd w:val="clear" w:color="auto" w:fill="FFFFFF"/>
        <w:spacing w:after="240" w:line="360" w:lineRule="atLeast"/>
        <w:ind w:left="-402" w:right="-402"/>
        <w:jc w:val="both"/>
        <w:rPr>
          <w:ins w:id="1498" w:author="Unknown"/>
          <w:rFonts w:ascii="Arial" w:hAnsi="Arial" w:cs="Arial"/>
          <w:color w:val="000000" w:themeColor="text1"/>
          <w:sz w:val="21"/>
          <w:szCs w:val="21"/>
          <w:u w:val="single"/>
        </w:rPr>
      </w:pPr>
      <w:ins w:id="1499" w:author="Unknown">
        <w:r w:rsidRPr="007A2F21">
          <w:rPr>
            <w:rFonts w:ascii="Arial" w:hAnsi="Arial" w:cs="Arial"/>
            <w:color w:val="000000" w:themeColor="text1"/>
            <w:sz w:val="21"/>
            <w:szCs w:val="21"/>
            <w:u w:val="single"/>
          </w:rPr>
          <w:t>When overriding methods defined in interfaces, there are several rules to be followed −</w:t>
        </w:r>
      </w:ins>
    </w:p>
    <w:p w:rsidR="007F41EA" w:rsidRPr="007A2F21" w:rsidRDefault="007F41EA" w:rsidP="007F41EA">
      <w:pPr>
        <w:numPr>
          <w:ilvl w:val="0"/>
          <w:numId w:val="14"/>
        </w:numPr>
        <w:shd w:val="clear" w:color="auto" w:fill="FFFFFF"/>
        <w:spacing w:after="240" w:line="360" w:lineRule="atLeast"/>
        <w:ind w:left="318" w:right="-402"/>
        <w:jc w:val="both"/>
        <w:rPr>
          <w:ins w:id="1500" w:author="Unknown"/>
          <w:rFonts w:ascii="Arial" w:hAnsi="Arial" w:cs="Arial"/>
          <w:color w:val="000000" w:themeColor="text1"/>
          <w:sz w:val="21"/>
          <w:szCs w:val="21"/>
          <w:u w:val="single"/>
        </w:rPr>
      </w:pPr>
      <w:ins w:id="1501" w:author="Unknown">
        <w:r w:rsidRPr="007A2F21">
          <w:rPr>
            <w:rFonts w:ascii="Arial" w:hAnsi="Arial" w:cs="Arial"/>
            <w:color w:val="000000" w:themeColor="text1"/>
            <w:sz w:val="21"/>
            <w:szCs w:val="21"/>
            <w:u w:val="single"/>
          </w:rPr>
          <w:t>Checked exceptions should not be declared on implementation methods other than the ones declared by the interface method or subclasses of those declared by the interface method.</w:t>
        </w:r>
      </w:ins>
    </w:p>
    <w:p w:rsidR="007F41EA" w:rsidRPr="007A2F21" w:rsidRDefault="007F41EA" w:rsidP="007F41EA">
      <w:pPr>
        <w:numPr>
          <w:ilvl w:val="0"/>
          <w:numId w:val="14"/>
        </w:numPr>
        <w:shd w:val="clear" w:color="auto" w:fill="FFFFFF"/>
        <w:spacing w:after="240" w:line="360" w:lineRule="atLeast"/>
        <w:ind w:left="318" w:right="-402"/>
        <w:jc w:val="both"/>
        <w:rPr>
          <w:ins w:id="1502" w:author="Unknown"/>
          <w:rFonts w:ascii="Arial" w:hAnsi="Arial" w:cs="Arial"/>
          <w:color w:val="000000" w:themeColor="text1"/>
          <w:sz w:val="21"/>
          <w:szCs w:val="21"/>
          <w:u w:val="single"/>
        </w:rPr>
      </w:pPr>
      <w:ins w:id="1503" w:author="Unknown">
        <w:r w:rsidRPr="007A2F21">
          <w:rPr>
            <w:rFonts w:ascii="Arial" w:hAnsi="Arial" w:cs="Arial"/>
            <w:color w:val="000000" w:themeColor="text1"/>
            <w:sz w:val="21"/>
            <w:szCs w:val="21"/>
            <w:u w:val="single"/>
          </w:rPr>
          <w:t>The signature of the interface method and the same return type or subtype should be maintained when overriding the methods.</w:t>
        </w:r>
      </w:ins>
    </w:p>
    <w:p w:rsidR="007F41EA" w:rsidRPr="007A2F21" w:rsidRDefault="007F41EA" w:rsidP="007F41EA">
      <w:pPr>
        <w:numPr>
          <w:ilvl w:val="0"/>
          <w:numId w:val="14"/>
        </w:numPr>
        <w:shd w:val="clear" w:color="auto" w:fill="FFFFFF"/>
        <w:spacing w:after="240" w:line="360" w:lineRule="atLeast"/>
        <w:ind w:left="318" w:right="-402"/>
        <w:jc w:val="both"/>
        <w:rPr>
          <w:ins w:id="1504" w:author="Unknown"/>
          <w:rFonts w:ascii="Arial" w:hAnsi="Arial" w:cs="Arial"/>
          <w:color w:val="000000" w:themeColor="text1"/>
          <w:sz w:val="21"/>
          <w:szCs w:val="21"/>
          <w:u w:val="single"/>
        </w:rPr>
      </w:pPr>
      <w:ins w:id="1505" w:author="Unknown">
        <w:r w:rsidRPr="007A2F21">
          <w:rPr>
            <w:rFonts w:ascii="Arial" w:hAnsi="Arial" w:cs="Arial"/>
            <w:color w:val="000000" w:themeColor="text1"/>
            <w:sz w:val="21"/>
            <w:szCs w:val="21"/>
            <w:u w:val="single"/>
          </w:rPr>
          <w:t>An implementation class itself can be abstract and if so, interface methods need not be implemented.</w:t>
        </w:r>
      </w:ins>
    </w:p>
    <w:p w:rsidR="007F41EA" w:rsidRPr="007A2F21" w:rsidRDefault="007F41EA" w:rsidP="007F41EA">
      <w:pPr>
        <w:shd w:val="clear" w:color="auto" w:fill="FFFFFF"/>
        <w:spacing w:after="240" w:line="360" w:lineRule="atLeast"/>
        <w:ind w:left="-402" w:right="-402"/>
        <w:jc w:val="both"/>
        <w:rPr>
          <w:ins w:id="1506" w:author="Unknown"/>
          <w:rFonts w:ascii="Arial" w:hAnsi="Arial" w:cs="Arial"/>
          <w:color w:val="000000" w:themeColor="text1"/>
          <w:sz w:val="21"/>
          <w:szCs w:val="21"/>
          <w:u w:val="single"/>
        </w:rPr>
      </w:pPr>
      <w:ins w:id="1507" w:author="Unknown">
        <w:r w:rsidRPr="007A2F21">
          <w:rPr>
            <w:rFonts w:ascii="Arial" w:hAnsi="Arial" w:cs="Arial"/>
            <w:color w:val="000000" w:themeColor="text1"/>
            <w:sz w:val="21"/>
            <w:szCs w:val="21"/>
            <w:u w:val="single"/>
          </w:rPr>
          <w:t>When implementation interfaces, there are several rules −</w:t>
        </w:r>
      </w:ins>
    </w:p>
    <w:p w:rsidR="007F41EA" w:rsidRPr="007A2F21" w:rsidRDefault="007F41EA" w:rsidP="007F41EA">
      <w:pPr>
        <w:numPr>
          <w:ilvl w:val="0"/>
          <w:numId w:val="15"/>
        </w:numPr>
        <w:shd w:val="clear" w:color="auto" w:fill="FFFFFF"/>
        <w:spacing w:after="240" w:line="360" w:lineRule="atLeast"/>
        <w:ind w:left="318" w:right="-402"/>
        <w:jc w:val="both"/>
        <w:rPr>
          <w:ins w:id="1508" w:author="Unknown"/>
          <w:rFonts w:ascii="Arial" w:hAnsi="Arial" w:cs="Arial"/>
          <w:color w:val="000000" w:themeColor="text1"/>
          <w:sz w:val="21"/>
          <w:szCs w:val="21"/>
          <w:u w:val="single"/>
        </w:rPr>
      </w:pPr>
      <w:ins w:id="1509" w:author="Unknown">
        <w:r w:rsidRPr="007A2F21">
          <w:rPr>
            <w:rFonts w:ascii="Arial" w:hAnsi="Arial" w:cs="Arial"/>
            <w:color w:val="000000" w:themeColor="text1"/>
            <w:sz w:val="21"/>
            <w:szCs w:val="21"/>
            <w:u w:val="single"/>
          </w:rPr>
          <w:lastRenderedPageBreak/>
          <w:t>A class can implement more than one interface at a time.</w:t>
        </w:r>
      </w:ins>
    </w:p>
    <w:p w:rsidR="007F41EA" w:rsidRPr="007A2F21" w:rsidRDefault="007F41EA" w:rsidP="007F41EA">
      <w:pPr>
        <w:numPr>
          <w:ilvl w:val="0"/>
          <w:numId w:val="15"/>
        </w:numPr>
        <w:shd w:val="clear" w:color="auto" w:fill="FFFFFF"/>
        <w:spacing w:after="240" w:line="360" w:lineRule="atLeast"/>
        <w:ind w:left="318" w:right="-402"/>
        <w:jc w:val="both"/>
        <w:rPr>
          <w:ins w:id="1510" w:author="Unknown"/>
          <w:rFonts w:ascii="Arial" w:hAnsi="Arial" w:cs="Arial"/>
          <w:color w:val="000000" w:themeColor="text1"/>
          <w:sz w:val="21"/>
          <w:szCs w:val="21"/>
          <w:u w:val="single"/>
        </w:rPr>
      </w:pPr>
      <w:ins w:id="1511" w:author="Unknown">
        <w:r w:rsidRPr="007A2F21">
          <w:rPr>
            <w:rFonts w:ascii="Arial" w:hAnsi="Arial" w:cs="Arial"/>
            <w:color w:val="000000" w:themeColor="text1"/>
            <w:sz w:val="21"/>
            <w:szCs w:val="21"/>
            <w:u w:val="single"/>
          </w:rPr>
          <w:t>A class can extend only one class, but implement many interfaces.</w:t>
        </w:r>
      </w:ins>
    </w:p>
    <w:p w:rsidR="007F41EA" w:rsidRPr="007A2F21" w:rsidRDefault="007F41EA" w:rsidP="007F41EA">
      <w:pPr>
        <w:numPr>
          <w:ilvl w:val="0"/>
          <w:numId w:val="15"/>
        </w:numPr>
        <w:shd w:val="clear" w:color="auto" w:fill="FFFFFF"/>
        <w:spacing w:after="240" w:line="360" w:lineRule="atLeast"/>
        <w:ind w:left="318" w:right="-402"/>
        <w:jc w:val="both"/>
        <w:rPr>
          <w:ins w:id="1512" w:author="Unknown"/>
          <w:rFonts w:ascii="Arial" w:hAnsi="Arial" w:cs="Arial"/>
          <w:color w:val="000000" w:themeColor="text1"/>
          <w:sz w:val="21"/>
          <w:szCs w:val="21"/>
          <w:u w:val="single"/>
        </w:rPr>
      </w:pPr>
      <w:ins w:id="1513" w:author="Unknown">
        <w:r w:rsidRPr="007A2F21">
          <w:rPr>
            <w:rFonts w:ascii="Arial" w:hAnsi="Arial" w:cs="Arial"/>
            <w:color w:val="000000" w:themeColor="text1"/>
            <w:sz w:val="21"/>
            <w:szCs w:val="21"/>
            <w:u w:val="single"/>
          </w:rPr>
          <w:t>An interface can extend another interface, in a similar way as a class can extend another class.</w:t>
        </w:r>
      </w:ins>
    </w:p>
    <w:p w:rsidR="007F41EA" w:rsidRPr="007A2F21" w:rsidRDefault="007F41EA" w:rsidP="007F41EA">
      <w:pPr>
        <w:shd w:val="clear" w:color="auto" w:fill="FFFFFF"/>
        <w:spacing w:before="48" w:after="48" w:line="360" w:lineRule="atLeast"/>
        <w:ind w:right="-402"/>
        <w:outlineLvl w:val="1"/>
        <w:rPr>
          <w:ins w:id="1514" w:author="Unknown"/>
          <w:rFonts w:ascii="Arial" w:hAnsi="Arial" w:cs="Arial"/>
          <w:color w:val="000000" w:themeColor="text1"/>
          <w:spacing w:val="-15"/>
          <w:sz w:val="36"/>
          <w:szCs w:val="36"/>
          <w:u w:val="single"/>
        </w:rPr>
      </w:pPr>
      <w:ins w:id="1515" w:author="Unknown">
        <w:r w:rsidRPr="007A2F21">
          <w:rPr>
            <w:rFonts w:ascii="Arial" w:hAnsi="Arial" w:cs="Arial"/>
            <w:color w:val="000000" w:themeColor="text1"/>
            <w:spacing w:val="-15"/>
            <w:sz w:val="36"/>
            <w:szCs w:val="36"/>
            <w:u w:val="single"/>
          </w:rPr>
          <w:t>Extending Interfaces</w:t>
        </w:r>
      </w:ins>
    </w:p>
    <w:p w:rsidR="007F41EA" w:rsidRPr="007A2F21" w:rsidRDefault="007F41EA" w:rsidP="007F41EA">
      <w:pPr>
        <w:shd w:val="clear" w:color="auto" w:fill="FFFFFF"/>
        <w:spacing w:after="240" w:line="360" w:lineRule="atLeast"/>
        <w:ind w:left="-402" w:right="-402"/>
        <w:jc w:val="both"/>
        <w:rPr>
          <w:ins w:id="1516" w:author="Unknown"/>
          <w:rFonts w:ascii="Arial" w:hAnsi="Arial" w:cs="Arial"/>
          <w:color w:val="000000" w:themeColor="text1"/>
          <w:sz w:val="21"/>
          <w:szCs w:val="21"/>
          <w:u w:val="single"/>
        </w:rPr>
      </w:pPr>
      <w:ins w:id="1517" w:author="Unknown">
        <w:r w:rsidRPr="007A2F21">
          <w:rPr>
            <w:rFonts w:ascii="Arial" w:hAnsi="Arial" w:cs="Arial"/>
            <w:color w:val="000000" w:themeColor="text1"/>
            <w:sz w:val="21"/>
            <w:szCs w:val="21"/>
            <w:u w:val="single"/>
          </w:rPr>
          <w:t>An interface can extend another interface in the same way that a class can extend another class. The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extends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keyword is used to extend an interface, and the child interface inherits the methods of the parent interface.</w:t>
        </w:r>
      </w:ins>
    </w:p>
    <w:p w:rsidR="007F41EA" w:rsidRPr="007A2F21" w:rsidRDefault="007F41EA" w:rsidP="007F41EA">
      <w:pPr>
        <w:shd w:val="clear" w:color="auto" w:fill="FFFFFF"/>
        <w:spacing w:after="240" w:line="360" w:lineRule="atLeast"/>
        <w:ind w:left="-402" w:right="-402"/>
        <w:jc w:val="both"/>
        <w:rPr>
          <w:ins w:id="1518" w:author="Unknown"/>
          <w:rFonts w:ascii="Arial" w:hAnsi="Arial" w:cs="Arial"/>
          <w:color w:val="000000" w:themeColor="text1"/>
          <w:sz w:val="21"/>
          <w:szCs w:val="21"/>
          <w:u w:val="single"/>
        </w:rPr>
      </w:pPr>
      <w:ins w:id="1519" w:author="Unknown">
        <w:r w:rsidRPr="007A2F21">
          <w:rPr>
            <w:rFonts w:ascii="Arial" w:hAnsi="Arial" w:cs="Arial"/>
            <w:color w:val="000000" w:themeColor="text1"/>
            <w:sz w:val="21"/>
            <w:szCs w:val="21"/>
            <w:u w:val="single"/>
          </w:rPr>
          <w:t>The following Sports interface is extended by Hockey and Football interfaces.</w:t>
        </w:r>
      </w:ins>
    </w:p>
    <w:p w:rsidR="007F41EA" w:rsidRPr="007A2F21" w:rsidRDefault="007F41EA" w:rsidP="007F41EA">
      <w:pPr>
        <w:shd w:val="clear" w:color="auto" w:fill="FFFFFF"/>
        <w:spacing w:before="48" w:after="48" w:line="360" w:lineRule="atLeast"/>
        <w:ind w:right="-402"/>
        <w:outlineLvl w:val="2"/>
        <w:rPr>
          <w:ins w:id="1520" w:author="Unknown"/>
          <w:rFonts w:ascii="Arial" w:hAnsi="Arial" w:cs="Arial"/>
          <w:color w:val="000000" w:themeColor="text1"/>
          <w:sz w:val="27"/>
          <w:szCs w:val="27"/>
          <w:u w:val="single"/>
        </w:rPr>
      </w:pPr>
      <w:ins w:id="1521"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2" w:author="Unknown"/>
          <w:rFonts w:ascii="Consolas" w:hAnsi="Consolas" w:cs="Consolas"/>
          <w:color w:val="000000" w:themeColor="text1"/>
          <w:sz w:val="20"/>
          <w:u w:val="single"/>
        </w:rPr>
      </w:pPr>
      <w:ins w:id="1523" w:author="Unknown">
        <w:r w:rsidRPr="007A2F21">
          <w:rPr>
            <w:rFonts w:ascii="Consolas" w:hAnsi="Consolas" w:cs="Consolas"/>
            <w:color w:val="000000" w:themeColor="text1"/>
            <w:sz w:val="20"/>
            <w:u w:val="single"/>
          </w:rPr>
          <w:t>// Filename: Sports.java</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4" w:author="Unknown"/>
          <w:rFonts w:ascii="Consolas" w:hAnsi="Consolas" w:cs="Consolas"/>
          <w:color w:val="000000" w:themeColor="text1"/>
          <w:sz w:val="20"/>
          <w:u w:val="single"/>
        </w:rPr>
      </w:pPr>
      <w:ins w:id="1525" w:author="Unknown">
        <w:r w:rsidRPr="007A2F21">
          <w:rPr>
            <w:rFonts w:ascii="Consolas" w:hAnsi="Consolas" w:cs="Consolas"/>
            <w:color w:val="000000" w:themeColor="text1"/>
            <w:sz w:val="20"/>
            <w:u w:val="single"/>
          </w:rPr>
          <w:t>public interface Sports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6" w:author="Unknown"/>
          <w:rFonts w:ascii="Consolas" w:hAnsi="Consolas" w:cs="Consolas"/>
          <w:color w:val="000000" w:themeColor="text1"/>
          <w:sz w:val="20"/>
          <w:u w:val="single"/>
        </w:rPr>
      </w:pPr>
      <w:ins w:id="1527" w:author="Unknown">
        <w:r w:rsidRPr="007A2F21">
          <w:rPr>
            <w:rFonts w:ascii="Consolas" w:hAnsi="Consolas" w:cs="Consolas"/>
            <w:color w:val="000000" w:themeColor="text1"/>
            <w:sz w:val="20"/>
            <w:u w:val="single"/>
          </w:rPr>
          <w:t xml:space="preserve">   public void setHomeTeam(String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28" w:author="Unknown"/>
          <w:rFonts w:ascii="Consolas" w:hAnsi="Consolas" w:cs="Consolas"/>
          <w:color w:val="000000" w:themeColor="text1"/>
          <w:sz w:val="20"/>
          <w:u w:val="single"/>
        </w:rPr>
      </w:pPr>
      <w:ins w:id="1529" w:author="Unknown">
        <w:r w:rsidRPr="007A2F21">
          <w:rPr>
            <w:rFonts w:ascii="Consolas" w:hAnsi="Consolas" w:cs="Consolas"/>
            <w:color w:val="000000" w:themeColor="text1"/>
            <w:sz w:val="20"/>
            <w:u w:val="single"/>
          </w:rPr>
          <w:t xml:space="preserve">   public void setVisitingTeam(String name);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0" w:author="Unknown"/>
          <w:rFonts w:ascii="Consolas" w:hAnsi="Consolas" w:cs="Consolas"/>
          <w:color w:val="000000" w:themeColor="text1"/>
          <w:sz w:val="20"/>
          <w:u w:val="single"/>
        </w:rPr>
      </w:pPr>
      <w:ins w:id="1531"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2"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3" w:author="Unknown"/>
          <w:rFonts w:ascii="Consolas" w:hAnsi="Consolas" w:cs="Consolas"/>
          <w:color w:val="000000" w:themeColor="text1"/>
          <w:sz w:val="20"/>
          <w:u w:val="single"/>
        </w:rPr>
      </w:pPr>
      <w:ins w:id="1534" w:author="Unknown">
        <w:r w:rsidRPr="007A2F21">
          <w:rPr>
            <w:rFonts w:ascii="Consolas" w:hAnsi="Consolas" w:cs="Consolas"/>
            <w:color w:val="000000" w:themeColor="text1"/>
            <w:sz w:val="20"/>
            <w:u w:val="single"/>
          </w:rPr>
          <w:t>// Filename: Football.java</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5" w:author="Unknown"/>
          <w:rFonts w:ascii="Consolas" w:hAnsi="Consolas" w:cs="Consolas"/>
          <w:color w:val="000000" w:themeColor="text1"/>
          <w:sz w:val="20"/>
          <w:u w:val="single"/>
        </w:rPr>
      </w:pPr>
      <w:ins w:id="1536" w:author="Unknown">
        <w:r w:rsidRPr="007A2F21">
          <w:rPr>
            <w:rFonts w:ascii="Consolas" w:hAnsi="Consolas" w:cs="Consolas"/>
            <w:color w:val="000000" w:themeColor="text1"/>
            <w:sz w:val="20"/>
            <w:u w:val="single"/>
          </w:rPr>
          <w:t>public interface Football extends Sports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7" w:author="Unknown"/>
          <w:rFonts w:ascii="Consolas" w:hAnsi="Consolas" w:cs="Consolas"/>
          <w:color w:val="000000" w:themeColor="text1"/>
          <w:sz w:val="20"/>
          <w:u w:val="single"/>
        </w:rPr>
      </w:pPr>
      <w:ins w:id="1538" w:author="Unknown">
        <w:r w:rsidRPr="007A2F21">
          <w:rPr>
            <w:rFonts w:ascii="Consolas" w:hAnsi="Consolas" w:cs="Consolas"/>
            <w:color w:val="000000" w:themeColor="text1"/>
            <w:sz w:val="20"/>
            <w:u w:val="single"/>
          </w:rPr>
          <w:t xml:space="preserve">   public void homeTeamScored(int points);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39" w:author="Unknown"/>
          <w:rFonts w:ascii="Consolas" w:hAnsi="Consolas" w:cs="Consolas"/>
          <w:color w:val="000000" w:themeColor="text1"/>
          <w:sz w:val="20"/>
          <w:u w:val="single"/>
        </w:rPr>
      </w:pPr>
      <w:ins w:id="1540" w:author="Unknown">
        <w:r w:rsidRPr="007A2F21">
          <w:rPr>
            <w:rFonts w:ascii="Consolas" w:hAnsi="Consolas" w:cs="Consolas"/>
            <w:color w:val="000000" w:themeColor="text1"/>
            <w:sz w:val="20"/>
            <w:u w:val="single"/>
          </w:rPr>
          <w:t xml:space="preserve">   public void visitingTeamScored(int points);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1" w:author="Unknown"/>
          <w:rFonts w:ascii="Consolas" w:hAnsi="Consolas" w:cs="Consolas"/>
          <w:color w:val="000000" w:themeColor="text1"/>
          <w:sz w:val="20"/>
          <w:u w:val="single"/>
        </w:rPr>
      </w:pPr>
      <w:ins w:id="1542" w:author="Unknown">
        <w:r w:rsidRPr="007A2F21">
          <w:rPr>
            <w:rFonts w:ascii="Consolas" w:hAnsi="Consolas" w:cs="Consolas"/>
            <w:color w:val="000000" w:themeColor="text1"/>
            <w:sz w:val="20"/>
            <w:u w:val="single"/>
          </w:rPr>
          <w:t xml:space="preserve">   public void endOfQuarter(int quarter);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3" w:author="Unknown"/>
          <w:rFonts w:ascii="Consolas" w:hAnsi="Consolas" w:cs="Consolas"/>
          <w:color w:val="000000" w:themeColor="text1"/>
          <w:sz w:val="20"/>
          <w:u w:val="single"/>
        </w:rPr>
      </w:pPr>
      <w:ins w:id="1544"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5"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6" w:author="Unknown"/>
          <w:rFonts w:ascii="Consolas" w:hAnsi="Consolas" w:cs="Consolas"/>
          <w:color w:val="000000" w:themeColor="text1"/>
          <w:sz w:val="20"/>
          <w:u w:val="single"/>
        </w:rPr>
      </w:pPr>
      <w:ins w:id="1547" w:author="Unknown">
        <w:r w:rsidRPr="007A2F21">
          <w:rPr>
            <w:rFonts w:ascii="Consolas" w:hAnsi="Consolas" w:cs="Consolas"/>
            <w:color w:val="000000" w:themeColor="text1"/>
            <w:sz w:val="20"/>
            <w:u w:val="single"/>
          </w:rPr>
          <w:t>// Filename: Hockey.java</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8" w:author="Unknown"/>
          <w:rFonts w:ascii="Consolas" w:hAnsi="Consolas" w:cs="Consolas"/>
          <w:color w:val="000000" w:themeColor="text1"/>
          <w:sz w:val="20"/>
          <w:u w:val="single"/>
        </w:rPr>
      </w:pPr>
      <w:ins w:id="1549" w:author="Unknown">
        <w:r w:rsidRPr="007A2F21">
          <w:rPr>
            <w:rFonts w:ascii="Consolas" w:hAnsi="Consolas" w:cs="Consolas"/>
            <w:color w:val="000000" w:themeColor="text1"/>
            <w:sz w:val="20"/>
            <w:u w:val="single"/>
          </w:rPr>
          <w:t>public interface Hockey extends Sports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0" w:author="Unknown"/>
          <w:rFonts w:ascii="Consolas" w:hAnsi="Consolas" w:cs="Consolas"/>
          <w:color w:val="000000" w:themeColor="text1"/>
          <w:sz w:val="20"/>
          <w:u w:val="single"/>
        </w:rPr>
      </w:pPr>
      <w:ins w:id="1551" w:author="Unknown">
        <w:r w:rsidRPr="007A2F21">
          <w:rPr>
            <w:rFonts w:ascii="Consolas" w:hAnsi="Consolas" w:cs="Consolas"/>
            <w:color w:val="000000" w:themeColor="text1"/>
            <w:sz w:val="20"/>
            <w:u w:val="single"/>
          </w:rPr>
          <w:t xml:space="preserve">   public void homeGoalScored();</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2" w:author="Unknown"/>
          <w:rFonts w:ascii="Consolas" w:hAnsi="Consolas" w:cs="Consolas"/>
          <w:color w:val="000000" w:themeColor="text1"/>
          <w:sz w:val="20"/>
          <w:u w:val="single"/>
        </w:rPr>
      </w:pPr>
      <w:ins w:id="1553" w:author="Unknown">
        <w:r w:rsidRPr="007A2F21">
          <w:rPr>
            <w:rFonts w:ascii="Consolas" w:hAnsi="Consolas" w:cs="Consolas"/>
            <w:color w:val="000000" w:themeColor="text1"/>
            <w:sz w:val="20"/>
            <w:u w:val="single"/>
          </w:rPr>
          <w:t xml:space="preserve">   public void visitingGoalScored();</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4" w:author="Unknown"/>
          <w:rFonts w:ascii="Consolas" w:hAnsi="Consolas" w:cs="Consolas"/>
          <w:color w:val="000000" w:themeColor="text1"/>
          <w:sz w:val="20"/>
          <w:u w:val="single"/>
        </w:rPr>
      </w:pPr>
      <w:ins w:id="1555" w:author="Unknown">
        <w:r w:rsidRPr="007A2F21">
          <w:rPr>
            <w:rFonts w:ascii="Consolas" w:hAnsi="Consolas" w:cs="Consolas"/>
            <w:color w:val="000000" w:themeColor="text1"/>
            <w:sz w:val="20"/>
            <w:u w:val="single"/>
          </w:rPr>
          <w:t xml:space="preserve">   public void endOfPeriod(int period);</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6" w:author="Unknown"/>
          <w:rFonts w:ascii="Consolas" w:hAnsi="Consolas" w:cs="Consolas"/>
          <w:color w:val="000000" w:themeColor="text1"/>
          <w:sz w:val="20"/>
          <w:u w:val="single"/>
        </w:rPr>
      </w:pPr>
      <w:ins w:id="1557" w:author="Unknown">
        <w:r w:rsidRPr="007A2F21">
          <w:rPr>
            <w:rFonts w:ascii="Consolas" w:hAnsi="Consolas" w:cs="Consolas"/>
            <w:color w:val="000000" w:themeColor="text1"/>
            <w:sz w:val="20"/>
            <w:u w:val="single"/>
          </w:rPr>
          <w:t xml:space="preserve">   public void overtimePeriod(int ot);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58" w:author="Unknown"/>
          <w:rFonts w:ascii="Consolas" w:hAnsi="Consolas" w:cs="Consolas"/>
          <w:color w:val="000000" w:themeColor="text1"/>
          <w:sz w:val="20"/>
          <w:u w:val="single"/>
        </w:rPr>
      </w:pPr>
      <w:ins w:id="1559"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560" w:author="Unknown"/>
          <w:rFonts w:ascii="Arial" w:hAnsi="Arial" w:cs="Arial"/>
          <w:color w:val="000000" w:themeColor="text1"/>
          <w:sz w:val="21"/>
          <w:szCs w:val="21"/>
          <w:u w:val="single"/>
        </w:rPr>
      </w:pPr>
      <w:ins w:id="1561" w:author="Unknown">
        <w:r w:rsidRPr="007A2F21">
          <w:rPr>
            <w:rFonts w:ascii="Arial" w:hAnsi="Arial" w:cs="Arial"/>
            <w:color w:val="000000" w:themeColor="text1"/>
            <w:sz w:val="21"/>
            <w:szCs w:val="21"/>
            <w:u w:val="single"/>
          </w:rPr>
          <w:lastRenderedPageBreak/>
          <w:t>The Hockey interface has four methods, but it inherits two from Sports; thus, a class that implements Hockey needs to implement all six methods. Similarly, a class that implements Football needs to define the three methods from Football and the two methods from Sports.</w:t>
        </w:r>
      </w:ins>
    </w:p>
    <w:p w:rsidR="007F41EA" w:rsidRPr="007A2F21" w:rsidRDefault="007F41EA" w:rsidP="007F41EA">
      <w:pPr>
        <w:shd w:val="clear" w:color="auto" w:fill="FFFFFF"/>
        <w:spacing w:before="48" w:after="48" w:line="360" w:lineRule="atLeast"/>
        <w:ind w:right="-402"/>
        <w:outlineLvl w:val="1"/>
        <w:rPr>
          <w:ins w:id="1562" w:author="Unknown"/>
          <w:rFonts w:ascii="Arial" w:hAnsi="Arial" w:cs="Arial"/>
          <w:color w:val="000000" w:themeColor="text1"/>
          <w:spacing w:val="-15"/>
          <w:sz w:val="36"/>
          <w:szCs w:val="36"/>
          <w:u w:val="single"/>
        </w:rPr>
      </w:pPr>
      <w:ins w:id="1563" w:author="Unknown">
        <w:r w:rsidRPr="007A2F21">
          <w:rPr>
            <w:rFonts w:ascii="Arial" w:hAnsi="Arial" w:cs="Arial"/>
            <w:color w:val="000000" w:themeColor="text1"/>
            <w:spacing w:val="-15"/>
            <w:sz w:val="36"/>
            <w:szCs w:val="36"/>
            <w:u w:val="single"/>
          </w:rPr>
          <w:t>Extending Multiple Interfaces</w:t>
        </w:r>
      </w:ins>
    </w:p>
    <w:p w:rsidR="007F41EA" w:rsidRPr="007A2F21" w:rsidRDefault="007F41EA" w:rsidP="007F41EA">
      <w:pPr>
        <w:shd w:val="clear" w:color="auto" w:fill="FFFFFF"/>
        <w:spacing w:after="240" w:line="360" w:lineRule="atLeast"/>
        <w:ind w:left="-402" w:right="-402"/>
        <w:jc w:val="both"/>
        <w:rPr>
          <w:ins w:id="1564" w:author="Unknown"/>
          <w:rFonts w:ascii="Arial" w:hAnsi="Arial" w:cs="Arial"/>
          <w:color w:val="000000" w:themeColor="text1"/>
          <w:sz w:val="21"/>
          <w:szCs w:val="21"/>
          <w:u w:val="single"/>
        </w:rPr>
      </w:pPr>
      <w:ins w:id="1565" w:author="Unknown">
        <w:r w:rsidRPr="007A2F21">
          <w:rPr>
            <w:rFonts w:ascii="Arial" w:hAnsi="Arial" w:cs="Arial"/>
            <w:color w:val="000000" w:themeColor="text1"/>
            <w:sz w:val="21"/>
            <w:szCs w:val="21"/>
            <w:u w:val="single"/>
          </w:rPr>
          <w:t>A Java class can only extend one parent class. Multiple inheritance is not allowed. Interfaces are not classes, however, and an interface can extend more than one parent interface.</w:t>
        </w:r>
      </w:ins>
    </w:p>
    <w:p w:rsidR="007F41EA" w:rsidRPr="007A2F21" w:rsidRDefault="007F41EA" w:rsidP="007F41EA">
      <w:pPr>
        <w:shd w:val="clear" w:color="auto" w:fill="FFFFFF"/>
        <w:spacing w:after="240" w:line="360" w:lineRule="atLeast"/>
        <w:ind w:left="-402" w:right="-402"/>
        <w:jc w:val="both"/>
        <w:rPr>
          <w:ins w:id="1566" w:author="Unknown"/>
          <w:rFonts w:ascii="Arial" w:hAnsi="Arial" w:cs="Arial"/>
          <w:color w:val="000000" w:themeColor="text1"/>
          <w:sz w:val="21"/>
          <w:szCs w:val="21"/>
          <w:u w:val="single"/>
        </w:rPr>
      </w:pPr>
      <w:ins w:id="1567" w:author="Unknown">
        <w:r w:rsidRPr="007A2F21">
          <w:rPr>
            <w:rFonts w:ascii="Arial" w:hAnsi="Arial" w:cs="Arial"/>
            <w:color w:val="000000" w:themeColor="text1"/>
            <w:sz w:val="21"/>
            <w:szCs w:val="21"/>
            <w:u w:val="single"/>
          </w:rPr>
          <w:t>The extends keyword is used once, and the parent interfaces are declared in a comma-separated list.</w:t>
        </w:r>
      </w:ins>
    </w:p>
    <w:p w:rsidR="007F41EA" w:rsidRPr="007A2F21" w:rsidRDefault="007F41EA" w:rsidP="007F41EA">
      <w:pPr>
        <w:shd w:val="clear" w:color="auto" w:fill="FFFFFF"/>
        <w:spacing w:after="240" w:line="360" w:lineRule="atLeast"/>
        <w:ind w:left="-402" w:right="-402"/>
        <w:jc w:val="both"/>
        <w:rPr>
          <w:ins w:id="1568" w:author="Unknown"/>
          <w:rFonts w:ascii="Arial" w:hAnsi="Arial" w:cs="Arial"/>
          <w:color w:val="000000" w:themeColor="text1"/>
          <w:sz w:val="21"/>
          <w:szCs w:val="21"/>
          <w:u w:val="single"/>
        </w:rPr>
      </w:pPr>
      <w:ins w:id="1569" w:author="Unknown">
        <w:r w:rsidRPr="007A2F21">
          <w:rPr>
            <w:rFonts w:ascii="Arial" w:hAnsi="Arial" w:cs="Arial"/>
            <w:color w:val="000000" w:themeColor="text1"/>
            <w:sz w:val="21"/>
            <w:szCs w:val="21"/>
            <w:u w:val="single"/>
          </w:rPr>
          <w:t>For example, if the Hockey interface extended both Sports and Event, it would be declared as −</w:t>
        </w:r>
      </w:ins>
    </w:p>
    <w:p w:rsidR="007F41EA" w:rsidRPr="007A2F21" w:rsidRDefault="007F41EA" w:rsidP="007F41EA">
      <w:pPr>
        <w:shd w:val="clear" w:color="auto" w:fill="FFFFFF"/>
        <w:spacing w:before="48" w:after="48" w:line="360" w:lineRule="atLeast"/>
        <w:ind w:right="-402"/>
        <w:outlineLvl w:val="2"/>
        <w:rPr>
          <w:ins w:id="1570" w:author="Unknown"/>
          <w:rFonts w:ascii="Arial" w:hAnsi="Arial" w:cs="Arial"/>
          <w:color w:val="000000" w:themeColor="text1"/>
          <w:sz w:val="27"/>
          <w:szCs w:val="27"/>
          <w:u w:val="single"/>
        </w:rPr>
      </w:pPr>
      <w:ins w:id="1571"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72" w:author="Unknown"/>
          <w:rFonts w:ascii="Consolas" w:hAnsi="Consolas" w:cs="Consolas"/>
          <w:color w:val="000000" w:themeColor="text1"/>
          <w:sz w:val="20"/>
          <w:u w:val="single"/>
        </w:rPr>
      </w:pPr>
      <w:ins w:id="1573" w:author="Unknown">
        <w:r w:rsidRPr="007A2F21">
          <w:rPr>
            <w:rFonts w:ascii="Consolas" w:hAnsi="Consolas" w:cs="Consolas"/>
            <w:color w:val="000000" w:themeColor="text1"/>
            <w:sz w:val="20"/>
            <w:u w:val="single"/>
          </w:rPr>
          <w:t>public interface Hockey extends Sports, Event</w:t>
        </w:r>
      </w:ins>
    </w:p>
    <w:p w:rsidR="007F41EA" w:rsidRPr="007A2F21" w:rsidRDefault="007F41EA" w:rsidP="007F41EA">
      <w:pPr>
        <w:shd w:val="clear" w:color="auto" w:fill="FFFFFF"/>
        <w:spacing w:before="48" w:after="48" w:line="360" w:lineRule="atLeast"/>
        <w:ind w:right="-402"/>
        <w:outlineLvl w:val="1"/>
        <w:rPr>
          <w:ins w:id="1574" w:author="Unknown"/>
          <w:rFonts w:ascii="Arial" w:hAnsi="Arial" w:cs="Arial"/>
          <w:color w:val="000000" w:themeColor="text1"/>
          <w:spacing w:val="-15"/>
          <w:sz w:val="36"/>
          <w:szCs w:val="36"/>
          <w:u w:val="single"/>
        </w:rPr>
      </w:pPr>
      <w:ins w:id="1575" w:author="Unknown">
        <w:r w:rsidRPr="007A2F21">
          <w:rPr>
            <w:rFonts w:ascii="Arial" w:hAnsi="Arial" w:cs="Arial"/>
            <w:color w:val="000000" w:themeColor="text1"/>
            <w:spacing w:val="-15"/>
            <w:sz w:val="36"/>
            <w:szCs w:val="36"/>
            <w:u w:val="single"/>
          </w:rPr>
          <w:t>Tagging Interfaces</w:t>
        </w:r>
      </w:ins>
    </w:p>
    <w:p w:rsidR="007F41EA" w:rsidRPr="007A2F21" w:rsidRDefault="007F41EA" w:rsidP="007F41EA">
      <w:pPr>
        <w:shd w:val="clear" w:color="auto" w:fill="FFFFFF"/>
        <w:spacing w:after="240" w:line="360" w:lineRule="atLeast"/>
        <w:ind w:left="-402" w:right="-402"/>
        <w:jc w:val="both"/>
        <w:rPr>
          <w:ins w:id="1576" w:author="Unknown"/>
          <w:rFonts w:ascii="Arial" w:hAnsi="Arial" w:cs="Arial"/>
          <w:color w:val="000000" w:themeColor="text1"/>
          <w:sz w:val="21"/>
          <w:szCs w:val="21"/>
          <w:u w:val="single"/>
        </w:rPr>
      </w:pPr>
      <w:ins w:id="1577" w:author="Unknown">
        <w:r w:rsidRPr="007A2F21">
          <w:rPr>
            <w:rFonts w:ascii="Arial" w:hAnsi="Arial" w:cs="Arial"/>
            <w:color w:val="000000" w:themeColor="text1"/>
            <w:sz w:val="21"/>
            <w:szCs w:val="21"/>
            <w:u w:val="single"/>
          </w:rPr>
          <w:t>The most common use of extending interfaces occurs when the parent interface does not contain any methods. For example, the MouseListener interface in the java.awt.event package extended java.util.EventListener, which is defined as −</w:t>
        </w:r>
      </w:ins>
    </w:p>
    <w:p w:rsidR="007F41EA" w:rsidRPr="007A2F21" w:rsidRDefault="007F41EA" w:rsidP="007F41EA">
      <w:pPr>
        <w:shd w:val="clear" w:color="auto" w:fill="FFFFFF"/>
        <w:spacing w:before="48" w:after="48" w:line="360" w:lineRule="atLeast"/>
        <w:ind w:right="-402"/>
        <w:outlineLvl w:val="2"/>
        <w:rPr>
          <w:ins w:id="1578" w:author="Unknown"/>
          <w:rFonts w:ascii="Arial" w:hAnsi="Arial" w:cs="Arial"/>
          <w:color w:val="000000" w:themeColor="text1"/>
          <w:sz w:val="27"/>
          <w:szCs w:val="27"/>
          <w:u w:val="single"/>
        </w:rPr>
      </w:pPr>
      <w:ins w:id="1579"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0" w:author="Unknown"/>
          <w:rFonts w:ascii="Consolas" w:hAnsi="Consolas" w:cs="Consolas"/>
          <w:color w:val="000000" w:themeColor="text1"/>
          <w:sz w:val="20"/>
          <w:u w:val="single"/>
        </w:rPr>
      </w:pPr>
      <w:ins w:id="1581" w:author="Unknown">
        <w:r w:rsidRPr="007A2F21">
          <w:rPr>
            <w:rFonts w:ascii="Consolas" w:hAnsi="Consolas" w:cs="Consolas"/>
            <w:color w:val="000000" w:themeColor="text1"/>
            <w:sz w:val="20"/>
            <w:u w:val="single"/>
          </w:rPr>
          <w:t>package java.util;</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2" w:author="Unknown"/>
          <w:rFonts w:ascii="Consolas" w:hAnsi="Consolas" w:cs="Consolas"/>
          <w:color w:val="000000" w:themeColor="text1"/>
          <w:sz w:val="20"/>
          <w:u w:val="single"/>
        </w:rPr>
      </w:pPr>
      <w:ins w:id="1583" w:author="Unknown">
        <w:r w:rsidRPr="007A2F21">
          <w:rPr>
            <w:rFonts w:ascii="Consolas" w:hAnsi="Consolas" w:cs="Consolas"/>
            <w:color w:val="000000" w:themeColor="text1"/>
            <w:sz w:val="20"/>
            <w:u w:val="single"/>
          </w:rPr>
          <w:t>public interface EventListener</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4" w:author="Unknown"/>
          <w:rFonts w:ascii="Consolas" w:hAnsi="Consolas" w:cs="Consolas"/>
          <w:color w:val="000000" w:themeColor="text1"/>
          <w:sz w:val="20"/>
          <w:u w:val="single"/>
        </w:rPr>
      </w:pPr>
      <w:ins w:id="1585"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586" w:author="Unknown"/>
          <w:rFonts w:ascii="Arial" w:hAnsi="Arial" w:cs="Arial"/>
          <w:color w:val="000000" w:themeColor="text1"/>
          <w:sz w:val="21"/>
          <w:szCs w:val="21"/>
          <w:u w:val="single"/>
        </w:rPr>
      </w:pPr>
      <w:ins w:id="1587" w:author="Unknown">
        <w:r w:rsidRPr="007A2F21">
          <w:rPr>
            <w:rFonts w:ascii="Arial" w:hAnsi="Arial" w:cs="Arial"/>
            <w:color w:val="000000" w:themeColor="text1"/>
            <w:sz w:val="21"/>
            <w:szCs w:val="21"/>
            <w:u w:val="single"/>
          </w:rPr>
          <w:t>An interface with no methods in it is referred to as a</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tagging</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interface. There are two basic design purposes of tagging interfaces −</w:t>
        </w:r>
      </w:ins>
    </w:p>
    <w:p w:rsidR="007F41EA" w:rsidRPr="007A2F21" w:rsidRDefault="007F41EA" w:rsidP="007F41EA">
      <w:pPr>
        <w:shd w:val="clear" w:color="auto" w:fill="FFFFFF"/>
        <w:spacing w:after="240" w:line="360" w:lineRule="atLeast"/>
        <w:ind w:left="-402" w:right="-402"/>
        <w:jc w:val="both"/>
        <w:rPr>
          <w:ins w:id="1588" w:author="Unknown"/>
          <w:rFonts w:ascii="Arial" w:hAnsi="Arial" w:cs="Arial"/>
          <w:color w:val="000000" w:themeColor="text1"/>
          <w:sz w:val="21"/>
          <w:szCs w:val="21"/>
          <w:u w:val="single"/>
        </w:rPr>
      </w:pPr>
      <w:ins w:id="1589" w:author="Unknown">
        <w:r w:rsidRPr="007A2F21">
          <w:rPr>
            <w:rFonts w:ascii="Arial" w:hAnsi="Arial" w:cs="Arial"/>
            <w:b/>
            <w:bCs/>
            <w:color w:val="000000" w:themeColor="text1"/>
            <w:sz w:val="21"/>
            <w:szCs w:val="21"/>
            <w:u w:val="single"/>
          </w:rPr>
          <w:t>Creates a common parent</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As with the EventListener interface, which is extended by dozens of other interfaces in the Java API, you can use a tagging interface to create a common parent among a group of interfaces. For example, when an interface extends EventListener, the JVM knows that this particular interface is going to be used in an event delegation scenario.</w:t>
        </w:r>
      </w:ins>
    </w:p>
    <w:p w:rsidR="007F41EA" w:rsidRPr="007A2F21" w:rsidRDefault="007F41EA" w:rsidP="007F41EA">
      <w:pPr>
        <w:shd w:val="clear" w:color="auto" w:fill="FFFFFF"/>
        <w:spacing w:after="240" w:line="360" w:lineRule="atLeast"/>
        <w:ind w:left="-402" w:right="-402"/>
        <w:jc w:val="both"/>
        <w:rPr>
          <w:ins w:id="1590" w:author="Unknown"/>
          <w:rFonts w:ascii="Arial" w:hAnsi="Arial" w:cs="Arial"/>
          <w:color w:val="000000" w:themeColor="text1"/>
          <w:sz w:val="21"/>
          <w:szCs w:val="21"/>
          <w:u w:val="single"/>
        </w:rPr>
      </w:pPr>
      <w:ins w:id="1591" w:author="Unknown">
        <w:r w:rsidRPr="007A2F21">
          <w:rPr>
            <w:rFonts w:ascii="Arial" w:hAnsi="Arial" w:cs="Arial"/>
            <w:b/>
            <w:bCs/>
            <w:color w:val="000000" w:themeColor="text1"/>
            <w:sz w:val="21"/>
            <w:szCs w:val="21"/>
            <w:u w:val="single"/>
          </w:rPr>
          <w:t>Adds a data type to a class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This situation is where the term, tagging comes from. A class that implements a tagging interface does not need to define any methods (since the interface does not have any), but the class becomes an interface type through polymorphism.</w:t>
        </w:r>
      </w:ins>
    </w:p>
    <w:p w:rsidR="007F41EA" w:rsidRPr="007A2F21" w:rsidRDefault="007F41EA" w:rsidP="007F41EA">
      <w:pPr>
        <w:shd w:val="clear" w:color="auto" w:fill="FFFFFF"/>
        <w:spacing w:before="48" w:after="48" w:line="450" w:lineRule="atLeast"/>
        <w:ind w:right="-402"/>
        <w:jc w:val="center"/>
        <w:outlineLvl w:val="0"/>
        <w:rPr>
          <w:ins w:id="1592" w:author="Unknown"/>
          <w:rFonts w:ascii="Arial" w:hAnsi="Arial" w:cs="Arial"/>
          <w:color w:val="000000" w:themeColor="text1"/>
          <w:spacing w:val="-15"/>
          <w:kern w:val="36"/>
          <w:sz w:val="42"/>
          <w:szCs w:val="42"/>
          <w:u w:val="single"/>
        </w:rPr>
      </w:pPr>
      <w:ins w:id="1593" w:author="Unknown">
        <w:r w:rsidRPr="007A2F21">
          <w:rPr>
            <w:rFonts w:ascii="Arial" w:hAnsi="Arial" w:cs="Arial"/>
            <w:color w:val="000000" w:themeColor="text1"/>
            <w:spacing w:val="-15"/>
            <w:kern w:val="36"/>
            <w:sz w:val="42"/>
            <w:szCs w:val="42"/>
            <w:u w:val="single"/>
          </w:rPr>
          <w:t>Java - Packages</w:t>
        </w:r>
      </w:ins>
    </w:p>
    <w:p w:rsidR="007F41EA" w:rsidRPr="007A2F21" w:rsidRDefault="007F41EA" w:rsidP="007F41EA">
      <w:pPr>
        <w:shd w:val="clear" w:color="auto" w:fill="FFFFFF"/>
        <w:spacing w:after="240" w:line="360" w:lineRule="atLeast"/>
        <w:ind w:left="-402" w:right="-402"/>
        <w:jc w:val="both"/>
        <w:rPr>
          <w:ins w:id="1594" w:author="Unknown"/>
          <w:rFonts w:ascii="Arial" w:hAnsi="Arial" w:cs="Arial"/>
          <w:color w:val="000000" w:themeColor="text1"/>
          <w:sz w:val="21"/>
          <w:szCs w:val="21"/>
          <w:u w:val="single"/>
        </w:rPr>
      </w:pPr>
      <w:ins w:id="1595" w:author="Unknown">
        <w:r w:rsidRPr="007A2F21">
          <w:rPr>
            <w:rFonts w:ascii="Arial" w:hAnsi="Arial" w:cs="Arial"/>
            <w:color w:val="000000" w:themeColor="text1"/>
            <w:sz w:val="21"/>
            <w:szCs w:val="21"/>
            <w:u w:val="single"/>
          </w:rPr>
          <w:lastRenderedPageBreak/>
          <w:t>Packages are used in Java in order to prevent naming conflicts, to control access, to make searching/locating and usage of classes, interfaces, enumerations and annotations easier, etc.</w:t>
        </w:r>
      </w:ins>
    </w:p>
    <w:p w:rsidR="007F41EA" w:rsidRPr="007A2F21" w:rsidRDefault="007F41EA" w:rsidP="007F41EA">
      <w:pPr>
        <w:shd w:val="clear" w:color="auto" w:fill="FFFFFF"/>
        <w:spacing w:after="240" w:line="360" w:lineRule="atLeast"/>
        <w:ind w:left="-402" w:right="-402"/>
        <w:jc w:val="both"/>
        <w:rPr>
          <w:ins w:id="1596" w:author="Unknown"/>
          <w:rFonts w:ascii="Arial" w:hAnsi="Arial" w:cs="Arial"/>
          <w:color w:val="000000" w:themeColor="text1"/>
          <w:sz w:val="21"/>
          <w:szCs w:val="21"/>
          <w:u w:val="single"/>
        </w:rPr>
      </w:pPr>
      <w:ins w:id="1597" w:author="Unknown">
        <w:r w:rsidRPr="007A2F21">
          <w:rPr>
            <w:rFonts w:ascii="Arial" w:hAnsi="Arial" w:cs="Arial"/>
            <w:color w:val="000000" w:themeColor="text1"/>
            <w:sz w:val="21"/>
            <w:szCs w:val="21"/>
            <w:u w:val="single"/>
          </w:rPr>
          <w:t>A</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Package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can be defined as a grouping of related types (classes, interfaces, enumerations and annotations ) providing access protection and namespace management.</w:t>
        </w:r>
      </w:ins>
    </w:p>
    <w:p w:rsidR="007F41EA" w:rsidRPr="007A2F21" w:rsidRDefault="007F41EA" w:rsidP="007F41EA">
      <w:pPr>
        <w:shd w:val="clear" w:color="auto" w:fill="FFFFFF"/>
        <w:spacing w:after="240" w:line="360" w:lineRule="atLeast"/>
        <w:ind w:left="-402" w:right="-402"/>
        <w:jc w:val="both"/>
        <w:rPr>
          <w:ins w:id="1598" w:author="Unknown"/>
          <w:rFonts w:ascii="Arial" w:hAnsi="Arial" w:cs="Arial"/>
          <w:color w:val="000000" w:themeColor="text1"/>
          <w:sz w:val="21"/>
          <w:szCs w:val="21"/>
          <w:u w:val="single"/>
        </w:rPr>
      </w:pPr>
      <w:ins w:id="1599" w:author="Unknown">
        <w:r w:rsidRPr="007A2F21">
          <w:rPr>
            <w:rFonts w:ascii="Arial" w:hAnsi="Arial" w:cs="Arial"/>
            <w:color w:val="000000" w:themeColor="text1"/>
            <w:sz w:val="21"/>
            <w:szCs w:val="21"/>
            <w:u w:val="single"/>
          </w:rPr>
          <w:t>Some of the existing packages in Java are −</w:t>
        </w:r>
      </w:ins>
    </w:p>
    <w:p w:rsidR="007F41EA" w:rsidRPr="007A2F21" w:rsidRDefault="007F41EA" w:rsidP="007F41EA">
      <w:pPr>
        <w:numPr>
          <w:ilvl w:val="0"/>
          <w:numId w:val="16"/>
        </w:numPr>
        <w:shd w:val="clear" w:color="auto" w:fill="FFFFFF"/>
        <w:spacing w:after="240" w:line="360" w:lineRule="atLeast"/>
        <w:ind w:left="318" w:right="-402"/>
        <w:jc w:val="both"/>
        <w:rPr>
          <w:ins w:id="1600" w:author="Unknown"/>
          <w:rFonts w:ascii="Arial" w:hAnsi="Arial" w:cs="Arial"/>
          <w:color w:val="000000" w:themeColor="text1"/>
          <w:sz w:val="21"/>
          <w:szCs w:val="21"/>
          <w:u w:val="single"/>
        </w:rPr>
      </w:pPr>
      <w:ins w:id="1601" w:author="Unknown">
        <w:r w:rsidRPr="007A2F21">
          <w:rPr>
            <w:rFonts w:ascii="Arial" w:hAnsi="Arial" w:cs="Arial"/>
            <w:b/>
            <w:bCs/>
            <w:color w:val="000000" w:themeColor="text1"/>
            <w:sz w:val="21"/>
            <w:szCs w:val="21"/>
            <w:u w:val="single"/>
          </w:rPr>
          <w:t>java.lang</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bundles the fundamental classes</w:t>
        </w:r>
      </w:ins>
    </w:p>
    <w:p w:rsidR="007F41EA" w:rsidRPr="007A2F21" w:rsidRDefault="007F41EA" w:rsidP="007F41EA">
      <w:pPr>
        <w:numPr>
          <w:ilvl w:val="0"/>
          <w:numId w:val="16"/>
        </w:numPr>
        <w:shd w:val="clear" w:color="auto" w:fill="FFFFFF"/>
        <w:spacing w:after="240" w:line="360" w:lineRule="atLeast"/>
        <w:ind w:left="318" w:right="-402"/>
        <w:jc w:val="both"/>
        <w:rPr>
          <w:ins w:id="1602" w:author="Unknown"/>
          <w:rFonts w:ascii="Arial" w:hAnsi="Arial" w:cs="Arial"/>
          <w:color w:val="000000" w:themeColor="text1"/>
          <w:sz w:val="21"/>
          <w:szCs w:val="21"/>
          <w:u w:val="single"/>
        </w:rPr>
      </w:pPr>
      <w:ins w:id="1603" w:author="Unknown">
        <w:r w:rsidRPr="007A2F21">
          <w:rPr>
            <w:rFonts w:ascii="Arial" w:hAnsi="Arial" w:cs="Arial"/>
            <w:b/>
            <w:bCs/>
            <w:color w:val="000000" w:themeColor="text1"/>
            <w:sz w:val="21"/>
            <w:szCs w:val="21"/>
            <w:u w:val="single"/>
          </w:rPr>
          <w:t>java.io</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classes for input , output functions are bundled in this package</w:t>
        </w:r>
      </w:ins>
    </w:p>
    <w:p w:rsidR="007F41EA" w:rsidRPr="007A2F21" w:rsidRDefault="007F41EA" w:rsidP="007F41EA">
      <w:pPr>
        <w:shd w:val="clear" w:color="auto" w:fill="FFFFFF"/>
        <w:spacing w:after="240" w:line="360" w:lineRule="atLeast"/>
        <w:ind w:left="-402" w:right="-402"/>
        <w:jc w:val="both"/>
        <w:rPr>
          <w:ins w:id="1604" w:author="Unknown"/>
          <w:rFonts w:ascii="Arial" w:hAnsi="Arial" w:cs="Arial"/>
          <w:color w:val="000000" w:themeColor="text1"/>
          <w:sz w:val="21"/>
          <w:szCs w:val="21"/>
          <w:u w:val="single"/>
        </w:rPr>
      </w:pPr>
      <w:ins w:id="1605" w:author="Unknown">
        <w:r w:rsidRPr="007A2F21">
          <w:rPr>
            <w:rFonts w:ascii="Arial" w:hAnsi="Arial" w:cs="Arial"/>
            <w:color w:val="000000" w:themeColor="text1"/>
            <w:sz w:val="21"/>
            <w:szCs w:val="21"/>
            <w:u w:val="single"/>
          </w:rPr>
          <w:t>Programmers can define their own packages to bundle group of classes/interfaces, etc. It is a good practice to group related classes implemented by you so that a programmer can easily determine that the classes, interfaces, enumerations, and annotations are related.</w:t>
        </w:r>
      </w:ins>
    </w:p>
    <w:p w:rsidR="007F41EA" w:rsidRPr="007A2F21" w:rsidRDefault="007F41EA" w:rsidP="007F41EA">
      <w:pPr>
        <w:shd w:val="clear" w:color="auto" w:fill="FFFFFF"/>
        <w:spacing w:after="240" w:line="360" w:lineRule="atLeast"/>
        <w:ind w:left="-402" w:right="-402"/>
        <w:jc w:val="both"/>
        <w:rPr>
          <w:ins w:id="1606" w:author="Unknown"/>
          <w:rFonts w:ascii="Arial" w:hAnsi="Arial" w:cs="Arial"/>
          <w:color w:val="000000" w:themeColor="text1"/>
          <w:sz w:val="21"/>
          <w:szCs w:val="21"/>
          <w:u w:val="single"/>
        </w:rPr>
      </w:pPr>
      <w:ins w:id="1607" w:author="Unknown">
        <w:r w:rsidRPr="007A2F21">
          <w:rPr>
            <w:rFonts w:ascii="Arial" w:hAnsi="Arial" w:cs="Arial"/>
            <w:color w:val="000000" w:themeColor="text1"/>
            <w:sz w:val="21"/>
            <w:szCs w:val="21"/>
            <w:u w:val="single"/>
          </w:rPr>
          <w:t>Since the package creates a new namespace there won't be any name conflicts with names in other packages. Using packages, it is easier to provide access control and it is also easier to locate the related classes.</w:t>
        </w:r>
      </w:ins>
    </w:p>
    <w:p w:rsidR="007F41EA" w:rsidRPr="007A2F21" w:rsidRDefault="007F41EA" w:rsidP="007F41EA">
      <w:pPr>
        <w:shd w:val="clear" w:color="auto" w:fill="FFFFFF"/>
        <w:spacing w:before="48" w:after="48" w:line="360" w:lineRule="atLeast"/>
        <w:ind w:right="-402"/>
        <w:outlineLvl w:val="1"/>
        <w:rPr>
          <w:ins w:id="1608" w:author="Unknown"/>
          <w:rFonts w:ascii="Arial" w:hAnsi="Arial" w:cs="Arial"/>
          <w:color w:val="000000" w:themeColor="text1"/>
          <w:spacing w:val="-15"/>
          <w:sz w:val="36"/>
          <w:szCs w:val="36"/>
          <w:u w:val="single"/>
        </w:rPr>
      </w:pPr>
      <w:ins w:id="1609" w:author="Unknown">
        <w:r w:rsidRPr="007A2F21">
          <w:rPr>
            <w:rFonts w:ascii="Arial" w:hAnsi="Arial" w:cs="Arial"/>
            <w:color w:val="000000" w:themeColor="text1"/>
            <w:spacing w:val="-15"/>
            <w:sz w:val="36"/>
            <w:szCs w:val="36"/>
            <w:u w:val="single"/>
          </w:rPr>
          <w:t>Creating a Package</w:t>
        </w:r>
      </w:ins>
    </w:p>
    <w:p w:rsidR="007F41EA" w:rsidRPr="007A2F21" w:rsidRDefault="007F41EA" w:rsidP="007F41EA">
      <w:pPr>
        <w:shd w:val="clear" w:color="auto" w:fill="FFFFFF"/>
        <w:spacing w:after="240" w:line="360" w:lineRule="atLeast"/>
        <w:ind w:left="-402" w:right="-402"/>
        <w:jc w:val="both"/>
        <w:rPr>
          <w:ins w:id="1610" w:author="Unknown"/>
          <w:rFonts w:ascii="Arial" w:hAnsi="Arial" w:cs="Arial"/>
          <w:color w:val="000000" w:themeColor="text1"/>
          <w:sz w:val="21"/>
          <w:szCs w:val="21"/>
          <w:u w:val="single"/>
        </w:rPr>
      </w:pPr>
      <w:ins w:id="1611" w:author="Unknown">
        <w:r w:rsidRPr="007A2F21">
          <w:rPr>
            <w:rFonts w:ascii="Arial" w:hAnsi="Arial" w:cs="Arial"/>
            <w:color w:val="000000" w:themeColor="text1"/>
            <w:sz w:val="21"/>
            <w:szCs w:val="21"/>
            <w:u w:val="single"/>
          </w:rPr>
          <w:t>While creating a package, you should choose a name for the package and include a</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package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statement along with that name at the top of every source file that contains the classes, interfaces, enumerations, and annotation types that you want to include in the package.</w:t>
        </w:r>
      </w:ins>
    </w:p>
    <w:p w:rsidR="007F41EA" w:rsidRPr="007A2F21" w:rsidRDefault="007F41EA" w:rsidP="007F41EA">
      <w:pPr>
        <w:shd w:val="clear" w:color="auto" w:fill="FFFFFF"/>
        <w:spacing w:after="240" w:line="360" w:lineRule="atLeast"/>
        <w:ind w:left="-402" w:right="-402"/>
        <w:jc w:val="both"/>
        <w:rPr>
          <w:ins w:id="1612" w:author="Unknown"/>
          <w:rFonts w:ascii="Arial" w:hAnsi="Arial" w:cs="Arial"/>
          <w:color w:val="000000" w:themeColor="text1"/>
          <w:sz w:val="21"/>
          <w:szCs w:val="21"/>
          <w:u w:val="single"/>
        </w:rPr>
      </w:pPr>
      <w:ins w:id="1613" w:author="Unknown">
        <w:r w:rsidRPr="007A2F21">
          <w:rPr>
            <w:rFonts w:ascii="Arial" w:hAnsi="Arial" w:cs="Arial"/>
            <w:color w:val="000000" w:themeColor="text1"/>
            <w:sz w:val="21"/>
            <w:szCs w:val="21"/>
            <w:u w:val="single"/>
          </w:rPr>
          <w:t>The package statement should be the first line in the source file. There can be only one package statement in each source file, and it applies to all types in the file.</w:t>
        </w:r>
      </w:ins>
    </w:p>
    <w:p w:rsidR="007F41EA" w:rsidRPr="007A2F21" w:rsidRDefault="007F41EA" w:rsidP="007F41EA">
      <w:pPr>
        <w:shd w:val="clear" w:color="auto" w:fill="FFFFFF"/>
        <w:spacing w:after="240" w:line="360" w:lineRule="atLeast"/>
        <w:ind w:left="-402" w:right="-402"/>
        <w:jc w:val="both"/>
        <w:rPr>
          <w:ins w:id="1614" w:author="Unknown"/>
          <w:rFonts w:ascii="Arial" w:hAnsi="Arial" w:cs="Arial"/>
          <w:color w:val="000000" w:themeColor="text1"/>
          <w:sz w:val="21"/>
          <w:szCs w:val="21"/>
          <w:u w:val="single"/>
        </w:rPr>
      </w:pPr>
      <w:ins w:id="1615" w:author="Unknown">
        <w:r w:rsidRPr="007A2F21">
          <w:rPr>
            <w:rFonts w:ascii="Arial" w:hAnsi="Arial" w:cs="Arial"/>
            <w:color w:val="000000" w:themeColor="text1"/>
            <w:sz w:val="21"/>
            <w:szCs w:val="21"/>
            <w:u w:val="single"/>
          </w:rPr>
          <w:t>If a package statement is not used then the class, interfaces, enumerations, and annotation types will be placed in the current default package.</w:t>
        </w:r>
      </w:ins>
    </w:p>
    <w:p w:rsidR="007F41EA" w:rsidRPr="007A2F21" w:rsidRDefault="007F41EA" w:rsidP="007F41EA">
      <w:pPr>
        <w:shd w:val="clear" w:color="auto" w:fill="FFFFFF"/>
        <w:spacing w:after="240" w:line="360" w:lineRule="atLeast"/>
        <w:ind w:left="-402" w:right="-402"/>
        <w:jc w:val="both"/>
        <w:rPr>
          <w:ins w:id="1616" w:author="Unknown"/>
          <w:rFonts w:ascii="Arial" w:hAnsi="Arial" w:cs="Arial"/>
          <w:color w:val="000000" w:themeColor="text1"/>
          <w:sz w:val="21"/>
          <w:szCs w:val="21"/>
          <w:u w:val="single"/>
        </w:rPr>
      </w:pPr>
      <w:ins w:id="1617" w:author="Unknown">
        <w:r w:rsidRPr="007A2F21">
          <w:rPr>
            <w:rFonts w:ascii="Arial" w:hAnsi="Arial" w:cs="Arial"/>
            <w:color w:val="000000" w:themeColor="text1"/>
            <w:sz w:val="21"/>
            <w:szCs w:val="21"/>
            <w:u w:val="single"/>
          </w:rPr>
          <w:t>To compile the Java programs with package statements, you have to use -d option as shown below.</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8" w:author="Unknown"/>
          <w:rFonts w:ascii="Consolas" w:hAnsi="Consolas" w:cs="Consolas"/>
          <w:color w:val="000000" w:themeColor="text1"/>
          <w:sz w:val="18"/>
          <w:szCs w:val="18"/>
          <w:u w:val="single"/>
        </w:rPr>
      </w:pPr>
      <w:ins w:id="1619" w:author="Unknown">
        <w:r w:rsidRPr="007A2F21">
          <w:rPr>
            <w:rFonts w:ascii="Consolas" w:hAnsi="Consolas" w:cs="Consolas"/>
            <w:color w:val="000000" w:themeColor="text1"/>
            <w:sz w:val="18"/>
            <w:szCs w:val="18"/>
            <w:u w:val="single"/>
          </w:rPr>
          <w:t>javac -d Destination_folder file_name.java</w:t>
        </w:r>
      </w:ins>
    </w:p>
    <w:p w:rsidR="007F41EA" w:rsidRPr="007A2F21" w:rsidRDefault="007F41EA" w:rsidP="007F41EA">
      <w:pPr>
        <w:shd w:val="clear" w:color="auto" w:fill="FFFFFF"/>
        <w:spacing w:after="240" w:line="360" w:lineRule="atLeast"/>
        <w:ind w:left="-402" w:right="-402"/>
        <w:jc w:val="both"/>
        <w:rPr>
          <w:ins w:id="1620" w:author="Unknown"/>
          <w:rFonts w:ascii="Arial" w:hAnsi="Arial" w:cs="Arial"/>
          <w:color w:val="000000" w:themeColor="text1"/>
          <w:sz w:val="21"/>
          <w:szCs w:val="21"/>
          <w:u w:val="single"/>
        </w:rPr>
      </w:pPr>
      <w:ins w:id="1621" w:author="Unknown">
        <w:r w:rsidRPr="007A2F21">
          <w:rPr>
            <w:rFonts w:ascii="Arial" w:hAnsi="Arial" w:cs="Arial"/>
            <w:color w:val="000000" w:themeColor="text1"/>
            <w:sz w:val="21"/>
            <w:szCs w:val="21"/>
            <w:u w:val="single"/>
          </w:rPr>
          <w:t>Then a folder with the given package name is created in the specified destination, and the compiled class files will be placed in that folder.</w:t>
        </w:r>
      </w:ins>
    </w:p>
    <w:p w:rsidR="007F41EA" w:rsidRPr="007A2F21" w:rsidRDefault="007F41EA" w:rsidP="007F41EA">
      <w:pPr>
        <w:shd w:val="clear" w:color="auto" w:fill="FFFFFF"/>
        <w:spacing w:before="48" w:after="48" w:line="360" w:lineRule="atLeast"/>
        <w:ind w:right="-402"/>
        <w:outlineLvl w:val="2"/>
        <w:rPr>
          <w:ins w:id="1622" w:author="Unknown"/>
          <w:rFonts w:ascii="Arial" w:hAnsi="Arial" w:cs="Arial"/>
          <w:color w:val="000000" w:themeColor="text1"/>
          <w:sz w:val="27"/>
          <w:szCs w:val="27"/>
          <w:u w:val="single"/>
        </w:rPr>
      </w:pPr>
      <w:ins w:id="1623"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spacing w:after="240" w:line="360" w:lineRule="atLeast"/>
        <w:ind w:left="-402" w:right="-402"/>
        <w:jc w:val="both"/>
        <w:rPr>
          <w:ins w:id="1624" w:author="Unknown"/>
          <w:rFonts w:ascii="Arial" w:hAnsi="Arial" w:cs="Arial"/>
          <w:color w:val="000000" w:themeColor="text1"/>
          <w:sz w:val="21"/>
          <w:szCs w:val="21"/>
          <w:u w:val="single"/>
        </w:rPr>
      </w:pPr>
      <w:ins w:id="1625" w:author="Unknown">
        <w:r w:rsidRPr="007A2F21">
          <w:rPr>
            <w:rFonts w:ascii="Arial" w:hAnsi="Arial" w:cs="Arial"/>
            <w:color w:val="000000" w:themeColor="text1"/>
            <w:sz w:val="21"/>
            <w:szCs w:val="21"/>
            <w:u w:val="single"/>
          </w:rPr>
          <w:lastRenderedPageBreak/>
          <w:t>Let us look at an example that creates a package called</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animals</w:t>
        </w:r>
        <w:r w:rsidRPr="007A2F21">
          <w:rPr>
            <w:rFonts w:ascii="Arial" w:hAnsi="Arial" w:cs="Arial"/>
            <w:color w:val="000000" w:themeColor="text1"/>
            <w:sz w:val="21"/>
            <w:szCs w:val="21"/>
            <w:u w:val="single"/>
          </w:rPr>
          <w:t>. It is a good practice to use names of packages with lower case letters to avoid any conflicts with the names of classes and interfaces.</w:t>
        </w:r>
      </w:ins>
    </w:p>
    <w:p w:rsidR="007F41EA" w:rsidRPr="007A2F21" w:rsidRDefault="007F41EA" w:rsidP="007F41EA">
      <w:pPr>
        <w:shd w:val="clear" w:color="auto" w:fill="FFFFFF"/>
        <w:spacing w:after="240" w:line="360" w:lineRule="atLeast"/>
        <w:ind w:left="-402" w:right="-402"/>
        <w:jc w:val="both"/>
        <w:rPr>
          <w:ins w:id="1626" w:author="Unknown"/>
          <w:rFonts w:ascii="Arial" w:hAnsi="Arial" w:cs="Arial"/>
          <w:color w:val="000000" w:themeColor="text1"/>
          <w:sz w:val="21"/>
          <w:szCs w:val="21"/>
          <w:u w:val="single"/>
        </w:rPr>
      </w:pPr>
      <w:ins w:id="1627" w:author="Unknown">
        <w:r w:rsidRPr="007A2F21">
          <w:rPr>
            <w:rFonts w:ascii="Arial" w:hAnsi="Arial" w:cs="Arial"/>
            <w:color w:val="000000" w:themeColor="text1"/>
            <w:sz w:val="21"/>
            <w:szCs w:val="21"/>
            <w:u w:val="single"/>
          </w:rPr>
          <w:t>Following package example contains interface named</w:t>
        </w:r>
        <w:r w:rsidRPr="007A2F21">
          <w:rPr>
            <w:rFonts w:ascii="Arial" w:hAnsi="Arial" w:cs="Arial"/>
            <w:color w:val="000000" w:themeColor="text1"/>
            <w:sz w:val="21"/>
            <w:u w:val="single"/>
          </w:rPr>
          <w:t> </w:t>
        </w:r>
        <w:r w:rsidRPr="007A2F21">
          <w:rPr>
            <w:rFonts w:ascii="Arial" w:hAnsi="Arial" w:cs="Arial"/>
            <w:i/>
            <w:iCs/>
            <w:color w:val="000000" w:themeColor="text1"/>
            <w:sz w:val="21"/>
            <w:szCs w:val="21"/>
            <w:u w:val="single"/>
          </w:rPr>
          <w:t>animals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28" w:author="Unknown"/>
          <w:rFonts w:ascii="Consolas" w:hAnsi="Consolas" w:cs="Consolas"/>
          <w:color w:val="000000" w:themeColor="text1"/>
          <w:sz w:val="20"/>
          <w:u w:val="single"/>
        </w:rPr>
      </w:pPr>
      <w:ins w:id="1629" w:author="Unknown">
        <w:r w:rsidRPr="007A2F21">
          <w:rPr>
            <w:rFonts w:ascii="Consolas" w:hAnsi="Consolas" w:cs="Consolas"/>
            <w:color w:val="000000" w:themeColor="text1"/>
            <w:sz w:val="20"/>
            <w:u w:val="single"/>
          </w:rPr>
          <w:t>/* File name : Animal.java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0" w:author="Unknown"/>
          <w:rFonts w:ascii="Consolas" w:hAnsi="Consolas" w:cs="Consolas"/>
          <w:color w:val="000000" w:themeColor="text1"/>
          <w:sz w:val="20"/>
          <w:u w:val="single"/>
        </w:rPr>
      </w:pPr>
      <w:ins w:id="1631" w:author="Unknown">
        <w:r w:rsidRPr="007A2F21">
          <w:rPr>
            <w:rFonts w:ascii="Consolas" w:hAnsi="Consolas" w:cs="Consolas"/>
            <w:color w:val="000000" w:themeColor="text1"/>
            <w:sz w:val="20"/>
            <w:u w:val="single"/>
          </w:rPr>
          <w:t>package animals;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2"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3" w:author="Unknown"/>
          <w:rFonts w:ascii="Consolas" w:hAnsi="Consolas" w:cs="Consolas"/>
          <w:color w:val="000000" w:themeColor="text1"/>
          <w:sz w:val="20"/>
          <w:u w:val="single"/>
        </w:rPr>
      </w:pPr>
      <w:ins w:id="1634" w:author="Unknown">
        <w:r w:rsidRPr="007A2F21">
          <w:rPr>
            <w:rFonts w:ascii="Consolas" w:hAnsi="Consolas" w:cs="Consolas"/>
            <w:color w:val="000000" w:themeColor="text1"/>
            <w:sz w:val="20"/>
            <w:u w:val="single"/>
          </w:rPr>
          <w:t>interface Animal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5" w:author="Unknown"/>
          <w:rFonts w:ascii="Consolas" w:hAnsi="Consolas" w:cs="Consolas"/>
          <w:color w:val="000000" w:themeColor="text1"/>
          <w:sz w:val="20"/>
          <w:u w:val="single"/>
        </w:rPr>
      </w:pPr>
      <w:ins w:id="1636" w:author="Unknown">
        <w:r w:rsidRPr="007A2F21">
          <w:rPr>
            <w:rFonts w:ascii="Consolas" w:hAnsi="Consolas" w:cs="Consolas"/>
            <w:color w:val="000000" w:themeColor="text1"/>
            <w:sz w:val="20"/>
            <w:u w:val="single"/>
          </w:rPr>
          <w:t xml:space="preserve">   public void eat();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7" w:author="Unknown"/>
          <w:rFonts w:ascii="Consolas" w:hAnsi="Consolas" w:cs="Consolas"/>
          <w:color w:val="000000" w:themeColor="text1"/>
          <w:sz w:val="20"/>
          <w:u w:val="single"/>
        </w:rPr>
      </w:pPr>
      <w:ins w:id="1638" w:author="Unknown">
        <w:r w:rsidRPr="007A2F21">
          <w:rPr>
            <w:rFonts w:ascii="Consolas" w:hAnsi="Consolas" w:cs="Consolas"/>
            <w:color w:val="000000" w:themeColor="text1"/>
            <w:sz w:val="20"/>
            <w:u w:val="single"/>
          </w:rPr>
          <w:t xml:space="preserve">   public void travel();</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9" w:author="Unknown"/>
          <w:rFonts w:ascii="Consolas" w:hAnsi="Consolas" w:cs="Consolas"/>
          <w:color w:val="000000" w:themeColor="text1"/>
          <w:sz w:val="20"/>
          <w:u w:val="single"/>
        </w:rPr>
      </w:pPr>
      <w:ins w:id="1640"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641" w:author="Unknown"/>
          <w:rFonts w:ascii="Arial" w:hAnsi="Arial" w:cs="Arial"/>
          <w:color w:val="000000" w:themeColor="text1"/>
          <w:sz w:val="21"/>
          <w:szCs w:val="21"/>
          <w:u w:val="single"/>
        </w:rPr>
      </w:pPr>
      <w:ins w:id="1642" w:author="Unknown">
        <w:r w:rsidRPr="007A2F21">
          <w:rPr>
            <w:rFonts w:ascii="Arial" w:hAnsi="Arial" w:cs="Arial"/>
            <w:color w:val="000000" w:themeColor="text1"/>
            <w:sz w:val="21"/>
            <w:szCs w:val="21"/>
            <w:u w:val="single"/>
          </w:rPr>
          <w:t>Now, let us implement the above interface in the same package</w:t>
        </w:r>
        <w:r w:rsidRPr="007A2F21">
          <w:rPr>
            <w:rFonts w:ascii="Arial" w:hAnsi="Arial" w:cs="Arial"/>
            <w:color w:val="000000" w:themeColor="text1"/>
            <w:sz w:val="21"/>
            <w:u w:val="single"/>
          </w:rPr>
          <w:t> </w:t>
        </w:r>
        <w:r w:rsidRPr="007A2F21">
          <w:rPr>
            <w:rFonts w:ascii="Arial" w:hAnsi="Arial" w:cs="Arial"/>
            <w:i/>
            <w:iCs/>
            <w:color w:val="000000" w:themeColor="text1"/>
            <w:sz w:val="21"/>
            <w:szCs w:val="21"/>
            <w:u w:val="single"/>
          </w:rPr>
          <w:t>animals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3" w:author="Unknown"/>
          <w:rFonts w:ascii="Consolas" w:hAnsi="Consolas" w:cs="Consolas"/>
          <w:color w:val="000000" w:themeColor="text1"/>
          <w:sz w:val="20"/>
          <w:u w:val="single"/>
        </w:rPr>
      </w:pPr>
      <w:ins w:id="1644" w:author="Unknown">
        <w:r w:rsidRPr="007A2F21">
          <w:rPr>
            <w:rFonts w:ascii="Consolas" w:hAnsi="Consolas" w:cs="Consolas"/>
            <w:color w:val="000000" w:themeColor="text1"/>
            <w:sz w:val="20"/>
            <w:u w:val="single"/>
          </w:rPr>
          <w:t>package animals;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5" w:author="Unknown"/>
          <w:rFonts w:ascii="Consolas" w:hAnsi="Consolas" w:cs="Consolas"/>
          <w:color w:val="000000" w:themeColor="text1"/>
          <w:sz w:val="20"/>
          <w:u w:val="single"/>
        </w:rPr>
      </w:pPr>
      <w:ins w:id="1646" w:author="Unknown">
        <w:r w:rsidRPr="007A2F21">
          <w:rPr>
            <w:rFonts w:ascii="Consolas" w:hAnsi="Consolas" w:cs="Consolas"/>
            <w:color w:val="000000" w:themeColor="text1"/>
            <w:sz w:val="20"/>
            <w:u w:val="single"/>
          </w:rPr>
          <w:t>/* File name : MammalInt.java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7"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8" w:author="Unknown"/>
          <w:rFonts w:ascii="Consolas" w:hAnsi="Consolas" w:cs="Consolas"/>
          <w:color w:val="000000" w:themeColor="text1"/>
          <w:sz w:val="20"/>
          <w:u w:val="single"/>
        </w:rPr>
      </w:pPr>
      <w:ins w:id="1649" w:author="Unknown">
        <w:r w:rsidRPr="007A2F21">
          <w:rPr>
            <w:rFonts w:ascii="Consolas" w:hAnsi="Consolas" w:cs="Consolas"/>
            <w:color w:val="000000" w:themeColor="text1"/>
            <w:sz w:val="20"/>
            <w:u w:val="single"/>
          </w:rPr>
          <w:t>public class MammalInt implements Animal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0"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1" w:author="Unknown"/>
          <w:rFonts w:ascii="Consolas" w:hAnsi="Consolas" w:cs="Consolas"/>
          <w:color w:val="000000" w:themeColor="text1"/>
          <w:sz w:val="20"/>
          <w:u w:val="single"/>
        </w:rPr>
      </w:pPr>
      <w:ins w:id="1652" w:author="Unknown">
        <w:r w:rsidRPr="007A2F21">
          <w:rPr>
            <w:rFonts w:ascii="Consolas" w:hAnsi="Consolas" w:cs="Consolas"/>
            <w:color w:val="000000" w:themeColor="text1"/>
            <w:sz w:val="20"/>
            <w:u w:val="single"/>
          </w:rPr>
          <w:t xml:space="preserve">   public void eat()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3" w:author="Unknown"/>
          <w:rFonts w:ascii="Consolas" w:hAnsi="Consolas" w:cs="Consolas"/>
          <w:color w:val="000000" w:themeColor="text1"/>
          <w:sz w:val="20"/>
          <w:u w:val="single"/>
        </w:rPr>
      </w:pPr>
      <w:ins w:id="1654" w:author="Unknown">
        <w:r w:rsidRPr="007A2F21">
          <w:rPr>
            <w:rFonts w:ascii="Consolas" w:hAnsi="Consolas" w:cs="Consolas"/>
            <w:color w:val="000000" w:themeColor="text1"/>
            <w:sz w:val="20"/>
            <w:u w:val="single"/>
          </w:rPr>
          <w:t xml:space="preserve">      System.out.println("Mammal eats");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5" w:author="Unknown"/>
          <w:rFonts w:ascii="Consolas" w:hAnsi="Consolas" w:cs="Consolas"/>
          <w:color w:val="000000" w:themeColor="text1"/>
          <w:sz w:val="20"/>
          <w:u w:val="single"/>
        </w:rPr>
      </w:pPr>
      <w:ins w:id="1656"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7"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8" w:author="Unknown"/>
          <w:rFonts w:ascii="Consolas" w:hAnsi="Consolas" w:cs="Consolas"/>
          <w:color w:val="000000" w:themeColor="text1"/>
          <w:sz w:val="20"/>
          <w:u w:val="single"/>
        </w:rPr>
      </w:pPr>
      <w:ins w:id="1659" w:author="Unknown">
        <w:r w:rsidRPr="007A2F21">
          <w:rPr>
            <w:rFonts w:ascii="Consolas" w:hAnsi="Consolas" w:cs="Consolas"/>
            <w:color w:val="000000" w:themeColor="text1"/>
            <w:sz w:val="20"/>
            <w:u w:val="single"/>
          </w:rPr>
          <w:t xml:space="preserve">   public void travel()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0" w:author="Unknown"/>
          <w:rFonts w:ascii="Consolas" w:hAnsi="Consolas" w:cs="Consolas"/>
          <w:color w:val="000000" w:themeColor="text1"/>
          <w:sz w:val="20"/>
          <w:u w:val="single"/>
        </w:rPr>
      </w:pPr>
      <w:ins w:id="1661" w:author="Unknown">
        <w:r w:rsidRPr="007A2F21">
          <w:rPr>
            <w:rFonts w:ascii="Consolas" w:hAnsi="Consolas" w:cs="Consolas"/>
            <w:color w:val="000000" w:themeColor="text1"/>
            <w:sz w:val="20"/>
            <w:u w:val="single"/>
          </w:rPr>
          <w:t xml:space="preserve">      System.out.println("Mammal travels");</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2" w:author="Unknown"/>
          <w:rFonts w:ascii="Consolas" w:hAnsi="Consolas" w:cs="Consolas"/>
          <w:color w:val="000000" w:themeColor="text1"/>
          <w:sz w:val="20"/>
          <w:u w:val="single"/>
        </w:rPr>
      </w:pPr>
      <w:ins w:id="1663" w:author="Unknown">
        <w:r w:rsidRPr="007A2F21">
          <w:rPr>
            <w:rFonts w:ascii="Consolas" w:hAnsi="Consolas" w:cs="Consolas"/>
            <w:color w:val="000000" w:themeColor="text1"/>
            <w:sz w:val="20"/>
            <w:u w:val="single"/>
          </w:rPr>
          <w:t xml:space="preserve">   }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4"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5" w:author="Unknown"/>
          <w:rFonts w:ascii="Consolas" w:hAnsi="Consolas" w:cs="Consolas"/>
          <w:color w:val="000000" w:themeColor="text1"/>
          <w:sz w:val="20"/>
          <w:u w:val="single"/>
        </w:rPr>
      </w:pPr>
      <w:ins w:id="1666" w:author="Unknown">
        <w:r w:rsidRPr="007A2F21">
          <w:rPr>
            <w:rFonts w:ascii="Consolas" w:hAnsi="Consolas" w:cs="Consolas"/>
            <w:color w:val="000000" w:themeColor="text1"/>
            <w:sz w:val="20"/>
            <w:u w:val="single"/>
          </w:rPr>
          <w:t xml:space="preserve">   public int noOfLegs()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7" w:author="Unknown"/>
          <w:rFonts w:ascii="Consolas" w:hAnsi="Consolas" w:cs="Consolas"/>
          <w:color w:val="000000" w:themeColor="text1"/>
          <w:sz w:val="20"/>
          <w:u w:val="single"/>
        </w:rPr>
      </w:pPr>
      <w:ins w:id="1668" w:author="Unknown">
        <w:r w:rsidRPr="007A2F21">
          <w:rPr>
            <w:rFonts w:ascii="Consolas" w:hAnsi="Consolas" w:cs="Consolas"/>
            <w:color w:val="000000" w:themeColor="text1"/>
            <w:sz w:val="20"/>
            <w:u w:val="single"/>
          </w:rPr>
          <w:t xml:space="preserve">      return 0;</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69" w:author="Unknown"/>
          <w:rFonts w:ascii="Consolas" w:hAnsi="Consolas" w:cs="Consolas"/>
          <w:color w:val="000000" w:themeColor="text1"/>
          <w:sz w:val="20"/>
          <w:u w:val="single"/>
        </w:rPr>
      </w:pPr>
      <w:ins w:id="1670"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1" w:author="Unknown"/>
          <w:rFonts w:ascii="Consolas" w:hAnsi="Consolas" w:cs="Consolas"/>
          <w:color w:val="000000" w:themeColor="text1"/>
          <w:sz w:val="20"/>
          <w:u w:val="single"/>
        </w:rPr>
      </w:pPr>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2" w:author="Unknown"/>
          <w:rFonts w:ascii="Consolas" w:hAnsi="Consolas" w:cs="Consolas"/>
          <w:color w:val="000000" w:themeColor="text1"/>
          <w:sz w:val="20"/>
          <w:u w:val="single"/>
        </w:rPr>
      </w:pPr>
      <w:ins w:id="1673" w:author="Unknown">
        <w:r w:rsidRPr="007A2F21">
          <w:rPr>
            <w:rFonts w:ascii="Consolas" w:hAnsi="Consolas" w:cs="Consolas"/>
            <w:color w:val="000000" w:themeColor="text1"/>
            <w:sz w:val="20"/>
            <w:u w:val="single"/>
          </w:rPr>
          <w:t xml:space="preserve">   public static void main(String args[])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4" w:author="Unknown"/>
          <w:rFonts w:ascii="Consolas" w:hAnsi="Consolas" w:cs="Consolas"/>
          <w:color w:val="000000" w:themeColor="text1"/>
          <w:sz w:val="20"/>
          <w:u w:val="single"/>
        </w:rPr>
      </w:pPr>
      <w:ins w:id="1675" w:author="Unknown">
        <w:r w:rsidRPr="007A2F21">
          <w:rPr>
            <w:rFonts w:ascii="Consolas" w:hAnsi="Consolas" w:cs="Consolas"/>
            <w:color w:val="000000" w:themeColor="text1"/>
            <w:sz w:val="20"/>
            <w:u w:val="single"/>
          </w:rPr>
          <w:t xml:space="preserve">      MammalInt m = new MammalInt();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6" w:author="Unknown"/>
          <w:rFonts w:ascii="Consolas" w:hAnsi="Consolas" w:cs="Consolas"/>
          <w:color w:val="000000" w:themeColor="text1"/>
          <w:sz w:val="20"/>
          <w:u w:val="single"/>
        </w:rPr>
      </w:pPr>
      <w:ins w:id="1677" w:author="Unknown">
        <w:r w:rsidRPr="007A2F21">
          <w:rPr>
            <w:rFonts w:ascii="Consolas" w:hAnsi="Consolas" w:cs="Consolas"/>
            <w:color w:val="000000" w:themeColor="text1"/>
            <w:sz w:val="20"/>
            <w:u w:val="single"/>
          </w:rPr>
          <w:t xml:space="preserve">      m.eat();</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8" w:author="Unknown"/>
          <w:rFonts w:ascii="Consolas" w:hAnsi="Consolas" w:cs="Consolas"/>
          <w:color w:val="000000" w:themeColor="text1"/>
          <w:sz w:val="20"/>
          <w:u w:val="single"/>
        </w:rPr>
      </w:pPr>
      <w:ins w:id="1679" w:author="Unknown">
        <w:r w:rsidRPr="007A2F21">
          <w:rPr>
            <w:rFonts w:ascii="Consolas" w:hAnsi="Consolas" w:cs="Consolas"/>
            <w:color w:val="000000" w:themeColor="text1"/>
            <w:sz w:val="20"/>
            <w:u w:val="single"/>
          </w:rPr>
          <w:t xml:space="preserve">      m.travel();</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0" w:author="Unknown"/>
          <w:rFonts w:ascii="Consolas" w:hAnsi="Consolas" w:cs="Consolas"/>
          <w:color w:val="000000" w:themeColor="text1"/>
          <w:sz w:val="20"/>
          <w:u w:val="single"/>
        </w:rPr>
      </w:pPr>
      <w:ins w:id="1681" w:author="Unknown">
        <w:r w:rsidRPr="007A2F21">
          <w:rPr>
            <w:rFonts w:ascii="Consolas" w:hAnsi="Consolas" w:cs="Consolas"/>
            <w:color w:val="000000" w:themeColor="text1"/>
            <w:sz w:val="20"/>
            <w:u w:val="single"/>
          </w:rPr>
          <w:lastRenderedPageBreak/>
          <w:t xml:space="preserve">   }</w:t>
        </w:r>
      </w:ins>
    </w:p>
    <w:p w:rsidR="007F41EA" w:rsidRPr="007A2F21" w:rsidRDefault="007F41EA" w:rsidP="007F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2" w:author="Unknown"/>
          <w:rFonts w:ascii="Consolas" w:hAnsi="Consolas" w:cs="Consolas"/>
          <w:color w:val="000000" w:themeColor="text1"/>
          <w:sz w:val="20"/>
          <w:u w:val="single"/>
        </w:rPr>
      </w:pPr>
      <w:ins w:id="1683" w:author="Unknown">
        <w:r w:rsidRPr="007A2F21">
          <w:rPr>
            <w:rFonts w:ascii="Consolas" w:hAnsi="Consolas" w:cs="Consolas"/>
            <w:color w:val="000000" w:themeColor="text1"/>
            <w:sz w:val="20"/>
            <w:u w:val="single"/>
          </w:rPr>
          <w:t xml:space="preserve">} </w:t>
        </w:r>
      </w:ins>
    </w:p>
    <w:p w:rsidR="007F41EA" w:rsidRPr="007A2F21" w:rsidRDefault="007F41EA" w:rsidP="007F41EA">
      <w:pPr>
        <w:shd w:val="clear" w:color="auto" w:fill="FFFFFF"/>
        <w:spacing w:after="240" w:line="360" w:lineRule="atLeast"/>
        <w:ind w:left="-402" w:right="-402"/>
        <w:jc w:val="both"/>
        <w:rPr>
          <w:ins w:id="1684" w:author="Unknown"/>
          <w:rFonts w:ascii="Arial" w:hAnsi="Arial" w:cs="Arial"/>
          <w:color w:val="000000" w:themeColor="text1"/>
          <w:sz w:val="21"/>
          <w:szCs w:val="21"/>
          <w:u w:val="single"/>
        </w:rPr>
      </w:pPr>
      <w:ins w:id="1685" w:author="Unknown">
        <w:r w:rsidRPr="007A2F21">
          <w:rPr>
            <w:rFonts w:ascii="Arial" w:hAnsi="Arial" w:cs="Arial"/>
            <w:color w:val="000000" w:themeColor="text1"/>
            <w:sz w:val="21"/>
            <w:szCs w:val="21"/>
            <w:u w:val="single"/>
          </w:rPr>
          <w:t>Now compile the java files as shown below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6" w:author="Unknown"/>
          <w:rFonts w:ascii="Consolas" w:hAnsi="Consolas" w:cs="Consolas"/>
          <w:color w:val="000000" w:themeColor="text1"/>
          <w:sz w:val="18"/>
          <w:szCs w:val="18"/>
          <w:u w:val="single"/>
        </w:rPr>
      </w:pPr>
      <w:ins w:id="1687" w:author="Unknown">
        <w:r w:rsidRPr="007A2F21">
          <w:rPr>
            <w:rFonts w:ascii="Consolas" w:hAnsi="Consolas" w:cs="Consolas"/>
            <w:color w:val="000000" w:themeColor="text1"/>
            <w:sz w:val="18"/>
            <w:szCs w:val="18"/>
            <w:u w:val="single"/>
          </w:rPr>
          <w:t xml:space="preserve">$ javac -d . Animal.java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8" w:author="Unknown"/>
          <w:rFonts w:ascii="Consolas" w:hAnsi="Consolas" w:cs="Consolas"/>
          <w:color w:val="000000" w:themeColor="text1"/>
          <w:sz w:val="18"/>
          <w:szCs w:val="18"/>
          <w:u w:val="single"/>
        </w:rPr>
      </w:pPr>
      <w:ins w:id="1689" w:author="Unknown">
        <w:r w:rsidRPr="007A2F21">
          <w:rPr>
            <w:rFonts w:ascii="Consolas" w:hAnsi="Consolas" w:cs="Consolas"/>
            <w:color w:val="000000" w:themeColor="text1"/>
            <w:sz w:val="18"/>
            <w:szCs w:val="18"/>
            <w:u w:val="single"/>
          </w:rPr>
          <w:t>$ javac -d . MammalInt.java</w:t>
        </w:r>
      </w:ins>
    </w:p>
    <w:p w:rsidR="007F41EA" w:rsidRPr="007A2F21" w:rsidRDefault="007F41EA" w:rsidP="007F41EA">
      <w:pPr>
        <w:shd w:val="clear" w:color="auto" w:fill="FFFFFF"/>
        <w:spacing w:after="240" w:line="360" w:lineRule="atLeast"/>
        <w:ind w:left="-402" w:right="-402"/>
        <w:jc w:val="both"/>
        <w:rPr>
          <w:ins w:id="1690" w:author="Unknown"/>
          <w:rFonts w:ascii="Arial" w:hAnsi="Arial" w:cs="Arial"/>
          <w:color w:val="000000" w:themeColor="text1"/>
          <w:sz w:val="21"/>
          <w:szCs w:val="21"/>
          <w:u w:val="single"/>
        </w:rPr>
      </w:pPr>
      <w:ins w:id="1691" w:author="Unknown">
        <w:r w:rsidRPr="007A2F21">
          <w:rPr>
            <w:rFonts w:ascii="Arial" w:hAnsi="Arial" w:cs="Arial"/>
            <w:color w:val="000000" w:themeColor="text1"/>
            <w:sz w:val="21"/>
            <w:szCs w:val="21"/>
            <w:u w:val="single"/>
          </w:rPr>
          <w:t>Now a package/folder with the name</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animals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will be created in the current directory and these class files will be placed in it as shown below.</w:t>
        </w:r>
      </w:ins>
    </w:p>
    <w:p w:rsidR="007F41EA" w:rsidRPr="007A2F21" w:rsidRDefault="007F41EA" w:rsidP="007F41EA">
      <w:pPr>
        <w:shd w:val="clear" w:color="auto" w:fill="FFFFFF"/>
        <w:spacing w:after="0" w:line="240" w:lineRule="auto"/>
        <w:rPr>
          <w:ins w:id="1692" w:author="Unknown"/>
          <w:rFonts w:ascii="Arial" w:hAnsi="Arial" w:cs="Arial"/>
          <w:color w:val="000000" w:themeColor="text1"/>
          <w:sz w:val="21"/>
          <w:szCs w:val="21"/>
          <w:u w:val="single"/>
        </w:rPr>
      </w:pPr>
      <w:r>
        <w:rPr>
          <w:rFonts w:ascii="Arial" w:hAnsi="Arial" w:cs="Arial"/>
          <w:noProof/>
          <w:color w:val="000000" w:themeColor="text1"/>
          <w:sz w:val="21"/>
          <w:szCs w:val="21"/>
          <w:u w:val="single"/>
        </w:rPr>
        <w:drawing>
          <wp:inline distT="0" distB="0" distL="0" distR="0">
            <wp:extent cx="3295650" cy="2828925"/>
            <wp:effectExtent l="19050" t="0" r="0" b="0"/>
            <wp:docPr id="5" name="Picture 18" descr="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ckages"/>
                    <pic:cNvPicPr>
                      <a:picLocks noChangeAspect="1" noChangeArrowheads="1"/>
                    </pic:cNvPicPr>
                  </pic:nvPicPr>
                  <pic:blipFill>
                    <a:blip r:embed="rId14"/>
                    <a:srcRect/>
                    <a:stretch>
                      <a:fillRect/>
                    </a:stretch>
                  </pic:blipFill>
                  <pic:spPr bwMode="auto">
                    <a:xfrm>
                      <a:off x="0" y="0"/>
                      <a:ext cx="3295650" cy="2828925"/>
                    </a:xfrm>
                    <a:prstGeom prst="rect">
                      <a:avLst/>
                    </a:prstGeom>
                    <a:noFill/>
                    <a:ln w="9525">
                      <a:noFill/>
                      <a:miter lim="800000"/>
                      <a:headEnd/>
                      <a:tailEnd/>
                    </a:ln>
                  </pic:spPr>
                </pic:pic>
              </a:graphicData>
            </a:graphic>
          </wp:inline>
        </w:drawing>
      </w:r>
    </w:p>
    <w:p w:rsidR="007F41EA" w:rsidRPr="007A2F21" w:rsidRDefault="007F41EA" w:rsidP="007F41EA">
      <w:pPr>
        <w:shd w:val="clear" w:color="auto" w:fill="FFFFFF"/>
        <w:spacing w:after="240" w:line="360" w:lineRule="atLeast"/>
        <w:ind w:left="-402" w:right="-402"/>
        <w:jc w:val="both"/>
        <w:rPr>
          <w:ins w:id="1693" w:author="Unknown"/>
          <w:rFonts w:ascii="Arial" w:hAnsi="Arial" w:cs="Arial"/>
          <w:color w:val="000000" w:themeColor="text1"/>
          <w:sz w:val="21"/>
          <w:szCs w:val="21"/>
          <w:u w:val="single"/>
        </w:rPr>
      </w:pPr>
      <w:ins w:id="1694" w:author="Unknown">
        <w:r w:rsidRPr="007A2F21">
          <w:rPr>
            <w:rFonts w:ascii="Arial" w:hAnsi="Arial" w:cs="Arial"/>
            <w:color w:val="000000" w:themeColor="text1"/>
            <w:sz w:val="21"/>
            <w:szCs w:val="21"/>
            <w:u w:val="single"/>
          </w:rPr>
          <w:t>You can execute the class file within the package and get the result as shown below.</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5" w:author="Unknown"/>
          <w:rFonts w:ascii="Consolas" w:hAnsi="Consolas" w:cs="Consolas"/>
          <w:color w:val="000000" w:themeColor="text1"/>
          <w:sz w:val="18"/>
          <w:szCs w:val="18"/>
          <w:u w:val="single"/>
        </w:rPr>
      </w:pPr>
      <w:ins w:id="1696" w:author="Unknown">
        <w:r w:rsidRPr="007A2F21">
          <w:rPr>
            <w:rFonts w:ascii="Consolas" w:hAnsi="Consolas" w:cs="Consolas"/>
            <w:color w:val="000000" w:themeColor="text1"/>
            <w:sz w:val="18"/>
            <w:szCs w:val="18"/>
            <w:u w:val="single"/>
          </w:rPr>
          <w:t>Mammal eats</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7" w:author="Unknown"/>
          <w:rFonts w:ascii="Consolas" w:hAnsi="Consolas" w:cs="Consolas"/>
          <w:color w:val="000000" w:themeColor="text1"/>
          <w:sz w:val="18"/>
          <w:szCs w:val="18"/>
          <w:u w:val="single"/>
        </w:rPr>
      </w:pPr>
      <w:ins w:id="1698" w:author="Unknown">
        <w:r w:rsidRPr="007A2F21">
          <w:rPr>
            <w:rFonts w:ascii="Consolas" w:hAnsi="Consolas" w:cs="Consolas"/>
            <w:color w:val="000000" w:themeColor="text1"/>
            <w:sz w:val="18"/>
            <w:szCs w:val="18"/>
            <w:u w:val="single"/>
          </w:rPr>
          <w:t>Mammal travels</w:t>
        </w:r>
      </w:ins>
    </w:p>
    <w:p w:rsidR="007F41EA" w:rsidRPr="007A2F21" w:rsidRDefault="007F41EA" w:rsidP="007F41EA">
      <w:pPr>
        <w:shd w:val="clear" w:color="auto" w:fill="FFFFFF"/>
        <w:spacing w:before="48" w:after="48" w:line="360" w:lineRule="atLeast"/>
        <w:ind w:right="-402"/>
        <w:outlineLvl w:val="1"/>
        <w:rPr>
          <w:ins w:id="1699" w:author="Unknown"/>
          <w:rFonts w:ascii="Arial" w:hAnsi="Arial" w:cs="Arial"/>
          <w:color w:val="000000" w:themeColor="text1"/>
          <w:spacing w:val="-15"/>
          <w:sz w:val="36"/>
          <w:szCs w:val="36"/>
          <w:u w:val="single"/>
        </w:rPr>
      </w:pPr>
      <w:ins w:id="1700" w:author="Unknown">
        <w:r w:rsidRPr="007A2F21">
          <w:rPr>
            <w:rFonts w:ascii="Arial" w:hAnsi="Arial" w:cs="Arial"/>
            <w:color w:val="000000" w:themeColor="text1"/>
            <w:spacing w:val="-15"/>
            <w:sz w:val="36"/>
            <w:szCs w:val="36"/>
            <w:u w:val="single"/>
          </w:rPr>
          <w:t>The import Keyword</w:t>
        </w:r>
      </w:ins>
    </w:p>
    <w:p w:rsidR="007F41EA" w:rsidRPr="007A2F21" w:rsidRDefault="007F41EA" w:rsidP="007F41EA">
      <w:pPr>
        <w:shd w:val="clear" w:color="auto" w:fill="FFFFFF"/>
        <w:spacing w:after="240" w:line="360" w:lineRule="atLeast"/>
        <w:ind w:left="-402" w:right="-402"/>
        <w:jc w:val="both"/>
        <w:rPr>
          <w:ins w:id="1701" w:author="Unknown"/>
          <w:rFonts w:ascii="Arial" w:hAnsi="Arial" w:cs="Arial"/>
          <w:color w:val="000000" w:themeColor="text1"/>
          <w:sz w:val="21"/>
          <w:szCs w:val="21"/>
          <w:u w:val="single"/>
        </w:rPr>
      </w:pPr>
      <w:ins w:id="1702" w:author="Unknown">
        <w:r w:rsidRPr="007A2F21">
          <w:rPr>
            <w:rFonts w:ascii="Arial" w:hAnsi="Arial" w:cs="Arial"/>
            <w:color w:val="000000" w:themeColor="text1"/>
            <w:sz w:val="21"/>
            <w:szCs w:val="21"/>
            <w:u w:val="single"/>
          </w:rPr>
          <w:t>If a class wants to use another class in the same package, the package name need not be used. Classes in the same package find each other without any special syntax.</w:t>
        </w:r>
      </w:ins>
    </w:p>
    <w:p w:rsidR="007F41EA" w:rsidRPr="007A2F21" w:rsidRDefault="007F41EA" w:rsidP="007F41EA">
      <w:pPr>
        <w:shd w:val="clear" w:color="auto" w:fill="FFFFFF"/>
        <w:spacing w:before="48" w:after="48" w:line="360" w:lineRule="atLeast"/>
        <w:ind w:right="-402"/>
        <w:outlineLvl w:val="2"/>
        <w:rPr>
          <w:ins w:id="1703" w:author="Unknown"/>
          <w:rFonts w:ascii="Arial" w:hAnsi="Arial" w:cs="Arial"/>
          <w:color w:val="000000" w:themeColor="text1"/>
          <w:sz w:val="27"/>
          <w:szCs w:val="27"/>
          <w:u w:val="single"/>
        </w:rPr>
      </w:pPr>
      <w:ins w:id="1704" w:author="Unknown">
        <w:r w:rsidRPr="007A2F21">
          <w:rPr>
            <w:rFonts w:ascii="Arial" w:hAnsi="Arial" w:cs="Arial"/>
            <w:color w:val="000000" w:themeColor="text1"/>
            <w:sz w:val="27"/>
            <w:szCs w:val="27"/>
            <w:u w:val="single"/>
          </w:rPr>
          <w:t>Example</w:t>
        </w:r>
      </w:ins>
    </w:p>
    <w:p w:rsidR="007F41EA" w:rsidRPr="007A2F21" w:rsidRDefault="007F41EA" w:rsidP="007F41EA">
      <w:pPr>
        <w:shd w:val="clear" w:color="auto" w:fill="FFFFFF"/>
        <w:spacing w:after="240" w:line="360" w:lineRule="atLeast"/>
        <w:ind w:left="-402" w:right="-402"/>
        <w:jc w:val="both"/>
        <w:rPr>
          <w:ins w:id="1705" w:author="Unknown"/>
          <w:rFonts w:ascii="Arial" w:hAnsi="Arial" w:cs="Arial"/>
          <w:color w:val="000000" w:themeColor="text1"/>
          <w:sz w:val="21"/>
          <w:szCs w:val="21"/>
          <w:u w:val="single"/>
        </w:rPr>
      </w:pPr>
      <w:ins w:id="1706" w:author="Unknown">
        <w:r w:rsidRPr="007A2F21">
          <w:rPr>
            <w:rFonts w:ascii="Arial" w:hAnsi="Arial" w:cs="Arial"/>
            <w:color w:val="000000" w:themeColor="text1"/>
            <w:sz w:val="21"/>
            <w:szCs w:val="21"/>
            <w:u w:val="single"/>
          </w:rPr>
          <w:t>Here, a class named Boss is added to the payroll package that already contains Employee. The Boss can then refer to the Employee class without using the payroll prefix, as demonstrated by the following Boss class.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7" w:author="Unknown"/>
          <w:rFonts w:ascii="Consolas" w:hAnsi="Consolas" w:cs="Consolas"/>
          <w:color w:val="000000" w:themeColor="text1"/>
          <w:sz w:val="20"/>
          <w:u w:val="single"/>
        </w:rPr>
      </w:pPr>
      <w:ins w:id="1708" w:author="Unknown">
        <w:r w:rsidRPr="007A2F21">
          <w:rPr>
            <w:rFonts w:ascii="Consolas" w:hAnsi="Consolas" w:cs="Consolas"/>
            <w:color w:val="000000" w:themeColor="text1"/>
            <w:sz w:val="20"/>
            <w:u w:val="single"/>
          </w:rPr>
          <w:t>package payroll;</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9" w:author="Unknown"/>
          <w:rFonts w:ascii="Consolas" w:hAnsi="Consolas" w:cs="Consolas"/>
          <w:color w:val="000000" w:themeColor="text1"/>
          <w:sz w:val="20"/>
          <w:u w:val="single"/>
        </w:rPr>
      </w:pPr>
      <w:ins w:id="1710" w:author="Unknown">
        <w:r w:rsidRPr="007A2F21">
          <w:rPr>
            <w:rFonts w:ascii="Consolas" w:hAnsi="Consolas" w:cs="Consolas"/>
            <w:color w:val="000000" w:themeColor="text1"/>
            <w:sz w:val="20"/>
            <w:u w:val="single"/>
          </w:rPr>
          <w:t>public class Boss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1" w:author="Unknown"/>
          <w:rFonts w:ascii="Consolas" w:hAnsi="Consolas" w:cs="Consolas"/>
          <w:color w:val="000000" w:themeColor="text1"/>
          <w:sz w:val="20"/>
          <w:u w:val="single"/>
        </w:rPr>
      </w:pPr>
      <w:ins w:id="1712" w:author="Unknown">
        <w:r w:rsidRPr="007A2F21">
          <w:rPr>
            <w:rFonts w:ascii="Consolas" w:hAnsi="Consolas" w:cs="Consolas"/>
            <w:color w:val="000000" w:themeColor="text1"/>
            <w:sz w:val="20"/>
            <w:u w:val="single"/>
          </w:rPr>
          <w:t xml:space="preserve">   public void payEmployee(Employee 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3" w:author="Unknown"/>
          <w:rFonts w:ascii="Consolas" w:hAnsi="Consolas" w:cs="Consolas"/>
          <w:color w:val="000000" w:themeColor="text1"/>
          <w:sz w:val="20"/>
          <w:u w:val="single"/>
        </w:rPr>
      </w:pPr>
      <w:ins w:id="1714" w:author="Unknown">
        <w:r w:rsidRPr="007A2F21">
          <w:rPr>
            <w:rFonts w:ascii="Consolas" w:hAnsi="Consolas" w:cs="Consolas"/>
            <w:color w:val="000000" w:themeColor="text1"/>
            <w:sz w:val="20"/>
            <w:u w:val="single"/>
          </w:rPr>
          <w:t xml:space="preserve">      e.mailCheck();</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5" w:author="Unknown"/>
          <w:rFonts w:ascii="Consolas" w:hAnsi="Consolas" w:cs="Consolas"/>
          <w:color w:val="000000" w:themeColor="text1"/>
          <w:sz w:val="20"/>
          <w:u w:val="single"/>
        </w:rPr>
      </w:pPr>
      <w:ins w:id="1716" w:author="Unknown">
        <w:r w:rsidRPr="007A2F21">
          <w:rPr>
            <w:rFonts w:ascii="Consolas" w:hAnsi="Consolas" w:cs="Consolas"/>
            <w:color w:val="000000" w:themeColor="text1"/>
            <w:sz w:val="20"/>
            <w:u w:val="single"/>
          </w:rPr>
          <w:lastRenderedPageBreak/>
          <w:t xml:space="preserv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7" w:author="Unknown"/>
          <w:rFonts w:ascii="Consolas" w:hAnsi="Consolas" w:cs="Consolas"/>
          <w:color w:val="000000" w:themeColor="text1"/>
          <w:sz w:val="20"/>
          <w:u w:val="single"/>
        </w:rPr>
      </w:pPr>
      <w:ins w:id="1718"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719" w:author="Unknown"/>
          <w:rFonts w:ascii="Arial" w:hAnsi="Arial" w:cs="Arial"/>
          <w:color w:val="000000" w:themeColor="text1"/>
          <w:sz w:val="21"/>
          <w:szCs w:val="21"/>
          <w:u w:val="single"/>
        </w:rPr>
      </w:pPr>
      <w:ins w:id="1720" w:author="Unknown">
        <w:r w:rsidRPr="007A2F21">
          <w:rPr>
            <w:rFonts w:ascii="Arial" w:hAnsi="Arial" w:cs="Arial"/>
            <w:color w:val="000000" w:themeColor="text1"/>
            <w:sz w:val="21"/>
            <w:szCs w:val="21"/>
            <w:u w:val="single"/>
          </w:rPr>
          <w:t>What happens if the Employee class is not in the payroll package? The Boss class must then use one of the following techniques for referring to a class in a different package.</w:t>
        </w:r>
      </w:ins>
    </w:p>
    <w:p w:rsidR="007F41EA" w:rsidRPr="007A2F21" w:rsidRDefault="007F41EA" w:rsidP="007F41EA">
      <w:pPr>
        <w:numPr>
          <w:ilvl w:val="0"/>
          <w:numId w:val="17"/>
        </w:numPr>
        <w:shd w:val="clear" w:color="auto" w:fill="FFFFFF"/>
        <w:spacing w:before="100" w:beforeAutospacing="1" w:after="75" w:line="360" w:lineRule="atLeast"/>
        <w:ind w:left="270"/>
        <w:rPr>
          <w:ins w:id="1721" w:author="Unknown"/>
          <w:rFonts w:ascii="Arial" w:hAnsi="Arial" w:cs="Arial"/>
          <w:color w:val="000000" w:themeColor="text1"/>
          <w:sz w:val="21"/>
          <w:szCs w:val="21"/>
          <w:u w:val="single"/>
        </w:rPr>
      </w:pPr>
      <w:ins w:id="1722" w:author="Unknown">
        <w:r w:rsidRPr="007A2F21">
          <w:rPr>
            <w:rFonts w:ascii="Arial" w:hAnsi="Arial" w:cs="Arial"/>
            <w:color w:val="000000" w:themeColor="text1"/>
            <w:sz w:val="21"/>
            <w:szCs w:val="21"/>
            <w:u w:val="single"/>
          </w:rPr>
          <w:t>The fully qualified name of the class can be used. For example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3" w:author="Unknown"/>
          <w:rFonts w:ascii="Consolas" w:hAnsi="Consolas" w:cs="Consolas"/>
          <w:color w:val="000000" w:themeColor="text1"/>
          <w:sz w:val="20"/>
          <w:u w:val="single"/>
        </w:rPr>
      </w:pPr>
      <w:ins w:id="1724" w:author="Unknown">
        <w:r w:rsidRPr="007A2F21">
          <w:rPr>
            <w:rFonts w:ascii="Consolas" w:hAnsi="Consolas" w:cs="Consolas"/>
            <w:color w:val="000000" w:themeColor="text1"/>
            <w:sz w:val="20"/>
            <w:u w:val="single"/>
          </w:rPr>
          <w:t>payroll.Employee</w:t>
        </w:r>
      </w:ins>
    </w:p>
    <w:p w:rsidR="007F41EA" w:rsidRPr="007A2F21" w:rsidRDefault="007F41EA" w:rsidP="007F41EA">
      <w:pPr>
        <w:numPr>
          <w:ilvl w:val="0"/>
          <w:numId w:val="18"/>
        </w:numPr>
        <w:shd w:val="clear" w:color="auto" w:fill="FFFFFF"/>
        <w:spacing w:after="240" w:line="360" w:lineRule="atLeast"/>
        <w:ind w:left="318" w:right="-402"/>
        <w:jc w:val="both"/>
        <w:rPr>
          <w:ins w:id="1725" w:author="Unknown"/>
          <w:rFonts w:ascii="Arial" w:hAnsi="Arial" w:cs="Arial"/>
          <w:color w:val="000000" w:themeColor="text1"/>
          <w:sz w:val="21"/>
          <w:szCs w:val="21"/>
          <w:u w:val="single"/>
        </w:rPr>
      </w:pPr>
      <w:ins w:id="1726" w:author="Unknown">
        <w:r w:rsidRPr="007A2F21">
          <w:rPr>
            <w:rFonts w:ascii="Arial" w:hAnsi="Arial" w:cs="Arial"/>
            <w:color w:val="000000" w:themeColor="text1"/>
            <w:sz w:val="21"/>
            <w:szCs w:val="21"/>
            <w:u w:val="single"/>
          </w:rPr>
          <w:t>The package can be imported using the import keyword and the wild card (*). For example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7" w:author="Unknown"/>
          <w:rFonts w:ascii="Consolas" w:hAnsi="Consolas" w:cs="Consolas"/>
          <w:color w:val="000000" w:themeColor="text1"/>
          <w:sz w:val="20"/>
          <w:u w:val="single"/>
        </w:rPr>
      </w:pPr>
      <w:ins w:id="1728" w:author="Unknown">
        <w:r w:rsidRPr="007A2F21">
          <w:rPr>
            <w:rFonts w:ascii="Consolas" w:hAnsi="Consolas" w:cs="Consolas"/>
            <w:color w:val="000000" w:themeColor="text1"/>
            <w:sz w:val="20"/>
            <w:u w:val="single"/>
          </w:rPr>
          <w:t>import payroll.*;</w:t>
        </w:r>
      </w:ins>
    </w:p>
    <w:p w:rsidR="007F41EA" w:rsidRPr="007A2F21" w:rsidRDefault="007F41EA" w:rsidP="007F41EA">
      <w:pPr>
        <w:numPr>
          <w:ilvl w:val="0"/>
          <w:numId w:val="19"/>
        </w:numPr>
        <w:shd w:val="clear" w:color="auto" w:fill="FFFFFF"/>
        <w:spacing w:before="100" w:beforeAutospacing="1" w:after="75" w:line="360" w:lineRule="atLeast"/>
        <w:ind w:left="270"/>
        <w:rPr>
          <w:ins w:id="1729" w:author="Unknown"/>
          <w:rFonts w:ascii="Arial" w:hAnsi="Arial" w:cs="Arial"/>
          <w:color w:val="000000" w:themeColor="text1"/>
          <w:sz w:val="21"/>
          <w:szCs w:val="21"/>
          <w:u w:val="single"/>
        </w:rPr>
      </w:pPr>
      <w:ins w:id="1730" w:author="Unknown">
        <w:r w:rsidRPr="007A2F21">
          <w:rPr>
            <w:rFonts w:ascii="Arial" w:hAnsi="Arial" w:cs="Arial"/>
            <w:color w:val="000000" w:themeColor="text1"/>
            <w:sz w:val="21"/>
            <w:szCs w:val="21"/>
            <w:u w:val="single"/>
          </w:rPr>
          <w:t>The class itself can be imported using the import keyword. For example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31" w:author="Unknown"/>
          <w:rFonts w:ascii="Consolas" w:hAnsi="Consolas" w:cs="Consolas"/>
          <w:color w:val="000000" w:themeColor="text1"/>
          <w:sz w:val="20"/>
          <w:u w:val="single"/>
        </w:rPr>
      </w:pPr>
      <w:ins w:id="1732" w:author="Unknown">
        <w:r w:rsidRPr="007A2F21">
          <w:rPr>
            <w:rFonts w:ascii="Consolas" w:hAnsi="Consolas" w:cs="Consolas"/>
            <w:color w:val="000000" w:themeColor="text1"/>
            <w:sz w:val="20"/>
            <w:u w:val="single"/>
          </w:rPr>
          <w:t>import payroll.Employee;</w:t>
        </w:r>
      </w:ins>
    </w:p>
    <w:p w:rsidR="007F41EA" w:rsidRPr="007A2F21" w:rsidRDefault="007F41EA" w:rsidP="007F41EA">
      <w:pPr>
        <w:shd w:val="clear" w:color="auto" w:fill="FFFFFF"/>
        <w:spacing w:after="240" w:line="360" w:lineRule="atLeast"/>
        <w:ind w:left="-402" w:right="-402"/>
        <w:jc w:val="both"/>
        <w:rPr>
          <w:ins w:id="1733" w:author="Unknown"/>
          <w:rFonts w:ascii="Arial" w:hAnsi="Arial" w:cs="Arial"/>
          <w:color w:val="000000" w:themeColor="text1"/>
          <w:sz w:val="21"/>
          <w:szCs w:val="21"/>
          <w:u w:val="single"/>
        </w:rPr>
      </w:pPr>
      <w:ins w:id="1734" w:author="Unknown">
        <w:r w:rsidRPr="007A2F21">
          <w:rPr>
            <w:rFonts w:ascii="Arial" w:hAnsi="Arial" w:cs="Arial"/>
            <w:b/>
            <w:bCs/>
            <w:color w:val="000000" w:themeColor="text1"/>
            <w:sz w:val="21"/>
            <w:szCs w:val="21"/>
            <w:u w:val="single"/>
          </w:rPr>
          <w:t>Note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A class file can contain any number of import statements. The import statements must appear after the package statement and before the class declaration.</w:t>
        </w:r>
      </w:ins>
    </w:p>
    <w:p w:rsidR="007F41EA" w:rsidRPr="007A2F21" w:rsidRDefault="007F41EA" w:rsidP="007F41EA">
      <w:pPr>
        <w:shd w:val="clear" w:color="auto" w:fill="FFFFFF"/>
        <w:spacing w:before="48" w:after="48" w:line="360" w:lineRule="atLeast"/>
        <w:ind w:right="-402"/>
        <w:outlineLvl w:val="1"/>
        <w:rPr>
          <w:ins w:id="1735" w:author="Unknown"/>
          <w:rFonts w:ascii="Arial" w:hAnsi="Arial" w:cs="Arial"/>
          <w:color w:val="000000" w:themeColor="text1"/>
          <w:spacing w:val="-15"/>
          <w:sz w:val="36"/>
          <w:szCs w:val="36"/>
          <w:u w:val="single"/>
        </w:rPr>
      </w:pPr>
      <w:ins w:id="1736" w:author="Unknown">
        <w:r w:rsidRPr="007A2F21">
          <w:rPr>
            <w:rFonts w:ascii="Arial" w:hAnsi="Arial" w:cs="Arial"/>
            <w:color w:val="000000" w:themeColor="text1"/>
            <w:spacing w:val="-15"/>
            <w:sz w:val="36"/>
            <w:szCs w:val="36"/>
            <w:u w:val="single"/>
          </w:rPr>
          <w:t>The Directory Structure of Packages</w:t>
        </w:r>
      </w:ins>
    </w:p>
    <w:p w:rsidR="007F41EA" w:rsidRPr="007A2F21" w:rsidRDefault="007F41EA" w:rsidP="007F41EA">
      <w:pPr>
        <w:shd w:val="clear" w:color="auto" w:fill="FFFFFF"/>
        <w:spacing w:after="240" w:line="360" w:lineRule="atLeast"/>
        <w:ind w:left="-402" w:right="-402"/>
        <w:jc w:val="both"/>
        <w:rPr>
          <w:ins w:id="1737" w:author="Unknown"/>
          <w:rFonts w:ascii="Arial" w:hAnsi="Arial" w:cs="Arial"/>
          <w:color w:val="000000" w:themeColor="text1"/>
          <w:sz w:val="21"/>
          <w:szCs w:val="21"/>
          <w:u w:val="single"/>
        </w:rPr>
      </w:pPr>
      <w:ins w:id="1738" w:author="Unknown">
        <w:r w:rsidRPr="007A2F21">
          <w:rPr>
            <w:rFonts w:ascii="Arial" w:hAnsi="Arial" w:cs="Arial"/>
            <w:color w:val="000000" w:themeColor="text1"/>
            <w:sz w:val="21"/>
            <w:szCs w:val="21"/>
            <w:u w:val="single"/>
          </w:rPr>
          <w:t>Two major results occur when a class is placed in a package −</w:t>
        </w:r>
      </w:ins>
    </w:p>
    <w:p w:rsidR="007F41EA" w:rsidRPr="007A2F21" w:rsidRDefault="007F41EA" w:rsidP="007F41EA">
      <w:pPr>
        <w:numPr>
          <w:ilvl w:val="0"/>
          <w:numId w:val="20"/>
        </w:numPr>
        <w:shd w:val="clear" w:color="auto" w:fill="FFFFFF"/>
        <w:spacing w:after="240" w:line="360" w:lineRule="atLeast"/>
        <w:ind w:left="318" w:right="-402"/>
        <w:jc w:val="both"/>
        <w:rPr>
          <w:ins w:id="1739" w:author="Unknown"/>
          <w:rFonts w:ascii="Arial" w:hAnsi="Arial" w:cs="Arial"/>
          <w:color w:val="000000" w:themeColor="text1"/>
          <w:sz w:val="21"/>
          <w:szCs w:val="21"/>
          <w:u w:val="single"/>
        </w:rPr>
      </w:pPr>
      <w:ins w:id="1740" w:author="Unknown">
        <w:r w:rsidRPr="007A2F21">
          <w:rPr>
            <w:rFonts w:ascii="Arial" w:hAnsi="Arial" w:cs="Arial"/>
            <w:color w:val="000000" w:themeColor="text1"/>
            <w:sz w:val="21"/>
            <w:szCs w:val="21"/>
            <w:u w:val="single"/>
          </w:rPr>
          <w:t>The name of the package becomes a part of the name of the class, as we just discussed in the previous section.</w:t>
        </w:r>
      </w:ins>
    </w:p>
    <w:p w:rsidR="007F41EA" w:rsidRPr="007A2F21" w:rsidRDefault="007F41EA" w:rsidP="007F41EA">
      <w:pPr>
        <w:numPr>
          <w:ilvl w:val="0"/>
          <w:numId w:val="20"/>
        </w:numPr>
        <w:shd w:val="clear" w:color="auto" w:fill="FFFFFF"/>
        <w:spacing w:after="240" w:line="360" w:lineRule="atLeast"/>
        <w:ind w:left="318" w:right="-402"/>
        <w:jc w:val="both"/>
        <w:rPr>
          <w:ins w:id="1741" w:author="Unknown"/>
          <w:rFonts w:ascii="Arial" w:hAnsi="Arial" w:cs="Arial"/>
          <w:color w:val="000000" w:themeColor="text1"/>
          <w:sz w:val="21"/>
          <w:szCs w:val="21"/>
          <w:u w:val="single"/>
        </w:rPr>
      </w:pPr>
      <w:ins w:id="1742" w:author="Unknown">
        <w:r w:rsidRPr="007A2F21">
          <w:rPr>
            <w:rFonts w:ascii="Arial" w:hAnsi="Arial" w:cs="Arial"/>
            <w:color w:val="000000" w:themeColor="text1"/>
            <w:sz w:val="21"/>
            <w:szCs w:val="21"/>
            <w:u w:val="single"/>
          </w:rPr>
          <w:t>The name of the package must match the directory structure where the corresponding bytecode resides.</w:t>
        </w:r>
      </w:ins>
    </w:p>
    <w:p w:rsidR="007F41EA" w:rsidRPr="007A2F21" w:rsidRDefault="007F41EA" w:rsidP="007F41EA">
      <w:pPr>
        <w:shd w:val="clear" w:color="auto" w:fill="FFFFFF"/>
        <w:spacing w:after="240" w:line="360" w:lineRule="atLeast"/>
        <w:ind w:left="-402" w:right="-402"/>
        <w:jc w:val="both"/>
        <w:rPr>
          <w:ins w:id="1743" w:author="Unknown"/>
          <w:rFonts w:ascii="Arial" w:hAnsi="Arial" w:cs="Arial"/>
          <w:color w:val="000000" w:themeColor="text1"/>
          <w:sz w:val="21"/>
          <w:szCs w:val="21"/>
          <w:u w:val="single"/>
        </w:rPr>
      </w:pPr>
      <w:ins w:id="1744" w:author="Unknown">
        <w:r w:rsidRPr="007A2F21">
          <w:rPr>
            <w:rFonts w:ascii="Arial" w:hAnsi="Arial" w:cs="Arial"/>
            <w:color w:val="000000" w:themeColor="text1"/>
            <w:sz w:val="21"/>
            <w:szCs w:val="21"/>
            <w:u w:val="single"/>
          </w:rPr>
          <w:t>Here is simple way of managing your files in Java −</w:t>
        </w:r>
      </w:ins>
    </w:p>
    <w:p w:rsidR="007F41EA" w:rsidRPr="007A2F21" w:rsidRDefault="007F41EA" w:rsidP="007F41EA">
      <w:pPr>
        <w:shd w:val="clear" w:color="auto" w:fill="FFFFFF"/>
        <w:spacing w:after="240" w:line="360" w:lineRule="atLeast"/>
        <w:ind w:left="-402" w:right="-402"/>
        <w:jc w:val="both"/>
        <w:rPr>
          <w:ins w:id="1745" w:author="Unknown"/>
          <w:rFonts w:ascii="Arial" w:hAnsi="Arial" w:cs="Arial"/>
          <w:color w:val="000000" w:themeColor="text1"/>
          <w:sz w:val="21"/>
          <w:szCs w:val="21"/>
          <w:u w:val="single"/>
        </w:rPr>
      </w:pPr>
      <w:ins w:id="1746" w:author="Unknown">
        <w:r w:rsidRPr="007A2F21">
          <w:rPr>
            <w:rFonts w:ascii="Arial" w:hAnsi="Arial" w:cs="Arial"/>
            <w:color w:val="000000" w:themeColor="text1"/>
            <w:sz w:val="21"/>
            <w:szCs w:val="21"/>
            <w:u w:val="single"/>
          </w:rPr>
          <w:t>Put the source code for a class, interface, enumeration, or annotation type in a text file whose name is the simple name of the type and whose extension is</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.java</w:t>
        </w:r>
        <w:r w:rsidRPr="007A2F21">
          <w:rPr>
            <w:rFonts w:ascii="Arial" w:hAnsi="Arial" w:cs="Arial"/>
            <w:color w:val="000000" w:themeColor="text1"/>
            <w:sz w:val="21"/>
            <w:szCs w:val="21"/>
            <w:u w:val="single"/>
          </w:rPr>
          <w:t>.</w:t>
        </w:r>
      </w:ins>
    </w:p>
    <w:p w:rsidR="007F41EA" w:rsidRPr="007A2F21" w:rsidRDefault="007F41EA" w:rsidP="007F41EA">
      <w:pPr>
        <w:shd w:val="clear" w:color="auto" w:fill="FFFFFF"/>
        <w:spacing w:after="240" w:line="360" w:lineRule="atLeast"/>
        <w:ind w:left="-402" w:right="-402"/>
        <w:jc w:val="both"/>
        <w:rPr>
          <w:ins w:id="1747" w:author="Unknown"/>
          <w:rFonts w:ascii="Arial" w:hAnsi="Arial" w:cs="Arial"/>
          <w:color w:val="000000" w:themeColor="text1"/>
          <w:sz w:val="21"/>
          <w:szCs w:val="21"/>
          <w:u w:val="single"/>
        </w:rPr>
      </w:pPr>
      <w:ins w:id="1748" w:author="Unknown">
        <w:r w:rsidRPr="007A2F21">
          <w:rPr>
            <w:rFonts w:ascii="Arial" w:hAnsi="Arial" w:cs="Arial"/>
            <w:color w:val="000000" w:themeColor="text1"/>
            <w:sz w:val="21"/>
            <w:szCs w:val="21"/>
            <w:u w:val="single"/>
          </w:rPr>
          <w:t>For example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9" w:author="Unknown"/>
          <w:rFonts w:ascii="Consolas" w:hAnsi="Consolas" w:cs="Consolas"/>
          <w:color w:val="000000" w:themeColor="text1"/>
          <w:sz w:val="20"/>
          <w:u w:val="single"/>
        </w:rPr>
      </w:pPr>
      <w:ins w:id="1750" w:author="Unknown">
        <w:r w:rsidRPr="007A2F21">
          <w:rPr>
            <w:rFonts w:ascii="Consolas" w:hAnsi="Consolas" w:cs="Consolas"/>
            <w:color w:val="000000" w:themeColor="text1"/>
            <w:sz w:val="20"/>
            <w:u w:val="single"/>
          </w:rPr>
          <w:t>// File Name :  Car.java</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1" w:author="Unknown"/>
          <w:rFonts w:ascii="Consolas" w:hAnsi="Consolas" w:cs="Consolas"/>
          <w:color w:val="000000" w:themeColor="text1"/>
          <w:sz w:val="20"/>
          <w:u w:val="single"/>
        </w:rPr>
      </w:pPr>
      <w:ins w:id="1752" w:author="Unknown">
        <w:r w:rsidRPr="007A2F21">
          <w:rPr>
            <w:rFonts w:ascii="Consolas" w:hAnsi="Consolas" w:cs="Consolas"/>
            <w:color w:val="000000" w:themeColor="text1"/>
            <w:sz w:val="20"/>
            <w:u w:val="single"/>
          </w:rPr>
          <w:t>package vehicle;</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3"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4" w:author="Unknown"/>
          <w:rFonts w:ascii="Consolas" w:hAnsi="Consolas" w:cs="Consolas"/>
          <w:color w:val="000000" w:themeColor="text1"/>
          <w:sz w:val="20"/>
          <w:u w:val="single"/>
        </w:rPr>
      </w:pPr>
      <w:ins w:id="1755" w:author="Unknown">
        <w:r w:rsidRPr="007A2F21">
          <w:rPr>
            <w:rFonts w:ascii="Consolas" w:hAnsi="Consolas" w:cs="Consolas"/>
            <w:color w:val="000000" w:themeColor="text1"/>
            <w:sz w:val="20"/>
            <w:u w:val="single"/>
          </w:rPr>
          <w:t>public class Car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6" w:author="Unknown"/>
          <w:rFonts w:ascii="Consolas" w:hAnsi="Consolas" w:cs="Consolas"/>
          <w:color w:val="000000" w:themeColor="text1"/>
          <w:sz w:val="20"/>
          <w:u w:val="single"/>
        </w:rPr>
      </w:pPr>
      <w:ins w:id="1757" w:author="Unknown">
        <w:r w:rsidRPr="007A2F21">
          <w:rPr>
            <w:rFonts w:ascii="Consolas" w:hAnsi="Consolas" w:cs="Consolas"/>
            <w:color w:val="000000" w:themeColor="text1"/>
            <w:sz w:val="20"/>
            <w:u w:val="single"/>
          </w:rPr>
          <w:t xml:space="preserve">   // Class implementation.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8" w:author="Unknown"/>
          <w:rFonts w:ascii="Consolas" w:hAnsi="Consolas" w:cs="Consolas"/>
          <w:color w:val="000000" w:themeColor="text1"/>
          <w:sz w:val="20"/>
          <w:u w:val="single"/>
        </w:rPr>
      </w:pPr>
      <w:ins w:id="1759"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760" w:author="Unknown"/>
          <w:rFonts w:ascii="Arial" w:hAnsi="Arial" w:cs="Arial"/>
          <w:color w:val="000000" w:themeColor="text1"/>
          <w:sz w:val="21"/>
          <w:szCs w:val="21"/>
          <w:u w:val="single"/>
        </w:rPr>
      </w:pPr>
      <w:ins w:id="1761" w:author="Unknown">
        <w:r w:rsidRPr="007A2F21">
          <w:rPr>
            <w:rFonts w:ascii="Arial" w:hAnsi="Arial" w:cs="Arial"/>
            <w:color w:val="000000" w:themeColor="text1"/>
            <w:sz w:val="21"/>
            <w:szCs w:val="21"/>
            <w:u w:val="single"/>
          </w:rPr>
          <w:lastRenderedPageBreak/>
          <w:t>Now, put the source file in a directory whose name reflects the name of the package to which the class belongs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2" w:author="Unknown"/>
          <w:rFonts w:ascii="Consolas" w:hAnsi="Consolas" w:cs="Consolas"/>
          <w:color w:val="000000" w:themeColor="text1"/>
          <w:sz w:val="18"/>
          <w:szCs w:val="18"/>
          <w:u w:val="single"/>
        </w:rPr>
      </w:pPr>
      <w:ins w:id="1763" w:author="Unknown">
        <w:r w:rsidRPr="007A2F21">
          <w:rPr>
            <w:rFonts w:ascii="Consolas" w:hAnsi="Consolas" w:cs="Consolas"/>
            <w:color w:val="000000" w:themeColor="text1"/>
            <w:sz w:val="18"/>
            <w:szCs w:val="18"/>
            <w:u w:val="single"/>
          </w:rPr>
          <w:t>....\vehicle\Car.java</w:t>
        </w:r>
      </w:ins>
    </w:p>
    <w:p w:rsidR="007F41EA" w:rsidRPr="007A2F21" w:rsidRDefault="007F41EA" w:rsidP="007F41EA">
      <w:pPr>
        <w:shd w:val="clear" w:color="auto" w:fill="FFFFFF"/>
        <w:spacing w:after="240" w:line="360" w:lineRule="atLeast"/>
        <w:ind w:left="-402" w:right="-402"/>
        <w:jc w:val="both"/>
        <w:rPr>
          <w:ins w:id="1764" w:author="Unknown"/>
          <w:rFonts w:ascii="Arial" w:hAnsi="Arial" w:cs="Arial"/>
          <w:color w:val="000000" w:themeColor="text1"/>
          <w:sz w:val="21"/>
          <w:szCs w:val="21"/>
          <w:u w:val="single"/>
        </w:rPr>
      </w:pPr>
      <w:ins w:id="1765" w:author="Unknown">
        <w:r w:rsidRPr="007A2F21">
          <w:rPr>
            <w:rFonts w:ascii="Arial" w:hAnsi="Arial" w:cs="Arial"/>
            <w:color w:val="000000" w:themeColor="text1"/>
            <w:sz w:val="21"/>
            <w:szCs w:val="21"/>
            <w:u w:val="single"/>
          </w:rPr>
          <w:t>Now, the qualified class name and pathname would be as follows −</w:t>
        </w:r>
      </w:ins>
    </w:p>
    <w:p w:rsidR="007F41EA" w:rsidRPr="007A2F21" w:rsidRDefault="007F41EA" w:rsidP="007F41EA">
      <w:pPr>
        <w:numPr>
          <w:ilvl w:val="0"/>
          <w:numId w:val="21"/>
        </w:numPr>
        <w:shd w:val="clear" w:color="auto" w:fill="FFFFFF"/>
        <w:spacing w:before="100" w:beforeAutospacing="1" w:after="75" w:line="360" w:lineRule="atLeast"/>
        <w:ind w:left="270"/>
        <w:rPr>
          <w:ins w:id="1766" w:author="Unknown"/>
          <w:rFonts w:ascii="Arial" w:hAnsi="Arial" w:cs="Arial"/>
          <w:color w:val="000000" w:themeColor="text1"/>
          <w:sz w:val="21"/>
          <w:szCs w:val="21"/>
          <w:u w:val="single"/>
        </w:rPr>
      </w:pPr>
      <w:ins w:id="1767" w:author="Unknown">
        <w:r w:rsidRPr="007A2F21">
          <w:rPr>
            <w:rFonts w:ascii="Arial" w:hAnsi="Arial" w:cs="Arial"/>
            <w:color w:val="000000" w:themeColor="text1"/>
            <w:sz w:val="21"/>
            <w:szCs w:val="21"/>
            <w:u w:val="single"/>
          </w:rPr>
          <w:t>Class name → vehicle.Car</w:t>
        </w:r>
      </w:ins>
    </w:p>
    <w:p w:rsidR="007F41EA" w:rsidRPr="007A2F21" w:rsidRDefault="007F41EA" w:rsidP="007F41EA">
      <w:pPr>
        <w:numPr>
          <w:ilvl w:val="0"/>
          <w:numId w:val="21"/>
        </w:numPr>
        <w:shd w:val="clear" w:color="auto" w:fill="FFFFFF"/>
        <w:spacing w:before="100" w:beforeAutospacing="1" w:after="75" w:line="360" w:lineRule="atLeast"/>
        <w:ind w:left="270"/>
        <w:rPr>
          <w:ins w:id="1768" w:author="Unknown"/>
          <w:rFonts w:ascii="Arial" w:hAnsi="Arial" w:cs="Arial"/>
          <w:color w:val="000000" w:themeColor="text1"/>
          <w:sz w:val="21"/>
          <w:szCs w:val="21"/>
          <w:u w:val="single"/>
        </w:rPr>
      </w:pPr>
      <w:ins w:id="1769" w:author="Unknown">
        <w:r w:rsidRPr="007A2F21">
          <w:rPr>
            <w:rFonts w:ascii="Arial" w:hAnsi="Arial" w:cs="Arial"/>
            <w:color w:val="000000" w:themeColor="text1"/>
            <w:sz w:val="21"/>
            <w:szCs w:val="21"/>
            <w:u w:val="single"/>
          </w:rPr>
          <w:t>Path name → vehicle\Car.java (in windows)</w:t>
        </w:r>
      </w:ins>
    </w:p>
    <w:p w:rsidR="007F41EA" w:rsidRPr="007A2F21" w:rsidRDefault="007F41EA" w:rsidP="007F41EA">
      <w:pPr>
        <w:shd w:val="clear" w:color="auto" w:fill="FFFFFF"/>
        <w:spacing w:after="240" w:line="360" w:lineRule="atLeast"/>
        <w:ind w:left="-402" w:right="-402"/>
        <w:jc w:val="both"/>
        <w:rPr>
          <w:ins w:id="1770" w:author="Unknown"/>
          <w:rFonts w:ascii="Arial" w:hAnsi="Arial" w:cs="Arial"/>
          <w:color w:val="000000" w:themeColor="text1"/>
          <w:sz w:val="21"/>
          <w:szCs w:val="21"/>
          <w:u w:val="single"/>
        </w:rPr>
      </w:pPr>
      <w:ins w:id="1771" w:author="Unknown">
        <w:r w:rsidRPr="007A2F21">
          <w:rPr>
            <w:rFonts w:ascii="Arial" w:hAnsi="Arial" w:cs="Arial"/>
            <w:color w:val="000000" w:themeColor="text1"/>
            <w:sz w:val="21"/>
            <w:szCs w:val="21"/>
            <w:u w:val="single"/>
          </w:rPr>
          <w:t>In general, a company uses its reversed Internet domain name for its package names.</w:t>
        </w:r>
      </w:ins>
    </w:p>
    <w:p w:rsidR="007F41EA" w:rsidRPr="007A2F21" w:rsidRDefault="007F41EA" w:rsidP="007F41EA">
      <w:pPr>
        <w:shd w:val="clear" w:color="auto" w:fill="FFFFFF"/>
        <w:spacing w:after="240" w:line="360" w:lineRule="atLeast"/>
        <w:ind w:left="-402" w:right="-402"/>
        <w:jc w:val="both"/>
        <w:rPr>
          <w:ins w:id="1772" w:author="Unknown"/>
          <w:rFonts w:ascii="Arial" w:hAnsi="Arial" w:cs="Arial"/>
          <w:color w:val="000000" w:themeColor="text1"/>
          <w:sz w:val="21"/>
          <w:szCs w:val="21"/>
          <w:u w:val="single"/>
        </w:rPr>
      </w:pPr>
      <w:ins w:id="1773" w:author="Unknown">
        <w:r w:rsidRPr="007A2F21">
          <w:rPr>
            <w:rFonts w:ascii="Arial" w:hAnsi="Arial" w:cs="Arial"/>
            <w:b/>
            <w:bCs/>
            <w:color w:val="000000" w:themeColor="text1"/>
            <w:sz w:val="21"/>
            <w:szCs w:val="21"/>
            <w:u w:val="single"/>
          </w:rPr>
          <w:t>Example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A company's Internet domain name is apple.com, then all its package names would start with com.apple. Each component of the package name corresponds to a subdirectory.</w:t>
        </w:r>
      </w:ins>
    </w:p>
    <w:p w:rsidR="007F41EA" w:rsidRPr="007A2F21" w:rsidRDefault="007F41EA" w:rsidP="007F41EA">
      <w:pPr>
        <w:shd w:val="clear" w:color="auto" w:fill="FFFFFF"/>
        <w:spacing w:after="240" w:line="360" w:lineRule="atLeast"/>
        <w:ind w:left="-402" w:right="-402"/>
        <w:jc w:val="both"/>
        <w:rPr>
          <w:ins w:id="1774" w:author="Unknown"/>
          <w:rFonts w:ascii="Arial" w:hAnsi="Arial" w:cs="Arial"/>
          <w:color w:val="000000" w:themeColor="text1"/>
          <w:sz w:val="21"/>
          <w:szCs w:val="21"/>
          <w:u w:val="single"/>
        </w:rPr>
      </w:pPr>
      <w:ins w:id="1775" w:author="Unknown">
        <w:r w:rsidRPr="007A2F21">
          <w:rPr>
            <w:rFonts w:ascii="Arial" w:hAnsi="Arial" w:cs="Arial"/>
            <w:b/>
            <w:bCs/>
            <w:color w:val="000000" w:themeColor="text1"/>
            <w:sz w:val="21"/>
            <w:szCs w:val="21"/>
            <w:u w:val="single"/>
          </w:rPr>
          <w:t>Example</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 The company had a com.apple.computers package that contained a Dell.java source file, it would be contained in a series of subdirectories like this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6" w:author="Unknown"/>
          <w:rFonts w:ascii="Consolas" w:hAnsi="Consolas" w:cs="Consolas"/>
          <w:color w:val="000000" w:themeColor="text1"/>
          <w:sz w:val="18"/>
          <w:szCs w:val="18"/>
          <w:u w:val="single"/>
        </w:rPr>
      </w:pPr>
      <w:ins w:id="1777" w:author="Unknown">
        <w:r w:rsidRPr="007A2F21">
          <w:rPr>
            <w:rFonts w:ascii="Consolas" w:hAnsi="Consolas" w:cs="Consolas"/>
            <w:color w:val="000000" w:themeColor="text1"/>
            <w:sz w:val="18"/>
            <w:szCs w:val="18"/>
            <w:u w:val="single"/>
          </w:rPr>
          <w:t>....\com\apple\computers\Dell.java</w:t>
        </w:r>
      </w:ins>
    </w:p>
    <w:p w:rsidR="007F41EA" w:rsidRPr="007A2F21" w:rsidRDefault="007F41EA" w:rsidP="007F41EA">
      <w:pPr>
        <w:shd w:val="clear" w:color="auto" w:fill="FFFFFF"/>
        <w:spacing w:after="240" w:line="360" w:lineRule="atLeast"/>
        <w:ind w:left="-402" w:right="-402"/>
        <w:jc w:val="both"/>
        <w:rPr>
          <w:ins w:id="1778" w:author="Unknown"/>
          <w:rFonts w:ascii="Arial" w:hAnsi="Arial" w:cs="Arial"/>
          <w:color w:val="000000" w:themeColor="text1"/>
          <w:sz w:val="21"/>
          <w:szCs w:val="21"/>
          <w:u w:val="single"/>
        </w:rPr>
      </w:pPr>
      <w:ins w:id="1779" w:author="Unknown">
        <w:r w:rsidRPr="007A2F21">
          <w:rPr>
            <w:rFonts w:ascii="Arial" w:hAnsi="Arial" w:cs="Arial"/>
            <w:color w:val="000000" w:themeColor="text1"/>
            <w:sz w:val="21"/>
            <w:szCs w:val="21"/>
            <w:u w:val="single"/>
          </w:rPr>
          <w:t>At the time of compilation, the compiler creates a different output file for each class, interface and enumeration defined in it. The base name of the output file is the name of the type, and its extension is</w:t>
        </w:r>
        <w:r w:rsidRPr="007A2F21">
          <w:rPr>
            <w:rFonts w:ascii="Arial" w:hAnsi="Arial" w:cs="Arial"/>
            <w:color w:val="000000" w:themeColor="text1"/>
            <w:sz w:val="21"/>
            <w:u w:val="single"/>
          </w:rPr>
          <w:t> </w:t>
        </w:r>
        <w:r w:rsidRPr="007A2F21">
          <w:rPr>
            <w:rFonts w:ascii="Arial" w:hAnsi="Arial" w:cs="Arial"/>
            <w:b/>
            <w:bCs/>
            <w:color w:val="000000" w:themeColor="text1"/>
            <w:sz w:val="21"/>
            <w:szCs w:val="21"/>
            <w:u w:val="single"/>
          </w:rPr>
          <w:t>.class</w:t>
        </w:r>
        <w:r w:rsidRPr="007A2F21">
          <w:rPr>
            <w:rFonts w:ascii="Arial" w:hAnsi="Arial" w:cs="Arial"/>
            <w:color w:val="000000" w:themeColor="text1"/>
            <w:sz w:val="21"/>
            <w:szCs w:val="21"/>
            <w:u w:val="single"/>
          </w:rPr>
          <w:t>.</w:t>
        </w:r>
      </w:ins>
    </w:p>
    <w:p w:rsidR="007F41EA" w:rsidRPr="007A2F21" w:rsidRDefault="007F41EA" w:rsidP="007F41EA">
      <w:pPr>
        <w:shd w:val="clear" w:color="auto" w:fill="FFFFFF"/>
        <w:spacing w:after="240" w:line="360" w:lineRule="atLeast"/>
        <w:ind w:left="-402" w:right="-402"/>
        <w:jc w:val="both"/>
        <w:rPr>
          <w:ins w:id="1780" w:author="Unknown"/>
          <w:rFonts w:ascii="Arial" w:hAnsi="Arial" w:cs="Arial"/>
          <w:color w:val="000000" w:themeColor="text1"/>
          <w:sz w:val="21"/>
          <w:szCs w:val="21"/>
          <w:u w:val="single"/>
        </w:rPr>
      </w:pPr>
      <w:ins w:id="1781" w:author="Unknown">
        <w:r w:rsidRPr="007A2F21">
          <w:rPr>
            <w:rFonts w:ascii="Arial" w:hAnsi="Arial" w:cs="Arial"/>
            <w:color w:val="000000" w:themeColor="text1"/>
            <w:sz w:val="21"/>
            <w:szCs w:val="21"/>
            <w:u w:val="single"/>
          </w:rPr>
          <w:t>For example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2" w:author="Unknown"/>
          <w:rFonts w:ascii="Consolas" w:hAnsi="Consolas" w:cs="Consolas"/>
          <w:color w:val="000000" w:themeColor="text1"/>
          <w:sz w:val="20"/>
          <w:u w:val="single"/>
        </w:rPr>
      </w:pPr>
      <w:ins w:id="1783" w:author="Unknown">
        <w:r w:rsidRPr="007A2F21">
          <w:rPr>
            <w:rFonts w:ascii="Consolas" w:hAnsi="Consolas" w:cs="Consolas"/>
            <w:color w:val="000000" w:themeColor="text1"/>
            <w:sz w:val="20"/>
            <w:u w:val="single"/>
          </w:rPr>
          <w:t>// File Name: Dell.java</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4" w:author="Unknown"/>
          <w:rFonts w:ascii="Consolas" w:hAnsi="Consolas" w:cs="Consolas"/>
          <w:color w:val="000000" w:themeColor="text1"/>
          <w:sz w:val="20"/>
          <w:u w:val="single"/>
        </w:rPr>
      </w:pPr>
      <w:ins w:id="1785" w:author="Unknown">
        <w:r w:rsidRPr="007A2F21">
          <w:rPr>
            <w:rFonts w:ascii="Consolas" w:hAnsi="Consolas" w:cs="Consolas"/>
            <w:color w:val="000000" w:themeColor="text1"/>
            <w:sz w:val="20"/>
            <w:u w:val="single"/>
          </w:rPr>
          <w:t>package com.apple.computers;</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6"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7" w:author="Unknown"/>
          <w:rFonts w:ascii="Consolas" w:hAnsi="Consolas" w:cs="Consolas"/>
          <w:color w:val="000000" w:themeColor="text1"/>
          <w:sz w:val="20"/>
          <w:u w:val="single"/>
        </w:rPr>
      </w:pPr>
      <w:ins w:id="1788" w:author="Unknown">
        <w:r w:rsidRPr="007A2F21">
          <w:rPr>
            <w:rFonts w:ascii="Consolas" w:hAnsi="Consolas" w:cs="Consolas"/>
            <w:color w:val="000000" w:themeColor="text1"/>
            <w:sz w:val="20"/>
            <w:u w:val="single"/>
          </w:rPr>
          <w:t>public class Dell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89" w:author="Unknown"/>
          <w:rFonts w:ascii="Consolas" w:hAnsi="Consolas" w:cs="Consolas"/>
          <w:color w:val="000000" w:themeColor="text1"/>
          <w:sz w:val="20"/>
          <w:u w:val="single"/>
        </w:rPr>
      </w:pPr>
      <w:ins w:id="1790"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1" w:author="Unknown"/>
          <w:rFonts w:ascii="Consolas" w:hAnsi="Consolas" w:cs="Consolas"/>
          <w:color w:val="000000" w:themeColor="text1"/>
          <w:sz w:val="20"/>
          <w:u w:val="single"/>
        </w:rPr>
      </w:pPr>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2" w:author="Unknown"/>
          <w:rFonts w:ascii="Consolas" w:hAnsi="Consolas" w:cs="Consolas"/>
          <w:color w:val="000000" w:themeColor="text1"/>
          <w:sz w:val="20"/>
          <w:u w:val="single"/>
        </w:rPr>
      </w:pPr>
      <w:ins w:id="1793" w:author="Unknown">
        <w:r w:rsidRPr="007A2F21">
          <w:rPr>
            <w:rFonts w:ascii="Consolas" w:hAnsi="Consolas" w:cs="Consolas"/>
            <w:color w:val="000000" w:themeColor="text1"/>
            <w:sz w:val="20"/>
            <w:u w:val="single"/>
          </w:rPr>
          <w:t>class Ups {</w:t>
        </w:r>
      </w:ins>
    </w:p>
    <w:p w:rsidR="007F41EA" w:rsidRPr="007A2F21" w:rsidRDefault="007F41EA" w:rsidP="007F41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4" w:author="Unknown"/>
          <w:rFonts w:ascii="Consolas" w:hAnsi="Consolas" w:cs="Consolas"/>
          <w:color w:val="000000" w:themeColor="text1"/>
          <w:sz w:val="20"/>
          <w:u w:val="single"/>
        </w:rPr>
      </w:pPr>
      <w:ins w:id="1795" w:author="Unknown">
        <w:r w:rsidRPr="007A2F21">
          <w:rPr>
            <w:rFonts w:ascii="Consolas" w:hAnsi="Consolas" w:cs="Consolas"/>
            <w:color w:val="000000" w:themeColor="text1"/>
            <w:sz w:val="20"/>
            <w:u w:val="single"/>
          </w:rPr>
          <w:t>}</w:t>
        </w:r>
      </w:ins>
    </w:p>
    <w:p w:rsidR="007F41EA" w:rsidRPr="007A2F21" w:rsidRDefault="007F41EA" w:rsidP="007F41EA">
      <w:pPr>
        <w:shd w:val="clear" w:color="auto" w:fill="FFFFFF"/>
        <w:spacing w:after="240" w:line="360" w:lineRule="atLeast"/>
        <w:ind w:left="-402" w:right="-402"/>
        <w:jc w:val="both"/>
        <w:rPr>
          <w:ins w:id="1796" w:author="Unknown"/>
          <w:rFonts w:ascii="Arial" w:hAnsi="Arial" w:cs="Arial"/>
          <w:color w:val="000000" w:themeColor="text1"/>
          <w:sz w:val="21"/>
          <w:szCs w:val="21"/>
          <w:u w:val="single"/>
        </w:rPr>
      </w:pPr>
      <w:ins w:id="1797" w:author="Unknown">
        <w:r w:rsidRPr="007A2F21">
          <w:rPr>
            <w:rFonts w:ascii="Arial" w:hAnsi="Arial" w:cs="Arial"/>
            <w:color w:val="000000" w:themeColor="text1"/>
            <w:sz w:val="21"/>
            <w:szCs w:val="21"/>
            <w:u w:val="single"/>
          </w:rPr>
          <w:t>Now, compile this file as follows using -d option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8" w:author="Unknown"/>
          <w:rFonts w:ascii="Consolas" w:hAnsi="Consolas" w:cs="Consolas"/>
          <w:color w:val="000000" w:themeColor="text1"/>
          <w:sz w:val="18"/>
          <w:szCs w:val="18"/>
          <w:u w:val="single"/>
        </w:rPr>
      </w:pPr>
      <w:ins w:id="1799" w:author="Unknown">
        <w:r w:rsidRPr="007A2F21">
          <w:rPr>
            <w:rFonts w:ascii="Consolas" w:hAnsi="Consolas" w:cs="Consolas"/>
            <w:color w:val="000000" w:themeColor="text1"/>
            <w:sz w:val="18"/>
            <w:szCs w:val="18"/>
            <w:u w:val="single"/>
          </w:rPr>
          <w:t>$javac -d . Dell.java</w:t>
        </w:r>
      </w:ins>
    </w:p>
    <w:p w:rsidR="007F41EA" w:rsidRPr="007A2F21" w:rsidRDefault="007F41EA" w:rsidP="007F41EA">
      <w:pPr>
        <w:shd w:val="clear" w:color="auto" w:fill="FFFFFF"/>
        <w:spacing w:after="240" w:line="360" w:lineRule="atLeast"/>
        <w:ind w:left="-402" w:right="-402"/>
        <w:jc w:val="both"/>
        <w:rPr>
          <w:ins w:id="1800" w:author="Unknown"/>
          <w:rFonts w:ascii="Arial" w:hAnsi="Arial" w:cs="Arial"/>
          <w:color w:val="000000" w:themeColor="text1"/>
          <w:sz w:val="21"/>
          <w:szCs w:val="21"/>
          <w:u w:val="single"/>
        </w:rPr>
      </w:pPr>
      <w:ins w:id="1801" w:author="Unknown">
        <w:r w:rsidRPr="007A2F21">
          <w:rPr>
            <w:rFonts w:ascii="Arial" w:hAnsi="Arial" w:cs="Arial"/>
            <w:color w:val="000000" w:themeColor="text1"/>
            <w:sz w:val="21"/>
            <w:szCs w:val="21"/>
            <w:u w:val="single"/>
          </w:rPr>
          <w:t>The files will be compiled as follows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2" w:author="Unknown"/>
          <w:rFonts w:ascii="Consolas" w:hAnsi="Consolas" w:cs="Consolas"/>
          <w:color w:val="000000" w:themeColor="text1"/>
          <w:sz w:val="18"/>
          <w:szCs w:val="18"/>
          <w:u w:val="single"/>
        </w:rPr>
      </w:pPr>
      <w:ins w:id="1803" w:author="Unknown">
        <w:r w:rsidRPr="007A2F21">
          <w:rPr>
            <w:rFonts w:ascii="Consolas" w:hAnsi="Consolas" w:cs="Consolas"/>
            <w:color w:val="000000" w:themeColor="text1"/>
            <w:sz w:val="18"/>
            <w:szCs w:val="18"/>
            <w:u w:val="single"/>
          </w:rPr>
          <w:t>.\com\apple\computers\Dell.class</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4" w:author="Unknown"/>
          <w:rFonts w:ascii="Consolas" w:hAnsi="Consolas" w:cs="Consolas"/>
          <w:color w:val="000000" w:themeColor="text1"/>
          <w:sz w:val="18"/>
          <w:szCs w:val="18"/>
          <w:u w:val="single"/>
        </w:rPr>
      </w:pPr>
      <w:ins w:id="1805" w:author="Unknown">
        <w:r w:rsidRPr="007A2F21">
          <w:rPr>
            <w:rFonts w:ascii="Consolas" w:hAnsi="Consolas" w:cs="Consolas"/>
            <w:color w:val="000000" w:themeColor="text1"/>
            <w:sz w:val="18"/>
            <w:szCs w:val="18"/>
            <w:u w:val="single"/>
          </w:rPr>
          <w:t>.\com\apple\computers\Ups.class</w:t>
        </w:r>
      </w:ins>
    </w:p>
    <w:p w:rsidR="007F41EA" w:rsidRPr="007A2F21" w:rsidRDefault="007F41EA" w:rsidP="007F41EA">
      <w:pPr>
        <w:shd w:val="clear" w:color="auto" w:fill="FFFFFF"/>
        <w:spacing w:after="240" w:line="360" w:lineRule="atLeast"/>
        <w:ind w:left="-402" w:right="-402"/>
        <w:jc w:val="both"/>
        <w:rPr>
          <w:ins w:id="1806" w:author="Unknown"/>
          <w:rFonts w:ascii="Arial" w:hAnsi="Arial" w:cs="Arial"/>
          <w:color w:val="000000" w:themeColor="text1"/>
          <w:sz w:val="21"/>
          <w:szCs w:val="21"/>
          <w:u w:val="single"/>
        </w:rPr>
      </w:pPr>
      <w:ins w:id="1807" w:author="Unknown">
        <w:r w:rsidRPr="007A2F21">
          <w:rPr>
            <w:rFonts w:ascii="Arial" w:hAnsi="Arial" w:cs="Arial"/>
            <w:color w:val="000000" w:themeColor="text1"/>
            <w:sz w:val="21"/>
            <w:szCs w:val="21"/>
            <w:u w:val="single"/>
          </w:rPr>
          <w:t>You can import all the classes or interfaces defined in</w:t>
        </w:r>
        <w:r w:rsidRPr="007A2F21">
          <w:rPr>
            <w:rFonts w:ascii="Arial" w:hAnsi="Arial" w:cs="Arial"/>
            <w:color w:val="000000" w:themeColor="text1"/>
            <w:sz w:val="21"/>
            <w:u w:val="single"/>
          </w:rPr>
          <w:t> </w:t>
        </w:r>
        <w:r w:rsidRPr="007A2F21">
          <w:rPr>
            <w:rFonts w:ascii="Arial" w:hAnsi="Arial" w:cs="Arial"/>
            <w:i/>
            <w:iCs/>
            <w:color w:val="000000" w:themeColor="text1"/>
            <w:sz w:val="21"/>
            <w:szCs w:val="21"/>
            <w:u w:val="single"/>
          </w:rPr>
          <w:t>\com\apple\computers\</w:t>
        </w:r>
        <w:r w:rsidRPr="007A2F21">
          <w:rPr>
            <w:rFonts w:ascii="Arial" w:hAnsi="Arial" w:cs="Arial"/>
            <w:color w:val="000000" w:themeColor="text1"/>
            <w:sz w:val="21"/>
            <w:u w:val="single"/>
          </w:rPr>
          <w:t> </w:t>
        </w:r>
        <w:r w:rsidRPr="007A2F21">
          <w:rPr>
            <w:rFonts w:ascii="Arial" w:hAnsi="Arial" w:cs="Arial"/>
            <w:color w:val="000000" w:themeColor="text1"/>
            <w:sz w:val="21"/>
            <w:szCs w:val="21"/>
            <w:u w:val="single"/>
          </w:rPr>
          <w:t>as follows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8" w:author="Unknown"/>
          <w:rFonts w:ascii="Consolas" w:hAnsi="Consolas" w:cs="Consolas"/>
          <w:color w:val="000000" w:themeColor="text1"/>
          <w:sz w:val="18"/>
          <w:szCs w:val="18"/>
          <w:u w:val="single"/>
        </w:rPr>
      </w:pPr>
      <w:ins w:id="1809" w:author="Unknown">
        <w:r w:rsidRPr="007A2F21">
          <w:rPr>
            <w:rFonts w:ascii="Consolas" w:hAnsi="Consolas" w:cs="Consolas"/>
            <w:color w:val="000000" w:themeColor="text1"/>
            <w:sz w:val="18"/>
            <w:szCs w:val="18"/>
            <w:u w:val="single"/>
          </w:rPr>
          <w:lastRenderedPageBreak/>
          <w:t>import com.apple.computers.*;</w:t>
        </w:r>
      </w:ins>
    </w:p>
    <w:p w:rsidR="007F41EA" w:rsidRPr="007A2F21" w:rsidRDefault="007F41EA" w:rsidP="007F41EA">
      <w:pPr>
        <w:shd w:val="clear" w:color="auto" w:fill="FFFFFF"/>
        <w:spacing w:after="240" w:line="360" w:lineRule="atLeast"/>
        <w:ind w:left="-402" w:right="-402"/>
        <w:jc w:val="both"/>
        <w:rPr>
          <w:ins w:id="1810" w:author="Unknown"/>
          <w:rFonts w:ascii="Arial" w:hAnsi="Arial" w:cs="Arial"/>
          <w:color w:val="000000" w:themeColor="text1"/>
          <w:sz w:val="21"/>
          <w:szCs w:val="21"/>
          <w:u w:val="single"/>
        </w:rPr>
      </w:pPr>
      <w:ins w:id="1811" w:author="Unknown">
        <w:r w:rsidRPr="007A2F21">
          <w:rPr>
            <w:rFonts w:ascii="Arial" w:hAnsi="Arial" w:cs="Arial"/>
            <w:color w:val="000000" w:themeColor="text1"/>
            <w:sz w:val="21"/>
            <w:szCs w:val="21"/>
            <w:u w:val="single"/>
          </w:rPr>
          <w:t>Like the .java source files, the compiled .class files should be in a series of directories that reflect the package name. However, the path to the .class files does not have to be the same as the path to the .java source files. You can arrange your source and class directories separately, as −</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2" w:author="Unknown"/>
          <w:rFonts w:ascii="Consolas" w:hAnsi="Consolas" w:cs="Consolas"/>
          <w:color w:val="000000" w:themeColor="text1"/>
          <w:sz w:val="18"/>
          <w:szCs w:val="18"/>
          <w:u w:val="single"/>
        </w:rPr>
      </w:pPr>
      <w:ins w:id="1813" w:author="Unknown">
        <w:r w:rsidRPr="007A2F21">
          <w:rPr>
            <w:rFonts w:ascii="Consolas" w:hAnsi="Consolas" w:cs="Consolas"/>
            <w:color w:val="000000" w:themeColor="text1"/>
            <w:sz w:val="18"/>
            <w:szCs w:val="18"/>
            <w:u w:val="single"/>
          </w:rPr>
          <w:t>&lt;path-one&gt;\sources\com\apple\computers\Dell.java</w:t>
        </w:r>
      </w:ins>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4" w:author="Unknown"/>
          <w:rFonts w:ascii="Consolas" w:hAnsi="Consolas" w:cs="Consolas"/>
          <w:color w:val="000000" w:themeColor="text1"/>
          <w:sz w:val="18"/>
          <w:szCs w:val="18"/>
          <w:u w:val="single"/>
        </w:rPr>
      </w:pPr>
    </w:p>
    <w:p w:rsidR="007F41EA" w:rsidRPr="007A2F21" w:rsidRDefault="007F41EA" w:rsidP="007F4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5" w:author="Unknown"/>
          <w:rFonts w:ascii="Consolas" w:hAnsi="Consolas" w:cs="Consolas"/>
          <w:color w:val="000000" w:themeColor="text1"/>
          <w:sz w:val="18"/>
          <w:szCs w:val="18"/>
          <w:u w:val="single"/>
        </w:rPr>
      </w:pPr>
      <w:ins w:id="1816" w:author="Unknown">
        <w:r w:rsidRPr="007A2F21">
          <w:rPr>
            <w:rFonts w:ascii="Consolas" w:hAnsi="Consolas" w:cs="Consolas"/>
            <w:color w:val="000000" w:themeColor="text1"/>
            <w:sz w:val="18"/>
            <w:szCs w:val="18"/>
            <w:u w:val="single"/>
          </w:rPr>
          <w:t>&lt;path-two&gt;\classes\com\apple\computers\Dell.class</w:t>
        </w:r>
      </w:ins>
    </w:p>
    <w:p w:rsidR="007F41EA" w:rsidRPr="007A2F21" w:rsidRDefault="007F41EA" w:rsidP="007F41EA">
      <w:pPr>
        <w:shd w:val="clear" w:color="auto" w:fill="FFFFFF"/>
        <w:spacing w:after="240" w:line="360" w:lineRule="atLeast"/>
        <w:ind w:left="-402" w:right="-402"/>
        <w:jc w:val="both"/>
        <w:rPr>
          <w:ins w:id="1817" w:author="Unknown"/>
          <w:rFonts w:ascii="Arial" w:hAnsi="Arial" w:cs="Arial"/>
          <w:color w:val="000000" w:themeColor="text1"/>
          <w:sz w:val="21"/>
          <w:szCs w:val="21"/>
          <w:u w:val="single"/>
        </w:rPr>
      </w:pPr>
      <w:ins w:id="1818" w:author="Unknown">
        <w:r w:rsidRPr="007A2F21">
          <w:rPr>
            <w:rFonts w:ascii="Arial" w:hAnsi="Arial" w:cs="Arial"/>
            <w:color w:val="000000" w:themeColor="text1"/>
            <w:sz w:val="21"/>
            <w:szCs w:val="21"/>
            <w:u w:val="single"/>
          </w:rPr>
          <w:t>By doing this, it is possible to give access to the classes directory to other programmers without revealing your sources. You also need to manage source and class files in this manner so that the compiler and the Java Virtual Machine (JVM) can find all the types your program uses.</w:t>
        </w:r>
      </w:ins>
    </w:p>
    <w:p w:rsidR="007F41EA" w:rsidRPr="007A2F21" w:rsidRDefault="007F41EA" w:rsidP="007F41EA">
      <w:pPr>
        <w:shd w:val="clear" w:color="auto" w:fill="FFFFFF"/>
        <w:spacing w:after="240" w:line="360" w:lineRule="atLeast"/>
        <w:ind w:left="-402" w:right="-402"/>
        <w:jc w:val="both"/>
        <w:rPr>
          <w:ins w:id="1819" w:author="Unknown"/>
          <w:rFonts w:ascii="Arial" w:hAnsi="Arial" w:cs="Arial"/>
          <w:color w:val="000000" w:themeColor="text1"/>
          <w:sz w:val="21"/>
          <w:szCs w:val="21"/>
          <w:u w:val="single"/>
        </w:rPr>
      </w:pPr>
      <w:ins w:id="1820" w:author="Unknown">
        <w:r w:rsidRPr="007A2F21">
          <w:rPr>
            <w:rFonts w:ascii="Arial" w:hAnsi="Arial" w:cs="Arial"/>
            <w:color w:val="000000" w:themeColor="text1"/>
            <w:sz w:val="21"/>
            <w:szCs w:val="21"/>
            <w:u w:val="single"/>
          </w:rPr>
          <w:t>The full path to the classes directory, &lt;path-two&gt;\classes, is called the class path, and is set with the CLASSPATH system variable. Both the compiler and the JVM construct the path to your .class files by adding the package name to the class path.</w:t>
        </w:r>
      </w:ins>
    </w:p>
    <w:p w:rsidR="007F41EA" w:rsidRPr="007A2F21" w:rsidRDefault="007F41EA" w:rsidP="007F41EA">
      <w:pPr>
        <w:shd w:val="clear" w:color="auto" w:fill="FFFFFF"/>
        <w:spacing w:after="240" w:line="360" w:lineRule="atLeast"/>
        <w:ind w:left="-402" w:right="-402"/>
        <w:jc w:val="both"/>
        <w:rPr>
          <w:ins w:id="1821" w:author="Unknown"/>
          <w:rFonts w:ascii="Arial" w:hAnsi="Arial" w:cs="Arial"/>
          <w:color w:val="000000" w:themeColor="text1"/>
          <w:sz w:val="21"/>
          <w:szCs w:val="21"/>
          <w:u w:val="single"/>
        </w:rPr>
      </w:pPr>
      <w:ins w:id="1822" w:author="Unknown">
        <w:r w:rsidRPr="007A2F21">
          <w:rPr>
            <w:rFonts w:ascii="Arial" w:hAnsi="Arial" w:cs="Arial"/>
            <w:color w:val="000000" w:themeColor="text1"/>
            <w:sz w:val="21"/>
            <w:szCs w:val="21"/>
            <w:u w:val="single"/>
          </w:rPr>
          <w:t>Say &lt;path-two&gt;\classes is the class path, and the package name is com.apple.computers, then the compiler and JVM will look for .class files in &lt;path-two&gt;\classes\com\apple\computers.</w:t>
        </w:r>
      </w:ins>
    </w:p>
    <w:p w:rsidR="007F41EA" w:rsidRPr="007A2F21" w:rsidRDefault="007F41EA" w:rsidP="007F41EA">
      <w:pPr>
        <w:shd w:val="clear" w:color="auto" w:fill="FFFFFF"/>
        <w:spacing w:after="240" w:line="360" w:lineRule="atLeast"/>
        <w:ind w:left="-402" w:right="-402"/>
        <w:jc w:val="both"/>
        <w:rPr>
          <w:ins w:id="1823" w:author="Unknown"/>
          <w:rFonts w:ascii="Arial" w:hAnsi="Arial" w:cs="Arial"/>
          <w:color w:val="000000" w:themeColor="text1"/>
          <w:sz w:val="21"/>
          <w:szCs w:val="21"/>
          <w:u w:val="single"/>
        </w:rPr>
      </w:pPr>
      <w:ins w:id="1824" w:author="Unknown">
        <w:r w:rsidRPr="007A2F21">
          <w:rPr>
            <w:rFonts w:ascii="Arial" w:hAnsi="Arial" w:cs="Arial"/>
            <w:color w:val="000000" w:themeColor="text1"/>
            <w:sz w:val="21"/>
            <w:szCs w:val="21"/>
            <w:u w:val="single"/>
          </w:rPr>
          <w:t>A class path may include several paths. Multiple paths should be separated by a semicolon (Windows) or colon (Unix). By default, the compiler and the JVM search the current directory and the JAR file containing the Java platform classes so that these directories are automatically in the class path.</w:t>
        </w:r>
      </w:ins>
    </w:p>
    <w:p w:rsidR="007F41EA" w:rsidRPr="007A2F21" w:rsidRDefault="007F41EA" w:rsidP="007F41EA">
      <w:pPr>
        <w:shd w:val="clear" w:color="auto" w:fill="FFFFFF"/>
        <w:spacing w:before="48" w:after="48" w:line="360" w:lineRule="atLeast"/>
        <w:ind w:right="-402"/>
        <w:outlineLvl w:val="1"/>
        <w:rPr>
          <w:ins w:id="1825" w:author="Unknown"/>
          <w:rFonts w:ascii="Arial" w:hAnsi="Arial" w:cs="Arial"/>
          <w:color w:val="000000" w:themeColor="text1"/>
          <w:spacing w:val="-15"/>
          <w:sz w:val="36"/>
          <w:szCs w:val="36"/>
          <w:u w:val="single"/>
        </w:rPr>
      </w:pPr>
      <w:ins w:id="1826" w:author="Unknown">
        <w:r w:rsidRPr="007A2F21">
          <w:rPr>
            <w:rFonts w:ascii="Arial" w:hAnsi="Arial" w:cs="Arial"/>
            <w:color w:val="000000" w:themeColor="text1"/>
            <w:spacing w:val="-15"/>
            <w:sz w:val="36"/>
            <w:szCs w:val="36"/>
            <w:u w:val="single"/>
          </w:rPr>
          <w:t>Set CLASSPATH System Variable</w:t>
        </w:r>
      </w:ins>
    </w:p>
    <w:p w:rsidR="007F41EA" w:rsidRPr="007A2F21" w:rsidRDefault="007F41EA" w:rsidP="007F41EA">
      <w:pPr>
        <w:shd w:val="clear" w:color="auto" w:fill="FFFFFF"/>
        <w:spacing w:after="240" w:line="360" w:lineRule="atLeast"/>
        <w:ind w:left="-402" w:right="-402"/>
        <w:jc w:val="both"/>
        <w:rPr>
          <w:ins w:id="1827" w:author="Unknown"/>
          <w:rFonts w:ascii="Arial" w:hAnsi="Arial" w:cs="Arial"/>
          <w:color w:val="000000" w:themeColor="text1"/>
          <w:sz w:val="21"/>
          <w:szCs w:val="21"/>
          <w:u w:val="single"/>
        </w:rPr>
      </w:pPr>
      <w:ins w:id="1828" w:author="Unknown">
        <w:r w:rsidRPr="007A2F21">
          <w:rPr>
            <w:rFonts w:ascii="Arial" w:hAnsi="Arial" w:cs="Arial"/>
            <w:color w:val="000000" w:themeColor="text1"/>
            <w:sz w:val="21"/>
            <w:szCs w:val="21"/>
            <w:u w:val="single"/>
          </w:rPr>
          <w:t>To display the current CLASSPATH variable, use the following commands in Windows and UNIX (Bourne shell) −</w:t>
        </w:r>
      </w:ins>
    </w:p>
    <w:p w:rsidR="007F41EA" w:rsidRPr="007A2F21" w:rsidRDefault="007F41EA" w:rsidP="007F41EA">
      <w:pPr>
        <w:numPr>
          <w:ilvl w:val="0"/>
          <w:numId w:val="22"/>
        </w:numPr>
        <w:shd w:val="clear" w:color="auto" w:fill="FFFFFF"/>
        <w:spacing w:before="100" w:beforeAutospacing="1" w:after="75" w:line="360" w:lineRule="atLeast"/>
        <w:ind w:left="270"/>
        <w:rPr>
          <w:ins w:id="1829" w:author="Unknown"/>
          <w:rFonts w:ascii="Arial" w:hAnsi="Arial" w:cs="Arial"/>
          <w:color w:val="000000" w:themeColor="text1"/>
          <w:sz w:val="21"/>
          <w:szCs w:val="21"/>
          <w:u w:val="single"/>
        </w:rPr>
      </w:pPr>
      <w:ins w:id="1830" w:author="Unknown">
        <w:r w:rsidRPr="007A2F21">
          <w:rPr>
            <w:rFonts w:ascii="Arial" w:hAnsi="Arial" w:cs="Arial"/>
            <w:color w:val="000000" w:themeColor="text1"/>
            <w:sz w:val="21"/>
            <w:szCs w:val="21"/>
            <w:u w:val="single"/>
          </w:rPr>
          <w:t>In Windows → C:\&gt; set CLASSPATH</w:t>
        </w:r>
      </w:ins>
    </w:p>
    <w:p w:rsidR="007F41EA" w:rsidRPr="007A2F21" w:rsidRDefault="007F41EA" w:rsidP="007F41EA">
      <w:pPr>
        <w:numPr>
          <w:ilvl w:val="0"/>
          <w:numId w:val="22"/>
        </w:numPr>
        <w:shd w:val="clear" w:color="auto" w:fill="FFFFFF"/>
        <w:spacing w:before="100" w:beforeAutospacing="1" w:after="75" w:line="360" w:lineRule="atLeast"/>
        <w:ind w:left="270"/>
        <w:rPr>
          <w:ins w:id="1831" w:author="Unknown"/>
          <w:rFonts w:ascii="Arial" w:hAnsi="Arial" w:cs="Arial"/>
          <w:color w:val="000000" w:themeColor="text1"/>
          <w:sz w:val="21"/>
          <w:szCs w:val="21"/>
          <w:u w:val="single"/>
        </w:rPr>
      </w:pPr>
      <w:ins w:id="1832" w:author="Unknown">
        <w:r w:rsidRPr="007A2F21">
          <w:rPr>
            <w:rFonts w:ascii="Arial" w:hAnsi="Arial" w:cs="Arial"/>
            <w:color w:val="000000" w:themeColor="text1"/>
            <w:sz w:val="21"/>
            <w:szCs w:val="21"/>
            <w:u w:val="single"/>
          </w:rPr>
          <w:t>In UNIX → % echo $CLASSPATH</w:t>
        </w:r>
      </w:ins>
    </w:p>
    <w:p w:rsidR="007F41EA" w:rsidRPr="007A2F21" w:rsidRDefault="007F41EA" w:rsidP="007F41EA">
      <w:pPr>
        <w:shd w:val="clear" w:color="auto" w:fill="FFFFFF"/>
        <w:spacing w:after="240" w:line="360" w:lineRule="atLeast"/>
        <w:ind w:left="-402" w:right="-402"/>
        <w:jc w:val="both"/>
        <w:rPr>
          <w:ins w:id="1833" w:author="Unknown"/>
          <w:rFonts w:ascii="Arial" w:hAnsi="Arial" w:cs="Arial"/>
          <w:color w:val="000000" w:themeColor="text1"/>
          <w:sz w:val="21"/>
          <w:szCs w:val="21"/>
          <w:u w:val="single"/>
        </w:rPr>
      </w:pPr>
      <w:ins w:id="1834" w:author="Unknown">
        <w:r w:rsidRPr="007A2F21">
          <w:rPr>
            <w:rFonts w:ascii="Arial" w:hAnsi="Arial" w:cs="Arial"/>
            <w:color w:val="000000" w:themeColor="text1"/>
            <w:sz w:val="21"/>
            <w:szCs w:val="21"/>
            <w:u w:val="single"/>
          </w:rPr>
          <w:t>To delete the current contents of the CLASSPATH variable, use −</w:t>
        </w:r>
      </w:ins>
    </w:p>
    <w:p w:rsidR="007F41EA" w:rsidRPr="007A2F21" w:rsidRDefault="007F41EA" w:rsidP="007F41EA">
      <w:pPr>
        <w:numPr>
          <w:ilvl w:val="0"/>
          <w:numId w:val="23"/>
        </w:numPr>
        <w:shd w:val="clear" w:color="auto" w:fill="FFFFFF"/>
        <w:spacing w:before="100" w:beforeAutospacing="1" w:after="75" w:line="360" w:lineRule="atLeast"/>
        <w:ind w:left="270"/>
        <w:rPr>
          <w:ins w:id="1835" w:author="Unknown"/>
          <w:rFonts w:ascii="Arial" w:hAnsi="Arial" w:cs="Arial"/>
          <w:color w:val="000000" w:themeColor="text1"/>
          <w:sz w:val="21"/>
          <w:szCs w:val="21"/>
          <w:u w:val="single"/>
        </w:rPr>
      </w:pPr>
      <w:ins w:id="1836" w:author="Unknown">
        <w:r w:rsidRPr="007A2F21">
          <w:rPr>
            <w:rFonts w:ascii="Arial" w:hAnsi="Arial" w:cs="Arial"/>
            <w:color w:val="000000" w:themeColor="text1"/>
            <w:sz w:val="21"/>
            <w:szCs w:val="21"/>
            <w:u w:val="single"/>
          </w:rPr>
          <w:t>In Windows → C:\&gt; set CLASSPATH =</w:t>
        </w:r>
      </w:ins>
    </w:p>
    <w:p w:rsidR="007F41EA" w:rsidRPr="007A2F21" w:rsidRDefault="007F41EA" w:rsidP="007F41EA">
      <w:pPr>
        <w:numPr>
          <w:ilvl w:val="0"/>
          <w:numId w:val="23"/>
        </w:numPr>
        <w:shd w:val="clear" w:color="auto" w:fill="FFFFFF"/>
        <w:spacing w:before="100" w:beforeAutospacing="1" w:after="75" w:line="360" w:lineRule="atLeast"/>
        <w:ind w:left="270"/>
        <w:rPr>
          <w:ins w:id="1837" w:author="Unknown"/>
          <w:rFonts w:ascii="Arial" w:hAnsi="Arial" w:cs="Arial"/>
          <w:color w:val="000000" w:themeColor="text1"/>
          <w:sz w:val="21"/>
          <w:szCs w:val="21"/>
          <w:u w:val="single"/>
        </w:rPr>
      </w:pPr>
      <w:ins w:id="1838" w:author="Unknown">
        <w:r w:rsidRPr="007A2F21">
          <w:rPr>
            <w:rFonts w:ascii="Arial" w:hAnsi="Arial" w:cs="Arial"/>
            <w:color w:val="000000" w:themeColor="text1"/>
            <w:sz w:val="21"/>
            <w:szCs w:val="21"/>
            <w:u w:val="single"/>
          </w:rPr>
          <w:t>In UNIX → % unset CLASSPATH; export CLASSPATH</w:t>
        </w:r>
      </w:ins>
    </w:p>
    <w:p w:rsidR="007F41EA" w:rsidRPr="007A2F21" w:rsidRDefault="007F41EA" w:rsidP="007F41EA">
      <w:pPr>
        <w:shd w:val="clear" w:color="auto" w:fill="FFFFFF"/>
        <w:spacing w:after="240" w:line="360" w:lineRule="atLeast"/>
        <w:ind w:left="-402" w:right="-402"/>
        <w:jc w:val="both"/>
        <w:rPr>
          <w:ins w:id="1839" w:author="Unknown"/>
          <w:rFonts w:ascii="Arial" w:hAnsi="Arial" w:cs="Arial"/>
          <w:color w:val="000000" w:themeColor="text1"/>
          <w:sz w:val="21"/>
          <w:szCs w:val="21"/>
          <w:u w:val="single"/>
        </w:rPr>
      </w:pPr>
      <w:ins w:id="1840" w:author="Unknown">
        <w:r w:rsidRPr="007A2F21">
          <w:rPr>
            <w:rFonts w:ascii="Arial" w:hAnsi="Arial" w:cs="Arial"/>
            <w:color w:val="000000" w:themeColor="text1"/>
            <w:sz w:val="21"/>
            <w:szCs w:val="21"/>
            <w:u w:val="single"/>
          </w:rPr>
          <w:t>To set the CLASSPATH variable −</w:t>
        </w:r>
      </w:ins>
    </w:p>
    <w:p w:rsidR="007F41EA" w:rsidRPr="007A2F21" w:rsidRDefault="007F41EA" w:rsidP="007F41EA">
      <w:pPr>
        <w:numPr>
          <w:ilvl w:val="0"/>
          <w:numId w:val="24"/>
        </w:numPr>
        <w:shd w:val="clear" w:color="auto" w:fill="FFFFFF"/>
        <w:spacing w:before="100" w:beforeAutospacing="1" w:after="75" w:line="360" w:lineRule="atLeast"/>
        <w:ind w:left="270"/>
        <w:rPr>
          <w:ins w:id="1841" w:author="Unknown"/>
          <w:rFonts w:ascii="Arial" w:hAnsi="Arial" w:cs="Arial"/>
          <w:color w:val="000000" w:themeColor="text1"/>
          <w:sz w:val="21"/>
          <w:szCs w:val="21"/>
          <w:u w:val="single"/>
        </w:rPr>
      </w:pPr>
      <w:ins w:id="1842" w:author="Unknown">
        <w:r w:rsidRPr="007A2F21">
          <w:rPr>
            <w:rFonts w:ascii="Arial" w:hAnsi="Arial" w:cs="Arial"/>
            <w:color w:val="000000" w:themeColor="text1"/>
            <w:sz w:val="21"/>
            <w:szCs w:val="21"/>
            <w:u w:val="single"/>
          </w:rPr>
          <w:t>In Windows → set CLASSPATH = C:\users\jack\java\classes</w:t>
        </w:r>
      </w:ins>
    </w:p>
    <w:p w:rsidR="007F41EA" w:rsidRPr="007A2F21" w:rsidRDefault="007F41EA" w:rsidP="007F41EA">
      <w:pPr>
        <w:numPr>
          <w:ilvl w:val="0"/>
          <w:numId w:val="24"/>
        </w:numPr>
        <w:shd w:val="clear" w:color="auto" w:fill="FFFFFF"/>
        <w:spacing w:before="100" w:beforeAutospacing="1" w:after="75" w:line="360" w:lineRule="atLeast"/>
        <w:ind w:left="270"/>
        <w:rPr>
          <w:ins w:id="1843" w:author="Unknown"/>
          <w:rFonts w:ascii="Arial" w:hAnsi="Arial" w:cs="Arial"/>
          <w:color w:val="000000" w:themeColor="text1"/>
          <w:sz w:val="21"/>
          <w:szCs w:val="21"/>
          <w:u w:val="single"/>
        </w:rPr>
      </w:pPr>
      <w:ins w:id="1844" w:author="Unknown">
        <w:r w:rsidRPr="007A2F21">
          <w:rPr>
            <w:rFonts w:ascii="Arial" w:hAnsi="Arial" w:cs="Arial"/>
            <w:color w:val="000000" w:themeColor="text1"/>
            <w:sz w:val="21"/>
            <w:szCs w:val="21"/>
            <w:u w:val="single"/>
          </w:rPr>
          <w:t>In UNIX → % CLASSPATH = /home/jack/java/classes; export CLASSPATH</w:t>
        </w:r>
      </w:ins>
    </w:p>
    <w:p w:rsidR="00402180" w:rsidRDefault="00402180"/>
    <w:sectPr w:rsidR="00402180" w:rsidSect="001D5E22">
      <w:footerReference w:type="default" r:id="rI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BA2" w:rsidRDefault="00402180">
    <w:pPr>
      <w:pStyle w:val="Footer"/>
      <w:jc w:val="right"/>
    </w:pPr>
    <w:r>
      <w:fldChar w:fldCharType="begin"/>
    </w:r>
    <w:r>
      <w:instrText xml:space="preserve"> PAGE   \* MERGEFORMAT </w:instrText>
    </w:r>
    <w:r>
      <w:fldChar w:fldCharType="separate"/>
    </w:r>
    <w:r w:rsidR="00F92AE5">
      <w:rPr>
        <w:noProof/>
      </w:rPr>
      <w:t>38</w:t>
    </w:r>
    <w:r>
      <w:fldChar w:fldCharType="end"/>
    </w:r>
  </w:p>
  <w:p w:rsidR="00D62BA2" w:rsidRDefault="00402180">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0E82"/>
    <w:multiLevelType w:val="multilevel"/>
    <w:tmpl w:val="6DBA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D1386"/>
    <w:multiLevelType w:val="multilevel"/>
    <w:tmpl w:val="51D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8220E"/>
    <w:multiLevelType w:val="multilevel"/>
    <w:tmpl w:val="72B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31AE9"/>
    <w:multiLevelType w:val="multilevel"/>
    <w:tmpl w:val="44F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532D1"/>
    <w:multiLevelType w:val="multilevel"/>
    <w:tmpl w:val="7C1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C489A"/>
    <w:multiLevelType w:val="multilevel"/>
    <w:tmpl w:val="E2B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81B01"/>
    <w:multiLevelType w:val="multilevel"/>
    <w:tmpl w:val="432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FE1EB4"/>
    <w:multiLevelType w:val="multilevel"/>
    <w:tmpl w:val="3F68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9677E"/>
    <w:multiLevelType w:val="multilevel"/>
    <w:tmpl w:val="157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E35A6"/>
    <w:multiLevelType w:val="multilevel"/>
    <w:tmpl w:val="DC2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50F96"/>
    <w:multiLevelType w:val="multilevel"/>
    <w:tmpl w:val="533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A35E2D"/>
    <w:multiLevelType w:val="multilevel"/>
    <w:tmpl w:val="457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047F00"/>
    <w:multiLevelType w:val="multilevel"/>
    <w:tmpl w:val="D28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139AA"/>
    <w:multiLevelType w:val="multilevel"/>
    <w:tmpl w:val="DB2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D2D0D"/>
    <w:multiLevelType w:val="multilevel"/>
    <w:tmpl w:val="F34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C80414"/>
    <w:multiLevelType w:val="multilevel"/>
    <w:tmpl w:val="2270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C87D20"/>
    <w:multiLevelType w:val="multilevel"/>
    <w:tmpl w:val="32E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1D0717"/>
    <w:multiLevelType w:val="multilevel"/>
    <w:tmpl w:val="44B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372CE7"/>
    <w:multiLevelType w:val="multilevel"/>
    <w:tmpl w:val="B60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0A1DC6"/>
    <w:multiLevelType w:val="multilevel"/>
    <w:tmpl w:val="B8B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CB49B5"/>
    <w:multiLevelType w:val="multilevel"/>
    <w:tmpl w:val="DC6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70349B"/>
    <w:multiLevelType w:val="multilevel"/>
    <w:tmpl w:val="D28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DD6F64"/>
    <w:multiLevelType w:val="multilevel"/>
    <w:tmpl w:val="62D2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F6C4B"/>
    <w:multiLevelType w:val="multilevel"/>
    <w:tmpl w:val="9E0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F654B8"/>
    <w:multiLevelType w:val="multilevel"/>
    <w:tmpl w:val="C9A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2"/>
  </w:num>
  <w:num w:numId="4">
    <w:abstractNumId w:val="2"/>
  </w:num>
  <w:num w:numId="5">
    <w:abstractNumId w:val="23"/>
  </w:num>
  <w:num w:numId="6">
    <w:abstractNumId w:val="9"/>
  </w:num>
  <w:num w:numId="7">
    <w:abstractNumId w:val="10"/>
  </w:num>
  <w:num w:numId="8">
    <w:abstractNumId w:val="18"/>
  </w:num>
  <w:num w:numId="9">
    <w:abstractNumId w:val="19"/>
  </w:num>
  <w:num w:numId="10">
    <w:abstractNumId w:val="1"/>
  </w:num>
  <w:num w:numId="11">
    <w:abstractNumId w:val="4"/>
  </w:num>
  <w:num w:numId="12">
    <w:abstractNumId w:val="16"/>
  </w:num>
  <w:num w:numId="13">
    <w:abstractNumId w:val="5"/>
  </w:num>
  <w:num w:numId="14">
    <w:abstractNumId w:val="14"/>
  </w:num>
  <w:num w:numId="15">
    <w:abstractNumId w:val="20"/>
  </w:num>
  <w:num w:numId="16">
    <w:abstractNumId w:val="22"/>
  </w:num>
  <w:num w:numId="17">
    <w:abstractNumId w:val="3"/>
  </w:num>
  <w:num w:numId="18">
    <w:abstractNumId w:val="0"/>
  </w:num>
  <w:num w:numId="19">
    <w:abstractNumId w:val="6"/>
  </w:num>
  <w:num w:numId="20">
    <w:abstractNumId w:val="15"/>
  </w:num>
  <w:num w:numId="21">
    <w:abstractNumId w:val="17"/>
  </w:num>
  <w:num w:numId="22">
    <w:abstractNumId w:val="24"/>
  </w:num>
  <w:num w:numId="23">
    <w:abstractNumId w:val="21"/>
  </w:num>
  <w:num w:numId="24">
    <w:abstractNumId w:val="7"/>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F41EA"/>
    <w:rsid w:val="00402180"/>
    <w:rsid w:val="007F41EA"/>
    <w:rsid w:val="00820BB6"/>
    <w:rsid w:val="00F92AE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4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EA"/>
  </w:style>
  <w:style w:type="paragraph" w:styleId="BalloonText">
    <w:name w:val="Balloon Text"/>
    <w:basedOn w:val="Normal"/>
    <w:link w:val="BalloonTextChar"/>
    <w:uiPriority w:val="99"/>
    <w:semiHidden/>
    <w:unhideWhenUsed/>
    <w:rsid w:val="007F41E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F41EA"/>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5535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abstraction.ht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point.com/java/java_polymorphism.htm"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java/java_overriding.htm" TargetMode="External"/><Relationship Id="rId11" Type="http://schemas.openxmlformats.org/officeDocument/2006/relationships/hyperlink" Target="https://www.tutorialspoint.com/java/java_packages.htm" TargetMode="External"/><Relationship Id="rId5" Type="http://schemas.openxmlformats.org/officeDocument/2006/relationships/hyperlink" Target="https://www.tutorialspoint.com/java/java_inheritance.htm" TargetMode="External"/><Relationship Id="rId15" Type="http://schemas.openxmlformats.org/officeDocument/2006/relationships/footer" Target="footer1.xml"/><Relationship Id="rId10" Type="http://schemas.openxmlformats.org/officeDocument/2006/relationships/hyperlink" Target="https://www.tutorialspoint.com/java/java_interfaces.htm" TargetMode="External"/><Relationship Id="rId4" Type="http://schemas.openxmlformats.org/officeDocument/2006/relationships/webSettings" Target="webSettings.xml"/><Relationship Id="rId9" Type="http://schemas.openxmlformats.org/officeDocument/2006/relationships/hyperlink" Target="https://www.tutorialspoint.com/java/java_encapsulation.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6754</Words>
  <Characters>38503</Characters>
  <Application>Microsoft Office Word</Application>
  <DocSecurity>0</DocSecurity>
  <Lines>320</Lines>
  <Paragraphs>90</Paragraphs>
  <ScaleCrop>false</ScaleCrop>
  <Company/>
  <LinksUpToDate>false</LinksUpToDate>
  <CharactersWithSpaces>45167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dc:creator>
  <cp:keywords/>
  <dc:description/>
  <cp:lastModifiedBy>Shital</cp:lastModifiedBy>
  <cp:revision>4</cp:revision>
  <dcterms:created xsi:type="dcterms:W3CDTF">2017-04-14T10:45:00Z</dcterms:created>
  <dcterms:modified xsi:type="dcterms:W3CDTF">2017-04-14T10:45:00Z</dcterms:modified>
</cp:coreProperties>
</file>