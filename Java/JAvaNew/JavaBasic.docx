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E7B" w:rsidRPr="00250E7B" w:rsidRDefault="00250E7B" w:rsidP="00250E7B">
      <w:pPr>
        <w:pStyle w:val="ListParagraph"/>
        <w:numPr>
          <w:ilvl w:val="0"/>
          <w:numId w:val="1"/>
        </w:numPr>
        <w:shd w:val="clear" w:color="auto" w:fill="FFFFFF"/>
        <w:spacing w:before="48" w:after="48" w:line="450" w:lineRule="atLeast"/>
        <w:ind w:right="-402"/>
        <w:jc w:val="center"/>
        <w:outlineLvl w:val="0"/>
        <w:rPr>
          <w:rFonts w:ascii="Arial" w:eastAsia="Times New Roman" w:hAnsi="Arial" w:cs="Arial"/>
          <w:spacing w:val="-15"/>
          <w:kern w:val="36"/>
          <w:sz w:val="42"/>
          <w:szCs w:val="42"/>
        </w:rPr>
      </w:pPr>
      <w:r w:rsidRPr="00250E7B">
        <w:rPr>
          <w:rFonts w:ascii="Arial" w:eastAsia="Times New Roman" w:hAnsi="Arial" w:cs="Arial"/>
          <w:spacing w:val="-15"/>
          <w:kern w:val="36"/>
          <w:sz w:val="42"/>
          <w:szCs w:val="42"/>
        </w:rPr>
        <w:t>Java - Quick Guide</w:t>
      </w:r>
    </w:p>
    <w:p w:rsidR="00250E7B" w:rsidRPr="00250E7B" w:rsidRDefault="00250E7B" w:rsidP="00250E7B">
      <w:pPr>
        <w:numPr>
          <w:ilvl w:val="0"/>
          <w:numId w:val="1"/>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sz w:val="21"/>
          <w:szCs w:val="21"/>
        </w:rPr>
      </w:pPr>
      <w:r w:rsidRPr="00250E7B">
        <w:rPr>
          <w:rFonts w:ascii="Arial" w:eastAsia="Times New Roman" w:hAnsi="Arial" w:cs="Arial"/>
          <w:sz w:val="21"/>
          <w:szCs w:val="21"/>
        </w:rPr>
        <w:t>Java Tutorial</w:t>
      </w:r>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7" w:history="1">
        <w:r w:rsidR="00250E7B" w:rsidRPr="00250E7B">
          <w:rPr>
            <w:rFonts w:ascii="Arial" w:eastAsia="Times New Roman" w:hAnsi="Arial" w:cs="Arial"/>
            <w:sz w:val="20"/>
            <w:u w:val="single"/>
          </w:rPr>
          <w:t>Java - Home</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8" w:history="1">
        <w:r w:rsidR="00250E7B" w:rsidRPr="00250E7B">
          <w:rPr>
            <w:rFonts w:ascii="Arial" w:eastAsia="Times New Roman" w:hAnsi="Arial" w:cs="Arial"/>
            <w:sz w:val="20"/>
            <w:u w:val="single"/>
          </w:rPr>
          <w:t>Java - Overview</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9" w:history="1">
        <w:r w:rsidR="00250E7B" w:rsidRPr="00250E7B">
          <w:rPr>
            <w:rFonts w:ascii="Arial" w:eastAsia="Times New Roman" w:hAnsi="Arial" w:cs="Arial"/>
            <w:sz w:val="20"/>
            <w:u w:val="single"/>
          </w:rPr>
          <w:t>Java - Environment Setup</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0" w:history="1">
        <w:r w:rsidR="00250E7B" w:rsidRPr="00250E7B">
          <w:rPr>
            <w:rFonts w:ascii="Arial" w:eastAsia="Times New Roman" w:hAnsi="Arial" w:cs="Arial"/>
            <w:sz w:val="20"/>
            <w:u w:val="single"/>
          </w:rPr>
          <w:t>Java - Basic Syntax</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1" w:history="1">
        <w:r w:rsidR="00250E7B" w:rsidRPr="00250E7B">
          <w:rPr>
            <w:rFonts w:ascii="Arial" w:eastAsia="Times New Roman" w:hAnsi="Arial" w:cs="Arial"/>
            <w:sz w:val="20"/>
            <w:u w:val="single"/>
          </w:rPr>
          <w:t>Java - Object &amp; Classes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2" w:history="1">
        <w:r w:rsidR="00250E7B" w:rsidRPr="00250E7B">
          <w:rPr>
            <w:rFonts w:ascii="Arial" w:eastAsia="Times New Roman" w:hAnsi="Arial" w:cs="Arial"/>
            <w:sz w:val="20"/>
            <w:u w:val="single"/>
          </w:rPr>
          <w:t>Java - Basic Datatypes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3" w:history="1">
        <w:r w:rsidR="00250E7B" w:rsidRPr="00250E7B">
          <w:rPr>
            <w:rFonts w:ascii="Arial" w:eastAsia="Times New Roman" w:hAnsi="Arial" w:cs="Arial"/>
            <w:sz w:val="20"/>
            <w:u w:val="single"/>
          </w:rPr>
          <w:t>Java - Variable Types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4" w:history="1">
        <w:r w:rsidR="00250E7B" w:rsidRPr="00250E7B">
          <w:rPr>
            <w:rFonts w:ascii="Arial" w:eastAsia="Times New Roman" w:hAnsi="Arial" w:cs="Arial"/>
            <w:sz w:val="20"/>
            <w:u w:val="single"/>
          </w:rPr>
          <w:t>Java - Modifier Types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5" w:history="1">
        <w:r w:rsidR="00250E7B" w:rsidRPr="00250E7B">
          <w:rPr>
            <w:rFonts w:ascii="Arial" w:eastAsia="Times New Roman" w:hAnsi="Arial" w:cs="Arial"/>
            <w:sz w:val="20"/>
            <w:u w:val="single"/>
          </w:rPr>
          <w:t>Java - Basic Operators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6" w:history="1">
        <w:r w:rsidR="00250E7B" w:rsidRPr="00250E7B">
          <w:rPr>
            <w:rFonts w:ascii="Arial" w:eastAsia="Times New Roman" w:hAnsi="Arial" w:cs="Arial"/>
            <w:sz w:val="20"/>
            <w:u w:val="single"/>
          </w:rPr>
          <w:t>Java - Loop Control</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7" w:history="1">
        <w:r w:rsidR="00250E7B" w:rsidRPr="00250E7B">
          <w:rPr>
            <w:rFonts w:ascii="Arial" w:eastAsia="Times New Roman" w:hAnsi="Arial" w:cs="Arial"/>
            <w:sz w:val="20"/>
            <w:u w:val="single"/>
          </w:rPr>
          <w:t>Java - Decision Making</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8" w:history="1">
        <w:r w:rsidR="00250E7B" w:rsidRPr="00250E7B">
          <w:rPr>
            <w:rFonts w:ascii="Arial" w:eastAsia="Times New Roman" w:hAnsi="Arial" w:cs="Arial"/>
            <w:sz w:val="20"/>
            <w:u w:val="single"/>
          </w:rPr>
          <w:t>Java - Numbers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19" w:history="1">
        <w:r w:rsidR="00250E7B" w:rsidRPr="00250E7B">
          <w:rPr>
            <w:rFonts w:ascii="Arial" w:eastAsia="Times New Roman" w:hAnsi="Arial" w:cs="Arial"/>
            <w:sz w:val="20"/>
            <w:u w:val="single"/>
          </w:rPr>
          <w:t>Java - Characters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0" w:history="1">
        <w:r w:rsidR="00250E7B" w:rsidRPr="00250E7B">
          <w:rPr>
            <w:rFonts w:ascii="Arial" w:eastAsia="Times New Roman" w:hAnsi="Arial" w:cs="Arial"/>
            <w:sz w:val="20"/>
            <w:u w:val="single"/>
          </w:rPr>
          <w:t>Java - Strings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1" w:history="1">
        <w:r w:rsidR="00250E7B" w:rsidRPr="00250E7B">
          <w:rPr>
            <w:rFonts w:ascii="Arial" w:eastAsia="Times New Roman" w:hAnsi="Arial" w:cs="Arial"/>
            <w:sz w:val="20"/>
            <w:u w:val="single"/>
          </w:rPr>
          <w:t>Java - Arrays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2" w:history="1">
        <w:r w:rsidR="00250E7B" w:rsidRPr="00250E7B">
          <w:rPr>
            <w:rFonts w:ascii="Arial" w:eastAsia="Times New Roman" w:hAnsi="Arial" w:cs="Arial"/>
            <w:sz w:val="20"/>
            <w:u w:val="single"/>
          </w:rPr>
          <w:t>Java - Date &amp; Time</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3" w:history="1">
        <w:r w:rsidR="00250E7B" w:rsidRPr="00250E7B">
          <w:rPr>
            <w:rFonts w:ascii="Arial" w:eastAsia="Times New Roman" w:hAnsi="Arial" w:cs="Arial"/>
            <w:sz w:val="20"/>
            <w:u w:val="single"/>
          </w:rPr>
          <w:t>Java - Regular Expressions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4" w:history="1">
        <w:r w:rsidR="00250E7B" w:rsidRPr="00250E7B">
          <w:rPr>
            <w:rFonts w:ascii="Arial" w:eastAsia="Times New Roman" w:hAnsi="Arial" w:cs="Arial"/>
            <w:sz w:val="20"/>
            <w:u w:val="single"/>
          </w:rPr>
          <w:t>Java - Methods</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5" w:history="1">
        <w:r w:rsidR="00250E7B" w:rsidRPr="00250E7B">
          <w:rPr>
            <w:rFonts w:ascii="Arial" w:eastAsia="Times New Roman" w:hAnsi="Arial" w:cs="Arial"/>
            <w:sz w:val="20"/>
            <w:u w:val="single"/>
          </w:rPr>
          <w:t>Java - Files and I/O</w:t>
        </w:r>
      </w:hyperlink>
    </w:p>
    <w:p w:rsidR="00250E7B" w:rsidRPr="00250E7B" w:rsidRDefault="00AA4674" w:rsidP="00250E7B">
      <w:pPr>
        <w:numPr>
          <w:ilvl w:val="0"/>
          <w:numId w:val="1"/>
        </w:numPr>
        <w:spacing w:after="0" w:line="210" w:lineRule="atLeast"/>
        <w:ind w:left="495"/>
        <w:rPr>
          <w:rFonts w:ascii="Arial" w:eastAsia="Times New Roman" w:hAnsi="Arial" w:cs="Arial"/>
          <w:sz w:val="21"/>
          <w:szCs w:val="21"/>
        </w:rPr>
      </w:pPr>
      <w:hyperlink r:id="rId26" w:history="1">
        <w:r w:rsidR="00250E7B" w:rsidRPr="00250E7B">
          <w:rPr>
            <w:rFonts w:ascii="Arial" w:eastAsia="Times New Roman" w:hAnsi="Arial" w:cs="Arial"/>
            <w:sz w:val="20"/>
            <w:u w:val="single"/>
          </w:rPr>
          <w:t>Java - Exceptions</w:t>
        </w:r>
      </w:hyperlink>
    </w:p>
    <w:p w:rsidR="00250E7B" w:rsidRPr="00250E7B" w:rsidRDefault="00AA4674" w:rsidP="004710F0">
      <w:pPr>
        <w:numPr>
          <w:ilvl w:val="0"/>
          <w:numId w:val="1"/>
        </w:numPr>
        <w:spacing w:after="0" w:line="210" w:lineRule="atLeast"/>
        <w:ind w:left="495"/>
        <w:rPr>
          <w:rFonts w:ascii="Arial" w:eastAsia="Times New Roman" w:hAnsi="Arial" w:cs="Arial"/>
          <w:sz w:val="21"/>
          <w:szCs w:val="21"/>
        </w:rPr>
      </w:pPr>
      <w:hyperlink r:id="rId27" w:history="1">
        <w:r w:rsidR="00250E7B" w:rsidRPr="00250E7B">
          <w:rPr>
            <w:rFonts w:ascii="Arial" w:eastAsia="Times New Roman" w:hAnsi="Arial" w:cs="Arial"/>
            <w:sz w:val="20"/>
            <w:u w:val="single"/>
          </w:rPr>
          <w:t>Java - Inner classes</w:t>
        </w:r>
      </w:hyperlink>
      <w:r w:rsidRPr="00AA4674">
        <w:rPr>
          <w:rFonts w:ascii="Arial" w:eastAsia="Times New Roman" w:hAnsi="Arial" w:cs="Arial"/>
          <w:sz w:val="21"/>
          <w:szCs w:val="21"/>
        </w:rPr>
        <w:pict>
          <v:rect id="_x0000_i1025" style="width:0;height:0" o:hralign="center" o:hrstd="t" o:hr="t" fillcolor="#a0a0a0" stroked="f"/>
        </w:pict>
      </w:r>
    </w:p>
    <w:p w:rsidR="00250E7B" w:rsidRPr="00250E7B" w:rsidRDefault="00250E7B" w:rsidP="00250E7B">
      <w:pPr>
        <w:shd w:val="clear" w:color="auto" w:fill="FFFFFF"/>
        <w:spacing w:before="105" w:after="105" w:line="240" w:lineRule="auto"/>
        <w:rPr>
          <w:ins w:id="0" w:author="Unknown"/>
          <w:rFonts w:ascii="Arial" w:eastAsia="Times New Roman" w:hAnsi="Arial" w:cs="Arial"/>
          <w:sz w:val="21"/>
          <w:szCs w:val="21"/>
        </w:rPr>
      </w:pPr>
    </w:p>
    <w:p w:rsidR="00250E7B" w:rsidRPr="00250E7B" w:rsidRDefault="00250E7B" w:rsidP="00250E7B">
      <w:pPr>
        <w:shd w:val="clear" w:color="auto" w:fill="FFFFFF"/>
        <w:spacing w:before="48" w:after="48" w:line="450" w:lineRule="atLeast"/>
        <w:ind w:right="-402"/>
        <w:jc w:val="center"/>
        <w:outlineLvl w:val="0"/>
        <w:rPr>
          <w:ins w:id="1" w:author="Unknown"/>
          <w:rFonts w:ascii="Arial" w:eastAsia="Times New Roman" w:hAnsi="Arial" w:cs="Arial"/>
          <w:spacing w:val="-15"/>
          <w:kern w:val="36"/>
          <w:sz w:val="42"/>
          <w:szCs w:val="42"/>
        </w:rPr>
      </w:pPr>
      <w:ins w:id="2" w:author="Unknown">
        <w:r w:rsidRPr="00250E7B">
          <w:rPr>
            <w:rFonts w:ascii="Arial" w:eastAsia="Times New Roman" w:hAnsi="Arial" w:cs="Arial"/>
            <w:spacing w:val="-15"/>
            <w:kern w:val="36"/>
            <w:sz w:val="42"/>
            <w:szCs w:val="42"/>
          </w:rPr>
          <w:t>Java - Overview</w:t>
        </w:r>
      </w:ins>
    </w:p>
    <w:p w:rsidR="00250E7B" w:rsidRPr="00250E7B" w:rsidRDefault="00250E7B" w:rsidP="00250E7B">
      <w:pPr>
        <w:shd w:val="clear" w:color="auto" w:fill="FFFFFF"/>
        <w:spacing w:after="240" w:line="360" w:lineRule="atLeast"/>
        <w:ind w:left="-402" w:right="-402"/>
        <w:jc w:val="both"/>
        <w:rPr>
          <w:ins w:id="3" w:author="Unknown"/>
          <w:rFonts w:ascii="Arial" w:eastAsia="Times New Roman" w:hAnsi="Arial" w:cs="Arial"/>
          <w:sz w:val="21"/>
          <w:szCs w:val="21"/>
        </w:rPr>
      </w:pPr>
      <w:ins w:id="4" w:author="Unknown">
        <w:r w:rsidRPr="00250E7B">
          <w:rPr>
            <w:rFonts w:ascii="Arial" w:eastAsia="Times New Roman" w:hAnsi="Arial" w:cs="Arial"/>
            <w:sz w:val="21"/>
            <w:szCs w:val="21"/>
          </w:rPr>
          <w:t>Java programming language was originally developed by Sun Microsystems which was initiated by James Gosling and released in 1995 as core component of Sun Microsystems' Java platform (Java 1.0 [J2SE]).</w:t>
        </w:r>
      </w:ins>
    </w:p>
    <w:p w:rsidR="00250E7B" w:rsidRPr="00250E7B" w:rsidRDefault="00250E7B" w:rsidP="00250E7B">
      <w:pPr>
        <w:shd w:val="clear" w:color="auto" w:fill="FFFFFF"/>
        <w:spacing w:after="240" w:line="360" w:lineRule="atLeast"/>
        <w:ind w:left="-402" w:right="-402"/>
        <w:jc w:val="both"/>
        <w:rPr>
          <w:ins w:id="5" w:author="Unknown"/>
          <w:rFonts w:ascii="Arial" w:eastAsia="Times New Roman" w:hAnsi="Arial" w:cs="Arial"/>
          <w:sz w:val="21"/>
          <w:szCs w:val="21"/>
        </w:rPr>
      </w:pPr>
      <w:ins w:id="6" w:author="Unknown">
        <w:r w:rsidRPr="00250E7B">
          <w:rPr>
            <w:rFonts w:ascii="Arial" w:eastAsia="Times New Roman" w:hAnsi="Arial" w:cs="Arial"/>
            <w:sz w:val="21"/>
            <w:szCs w:val="21"/>
          </w:rPr>
          <w:t>The latest release of the Java Standard Edition is Java SE 8. With the advancement of Java and its widespread popularity, multiple configurations were built to suit various types of platforms. For example: J2EE for Enterprise Applications, J2ME for Mobile Applications.</w:t>
        </w:r>
      </w:ins>
    </w:p>
    <w:p w:rsidR="00250E7B" w:rsidRPr="00250E7B" w:rsidRDefault="00250E7B" w:rsidP="00250E7B">
      <w:pPr>
        <w:shd w:val="clear" w:color="auto" w:fill="FFFFFF"/>
        <w:spacing w:after="240" w:line="360" w:lineRule="atLeast"/>
        <w:ind w:left="-402" w:right="-402"/>
        <w:jc w:val="both"/>
        <w:rPr>
          <w:ins w:id="7" w:author="Unknown"/>
          <w:rFonts w:ascii="Arial" w:eastAsia="Times New Roman" w:hAnsi="Arial" w:cs="Arial"/>
          <w:sz w:val="21"/>
          <w:szCs w:val="21"/>
        </w:rPr>
      </w:pPr>
      <w:ins w:id="8" w:author="Unknown">
        <w:r w:rsidRPr="00250E7B">
          <w:rPr>
            <w:rFonts w:ascii="Arial" w:eastAsia="Times New Roman" w:hAnsi="Arial" w:cs="Arial"/>
            <w:sz w:val="21"/>
            <w:szCs w:val="21"/>
          </w:rPr>
          <w:t>The new J2 versions were renamed as Java SE, Java EE, and Java ME respectively. Java is guaranteed to be</w:t>
        </w:r>
        <w:r w:rsidRPr="00250E7B">
          <w:rPr>
            <w:rFonts w:ascii="Arial" w:eastAsia="Times New Roman" w:hAnsi="Arial" w:cs="Arial"/>
            <w:sz w:val="21"/>
          </w:rPr>
          <w:t> </w:t>
        </w:r>
        <w:r w:rsidRPr="00250E7B">
          <w:rPr>
            <w:rFonts w:ascii="Arial" w:eastAsia="Times New Roman" w:hAnsi="Arial" w:cs="Arial"/>
            <w:b/>
            <w:bCs/>
            <w:sz w:val="21"/>
            <w:szCs w:val="21"/>
          </w:rPr>
          <w:t>Write Once, Run Anywhere.</w:t>
        </w:r>
      </w:ins>
    </w:p>
    <w:p w:rsidR="00250E7B" w:rsidRPr="00250E7B" w:rsidRDefault="00250E7B" w:rsidP="00250E7B">
      <w:pPr>
        <w:shd w:val="clear" w:color="auto" w:fill="FFFFFF"/>
        <w:spacing w:after="240" w:line="360" w:lineRule="atLeast"/>
        <w:ind w:left="-402" w:right="-402"/>
        <w:jc w:val="both"/>
        <w:rPr>
          <w:ins w:id="9" w:author="Unknown"/>
          <w:rFonts w:ascii="Arial" w:eastAsia="Times New Roman" w:hAnsi="Arial" w:cs="Arial"/>
          <w:sz w:val="21"/>
          <w:szCs w:val="21"/>
        </w:rPr>
      </w:pPr>
      <w:ins w:id="10" w:author="Unknown">
        <w:r w:rsidRPr="00250E7B">
          <w:rPr>
            <w:rFonts w:ascii="Arial" w:eastAsia="Times New Roman" w:hAnsi="Arial" w:cs="Arial"/>
            <w:sz w:val="21"/>
            <w:szCs w:val="21"/>
          </w:rPr>
          <w:t>Java is −</w:t>
        </w:r>
      </w:ins>
    </w:p>
    <w:p w:rsidR="00250E7B" w:rsidRPr="00250E7B" w:rsidRDefault="00250E7B" w:rsidP="00250E7B">
      <w:pPr>
        <w:numPr>
          <w:ilvl w:val="0"/>
          <w:numId w:val="4"/>
        </w:numPr>
        <w:shd w:val="clear" w:color="auto" w:fill="FFFFFF"/>
        <w:spacing w:after="240" w:line="360" w:lineRule="atLeast"/>
        <w:ind w:left="318" w:right="-402"/>
        <w:jc w:val="both"/>
        <w:rPr>
          <w:ins w:id="11" w:author="Unknown"/>
          <w:rFonts w:ascii="Arial" w:eastAsia="Times New Roman" w:hAnsi="Arial" w:cs="Arial"/>
          <w:sz w:val="21"/>
          <w:szCs w:val="21"/>
        </w:rPr>
      </w:pPr>
      <w:ins w:id="12" w:author="Unknown">
        <w:r w:rsidRPr="00250E7B">
          <w:rPr>
            <w:rFonts w:ascii="Arial" w:eastAsia="Times New Roman" w:hAnsi="Arial" w:cs="Arial"/>
            <w:b/>
            <w:bCs/>
            <w:sz w:val="21"/>
            <w:szCs w:val="21"/>
          </w:rPr>
          <w:t>Object Oriented</w:t>
        </w:r>
        <w:r w:rsidRPr="00250E7B">
          <w:rPr>
            <w:rFonts w:ascii="Arial" w:eastAsia="Times New Roman" w:hAnsi="Arial" w:cs="Arial"/>
            <w:sz w:val="21"/>
          </w:rPr>
          <w:t> </w:t>
        </w:r>
        <w:r w:rsidRPr="00250E7B">
          <w:rPr>
            <w:rFonts w:ascii="Arial" w:eastAsia="Times New Roman" w:hAnsi="Arial" w:cs="Arial"/>
            <w:sz w:val="21"/>
            <w:szCs w:val="21"/>
          </w:rPr>
          <w:t>− In Java, everything is an Object. Java can be easily extended since it is based on the Object model.</w:t>
        </w:r>
      </w:ins>
    </w:p>
    <w:p w:rsidR="00250E7B" w:rsidRPr="00250E7B" w:rsidRDefault="00250E7B" w:rsidP="00250E7B">
      <w:pPr>
        <w:numPr>
          <w:ilvl w:val="0"/>
          <w:numId w:val="4"/>
        </w:numPr>
        <w:shd w:val="clear" w:color="auto" w:fill="FFFFFF"/>
        <w:spacing w:after="240" w:line="360" w:lineRule="atLeast"/>
        <w:ind w:left="318" w:right="-402"/>
        <w:jc w:val="both"/>
        <w:rPr>
          <w:ins w:id="13" w:author="Unknown"/>
          <w:rFonts w:ascii="Arial" w:eastAsia="Times New Roman" w:hAnsi="Arial" w:cs="Arial"/>
          <w:sz w:val="21"/>
          <w:szCs w:val="21"/>
        </w:rPr>
      </w:pPr>
      <w:ins w:id="14" w:author="Unknown">
        <w:r w:rsidRPr="00250E7B">
          <w:rPr>
            <w:rFonts w:ascii="Arial" w:eastAsia="Times New Roman" w:hAnsi="Arial" w:cs="Arial"/>
            <w:b/>
            <w:bCs/>
            <w:sz w:val="21"/>
            <w:szCs w:val="21"/>
          </w:rPr>
          <w:t>Platform Independent</w:t>
        </w:r>
        <w:r w:rsidRPr="00250E7B">
          <w:rPr>
            <w:rFonts w:ascii="Arial" w:eastAsia="Times New Roman" w:hAnsi="Arial" w:cs="Arial"/>
            <w:sz w:val="21"/>
          </w:rPr>
          <w:t> </w:t>
        </w:r>
        <w:r w:rsidRPr="00250E7B">
          <w:rPr>
            <w:rFonts w:ascii="Arial" w:eastAsia="Times New Roman" w:hAnsi="Arial" w:cs="Arial"/>
            <w:sz w:val="21"/>
            <w:szCs w:val="21"/>
          </w:rPr>
          <w:t xml:space="preserve">− Unlike many other programming languages including C and C++, when Java is compiled, it is not compiled into platform specific machine, rather into platform independent </w:t>
        </w:r>
        <w:r w:rsidRPr="00250E7B">
          <w:rPr>
            <w:rFonts w:ascii="Arial" w:eastAsia="Times New Roman" w:hAnsi="Arial" w:cs="Arial"/>
            <w:sz w:val="21"/>
            <w:szCs w:val="21"/>
          </w:rPr>
          <w:lastRenderedPageBreak/>
          <w:t>byte code. This byte code is distributed over the web and interpreted by the Virtual Machine (JVM) on whichever platform it is being run on.</w:t>
        </w:r>
      </w:ins>
    </w:p>
    <w:p w:rsidR="00250E7B" w:rsidRPr="00250E7B" w:rsidRDefault="00250E7B" w:rsidP="00250E7B">
      <w:pPr>
        <w:shd w:val="clear" w:color="auto" w:fill="FFFFFF"/>
        <w:spacing w:before="48" w:after="48" w:line="360" w:lineRule="atLeast"/>
        <w:ind w:right="-402"/>
        <w:outlineLvl w:val="1"/>
        <w:rPr>
          <w:ins w:id="15" w:author="Unknown"/>
          <w:rFonts w:ascii="Arial" w:eastAsia="Times New Roman" w:hAnsi="Arial" w:cs="Arial"/>
          <w:spacing w:val="-15"/>
          <w:sz w:val="36"/>
          <w:szCs w:val="36"/>
        </w:rPr>
      </w:pPr>
      <w:ins w:id="16" w:author="Unknown">
        <w:r w:rsidRPr="00250E7B">
          <w:rPr>
            <w:rFonts w:ascii="Arial" w:eastAsia="Times New Roman" w:hAnsi="Arial" w:cs="Arial"/>
            <w:spacing w:val="-15"/>
            <w:sz w:val="36"/>
            <w:szCs w:val="36"/>
          </w:rPr>
          <w:t>History of Java</w:t>
        </w:r>
      </w:ins>
    </w:p>
    <w:p w:rsidR="00250E7B" w:rsidRPr="00250E7B" w:rsidRDefault="00250E7B" w:rsidP="00250E7B">
      <w:pPr>
        <w:shd w:val="clear" w:color="auto" w:fill="FFFFFF"/>
        <w:spacing w:after="240" w:line="360" w:lineRule="atLeast"/>
        <w:ind w:left="-402" w:right="-402"/>
        <w:jc w:val="both"/>
        <w:rPr>
          <w:ins w:id="17" w:author="Unknown"/>
          <w:rFonts w:ascii="Arial" w:eastAsia="Times New Roman" w:hAnsi="Arial" w:cs="Arial"/>
          <w:sz w:val="21"/>
          <w:szCs w:val="21"/>
        </w:rPr>
      </w:pPr>
      <w:ins w:id="18" w:author="Unknown">
        <w:r w:rsidRPr="00250E7B">
          <w:rPr>
            <w:rFonts w:ascii="Arial" w:eastAsia="Times New Roman" w:hAnsi="Arial" w:cs="Arial"/>
            <w:sz w:val="21"/>
            <w:szCs w:val="21"/>
          </w:rPr>
          <w:t>James Gosling initiated Java language project in June 1991 for use in one of his many set-top box projects. The language, initially called ‘Oak’ after an oak tree that stood outside Gosling's office, also went by the name ‘Green’ and ended up later being renamed as Java, from a list of random words.</w:t>
        </w:r>
      </w:ins>
    </w:p>
    <w:p w:rsidR="00250E7B" w:rsidRPr="00250E7B" w:rsidRDefault="00250E7B" w:rsidP="00250E7B">
      <w:pPr>
        <w:shd w:val="clear" w:color="auto" w:fill="FFFFFF"/>
        <w:spacing w:after="240" w:line="360" w:lineRule="atLeast"/>
        <w:ind w:left="-402" w:right="-402"/>
        <w:jc w:val="both"/>
        <w:rPr>
          <w:ins w:id="19" w:author="Unknown"/>
          <w:rFonts w:ascii="Arial" w:eastAsia="Times New Roman" w:hAnsi="Arial" w:cs="Arial"/>
          <w:sz w:val="21"/>
          <w:szCs w:val="21"/>
        </w:rPr>
      </w:pPr>
      <w:ins w:id="20" w:author="Unknown">
        <w:r w:rsidRPr="00250E7B">
          <w:rPr>
            <w:rFonts w:ascii="Arial" w:eastAsia="Times New Roman" w:hAnsi="Arial" w:cs="Arial"/>
            <w:sz w:val="21"/>
            <w:szCs w:val="21"/>
          </w:rPr>
          <w:t>Sun released the first public implementation as Java 1.0 in 1995. It promised</w:t>
        </w:r>
        <w:r w:rsidRPr="00250E7B">
          <w:rPr>
            <w:rFonts w:ascii="Arial" w:eastAsia="Times New Roman" w:hAnsi="Arial" w:cs="Arial"/>
            <w:sz w:val="21"/>
          </w:rPr>
          <w:t> </w:t>
        </w:r>
        <w:r w:rsidRPr="00250E7B">
          <w:rPr>
            <w:rFonts w:ascii="Arial" w:eastAsia="Times New Roman" w:hAnsi="Arial" w:cs="Arial"/>
            <w:b/>
            <w:bCs/>
            <w:sz w:val="21"/>
            <w:szCs w:val="21"/>
          </w:rPr>
          <w:t>Write Once, Run Anywhere</w:t>
        </w:r>
        <w:r w:rsidRPr="00250E7B">
          <w:rPr>
            <w:rFonts w:ascii="Arial" w:eastAsia="Times New Roman" w:hAnsi="Arial" w:cs="Arial"/>
            <w:sz w:val="21"/>
          </w:rPr>
          <w:t> </w:t>
        </w:r>
        <w:r w:rsidRPr="00250E7B">
          <w:rPr>
            <w:rFonts w:ascii="Arial" w:eastAsia="Times New Roman" w:hAnsi="Arial" w:cs="Arial"/>
            <w:sz w:val="21"/>
            <w:szCs w:val="21"/>
          </w:rPr>
          <w:t>(WORA), providing no-cost run-times on popular platforms.</w:t>
        </w:r>
      </w:ins>
    </w:p>
    <w:p w:rsidR="00250E7B" w:rsidRPr="00250E7B" w:rsidRDefault="00250E7B" w:rsidP="00250E7B">
      <w:pPr>
        <w:shd w:val="clear" w:color="auto" w:fill="FFFFFF"/>
        <w:spacing w:after="240" w:line="360" w:lineRule="atLeast"/>
        <w:ind w:left="-402" w:right="-402"/>
        <w:jc w:val="both"/>
        <w:rPr>
          <w:ins w:id="21" w:author="Unknown"/>
          <w:rFonts w:ascii="Arial" w:eastAsia="Times New Roman" w:hAnsi="Arial" w:cs="Arial"/>
          <w:sz w:val="21"/>
          <w:szCs w:val="21"/>
        </w:rPr>
      </w:pPr>
      <w:ins w:id="22" w:author="Unknown">
        <w:r w:rsidRPr="00250E7B">
          <w:rPr>
            <w:rFonts w:ascii="Arial" w:eastAsia="Times New Roman" w:hAnsi="Arial" w:cs="Arial"/>
            <w:sz w:val="21"/>
            <w:szCs w:val="21"/>
          </w:rPr>
          <w:t>On 13 November, 2006, Sun released much of Java as free and open source software under the terms of the GNU General Public License (GPL).</w:t>
        </w:r>
      </w:ins>
    </w:p>
    <w:p w:rsidR="00250E7B" w:rsidRPr="00250E7B" w:rsidRDefault="00250E7B" w:rsidP="00250E7B">
      <w:pPr>
        <w:shd w:val="clear" w:color="auto" w:fill="FFFFFF"/>
        <w:spacing w:after="240" w:line="360" w:lineRule="atLeast"/>
        <w:ind w:left="-402" w:right="-402"/>
        <w:jc w:val="both"/>
        <w:rPr>
          <w:ins w:id="23" w:author="Unknown"/>
          <w:rFonts w:ascii="Arial" w:eastAsia="Times New Roman" w:hAnsi="Arial" w:cs="Arial"/>
          <w:sz w:val="21"/>
          <w:szCs w:val="21"/>
        </w:rPr>
      </w:pPr>
      <w:ins w:id="24" w:author="Unknown">
        <w:r w:rsidRPr="00250E7B">
          <w:rPr>
            <w:rFonts w:ascii="Arial" w:eastAsia="Times New Roman" w:hAnsi="Arial" w:cs="Arial"/>
            <w:sz w:val="21"/>
            <w:szCs w:val="21"/>
          </w:rPr>
          <w:t>On 8 May, 2007, Sun finished the process, making all of Java's core code free and open-source, aside from a small portion of code to which Sun did not hold the copyright.</w:t>
        </w:r>
      </w:ins>
    </w:p>
    <w:p w:rsidR="00250E7B" w:rsidRPr="00250E7B" w:rsidRDefault="00250E7B" w:rsidP="00250E7B">
      <w:pPr>
        <w:shd w:val="clear" w:color="auto" w:fill="FFFFFF"/>
        <w:spacing w:before="48" w:after="48" w:line="360" w:lineRule="atLeast"/>
        <w:ind w:right="-402"/>
        <w:outlineLvl w:val="1"/>
        <w:rPr>
          <w:ins w:id="25" w:author="Unknown"/>
          <w:rFonts w:ascii="Arial" w:eastAsia="Times New Roman" w:hAnsi="Arial" w:cs="Arial"/>
          <w:spacing w:val="-15"/>
          <w:sz w:val="36"/>
          <w:szCs w:val="36"/>
        </w:rPr>
      </w:pPr>
      <w:ins w:id="26" w:author="Unknown">
        <w:r w:rsidRPr="00250E7B">
          <w:rPr>
            <w:rFonts w:ascii="Arial" w:eastAsia="Times New Roman" w:hAnsi="Arial" w:cs="Arial"/>
            <w:spacing w:val="-15"/>
            <w:sz w:val="36"/>
            <w:szCs w:val="36"/>
          </w:rPr>
          <w:t>Tools You Will Need</w:t>
        </w:r>
      </w:ins>
    </w:p>
    <w:p w:rsidR="00250E7B" w:rsidRPr="00250E7B" w:rsidRDefault="00250E7B" w:rsidP="00250E7B">
      <w:pPr>
        <w:shd w:val="clear" w:color="auto" w:fill="FFFFFF"/>
        <w:spacing w:after="240" w:line="360" w:lineRule="atLeast"/>
        <w:ind w:left="-402" w:right="-402"/>
        <w:jc w:val="both"/>
        <w:rPr>
          <w:ins w:id="27" w:author="Unknown"/>
          <w:rFonts w:ascii="Arial" w:eastAsia="Times New Roman" w:hAnsi="Arial" w:cs="Arial"/>
          <w:sz w:val="21"/>
          <w:szCs w:val="21"/>
        </w:rPr>
      </w:pPr>
      <w:ins w:id="28" w:author="Unknown">
        <w:r w:rsidRPr="00250E7B">
          <w:rPr>
            <w:rFonts w:ascii="Arial" w:eastAsia="Times New Roman" w:hAnsi="Arial" w:cs="Arial"/>
            <w:sz w:val="21"/>
            <w:szCs w:val="21"/>
          </w:rPr>
          <w:t>For performing the examples discussed in this tutorial, you will need a Pentium 200-MHz computer with a minimum of 64 MB of RAM (128 MB of RAM recommended).</w:t>
        </w:r>
      </w:ins>
    </w:p>
    <w:p w:rsidR="00250E7B" w:rsidRPr="00250E7B" w:rsidRDefault="00250E7B" w:rsidP="00250E7B">
      <w:pPr>
        <w:shd w:val="clear" w:color="auto" w:fill="FFFFFF"/>
        <w:spacing w:after="240" w:line="360" w:lineRule="atLeast"/>
        <w:ind w:left="-402" w:right="-402"/>
        <w:jc w:val="both"/>
        <w:rPr>
          <w:ins w:id="29" w:author="Unknown"/>
          <w:rFonts w:ascii="Arial" w:eastAsia="Times New Roman" w:hAnsi="Arial" w:cs="Arial"/>
          <w:sz w:val="21"/>
          <w:szCs w:val="21"/>
        </w:rPr>
      </w:pPr>
      <w:ins w:id="30" w:author="Unknown">
        <w:r w:rsidRPr="00250E7B">
          <w:rPr>
            <w:rFonts w:ascii="Arial" w:eastAsia="Times New Roman" w:hAnsi="Arial" w:cs="Arial"/>
            <w:sz w:val="21"/>
            <w:szCs w:val="21"/>
          </w:rPr>
          <w:t>You will also need the following softwares −</w:t>
        </w:r>
      </w:ins>
    </w:p>
    <w:p w:rsidR="00250E7B" w:rsidRPr="00250E7B" w:rsidRDefault="00250E7B" w:rsidP="00250E7B">
      <w:pPr>
        <w:numPr>
          <w:ilvl w:val="0"/>
          <w:numId w:val="5"/>
        </w:numPr>
        <w:shd w:val="clear" w:color="auto" w:fill="FFFFFF"/>
        <w:spacing w:before="100" w:beforeAutospacing="1" w:after="75" w:line="360" w:lineRule="atLeast"/>
        <w:ind w:left="270"/>
        <w:rPr>
          <w:ins w:id="31" w:author="Unknown"/>
          <w:rFonts w:ascii="Arial" w:eastAsia="Times New Roman" w:hAnsi="Arial" w:cs="Arial"/>
          <w:sz w:val="21"/>
          <w:szCs w:val="21"/>
        </w:rPr>
      </w:pPr>
      <w:ins w:id="32" w:author="Unknown">
        <w:r w:rsidRPr="00250E7B">
          <w:rPr>
            <w:rFonts w:ascii="Arial" w:eastAsia="Times New Roman" w:hAnsi="Arial" w:cs="Arial"/>
            <w:sz w:val="21"/>
            <w:szCs w:val="21"/>
          </w:rPr>
          <w:t>Linux 7.1 or Windows xp/7/8 operating system</w:t>
        </w:r>
      </w:ins>
    </w:p>
    <w:p w:rsidR="00250E7B" w:rsidRPr="00250E7B" w:rsidRDefault="00250E7B" w:rsidP="00250E7B">
      <w:pPr>
        <w:numPr>
          <w:ilvl w:val="0"/>
          <w:numId w:val="5"/>
        </w:numPr>
        <w:shd w:val="clear" w:color="auto" w:fill="FFFFFF"/>
        <w:spacing w:before="100" w:beforeAutospacing="1" w:after="75" w:line="360" w:lineRule="atLeast"/>
        <w:ind w:left="270"/>
        <w:rPr>
          <w:ins w:id="33" w:author="Unknown"/>
          <w:rFonts w:ascii="Arial" w:eastAsia="Times New Roman" w:hAnsi="Arial" w:cs="Arial"/>
          <w:sz w:val="21"/>
          <w:szCs w:val="21"/>
        </w:rPr>
      </w:pPr>
      <w:ins w:id="34" w:author="Unknown">
        <w:r w:rsidRPr="00250E7B">
          <w:rPr>
            <w:rFonts w:ascii="Arial" w:eastAsia="Times New Roman" w:hAnsi="Arial" w:cs="Arial"/>
            <w:sz w:val="21"/>
            <w:szCs w:val="21"/>
          </w:rPr>
          <w:t>Java JDK 8</w:t>
        </w:r>
      </w:ins>
    </w:p>
    <w:p w:rsidR="00250E7B" w:rsidRPr="00250E7B" w:rsidRDefault="00250E7B" w:rsidP="00250E7B">
      <w:pPr>
        <w:numPr>
          <w:ilvl w:val="0"/>
          <w:numId w:val="5"/>
        </w:numPr>
        <w:shd w:val="clear" w:color="auto" w:fill="FFFFFF"/>
        <w:spacing w:before="100" w:beforeAutospacing="1" w:after="75" w:line="360" w:lineRule="atLeast"/>
        <w:ind w:left="270"/>
        <w:rPr>
          <w:ins w:id="35" w:author="Unknown"/>
          <w:rFonts w:ascii="Arial" w:eastAsia="Times New Roman" w:hAnsi="Arial" w:cs="Arial"/>
          <w:sz w:val="21"/>
          <w:szCs w:val="21"/>
        </w:rPr>
      </w:pPr>
      <w:ins w:id="36" w:author="Unknown">
        <w:r w:rsidRPr="00250E7B">
          <w:rPr>
            <w:rFonts w:ascii="Arial" w:eastAsia="Times New Roman" w:hAnsi="Arial" w:cs="Arial"/>
            <w:sz w:val="21"/>
            <w:szCs w:val="21"/>
          </w:rPr>
          <w:t>Microsoft Notepad or any other text editor</w:t>
        </w:r>
      </w:ins>
    </w:p>
    <w:p w:rsidR="00250E7B" w:rsidRPr="00250E7B" w:rsidRDefault="00250E7B" w:rsidP="00250E7B">
      <w:pPr>
        <w:shd w:val="clear" w:color="auto" w:fill="FFFFFF"/>
        <w:spacing w:after="240" w:line="360" w:lineRule="atLeast"/>
        <w:ind w:left="-402" w:right="-402"/>
        <w:jc w:val="both"/>
        <w:rPr>
          <w:ins w:id="37" w:author="Unknown"/>
          <w:rFonts w:ascii="Arial" w:eastAsia="Times New Roman" w:hAnsi="Arial" w:cs="Arial"/>
          <w:sz w:val="21"/>
          <w:szCs w:val="21"/>
        </w:rPr>
      </w:pPr>
      <w:ins w:id="38" w:author="Unknown">
        <w:r w:rsidRPr="00250E7B">
          <w:rPr>
            <w:rFonts w:ascii="Arial" w:eastAsia="Times New Roman" w:hAnsi="Arial" w:cs="Arial"/>
            <w:sz w:val="21"/>
            <w:szCs w:val="21"/>
          </w:rPr>
          <w:t>This tutorial will provide the necessary skills to create GUI, networking, and web applications using Java.</w:t>
        </w:r>
      </w:ins>
    </w:p>
    <w:p w:rsidR="00250E7B" w:rsidRPr="00250E7B" w:rsidRDefault="00250E7B" w:rsidP="00250E7B">
      <w:pPr>
        <w:shd w:val="clear" w:color="auto" w:fill="FFFFFF"/>
        <w:spacing w:before="48" w:after="48" w:line="450" w:lineRule="atLeast"/>
        <w:ind w:right="-402"/>
        <w:jc w:val="center"/>
        <w:outlineLvl w:val="0"/>
        <w:rPr>
          <w:ins w:id="39" w:author="Unknown"/>
          <w:rFonts w:ascii="Arial" w:eastAsia="Times New Roman" w:hAnsi="Arial" w:cs="Arial"/>
          <w:spacing w:val="-15"/>
          <w:kern w:val="36"/>
          <w:sz w:val="42"/>
          <w:szCs w:val="42"/>
        </w:rPr>
      </w:pPr>
      <w:ins w:id="40" w:author="Unknown">
        <w:r w:rsidRPr="00250E7B">
          <w:rPr>
            <w:rFonts w:ascii="Arial" w:eastAsia="Times New Roman" w:hAnsi="Arial" w:cs="Arial"/>
            <w:spacing w:val="-15"/>
            <w:kern w:val="36"/>
            <w:sz w:val="42"/>
            <w:szCs w:val="42"/>
          </w:rPr>
          <w:t>Java - Environment Setup</w:t>
        </w:r>
      </w:ins>
    </w:p>
    <w:p w:rsidR="00250E7B" w:rsidRPr="00250E7B" w:rsidRDefault="00250E7B" w:rsidP="00250E7B">
      <w:pPr>
        <w:shd w:val="clear" w:color="auto" w:fill="FFFFFF"/>
        <w:spacing w:after="240" w:line="360" w:lineRule="atLeast"/>
        <w:ind w:left="-402" w:right="-402"/>
        <w:jc w:val="both"/>
        <w:rPr>
          <w:ins w:id="41" w:author="Unknown"/>
          <w:rFonts w:ascii="Arial" w:eastAsia="Times New Roman" w:hAnsi="Arial" w:cs="Arial"/>
          <w:sz w:val="21"/>
          <w:szCs w:val="21"/>
        </w:rPr>
      </w:pPr>
      <w:ins w:id="42" w:author="Unknown">
        <w:r w:rsidRPr="00250E7B">
          <w:rPr>
            <w:rFonts w:ascii="Arial" w:eastAsia="Times New Roman" w:hAnsi="Arial" w:cs="Arial"/>
            <w:sz w:val="21"/>
            <w:szCs w:val="21"/>
          </w:rPr>
          <w:t>In this chapter, we will discuss on the different aspects of setting up a congenial environment for Java.</w:t>
        </w:r>
      </w:ins>
    </w:p>
    <w:p w:rsidR="00250E7B" w:rsidRPr="00250E7B" w:rsidRDefault="00250E7B" w:rsidP="00250E7B">
      <w:pPr>
        <w:shd w:val="clear" w:color="auto" w:fill="F9F9F9"/>
        <w:spacing w:after="240" w:line="360" w:lineRule="atLeast"/>
        <w:ind w:left="-102" w:right="318"/>
        <w:jc w:val="both"/>
        <w:rPr>
          <w:ins w:id="43" w:author="Unknown"/>
          <w:rFonts w:ascii="Arial" w:eastAsia="Times New Roman" w:hAnsi="Arial" w:cs="Arial"/>
          <w:sz w:val="21"/>
          <w:szCs w:val="21"/>
        </w:rPr>
      </w:pPr>
      <w:ins w:id="44" w:author="Unknown">
        <w:r w:rsidRPr="00250E7B">
          <w:rPr>
            <w:rFonts w:ascii="Arial" w:eastAsia="Times New Roman" w:hAnsi="Arial" w:cs="Arial"/>
            <w:sz w:val="21"/>
            <w:szCs w:val="21"/>
          </w:rPr>
          <w:t>Try the following example using our online compiler available at</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"https://www.tutorialspoint.com/codingground.htm"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CodingGround</w:t>
        </w:r>
        <w:r w:rsidR="00AA4674" w:rsidRPr="00250E7B">
          <w:rPr>
            <w:rFonts w:ascii="Arial" w:eastAsia="Times New Roman" w:hAnsi="Arial" w:cs="Arial"/>
            <w:sz w:val="21"/>
            <w:szCs w:val="21"/>
          </w:rPr>
          <w:fldChar w:fldCharType="end"/>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 w:author="Unknown"/>
          <w:rFonts w:ascii="Consolas" w:eastAsia="Times New Roman" w:hAnsi="Consolas" w:cs="Consolas"/>
          <w:sz w:val="20"/>
        </w:rPr>
      </w:pPr>
      <w:ins w:id="46" w:author="Unknown">
        <w:r w:rsidRPr="00250E7B">
          <w:rPr>
            <w:rFonts w:ascii="Consolas" w:eastAsia="Times New Roman" w:hAnsi="Consolas" w:cs="Consolas"/>
            <w:sz w:val="20"/>
          </w:rPr>
          <w:t>public class MyFirstJavaProgram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 w:author="Unknown"/>
          <w:rFonts w:ascii="Consolas" w:eastAsia="Times New Roman" w:hAnsi="Consolas" w:cs="Consolas"/>
          <w:sz w:val="20"/>
        </w:rPr>
      </w:pPr>
      <w:ins w:id="4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 w:author="Unknown"/>
          <w:rFonts w:ascii="Consolas" w:eastAsia="Times New Roman" w:hAnsi="Consolas" w:cs="Consolas"/>
          <w:sz w:val="20"/>
        </w:rPr>
      </w:pPr>
      <w:ins w:id="51" w:author="Unknown">
        <w:r w:rsidRPr="00250E7B">
          <w:rPr>
            <w:rFonts w:ascii="Consolas" w:eastAsia="Times New Roman" w:hAnsi="Consolas" w:cs="Consolas"/>
            <w:sz w:val="20"/>
          </w:rPr>
          <w:t xml:space="preserve">      System.out.println("Hello World");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2" w:author="Unknown"/>
          <w:rFonts w:ascii="Consolas" w:eastAsia="Times New Roman" w:hAnsi="Consolas" w:cs="Consolas"/>
          <w:sz w:val="20"/>
        </w:rPr>
      </w:pPr>
      <w:ins w:id="53"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4" w:author="Unknown"/>
          <w:rFonts w:ascii="Consolas" w:eastAsia="Times New Roman" w:hAnsi="Consolas" w:cs="Consolas"/>
          <w:sz w:val="20"/>
        </w:rPr>
      </w:pPr>
      <w:ins w:id="55" w:author="Unknown">
        <w:r w:rsidRPr="00250E7B">
          <w:rPr>
            <w:rFonts w:ascii="Consolas" w:eastAsia="Times New Roman" w:hAnsi="Consolas" w:cs="Consolas"/>
            <w:sz w:val="20"/>
          </w:rPr>
          <w:t xml:space="preserve">} </w:t>
        </w:r>
      </w:ins>
    </w:p>
    <w:p w:rsidR="00250E7B" w:rsidRPr="00250E7B" w:rsidRDefault="00250E7B" w:rsidP="00250E7B">
      <w:pPr>
        <w:shd w:val="clear" w:color="auto" w:fill="FFFFFF"/>
        <w:spacing w:before="48" w:after="48" w:line="360" w:lineRule="atLeast"/>
        <w:ind w:right="-402"/>
        <w:outlineLvl w:val="1"/>
        <w:rPr>
          <w:ins w:id="56" w:author="Unknown"/>
          <w:rFonts w:ascii="Arial" w:eastAsia="Times New Roman" w:hAnsi="Arial" w:cs="Arial"/>
          <w:spacing w:val="-15"/>
          <w:sz w:val="36"/>
          <w:szCs w:val="36"/>
        </w:rPr>
      </w:pPr>
      <w:ins w:id="57" w:author="Unknown">
        <w:r w:rsidRPr="00250E7B">
          <w:rPr>
            <w:rFonts w:ascii="Arial" w:eastAsia="Times New Roman" w:hAnsi="Arial" w:cs="Arial"/>
            <w:spacing w:val="-15"/>
            <w:sz w:val="36"/>
            <w:szCs w:val="36"/>
          </w:rPr>
          <w:t>Local Environment Setup</w:t>
        </w:r>
      </w:ins>
    </w:p>
    <w:p w:rsidR="00250E7B" w:rsidRPr="00250E7B" w:rsidRDefault="00250E7B" w:rsidP="00250E7B">
      <w:pPr>
        <w:shd w:val="clear" w:color="auto" w:fill="FFFFFF"/>
        <w:spacing w:after="240" w:line="360" w:lineRule="atLeast"/>
        <w:ind w:left="-402" w:right="-402"/>
        <w:jc w:val="both"/>
        <w:rPr>
          <w:ins w:id="58" w:author="Unknown"/>
          <w:rFonts w:ascii="Arial" w:eastAsia="Times New Roman" w:hAnsi="Arial" w:cs="Arial"/>
          <w:sz w:val="21"/>
          <w:szCs w:val="21"/>
        </w:rPr>
      </w:pPr>
      <w:ins w:id="59" w:author="Unknown">
        <w:r w:rsidRPr="00250E7B">
          <w:rPr>
            <w:rFonts w:ascii="Arial" w:eastAsia="Times New Roman" w:hAnsi="Arial" w:cs="Arial"/>
            <w:sz w:val="21"/>
            <w:szCs w:val="21"/>
          </w:rPr>
          <w:t>If you are still willing to set up your environment for Java programming language, then this section guides you on how to download and set up Java on your machine. Following are the steps to set up the environment.</w:t>
        </w:r>
      </w:ins>
    </w:p>
    <w:p w:rsidR="00250E7B" w:rsidRPr="00250E7B" w:rsidRDefault="00250E7B" w:rsidP="00250E7B">
      <w:pPr>
        <w:shd w:val="clear" w:color="auto" w:fill="FFFFFF"/>
        <w:spacing w:after="240" w:line="360" w:lineRule="atLeast"/>
        <w:ind w:left="-402" w:right="-402"/>
        <w:jc w:val="both"/>
        <w:rPr>
          <w:ins w:id="60" w:author="Unknown"/>
          <w:rFonts w:ascii="Arial" w:eastAsia="Times New Roman" w:hAnsi="Arial" w:cs="Arial"/>
          <w:sz w:val="21"/>
          <w:szCs w:val="21"/>
        </w:rPr>
      </w:pPr>
      <w:ins w:id="61" w:author="Unknown">
        <w:r w:rsidRPr="00250E7B">
          <w:rPr>
            <w:rFonts w:ascii="Arial" w:eastAsia="Times New Roman" w:hAnsi="Arial" w:cs="Arial"/>
            <w:sz w:val="21"/>
            <w:szCs w:val="21"/>
          </w:rPr>
          <w:t>Java SE is freely available from the link</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"https://www.oracle.com/technetwork/java/javase/downloads/jdk8-downloads-2133151.html" \t "_blank"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Download Java</w:t>
        </w:r>
        <w:r w:rsidR="00AA4674" w:rsidRPr="00250E7B">
          <w:rPr>
            <w:rFonts w:ascii="Arial" w:eastAsia="Times New Roman" w:hAnsi="Arial" w:cs="Arial"/>
            <w:sz w:val="21"/>
            <w:szCs w:val="21"/>
          </w:rPr>
          <w:fldChar w:fldCharType="end"/>
        </w:r>
        <w:r w:rsidRPr="00250E7B">
          <w:rPr>
            <w:rFonts w:ascii="Arial" w:eastAsia="Times New Roman" w:hAnsi="Arial" w:cs="Arial"/>
            <w:sz w:val="21"/>
            <w:szCs w:val="21"/>
          </w:rPr>
          <w:t>. You can download a version based on your operating system.</w:t>
        </w:r>
      </w:ins>
    </w:p>
    <w:p w:rsidR="00250E7B" w:rsidRPr="00250E7B" w:rsidRDefault="00250E7B" w:rsidP="00250E7B">
      <w:pPr>
        <w:shd w:val="clear" w:color="auto" w:fill="FFFFFF"/>
        <w:spacing w:after="240" w:line="360" w:lineRule="atLeast"/>
        <w:ind w:left="-402" w:right="-402"/>
        <w:jc w:val="both"/>
        <w:rPr>
          <w:ins w:id="62" w:author="Unknown"/>
          <w:rFonts w:ascii="Arial" w:eastAsia="Times New Roman" w:hAnsi="Arial" w:cs="Arial"/>
          <w:sz w:val="21"/>
          <w:szCs w:val="21"/>
        </w:rPr>
      </w:pPr>
      <w:ins w:id="63" w:author="Unknown">
        <w:r w:rsidRPr="00250E7B">
          <w:rPr>
            <w:rFonts w:ascii="Arial" w:eastAsia="Times New Roman" w:hAnsi="Arial" w:cs="Arial"/>
            <w:sz w:val="21"/>
            <w:szCs w:val="21"/>
          </w:rPr>
          <w:t>Follow the instructions to download Java and run the</w:t>
        </w:r>
        <w:r w:rsidRPr="00250E7B">
          <w:rPr>
            <w:rFonts w:ascii="Arial" w:eastAsia="Times New Roman" w:hAnsi="Arial" w:cs="Arial"/>
            <w:sz w:val="21"/>
          </w:rPr>
          <w:t> </w:t>
        </w:r>
        <w:r w:rsidRPr="00250E7B">
          <w:rPr>
            <w:rFonts w:ascii="Arial" w:eastAsia="Times New Roman" w:hAnsi="Arial" w:cs="Arial"/>
            <w:b/>
            <w:bCs/>
            <w:sz w:val="21"/>
            <w:szCs w:val="21"/>
          </w:rPr>
          <w:t>.exe</w:t>
        </w:r>
        <w:r w:rsidRPr="00250E7B">
          <w:rPr>
            <w:rFonts w:ascii="Arial" w:eastAsia="Times New Roman" w:hAnsi="Arial" w:cs="Arial"/>
            <w:sz w:val="21"/>
          </w:rPr>
          <w:t> </w:t>
        </w:r>
        <w:r w:rsidRPr="00250E7B">
          <w:rPr>
            <w:rFonts w:ascii="Arial" w:eastAsia="Times New Roman" w:hAnsi="Arial" w:cs="Arial"/>
            <w:sz w:val="21"/>
            <w:szCs w:val="21"/>
          </w:rPr>
          <w:t>to install Java on your machine. Once you installed Java on your machine, you will need to set environment variables to point to correct installation directories −</w:t>
        </w:r>
      </w:ins>
    </w:p>
    <w:p w:rsidR="00250E7B" w:rsidRPr="00250E7B" w:rsidRDefault="00250E7B" w:rsidP="00250E7B">
      <w:pPr>
        <w:shd w:val="clear" w:color="auto" w:fill="FFFFFF"/>
        <w:spacing w:before="48" w:after="48" w:line="360" w:lineRule="atLeast"/>
        <w:ind w:right="-402"/>
        <w:outlineLvl w:val="2"/>
        <w:rPr>
          <w:ins w:id="64" w:author="Unknown"/>
          <w:rFonts w:ascii="Arial" w:eastAsia="Times New Roman" w:hAnsi="Arial" w:cs="Arial"/>
          <w:sz w:val="27"/>
          <w:szCs w:val="27"/>
        </w:rPr>
      </w:pPr>
      <w:ins w:id="65" w:author="Unknown">
        <w:r w:rsidRPr="00250E7B">
          <w:rPr>
            <w:rFonts w:ascii="Arial" w:eastAsia="Times New Roman" w:hAnsi="Arial" w:cs="Arial"/>
            <w:sz w:val="27"/>
            <w:szCs w:val="27"/>
          </w:rPr>
          <w:t>Setting Up the Path for Windows</w:t>
        </w:r>
      </w:ins>
    </w:p>
    <w:p w:rsidR="00250E7B" w:rsidRPr="00250E7B" w:rsidRDefault="00250E7B" w:rsidP="00250E7B">
      <w:pPr>
        <w:shd w:val="clear" w:color="auto" w:fill="FFFFFF"/>
        <w:spacing w:after="240" w:line="360" w:lineRule="atLeast"/>
        <w:ind w:left="-402" w:right="-402"/>
        <w:jc w:val="both"/>
        <w:rPr>
          <w:ins w:id="66" w:author="Unknown"/>
          <w:rFonts w:ascii="Arial" w:eastAsia="Times New Roman" w:hAnsi="Arial" w:cs="Arial"/>
          <w:sz w:val="21"/>
          <w:szCs w:val="21"/>
        </w:rPr>
      </w:pPr>
      <w:ins w:id="67" w:author="Unknown">
        <w:r w:rsidRPr="00250E7B">
          <w:rPr>
            <w:rFonts w:ascii="Arial" w:eastAsia="Times New Roman" w:hAnsi="Arial" w:cs="Arial"/>
            <w:sz w:val="21"/>
            <w:szCs w:val="21"/>
          </w:rPr>
          <w:t>Assuming you have installed Java in</w:t>
        </w:r>
        <w:r w:rsidRPr="00250E7B">
          <w:rPr>
            <w:rFonts w:ascii="Arial" w:eastAsia="Times New Roman" w:hAnsi="Arial" w:cs="Arial"/>
            <w:sz w:val="21"/>
          </w:rPr>
          <w:t> </w:t>
        </w:r>
        <w:r w:rsidRPr="00250E7B">
          <w:rPr>
            <w:rFonts w:ascii="Arial" w:eastAsia="Times New Roman" w:hAnsi="Arial" w:cs="Arial"/>
            <w:i/>
            <w:iCs/>
            <w:sz w:val="21"/>
            <w:szCs w:val="21"/>
          </w:rPr>
          <w:t>c:\Program Files\java\jdk</w:t>
        </w:r>
        <w:r w:rsidRPr="00250E7B">
          <w:rPr>
            <w:rFonts w:ascii="Arial" w:eastAsia="Times New Roman" w:hAnsi="Arial" w:cs="Arial"/>
            <w:sz w:val="21"/>
          </w:rPr>
          <w:t> </w:t>
        </w:r>
        <w:r w:rsidRPr="00250E7B">
          <w:rPr>
            <w:rFonts w:ascii="Arial" w:eastAsia="Times New Roman" w:hAnsi="Arial" w:cs="Arial"/>
            <w:sz w:val="21"/>
            <w:szCs w:val="21"/>
          </w:rPr>
          <w:t>directory −</w:t>
        </w:r>
      </w:ins>
    </w:p>
    <w:p w:rsidR="00250E7B" w:rsidRPr="00250E7B" w:rsidRDefault="00250E7B" w:rsidP="00250E7B">
      <w:pPr>
        <w:numPr>
          <w:ilvl w:val="0"/>
          <w:numId w:val="6"/>
        </w:numPr>
        <w:shd w:val="clear" w:color="auto" w:fill="FFFFFF"/>
        <w:spacing w:after="240" w:line="360" w:lineRule="atLeast"/>
        <w:ind w:left="318" w:right="-402"/>
        <w:jc w:val="both"/>
        <w:rPr>
          <w:ins w:id="68" w:author="Unknown"/>
          <w:rFonts w:ascii="Arial" w:eastAsia="Times New Roman" w:hAnsi="Arial" w:cs="Arial"/>
          <w:sz w:val="21"/>
          <w:szCs w:val="21"/>
        </w:rPr>
      </w:pPr>
      <w:ins w:id="69" w:author="Unknown">
        <w:r w:rsidRPr="00250E7B">
          <w:rPr>
            <w:rFonts w:ascii="Arial" w:eastAsia="Times New Roman" w:hAnsi="Arial" w:cs="Arial"/>
            <w:sz w:val="21"/>
            <w:szCs w:val="21"/>
          </w:rPr>
          <w:t>Right-click on 'My Computer' and select 'Properties'.</w:t>
        </w:r>
      </w:ins>
    </w:p>
    <w:p w:rsidR="00250E7B" w:rsidRPr="00250E7B" w:rsidRDefault="00250E7B" w:rsidP="00250E7B">
      <w:pPr>
        <w:numPr>
          <w:ilvl w:val="0"/>
          <w:numId w:val="6"/>
        </w:numPr>
        <w:shd w:val="clear" w:color="auto" w:fill="FFFFFF"/>
        <w:spacing w:after="240" w:line="360" w:lineRule="atLeast"/>
        <w:ind w:left="318" w:right="-402"/>
        <w:jc w:val="both"/>
        <w:rPr>
          <w:ins w:id="70" w:author="Unknown"/>
          <w:rFonts w:ascii="Arial" w:eastAsia="Times New Roman" w:hAnsi="Arial" w:cs="Arial"/>
          <w:sz w:val="21"/>
          <w:szCs w:val="21"/>
        </w:rPr>
      </w:pPr>
      <w:ins w:id="71" w:author="Unknown">
        <w:r w:rsidRPr="00250E7B">
          <w:rPr>
            <w:rFonts w:ascii="Arial" w:eastAsia="Times New Roman" w:hAnsi="Arial" w:cs="Arial"/>
            <w:sz w:val="21"/>
            <w:szCs w:val="21"/>
          </w:rPr>
          <w:t>Click the 'Environment variables' button under the 'Advanced' tab.</w:t>
        </w:r>
      </w:ins>
    </w:p>
    <w:p w:rsidR="00250E7B" w:rsidRPr="00250E7B" w:rsidRDefault="00250E7B" w:rsidP="00250E7B">
      <w:pPr>
        <w:numPr>
          <w:ilvl w:val="0"/>
          <w:numId w:val="6"/>
        </w:numPr>
        <w:shd w:val="clear" w:color="auto" w:fill="FFFFFF"/>
        <w:spacing w:after="240" w:line="360" w:lineRule="atLeast"/>
        <w:ind w:left="318" w:right="-402"/>
        <w:jc w:val="both"/>
        <w:rPr>
          <w:ins w:id="72" w:author="Unknown"/>
          <w:rFonts w:ascii="Arial" w:eastAsia="Times New Roman" w:hAnsi="Arial" w:cs="Arial"/>
          <w:sz w:val="21"/>
          <w:szCs w:val="21"/>
        </w:rPr>
      </w:pPr>
      <w:ins w:id="73" w:author="Unknown">
        <w:r w:rsidRPr="00250E7B">
          <w:rPr>
            <w:rFonts w:ascii="Arial" w:eastAsia="Times New Roman" w:hAnsi="Arial" w:cs="Arial"/>
            <w:sz w:val="21"/>
            <w:szCs w:val="21"/>
          </w:rPr>
          <w:t>Now, alter the 'Path' variable so that it also contains the path to the Java executable. Example, if the path is currently set to 'C:\WINDOWS\SYSTEM32', then change your path to read 'C:\WINDOWS\SYSTEM32;c:\Program Files\java\jdk\bin'.</w:t>
        </w:r>
      </w:ins>
    </w:p>
    <w:p w:rsidR="00250E7B" w:rsidRPr="00250E7B" w:rsidRDefault="00250E7B" w:rsidP="00250E7B">
      <w:pPr>
        <w:shd w:val="clear" w:color="auto" w:fill="FFFFFF"/>
        <w:spacing w:before="48" w:after="48" w:line="360" w:lineRule="atLeast"/>
        <w:ind w:right="-402"/>
        <w:outlineLvl w:val="2"/>
        <w:rPr>
          <w:ins w:id="74" w:author="Unknown"/>
          <w:rFonts w:ascii="Arial" w:eastAsia="Times New Roman" w:hAnsi="Arial" w:cs="Arial"/>
          <w:sz w:val="27"/>
          <w:szCs w:val="27"/>
        </w:rPr>
      </w:pPr>
      <w:ins w:id="75" w:author="Unknown">
        <w:r w:rsidRPr="00250E7B">
          <w:rPr>
            <w:rFonts w:ascii="Arial" w:eastAsia="Times New Roman" w:hAnsi="Arial" w:cs="Arial"/>
            <w:sz w:val="27"/>
            <w:szCs w:val="27"/>
          </w:rPr>
          <w:t>Setting Up the Path for Linux, UNIX, Solaris, FreeBSD</w:t>
        </w:r>
      </w:ins>
    </w:p>
    <w:p w:rsidR="00250E7B" w:rsidRPr="00250E7B" w:rsidRDefault="00250E7B" w:rsidP="00250E7B">
      <w:pPr>
        <w:shd w:val="clear" w:color="auto" w:fill="FFFFFF"/>
        <w:spacing w:after="240" w:line="360" w:lineRule="atLeast"/>
        <w:ind w:left="-402" w:right="-402"/>
        <w:jc w:val="both"/>
        <w:rPr>
          <w:ins w:id="76" w:author="Unknown"/>
          <w:rFonts w:ascii="Arial" w:eastAsia="Times New Roman" w:hAnsi="Arial" w:cs="Arial"/>
          <w:sz w:val="21"/>
          <w:szCs w:val="21"/>
        </w:rPr>
      </w:pPr>
      <w:ins w:id="77" w:author="Unknown">
        <w:r w:rsidRPr="00250E7B">
          <w:rPr>
            <w:rFonts w:ascii="Arial" w:eastAsia="Times New Roman" w:hAnsi="Arial" w:cs="Arial"/>
            <w:sz w:val="21"/>
            <w:szCs w:val="21"/>
          </w:rPr>
          <w:t>Environment variable PATH should be set to point to where the Java binaries have been installed. Refer to your shell documentation, if you have trouble doing this.</w:t>
        </w:r>
      </w:ins>
    </w:p>
    <w:p w:rsidR="00250E7B" w:rsidRPr="00250E7B" w:rsidRDefault="00250E7B" w:rsidP="00250E7B">
      <w:pPr>
        <w:shd w:val="clear" w:color="auto" w:fill="FFFFFF"/>
        <w:spacing w:after="240" w:line="360" w:lineRule="atLeast"/>
        <w:ind w:left="-402" w:right="-402"/>
        <w:jc w:val="both"/>
        <w:rPr>
          <w:ins w:id="78" w:author="Unknown"/>
          <w:rFonts w:ascii="Arial" w:eastAsia="Times New Roman" w:hAnsi="Arial" w:cs="Arial"/>
          <w:sz w:val="21"/>
          <w:szCs w:val="21"/>
        </w:rPr>
      </w:pPr>
      <w:ins w:id="79" w:author="Unknown">
        <w:r w:rsidRPr="00250E7B">
          <w:rPr>
            <w:rFonts w:ascii="Arial" w:eastAsia="Times New Roman" w:hAnsi="Arial" w:cs="Arial"/>
            <w:sz w:val="21"/>
            <w:szCs w:val="21"/>
          </w:rPr>
          <w:t>Example, if you use</w:t>
        </w:r>
        <w:r w:rsidRPr="00250E7B">
          <w:rPr>
            <w:rFonts w:ascii="Arial" w:eastAsia="Times New Roman" w:hAnsi="Arial" w:cs="Arial"/>
            <w:sz w:val="21"/>
          </w:rPr>
          <w:t> </w:t>
        </w:r>
        <w:r w:rsidRPr="00250E7B">
          <w:rPr>
            <w:rFonts w:ascii="Arial" w:eastAsia="Times New Roman" w:hAnsi="Arial" w:cs="Arial"/>
            <w:i/>
            <w:iCs/>
            <w:sz w:val="21"/>
            <w:szCs w:val="21"/>
          </w:rPr>
          <w:t>bash</w:t>
        </w:r>
        <w:r w:rsidRPr="00250E7B">
          <w:rPr>
            <w:rFonts w:ascii="Arial" w:eastAsia="Times New Roman" w:hAnsi="Arial" w:cs="Arial"/>
            <w:sz w:val="21"/>
          </w:rPr>
          <w:t> </w:t>
        </w:r>
        <w:r w:rsidRPr="00250E7B">
          <w:rPr>
            <w:rFonts w:ascii="Arial" w:eastAsia="Times New Roman" w:hAnsi="Arial" w:cs="Arial"/>
            <w:sz w:val="21"/>
            <w:szCs w:val="21"/>
          </w:rPr>
          <w:t>as your shell, then you would add the following line to the end of your '.bashrc: export PATH = /path/to/java:$PATH'</w:t>
        </w:r>
      </w:ins>
    </w:p>
    <w:p w:rsidR="00250E7B" w:rsidRPr="00250E7B" w:rsidRDefault="00250E7B" w:rsidP="00250E7B">
      <w:pPr>
        <w:shd w:val="clear" w:color="auto" w:fill="FFFFFF"/>
        <w:spacing w:before="48" w:after="48" w:line="360" w:lineRule="atLeast"/>
        <w:ind w:right="-402"/>
        <w:outlineLvl w:val="1"/>
        <w:rPr>
          <w:ins w:id="80" w:author="Unknown"/>
          <w:rFonts w:ascii="Arial" w:eastAsia="Times New Roman" w:hAnsi="Arial" w:cs="Arial"/>
          <w:spacing w:val="-15"/>
          <w:sz w:val="36"/>
          <w:szCs w:val="36"/>
        </w:rPr>
      </w:pPr>
      <w:ins w:id="81" w:author="Unknown">
        <w:r w:rsidRPr="00250E7B">
          <w:rPr>
            <w:rFonts w:ascii="Arial" w:eastAsia="Times New Roman" w:hAnsi="Arial" w:cs="Arial"/>
            <w:spacing w:val="-15"/>
            <w:sz w:val="36"/>
            <w:szCs w:val="36"/>
          </w:rPr>
          <w:t>Popular Java Editors</w:t>
        </w:r>
      </w:ins>
    </w:p>
    <w:p w:rsidR="00250E7B" w:rsidRPr="00250E7B" w:rsidRDefault="00250E7B" w:rsidP="00250E7B">
      <w:pPr>
        <w:shd w:val="clear" w:color="auto" w:fill="FFFFFF"/>
        <w:spacing w:after="240" w:line="360" w:lineRule="atLeast"/>
        <w:ind w:left="-402" w:right="-402"/>
        <w:jc w:val="both"/>
        <w:rPr>
          <w:ins w:id="82" w:author="Unknown"/>
          <w:rFonts w:ascii="Arial" w:eastAsia="Times New Roman" w:hAnsi="Arial" w:cs="Arial"/>
          <w:sz w:val="21"/>
          <w:szCs w:val="21"/>
        </w:rPr>
      </w:pPr>
      <w:ins w:id="83" w:author="Unknown">
        <w:r w:rsidRPr="00250E7B">
          <w:rPr>
            <w:rFonts w:ascii="Arial" w:eastAsia="Times New Roman" w:hAnsi="Arial" w:cs="Arial"/>
            <w:sz w:val="21"/>
            <w:szCs w:val="21"/>
          </w:rPr>
          <w:t>To write your Java programs, you will need a text editor. There are even more sophisticated IDEs available in the market. But for now, you can consider one of the following −</w:t>
        </w:r>
      </w:ins>
    </w:p>
    <w:p w:rsidR="00250E7B" w:rsidRPr="00250E7B" w:rsidRDefault="00250E7B" w:rsidP="00250E7B">
      <w:pPr>
        <w:numPr>
          <w:ilvl w:val="0"/>
          <w:numId w:val="7"/>
        </w:numPr>
        <w:shd w:val="clear" w:color="auto" w:fill="FFFFFF"/>
        <w:spacing w:after="240" w:line="360" w:lineRule="atLeast"/>
        <w:ind w:left="318" w:right="-402"/>
        <w:jc w:val="both"/>
        <w:rPr>
          <w:ins w:id="84" w:author="Unknown"/>
          <w:rFonts w:ascii="Arial" w:eastAsia="Times New Roman" w:hAnsi="Arial" w:cs="Arial"/>
          <w:sz w:val="21"/>
          <w:szCs w:val="21"/>
        </w:rPr>
      </w:pPr>
      <w:ins w:id="85" w:author="Unknown">
        <w:r w:rsidRPr="00250E7B">
          <w:rPr>
            <w:rFonts w:ascii="Arial" w:eastAsia="Times New Roman" w:hAnsi="Arial" w:cs="Arial"/>
            <w:b/>
            <w:bCs/>
            <w:sz w:val="21"/>
            <w:szCs w:val="21"/>
          </w:rPr>
          <w:t>Notepad</w:t>
        </w:r>
        <w:r w:rsidRPr="00250E7B">
          <w:rPr>
            <w:rFonts w:ascii="Arial" w:eastAsia="Times New Roman" w:hAnsi="Arial" w:cs="Arial"/>
            <w:sz w:val="21"/>
          </w:rPr>
          <w:t> </w:t>
        </w:r>
        <w:r w:rsidRPr="00250E7B">
          <w:rPr>
            <w:rFonts w:ascii="Arial" w:eastAsia="Times New Roman" w:hAnsi="Arial" w:cs="Arial"/>
            <w:sz w:val="21"/>
            <w:szCs w:val="21"/>
          </w:rPr>
          <w:t>− On Windows machine, you can use any simple text editor like Notepad (Recommended for this tutorial), TextPad.</w:t>
        </w:r>
      </w:ins>
    </w:p>
    <w:p w:rsidR="00250E7B" w:rsidRPr="00250E7B" w:rsidRDefault="00250E7B" w:rsidP="00250E7B">
      <w:pPr>
        <w:numPr>
          <w:ilvl w:val="0"/>
          <w:numId w:val="7"/>
        </w:numPr>
        <w:shd w:val="clear" w:color="auto" w:fill="FFFFFF"/>
        <w:spacing w:after="240" w:line="360" w:lineRule="atLeast"/>
        <w:ind w:left="318" w:right="-402"/>
        <w:jc w:val="both"/>
        <w:rPr>
          <w:ins w:id="86" w:author="Unknown"/>
          <w:rFonts w:ascii="Arial" w:eastAsia="Times New Roman" w:hAnsi="Arial" w:cs="Arial"/>
          <w:sz w:val="21"/>
          <w:szCs w:val="21"/>
        </w:rPr>
      </w:pPr>
      <w:ins w:id="87" w:author="Unknown">
        <w:r w:rsidRPr="00250E7B">
          <w:rPr>
            <w:rFonts w:ascii="Arial" w:eastAsia="Times New Roman" w:hAnsi="Arial" w:cs="Arial"/>
            <w:b/>
            <w:bCs/>
            <w:sz w:val="21"/>
            <w:szCs w:val="21"/>
          </w:rPr>
          <w:lastRenderedPageBreak/>
          <w:t>Netbeans</w:t>
        </w:r>
        <w:r w:rsidRPr="00250E7B">
          <w:rPr>
            <w:rFonts w:ascii="Arial" w:eastAsia="Times New Roman" w:hAnsi="Arial" w:cs="Arial"/>
            <w:sz w:val="21"/>
          </w:rPr>
          <w:t> </w:t>
        </w:r>
        <w:r w:rsidRPr="00250E7B">
          <w:rPr>
            <w:rFonts w:ascii="Arial" w:eastAsia="Times New Roman" w:hAnsi="Arial" w:cs="Arial"/>
            <w:sz w:val="21"/>
            <w:szCs w:val="21"/>
          </w:rPr>
          <w:t>− A Java IDE that is open-source and free which can be downloaded from</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"https://www.netbeans.org/index.html" \t "_blank"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https://www.netbeans.org/index.html</w:t>
        </w:r>
        <w:r w:rsidR="00AA4674" w:rsidRPr="00250E7B">
          <w:rPr>
            <w:rFonts w:ascii="Arial" w:eastAsia="Times New Roman" w:hAnsi="Arial" w:cs="Arial"/>
            <w:sz w:val="21"/>
            <w:szCs w:val="21"/>
          </w:rPr>
          <w:fldChar w:fldCharType="end"/>
        </w:r>
        <w:r w:rsidRPr="00250E7B">
          <w:rPr>
            <w:rFonts w:ascii="Arial" w:eastAsia="Times New Roman" w:hAnsi="Arial" w:cs="Arial"/>
            <w:sz w:val="21"/>
            <w:szCs w:val="21"/>
          </w:rPr>
          <w:t>.</w:t>
        </w:r>
      </w:ins>
    </w:p>
    <w:p w:rsidR="00250E7B" w:rsidRPr="00250E7B" w:rsidRDefault="00250E7B" w:rsidP="00250E7B">
      <w:pPr>
        <w:numPr>
          <w:ilvl w:val="0"/>
          <w:numId w:val="7"/>
        </w:numPr>
        <w:shd w:val="clear" w:color="auto" w:fill="FFFFFF"/>
        <w:spacing w:after="240" w:line="360" w:lineRule="atLeast"/>
        <w:ind w:left="318" w:right="-402"/>
        <w:jc w:val="both"/>
        <w:rPr>
          <w:ins w:id="88" w:author="Unknown"/>
          <w:rFonts w:ascii="Arial" w:eastAsia="Times New Roman" w:hAnsi="Arial" w:cs="Arial"/>
          <w:sz w:val="21"/>
          <w:szCs w:val="21"/>
        </w:rPr>
      </w:pPr>
      <w:ins w:id="89" w:author="Unknown">
        <w:r w:rsidRPr="00250E7B">
          <w:rPr>
            <w:rFonts w:ascii="Arial" w:eastAsia="Times New Roman" w:hAnsi="Arial" w:cs="Arial"/>
            <w:b/>
            <w:bCs/>
            <w:sz w:val="21"/>
            <w:szCs w:val="21"/>
          </w:rPr>
          <w:t>Eclipse</w:t>
        </w:r>
        <w:r w:rsidRPr="00250E7B">
          <w:rPr>
            <w:rFonts w:ascii="Arial" w:eastAsia="Times New Roman" w:hAnsi="Arial" w:cs="Arial"/>
            <w:sz w:val="21"/>
          </w:rPr>
          <w:t> </w:t>
        </w:r>
        <w:r w:rsidRPr="00250E7B">
          <w:rPr>
            <w:rFonts w:ascii="Arial" w:eastAsia="Times New Roman" w:hAnsi="Arial" w:cs="Arial"/>
            <w:sz w:val="21"/>
            <w:szCs w:val="21"/>
          </w:rPr>
          <w:t>− A Java IDE developed by the eclipse open-source community and can be downloaded from</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"https://www.eclipse.org/" \t "_blank"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https://www.eclipse.org/</w:t>
        </w:r>
        <w:r w:rsidR="00AA4674" w:rsidRPr="00250E7B">
          <w:rPr>
            <w:rFonts w:ascii="Arial" w:eastAsia="Times New Roman" w:hAnsi="Arial" w:cs="Arial"/>
            <w:sz w:val="21"/>
            <w:szCs w:val="21"/>
          </w:rPr>
          <w:fldChar w:fldCharType="end"/>
        </w:r>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450" w:lineRule="atLeast"/>
        <w:ind w:right="-402"/>
        <w:jc w:val="center"/>
        <w:outlineLvl w:val="0"/>
        <w:rPr>
          <w:ins w:id="90" w:author="Unknown"/>
          <w:rFonts w:ascii="Arial" w:eastAsia="Times New Roman" w:hAnsi="Arial" w:cs="Arial"/>
          <w:spacing w:val="-15"/>
          <w:kern w:val="36"/>
          <w:sz w:val="42"/>
          <w:szCs w:val="42"/>
        </w:rPr>
      </w:pPr>
      <w:ins w:id="91" w:author="Unknown">
        <w:r w:rsidRPr="00250E7B">
          <w:rPr>
            <w:rFonts w:ascii="Arial" w:eastAsia="Times New Roman" w:hAnsi="Arial" w:cs="Arial"/>
            <w:spacing w:val="-15"/>
            <w:kern w:val="36"/>
            <w:sz w:val="42"/>
            <w:szCs w:val="42"/>
          </w:rPr>
          <w:t>Java - Basic Syntax</w:t>
        </w:r>
      </w:ins>
    </w:p>
    <w:p w:rsidR="00250E7B" w:rsidRPr="00250E7B" w:rsidRDefault="00250E7B" w:rsidP="00250E7B">
      <w:pPr>
        <w:shd w:val="clear" w:color="auto" w:fill="FFFFFF"/>
        <w:spacing w:after="240" w:line="360" w:lineRule="atLeast"/>
        <w:ind w:left="-402" w:right="-402"/>
        <w:jc w:val="both"/>
        <w:rPr>
          <w:ins w:id="92" w:author="Unknown"/>
          <w:rFonts w:ascii="Arial" w:eastAsia="Times New Roman" w:hAnsi="Arial" w:cs="Arial"/>
          <w:sz w:val="21"/>
          <w:szCs w:val="21"/>
        </w:rPr>
      </w:pPr>
      <w:ins w:id="93" w:author="Unknown">
        <w:r w:rsidRPr="00250E7B">
          <w:rPr>
            <w:rFonts w:ascii="Arial" w:eastAsia="Times New Roman" w:hAnsi="Arial" w:cs="Arial"/>
            <w:sz w:val="21"/>
            <w:szCs w:val="21"/>
          </w:rPr>
          <w:t>When we consider a Java program, it can be defined as a collection of objects that communicate via invoking each other's methods. Let us now briefly look into what do class, object, methods, and instance variables mean.</w:t>
        </w:r>
      </w:ins>
    </w:p>
    <w:p w:rsidR="00250E7B" w:rsidRPr="00250E7B" w:rsidRDefault="00250E7B" w:rsidP="00250E7B">
      <w:pPr>
        <w:numPr>
          <w:ilvl w:val="0"/>
          <w:numId w:val="8"/>
        </w:numPr>
        <w:shd w:val="clear" w:color="auto" w:fill="FFFFFF"/>
        <w:spacing w:after="240" w:line="360" w:lineRule="atLeast"/>
        <w:ind w:left="318" w:right="-402"/>
        <w:jc w:val="both"/>
        <w:rPr>
          <w:ins w:id="94" w:author="Unknown"/>
          <w:rFonts w:ascii="Arial" w:eastAsia="Times New Roman" w:hAnsi="Arial" w:cs="Arial"/>
          <w:sz w:val="21"/>
          <w:szCs w:val="21"/>
        </w:rPr>
      </w:pPr>
      <w:ins w:id="95" w:author="Unknown">
        <w:r w:rsidRPr="00250E7B">
          <w:rPr>
            <w:rFonts w:ascii="Arial" w:eastAsia="Times New Roman" w:hAnsi="Arial" w:cs="Arial"/>
            <w:b/>
            <w:bCs/>
            <w:sz w:val="21"/>
            <w:szCs w:val="21"/>
          </w:rPr>
          <w:t>Object</w:t>
        </w:r>
        <w:r w:rsidRPr="00250E7B">
          <w:rPr>
            <w:rFonts w:ascii="Arial" w:eastAsia="Times New Roman" w:hAnsi="Arial" w:cs="Arial"/>
            <w:sz w:val="21"/>
          </w:rPr>
          <w:t> </w:t>
        </w:r>
        <w:r w:rsidRPr="00250E7B">
          <w:rPr>
            <w:rFonts w:ascii="Arial" w:eastAsia="Times New Roman" w:hAnsi="Arial" w:cs="Arial"/>
            <w:sz w:val="21"/>
            <w:szCs w:val="21"/>
          </w:rPr>
          <w:t>− Objects have states and behaviors. Example: A dog has states - color, name, breed as well as behavior such as wagging their tail, barking, eating. An object is an instance of a class.</w:t>
        </w:r>
      </w:ins>
    </w:p>
    <w:p w:rsidR="00250E7B" w:rsidRPr="00250E7B" w:rsidRDefault="00250E7B" w:rsidP="00250E7B">
      <w:pPr>
        <w:numPr>
          <w:ilvl w:val="0"/>
          <w:numId w:val="8"/>
        </w:numPr>
        <w:shd w:val="clear" w:color="auto" w:fill="FFFFFF"/>
        <w:spacing w:after="240" w:line="360" w:lineRule="atLeast"/>
        <w:ind w:left="318" w:right="-402"/>
        <w:jc w:val="both"/>
        <w:rPr>
          <w:ins w:id="96" w:author="Unknown"/>
          <w:rFonts w:ascii="Arial" w:eastAsia="Times New Roman" w:hAnsi="Arial" w:cs="Arial"/>
          <w:sz w:val="21"/>
          <w:szCs w:val="21"/>
        </w:rPr>
      </w:pPr>
      <w:ins w:id="97" w:author="Unknown">
        <w:r w:rsidRPr="00250E7B">
          <w:rPr>
            <w:rFonts w:ascii="Arial" w:eastAsia="Times New Roman" w:hAnsi="Arial" w:cs="Arial"/>
            <w:b/>
            <w:bCs/>
            <w:sz w:val="21"/>
            <w:szCs w:val="21"/>
          </w:rPr>
          <w:t>Class</w:t>
        </w:r>
        <w:r w:rsidRPr="00250E7B">
          <w:rPr>
            <w:rFonts w:ascii="Arial" w:eastAsia="Times New Roman" w:hAnsi="Arial" w:cs="Arial"/>
            <w:sz w:val="21"/>
          </w:rPr>
          <w:t> </w:t>
        </w:r>
        <w:r w:rsidRPr="00250E7B">
          <w:rPr>
            <w:rFonts w:ascii="Arial" w:eastAsia="Times New Roman" w:hAnsi="Arial" w:cs="Arial"/>
            <w:sz w:val="21"/>
            <w:szCs w:val="21"/>
          </w:rPr>
          <w:t>− A class can be defined as a template/blueprint that describes the behavior/state that the object of its type supports.</w:t>
        </w:r>
      </w:ins>
    </w:p>
    <w:p w:rsidR="00250E7B" w:rsidRPr="00250E7B" w:rsidRDefault="00250E7B" w:rsidP="00250E7B">
      <w:pPr>
        <w:numPr>
          <w:ilvl w:val="0"/>
          <w:numId w:val="8"/>
        </w:numPr>
        <w:shd w:val="clear" w:color="auto" w:fill="FFFFFF"/>
        <w:spacing w:after="240" w:line="360" w:lineRule="atLeast"/>
        <w:ind w:left="318" w:right="-402"/>
        <w:jc w:val="both"/>
        <w:rPr>
          <w:ins w:id="98" w:author="Unknown"/>
          <w:rFonts w:ascii="Arial" w:eastAsia="Times New Roman" w:hAnsi="Arial" w:cs="Arial"/>
          <w:sz w:val="21"/>
          <w:szCs w:val="21"/>
        </w:rPr>
      </w:pPr>
      <w:ins w:id="99" w:author="Unknown">
        <w:r w:rsidRPr="00250E7B">
          <w:rPr>
            <w:rFonts w:ascii="Arial" w:eastAsia="Times New Roman" w:hAnsi="Arial" w:cs="Arial"/>
            <w:b/>
            <w:bCs/>
            <w:sz w:val="21"/>
            <w:szCs w:val="21"/>
          </w:rPr>
          <w:t>Methods</w:t>
        </w:r>
        <w:r w:rsidRPr="00250E7B">
          <w:rPr>
            <w:rFonts w:ascii="Arial" w:eastAsia="Times New Roman" w:hAnsi="Arial" w:cs="Arial"/>
            <w:sz w:val="21"/>
          </w:rPr>
          <w:t> </w:t>
        </w:r>
        <w:r w:rsidRPr="00250E7B">
          <w:rPr>
            <w:rFonts w:ascii="Arial" w:eastAsia="Times New Roman" w:hAnsi="Arial" w:cs="Arial"/>
            <w:sz w:val="21"/>
            <w:szCs w:val="21"/>
          </w:rPr>
          <w:t>− A method is basically a behavior. A class can contain many methods. It is in methods where the logics are written, data is manipulated and all the actions are executed.</w:t>
        </w:r>
      </w:ins>
    </w:p>
    <w:p w:rsidR="00250E7B" w:rsidRPr="00250E7B" w:rsidRDefault="00250E7B" w:rsidP="00250E7B">
      <w:pPr>
        <w:numPr>
          <w:ilvl w:val="0"/>
          <w:numId w:val="8"/>
        </w:numPr>
        <w:shd w:val="clear" w:color="auto" w:fill="FFFFFF"/>
        <w:spacing w:after="240" w:line="360" w:lineRule="atLeast"/>
        <w:ind w:left="318" w:right="-402"/>
        <w:jc w:val="both"/>
        <w:rPr>
          <w:ins w:id="100" w:author="Unknown"/>
          <w:rFonts w:ascii="Arial" w:eastAsia="Times New Roman" w:hAnsi="Arial" w:cs="Arial"/>
          <w:sz w:val="21"/>
          <w:szCs w:val="21"/>
        </w:rPr>
      </w:pPr>
      <w:ins w:id="101" w:author="Unknown">
        <w:r w:rsidRPr="00250E7B">
          <w:rPr>
            <w:rFonts w:ascii="Arial" w:eastAsia="Times New Roman" w:hAnsi="Arial" w:cs="Arial"/>
            <w:b/>
            <w:bCs/>
            <w:sz w:val="21"/>
            <w:szCs w:val="21"/>
          </w:rPr>
          <w:t>Instance Variables</w:t>
        </w:r>
        <w:r w:rsidRPr="00250E7B">
          <w:rPr>
            <w:rFonts w:ascii="Arial" w:eastAsia="Times New Roman" w:hAnsi="Arial" w:cs="Arial"/>
            <w:sz w:val="21"/>
          </w:rPr>
          <w:t> </w:t>
        </w:r>
        <w:r w:rsidRPr="00250E7B">
          <w:rPr>
            <w:rFonts w:ascii="Arial" w:eastAsia="Times New Roman" w:hAnsi="Arial" w:cs="Arial"/>
            <w:sz w:val="21"/>
            <w:szCs w:val="21"/>
          </w:rPr>
          <w:t>− Each object has its unique set of instance variables. An object's state is created by the values assigned to these instance variables.</w:t>
        </w:r>
      </w:ins>
    </w:p>
    <w:p w:rsidR="00250E7B" w:rsidRPr="00250E7B" w:rsidRDefault="00250E7B" w:rsidP="00250E7B">
      <w:pPr>
        <w:shd w:val="clear" w:color="auto" w:fill="FFFFFF"/>
        <w:spacing w:before="48" w:after="48" w:line="360" w:lineRule="atLeast"/>
        <w:ind w:right="-402"/>
        <w:outlineLvl w:val="1"/>
        <w:rPr>
          <w:ins w:id="102" w:author="Unknown"/>
          <w:rFonts w:ascii="Arial" w:eastAsia="Times New Roman" w:hAnsi="Arial" w:cs="Arial"/>
          <w:spacing w:val="-15"/>
          <w:sz w:val="36"/>
          <w:szCs w:val="36"/>
        </w:rPr>
      </w:pPr>
      <w:ins w:id="103" w:author="Unknown">
        <w:r w:rsidRPr="00250E7B">
          <w:rPr>
            <w:rFonts w:ascii="Arial" w:eastAsia="Times New Roman" w:hAnsi="Arial" w:cs="Arial"/>
            <w:spacing w:val="-15"/>
            <w:sz w:val="36"/>
            <w:szCs w:val="36"/>
          </w:rPr>
          <w:t>First Java Program</w:t>
        </w:r>
      </w:ins>
    </w:p>
    <w:p w:rsidR="00250E7B" w:rsidRPr="00250E7B" w:rsidRDefault="00250E7B" w:rsidP="00250E7B">
      <w:pPr>
        <w:shd w:val="clear" w:color="auto" w:fill="FFFFFF"/>
        <w:spacing w:after="240" w:line="360" w:lineRule="atLeast"/>
        <w:ind w:left="-402" w:right="-402"/>
        <w:jc w:val="both"/>
        <w:rPr>
          <w:ins w:id="104" w:author="Unknown"/>
          <w:rFonts w:ascii="Arial" w:eastAsia="Times New Roman" w:hAnsi="Arial" w:cs="Arial"/>
          <w:sz w:val="21"/>
          <w:szCs w:val="21"/>
        </w:rPr>
      </w:pPr>
      <w:ins w:id="105" w:author="Unknown">
        <w:r w:rsidRPr="00250E7B">
          <w:rPr>
            <w:rFonts w:ascii="Arial" w:eastAsia="Times New Roman" w:hAnsi="Arial" w:cs="Arial"/>
            <w:sz w:val="21"/>
            <w:szCs w:val="21"/>
          </w:rPr>
          <w:t>Let us look at a simple code that will print the words</w:t>
        </w:r>
        <w:r w:rsidRPr="00250E7B">
          <w:rPr>
            <w:rFonts w:ascii="Arial" w:eastAsia="Times New Roman" w:hAnsi="Arial" w:cs="Arial"/>
            <w:sz w:val="21"/>
          </w:rPr>
          <w:t> </w:t>
        </w:r>
        <w:r w:rsidRPr="00250E7B">
          <w:rPr>
            <w:rFonts w:ascii="Arial" w:eastAsia="Times New Roman" w:hAnsi="Arial" w:cs="Arial"/>
            <w:b/>
            <w:bCs/>
            <w:i/>
            <w:iCs/>
            <w:sz w:val="21"/>
            <w:szCs w:val="21"/>
          </w:rPr>
          <w:t>Hello World</w:t>
        </w:r>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360" w:lineRule="atLeast"/>
        <w:ind w:right="-402"/>
        <w:outlineLvl w:val="2"/>
        <w:rPr>
          <w:ins w:id="106" w:author="Unknown"/>
          <w:rFonts w:ascii="Arial" w:eastAsia="Times New Roman" w:hAnsi="Arial" w:cs="Arial"/>
          <w:sz w:val="27"/>
          <w:szCs w:val="27"/>
        </w:rPr>
      </w:pPr>
      <w:ins w:id="107"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8" w:author="Unknown"/>
          <w:rFonts w:ascii="Consolas" w:eastAsia="Times New Roman" w:hAnsi="Consolas" w:cs="Consolas"/>
          <w:sz w:val="20"/>
        </w:rPr>
      </w:pPr>
      <w:ins w:id="109" w:author="Unknown">
        <w:r w:rsidRPr="00250E7B">
          <w:rPr>
            <w:rFonts w:ascii="Consolas" w:eastAsia="Times New Roman" w:hAnsi="Consolas" w:cs="Consolas"/>
            <w:sz w:val="20"/>
          </w:rPr>
          <w:t>public class MyFirstJavaProgram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 w:author="Unknown"/>
          <w:rFonts w:ascii="Consolas" w:eastAsia="Times New Roman" w:hAnsi="Consolas" w:cs="Consolas"/>
          <w:sz w:val="20"/>
        </w:rPr>
      </w:pPr>
      <w:ins w:id="112" w:author="Unknown">
        <w:r w:rsidRPr="00250E7B">
          <w:rPr>
            <w:rFonts w:ascii="Consolas" w:eastAsia="Times New Roman" w:hAnsi="Consolas" w:cs="Consolas"/>
            <w:sz w:val="20"/>
          </w:rPr>
          <w:t xml:space="preserve">   /* This is my first java program.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 w:author="Unknown"/>
          <w:rFonts w:ascii="Consolas" w:eastAsia="Times New Roman" w:hAnsi="Consolas" w:cs="Consolas"/>
          <w:sz w:val="20"/>
        </w:rPr>
      </w:pPr>
      <w:ins w:id="114" w:author="Unknown">
        <w:r w:rsidRPr="00250E7B">
          <w:rPr>
            <w:rFonts w:ascii="Consolas" w:eastAsia="Times New Roman" w:hAnsi="Consolas" w:cs="Consolas"/>
            <w:sz w:val="20"/>
          </w:rPr>
          <w:t xml:space="preserve">    * This will print 'Hello World' as the 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5" w:author="Unknown"/>
          <w:rFonts w:ascii="Consolas" w:eastAsia="Times New Roman" w:hAnsi="Consolas" w:cs="Consolas"/>
          <w:sz w:val="20"/>
        </w:rPr>
      </w:pPr>
      <w:ins w:id="11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8" w:author="Unknown"/>
          <w:rFonts w:ascii="Consolas" w:eastAsia="Times New Roman" w:hAnsi="Consolas" w:cs="Consolas"/>
          <w:sz w:val="20"/>
        </w:rPr>
      </w:pPr>
      <w:ins w:id="11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 w:author="Unknown"/>
          <w:rFonts w:ascii="Consolas" w:eastAsia="Times New Roman" w:hAnsi="Consolas" w:cs="Consolas"/>
          <w:sz w:val="20"/>
        </w:rPr>
      </w:pPr>
      <w:ins w:id="121" w:author="Unknown">
        <w:r w:rsidRPr="00250E7B">
          <w:rPr>
            <w:rFonts w:ascii="Consolas" w:eastAsia="Times New Roman" w:hAnsi="Consolas" w:cs="Consolas"/>
            <w:sz w:val="20"/>
          </w:rPr>
          <w:t xml:space="preserve">      System.out.println("Hello World"); // prints Hello World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2" w:author="Unknown"/>
          <w:rFonts w:ascii="Consolas" w:eastAsia="Times New Roman" w:hAnsi="Consolas" w:cs="Consolas"/>
          <w:sz w:val="20"/>
        </w:rPr>
      </w:pPr>
      <w:ins w:id="12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4" w:author="Unknown"/>
          <w:rFonts w:ascii="Consolas" w:eastAsia="Times New Roman" w:hAnsi="Consolas" w:cs="Consolas"/>
          <w:sz w:val="20"/>
        </w:rPr>
      </w:pPr>
      <w:ins w:id="125" w:author="Unknown">
        <w:r w:rsidRPr="00250E7B">
          <w:rPr>
            <w:rFonts w:ascii="Consolas" w:eastAsia="Times New Roman" w:hAnsi="Consolas" w:cs="Consolas"/>
            <w:sz w:val="20"/>
          </w:rPr>
          <w:lastRenderedPageBreak/>
          <w:t>}</w:t>
        </w:r>
      </w:ins>
    </w:p>
    <w:p w:rsidR="00250E7B" w:rsidRPr="00250E7B" w:rsidRDefault="00250E7B" w:rsidP="00250E7B">
      <w:pPr>
        <w:shd w:val="clear" w:color="auto" w:fill="FFFFFF"/>
        <w:spacing w:after="240" w:line="360" w:lineRule="atLeast"/>
        <w:ind w:left="-402" w:right="-402"/>
        <w:jc w:val="both"/>
        <w:rPr>
          <w:ins w:id="126" w:author="Unknown"/>
          <w:rFonts w:ascii="Arial" w:eastAsia="Times New Roman" w:hAnsi="Arial" w:cs="Arial"/>
          <w:sz w:val="21"/>
          <w:szCs w:val="21"/>
        </w:rPr>
      </w:pPr>
      <w:ins w:id="127" w:author="Unknown">
        <w:r w:rsidRPr="00250E7B">
          <w:rPr>
            <w:rFonts w:ascii="Arial" w:eastAsia="Times New Roman" w:hAnsi="Arial" w:cs="Arial"/>
            <w:sz w:val="21"/>
            <w:szCs w:val="21"/>
          </w:rPr>
          <w:t>Let's look at how to save the file, compile, and run the program. Please follow the subsequent steps −</w:t>
        </w:r>
      </w:ins>
    </w:p>
    <w:p w:rsidR="00250E7B" w:rsidRPr="00250E7B" w:rsidRDefault="00250E7B" w:rsidP="00250E7B">
      <w:pPr>
        <w:numPr>
          <w:ilvl w:val="0"/>
          <w:numId w:val="9"/>
        </w:numPr>
        <w:shd w:val="clear" w:color="auto" w:fill="FFFFFF"/>
        <w:spacing w:after="240" w:line="360" w:lineRule="atLeast"/>
        <w:ind w:left="318" w:right="-402"/>
        <w:jc w:val="both"/>
        <w:rPr>
          <w:ins w:id="128" w:author="Unknown"/>
          <w:rFonts w:ascii="Arial" w:eastAsia="Times New Roman" w:hAnsi="Arial" w:cs="Arial"/>
          <w:sz w:val="21"/>
          <w:szCs w:val="21"/>
        </w:rPr>
      </w:pPr>
      <w:ins w:id="129" w:author="Unknown">
        <w:r w:rsidRPr="00250E7B">
          <w:rPr>
            <w:rFonts w:ascii="Arial" w:eastAsia="Times New Roman" w:hAnsi="Arial" w:cs="Arial"/>
            <w:sz w:val="21"/>
            <w:szCs w:val="21"/>
          </w:rPr>
          <w:t>Open notepad and add the code as above.</w:t>
        </w:r>
      </w:ins>
    </w:p>
    <w:p w:rsidR="00250E7B" w:rsidRPr="00250E7B" w:rsidRDefault="00250E7B" w:rsidP="00250E7B">
      <w:pPr>
        <w:numPr>
          <w:ilvl w:val="0"/>
          <w:numId w:val="9"/>
        </w:numPr>
        <w:shd w:val="clear" w:color="auto" w:fill="FFFFFF"/>
        <w:spacing w:after="240" w:line="360" w:lineRule="atLeast"/>
        <w:ind w:left="318" w:right="-402"/>
        <w:jc w:val="both"/>
        <w:rPr>
          <w:ins w:id="130" w:author="Unknown"/>
          <w:rFonts w:ascii="Arial" w:eastAsia="Times New Roman" w:hAnsi="Arial" w:cs="Arial"/>
          <w:sz w:val="21"/>
          <w:szCs w:val="21"/>
        </w:rPr>
      </w:pPr>
      <w:ins w:id="131" w:author="Unknown">
        <w:r w:rsidRPr="00250E7B">
          <w:rPr>
            <w:rFonts w:ascii="Arial" w:eastAsia="Times New Roman" w:hAnsi="Arial" w:cs="Arial"/>
            <w:sz w:val="21"/>
            <w:szCs w:val="21"/>
          </w:rPr>
          <w:t>Save the file as: MyFirstJavaProgram.java.</w:t>
        </w:r>
      </w:ins>
    </w:p>
    <w:p w:rsidR="00250E7B" w:rsidRPr="00250E7B" w:rsidRDefault="00250E7B" w:rsidP="00250E7B">
      <w:pPr>
        <w:numPr>
          <w:ilvl w:val="0"/>
          <w:numId w:val="9"/>
        </w:numPr>
        <w:shd w:val="clear" w:color="auto" w:fill="FFFFFF"/>
        <w:spacing w:after="240" w:line="360" w:lineRule="atLeast"/>
        <w:ind w:left="318" w:right="-402"/>
        <w:jc w:val="both"/>
        <w:rPr>
          <w:ins w:id="132" w:author="Unknown"/>
          <w:rFonts w:ascii="Arial" w:eastAsia="Times New Roman" w:hAnsi="Arial" w:cs="Arial"/>
          <w:sz w:val="21"/>
          <w:szCs w:val="21"/>
        </w:rPr>
      </w:pPr>
      <w:ins w:id="133" w:author="Unknown">
        <w:r w:rsidRPr="00250E7B">
          <w:rPr>
            <w:rFonts w:ascii="Arial" w:eastAsia="Times New Roman" w:hAnsi="Arial" w:cs="Arial"/>
            <w:sz w:val="21"/>
            <w:szCs w:val="21"/>
          </w:rPr>
          <w:t>Open a command prompt window and go to the directory where you saved the class. Assume it's C:\.</w:t>
        </w:r>
      </w:ins>
    </w:p>
    <w:p w:rsidR="00250E7B" w:rsidRPr="00250E7B" w:rsidRDefault="00250E7B" w:rsidP="00250E7B">
      <w:pPr>
        <w:numPr>
          <w:ilvl w:val="0"/>
          <w:numId w:val="9"/>
        </w:numPr>
        <w:shd w:val="clear" w:color="auto" w:fill="FFFFFF"/>
        <w:spacing w:after="240" w:line="360" w:lineRule="atLeast"/>
        <w:ind w:left="318" w:right="-402"/>
        <w:jc w:val="both"/>
        <w:rPr>
          <w:ins w:id="134" w:author="Unknown"/>
          <w:rFonts w:ascii="Arial" w:eastAsia="Times New Roman" w:hAnsi="Arial" w:cs="Arial"/>
          <w:sz w:val="21"/>
          <w:szCs w:val="21"/>
        </w:rPr>
      </w:pPr>
      <w:ins w:id="135" w:author="Unknown">
        <w:r w:rsidRPr="00250E7B">
          <w:rPr>
            <w:rFonts w:ascii="Arial" w:eastAsia="Times New Roman" w:hAnsi="Arial" w:cs="Arial"/>
            <w:sz w:val="21"/>
            <w:szCs w:val="21"/>
          </w:rPr>
          <w:t>Type 'javac MyFirstJavaProgram.java' and press enter to compile your code. If there are no errors in your code, the command prompt will take you to the next line (Assumption : The path variable is set).</w:t>
        </w:r>
      </w:ins>
    </w:p>
    <w:p w:rsidR="00250E7B" w:rsidRPr="00250E7B" w:rsidRDefault="00250E7B" w:rsidP="00250E7B">
      <w:pPr>
        <w:numPr>
          <w:ilvl w:val="0"/>
          <w:numId w:val="9"/>
        </w:numPr>
        <w:shd w:val="clear" w:color="auto" w:fill="FFFFFF"/>
        <w:spacing w:after="240" w:line="360" w:lineRule="atLeast"/>
        <w:ind w:left="318" w:right="-402"/>
        <w:jc w:val="both"/>
        <w:rPr>
          <w:ins w:id="136" w:author="Unknown"/>
          <w:rFonts w:ascii="Arial" w:eastAsia="Times New Roman" w:hAnsi="Arial" w:cs="Arial"/>
          <w:sz w:val="21"/>
          <w:szCs w:val="21"/>
        </w:rPr>
      </w:pPr>
      <w:ins w:id="137" w:author="Unknown">
        <w:r w:rsidRPr="00250E7B">
          <w:rPr>
            <w:rFonts w:ascii="Arial" w:eastAsia="Times New Roman" w:hAnsi="Arial" w:cs="Arial"/>
            <w:sz w:val="21"/>
            <w:szCs w:val="21"/>
          </w:rPr>
          <w:t>Now, type ' java MyFirstJavaProgram ' to run your program.</w:t>
        </w:r>
      </w:ins>
    </w:p>
    <w:p w:rsidR="00250E7B" w:rsidRPr="00250E7B" w:rsidRDefault="00250E7B" w:rsidP="00250E7B">
      <w:pPr>
        <w:numPr>
          <w:ilvl w:val="0"/>
          <w:numId w:val="9"/>
        </w:numPr>
        <w:shd w:val="clear" w:color="auto" w:fill="FFFFFF"/>
        <w:spacing w:after="240" w:line="360" w:lineRule="atLeast"/>
        <w:ind w:left="318" w:right="-402"/>
        <w:jc w:val="both"/>
        <w:rPr>
          <w:ins w:id="138" w:author="Unknown"/>
          <w:rFonts w:ascii="Arial" w:eastAsia="Times New Roman" w:hAnsi="Arial" w:cs="Arial"/>
          <w:sz w:val="21"/>
          <w:szCs w:val="21"/>
        </w:rPr>
      </w:pPr>
      <w:ins w:id="139" w:author="Unknown">
        <w:r w:rsidRPr="00250E7B">
          <w:rPr>
            <w:rFonts w:ascii="Arial" w:eastAsia="Times New Roman" w:hAnsi="Arial" w:cs="Arial"/>
            <w:sz w:val="21"/>
            <w:szCs w:val="21"/>
          </w:rPr>
          <w:t>You will be able to see ' Hello World ' printed on the window.</w:t>
        </w:r>
      </w:ins>
    </w:p>
    <w:p w:rsidR="00250E7B" w:rsidRPr="00250E7B" w:rsidRDefault="00250E7B" w:rsidP="00250E7B">
      <w:pPr>
        <w:shd w:val="clear" w:color="auto" w:fill="FFFFFF"/>
        <w:spacing w:before="48" w:after="48" w:line="360" w:lineRule="atLeast"/>
        <w:ind w:right="-402"/>
        <w:outlineLvl w:val="2"/>
        <w:rPr>
          <w:ins w:id="140" w:author="Unknown"/>
          <w:rFonts w:ascii="Arial" w:eastAsia="Times New Roman" w:hAnsi="Arial" w:cs="Arial"/>
          <w:sz w:val="27"/>
          <w:szCs w:val="27"/>
        </w:rPr>
      </w:pPr>
      <w:ins w:id="141"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nsolas" w:eastAsia="Times New Roman" w:hAnsi="Consolas" w:cs="Consolas"/>
          <w:sz w:val="18"/>
          <w:szCs w:val="18"/>
        </w:rPr>
      </w:pPr>
      <w:ins w:id="143" w:author="Unknown">
        <w:r w:rsidRPr="00250E7B">
          <w:rPr>
            <w:rFonts w:ascii="Consolas" w:eastAsia="Times New Roman" w:hAnsi="Consolas" w:cs="Consolas"/>
            <w:sz w:val="18"/>
            <w:szCs w:val="18"/>
          </w:rPr>
          <w:t>C:\&gt; javac MyFirstJavaProgram.java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nsolas" w:eastAsia="Times New Roman" w:hAnsi="Consolas" w:cs="Consolas"/>
          <w:sz w:val="18"/>
          <w:szCs w:val="18"/>
        </w:rPr>
      </w:pPr>
      <w:ins w:id="145" w:author="Unknown">
        <w:r w:rsidRPr="00250E7B">
          <w:rPr>
            <w:rFonts w:ascii="Consolas" w:eastAsia="Times New Roman" w:hAnsi="Consolas" w:cs="Consolas"/>
            <w:sz w:val="18"/>
            <w:szCs w:val="18"/>
          </w:rPr>
          <w:t xml:space="preserve">C:\&gt; java MyFirstJavaProgram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nsolas" w:eastAsia="Times New Roman" w:hAnsi="Consolas" w:cs="Consolas"/>
          <w:sz w:val="18"/>
          <w:szCs w:val="18"/>
        </w:rPr>
      </w:pPr>
      <w:ins w:id="147" w:author="Unknown">
        <w:r w:rsidRPr="00250E7B">
          <w:rPr>
            <w:rFonts w:ascii="Consolas" w:eastAsia="Times New Roman" w:hAnsi="Consolas" w:cs="Consolas"/>
            <w:sz w:val="18"/>
            <w:szCs w:val="18"/>
          </w:rPr>
          <w:t>Hello World</w:t>
        </w:r>
      </w:ins>
    </w:p>
    <w:p w:rsidR="00250E7B" w:rsidRPr="00250E7B" w:rsidRDefault="00250E7B" w:rsidP="00250E7B">
      <w:pPr>
        <w:shd w:val="clear" w:color="auto" w:fill="FFFFFF"/>
        <w:spacing w:before="48" w:after="48" w:line="360" w:lineRule="atLeast"/>
        <w:ind w:right="-402"/>
        <w:outlineLvl w:val="1"/>
        <w:rPr>
          <w:ins w:id="148" w:author="Unknown"/>
          <w:rFonts w:ascii="Arial" w:eastAsia="Times New Roman" w:hAnsi="Arial" w:cs="Arial"/>
          <w:spacing w:val="-15"/>
          <w:sz w:val="36"/>
          <w:szCs w:val="36"/>
        </w:rPr>
      </w:pPr>
      <w:ins w:id="149" w:author="Unknown">
        <w:r w:rsidRPr="00250E7B">
          <w:rPr>
            <w:rFonts w:ascii="Arial" w:eastAsia="Times New Roman" w:hAnsi="Arial" w:cs="Arial"/>
            <w:spacing w:val="-15"/>
            <w:sz w:val="36"/>
            <w:szCs w:val="36"/>
          </w:rPr>
          <w:t>Basic Syntax</w:t>
        </w:r>
      </w:ins>
    </w:p>
    <w:p w:rsidR="00250E7B" w:rsidRPr="00250E7B" w:rsidRDefault="00250E7B" w:rsidP="00250E7B">
      <w:pPr>
        <w:shd w:val="clear" w:color="auto" w:fill="FFFFFF"/>
        <w:spacing w:after="240" w:line="360" w:lineRule="atLeast"/>
        <w:ind w:left="-402" w:right="-402"/>
        <w:jc w:val="both"/>
        <w:rPr>
          <w:ins w:id="150" w:author="Unknown"/>
          <w:rFonts w:ascii="Arial" w:eastAsia="Times New Roman" w:hAnsi="Arial" w:cs="Arial"/>
          <w:sz w:val="21"/>
          <w:szCs w:val="21"/>
        </w:rPr>
      </w:pPr>
      <w:ins w:id="151" w:author="Unknown">
        <w:r w:rsidRPr="00250E7B">
          <w:rPr>
            <w:rFonts w:ascii="Arial" w:eastAsia="Times New Roman" w:hAnsi="Arial" w:cs="Arial"/>
            <w:sz w:val="21"/>
            <w:szCs w:val="21"/>
          </w:rPr>
          <w:t>About Java programs, it is very important to keep in mind the following points.</w:t>
        </w:r>
      </w:ins>
    </w:p>
    <w:p w:rsidR="00250E7B" w:rsidRPr="00250E7B" w:rsidRDefault="00250E7B" w:rsidP="00250E7B">
      <w:pPr>
        <w:numPr>
          <w:ilvl w:val="0"/>
          <w:numId w:val="10"/>
        </w:numPr>
        <w:shd w:val="clear" w:color="auto" w:fill="FFFFFF"/>
        <w:spacing w:after="240" w:line="360" w:lineRule="atLeast"/>
        <w:ind w:left="318" w:right="-402"/>
        <w:jc w:val="both"/>
        <w:rPr>
          <w:ins w:id="152" w:author="Unknown"/>
          <w:rFonts w:ascii="Arial" w:eastAsia="Times New Roman" w:hAnsi="Arial" w:cs="Arial"/>
          <w:sz w:val="21"/>
          <w:szCs w:val="21"/>
        </w:rPr>
      </w:pPr>
      <w:ins w:id="153" w:author="Unknown">
        <w:r w:rsidRPr="00250E7B">
          <w:rPr>
            <w:rFonts w:ascii="Arial" w:eastAsia="Times New Roman" w:hAnsi="Arial" w:cs="Arial"/>
            <w:b/>
            <w:bCs/>
            <w:sz w:val="21"/>
            <w:szCs w:val="21"/>
          </w:rPr>
          <w:t>Case Sensitivity</w:t>
        </w:r>
        <w:r w:rsidRPr="00250E7B">
          <w:rPr>
            <w:rFonts w:ascii="Arial" w:eastAsia="Times New Roman" w:hAnsi="Arial" w:cs="Arial"/>
            <w:sz w:val="21"/>
          </w:rPr>
          <w:t> </w:t>
        </w:r>
        <w:r w:rsidRPr="00250E7B">
          <w:rPr>
            <w:rFonts w:ascii="Arial" w:eastAsia="Times New Roman" w:hAnsi="Arial" w:cs="Arial"/>
            <w:sz w:val="21"/>
            <w:szCs w:val="21"/>
          </w:rPr>
          <w:t>− Java is case sensitive, which means identifier</w:t>
        </w:r>
        <w:r w:rsidRPr="00250E7B">
          <w:rPr>
            <w:rFonts w:ascii="Arial" w:eastAsia="Times New Roman" w:hAnsi="Arial" w:cs="Arial"/>
            <w:sz w:val="21"/>
          </w:rPr>
          <w:t> </w:t>
        </w:r>
        <w:r w:rsidRPr="00250E7B">
          <w:rPr>
            <w:rFonts w:ascii="Arial" w:eastAsia="Times New Roman" w:hAnsi="Arial" w:cs="Arial"/>
            <w:b/>
            <w:bCs/>
            <w:sz w:val="21"/>
            <w:szCs w:val="21"/>
          </w:rPr>
          <w:t>Hello</w:t>
        </w:r>
        <w:r w:rsidRPr="00250E7B">
          <w:rPr>
            <w:rFonts w:ascii="Arial" w:eastAsia="Times New Roman" w:hAnsi="Arial" w:cs="Arial"/>
            <w:sz w:val="21"/>
          </w:rPr>
          <w:t> </w:t>
        </w:r>
        <w:r w:rsidRPr="00250E7B">
          <w:rPr>
            <w:rFonts w:ascii="Arial" w:eastAsia="Times New Roman" w:hAnsi="Arial" w:cs="Arial"/>
            <w:sz w:val="21"/>
            <w:szCs w:val="21"/>
          </w:rPr>
          <w:t>and</w:t>
        </w:r>
        <w:r w:rsidRPr="00250E7B">
          <w:rPr>
            <w:rFonts w:ascii="Arial" w:eastAsia="Times New Roman" w:hAnsi="Arial" w:cs="Arial"/>
            <w:sz w:val="21"/>
          </w:rPr>
          <w:t> </w:t>
        </w:r>
        <w:r w:rsidRPr="00250E7B">
          <w:rPr>
            <w:rFonts w:ascii="Arial" w:eastAsia="Times New Roman" w:hAnsi="Arial" w:cs="Arial"/>
            <w:b/>
            <w:bCs/>
            <w:sz w:val="21"/>
            <w:szCs w:val="21"/>
          </w:rPr>
          <w:t>hello</w:t>
        </w:r>
        <w:r w:rsidRPr="00250E7B">
          <w:rPr>
            <w:rFonts w:ascii="Arial" w:eastAsia="Times New Roman" w:hAnsi="Arial" w:cs="Arial"/>
            <w:sz w:val="21"/>
          </w:rPr>
          <w:t> </w:t>
        </w:r>
        <w:r w:rsidRPr="00250E7B">
          <w:rPr>
            <w:rFonts w:ascii="Arial" w:eastAsia="Times New Roman" w:hAnsi="Arial" w:cs="Arial"/>
            <w:sz w:val="21"/>
            <w:szCs w:val="21"/>
          </w:rPr>
          <w:t>would have different meaning in Java.</w:t>
        </w:r>
      </w:ins>
    </w:p>
    <w:p w:rsidR="00250E7B" w:rsidRPr="00250E7B" w:rsidRDefault="00250E7B" w:rsidP="00250E7B">
      <w:pPr>
        <w:numPr>
          <w:ilvl w:val="0"/>
          <w:numId w:val="10"/>
        </w:numPr>
        <w:shd w:val="clear" w:color="auto" w:fill="FFFFFF"/>
        <w:spacing w:after="240" w:line="360" w:lineRule="atLeast"/>
        <w:ind w:left="318" w:right="-402"/>
        <w:jc w:val="both"/>
        <w:rPr>
          <w:ins w:id="154" w:author="Unknown"/>
          <w:rFonts w:ascii="Arial" w:eastAsia="Times New Roman" w:hAnsi="Arial" w:cs="Arial"/>
          <w:sz w:val="21"/>
          <w:szCs w:val="21"/>
        </w:rPr>
      </w:pPr>
      <w:ins w:id="155" w:author="Unknown">
        <w:r w:rsidRPr="00250E7B">
          <w:rPr>
            <w:rFonts w:ascii="Arial" w:eastAsia="Times New Roman" w:hAnsi="Arial" w:cs="Arial"/>
            <w:b/>
            <w:bCs/>
            <w:sz w:val="21"/>
            <w:szCs w:val="21"/>
          </w:rPr>
          <w:t>Class Names</w:t>
        </w:r>
        <w:r w:rsidRPr="00250E7B">
          <w:rPr>
            <w:rFonts w:ascii="Arial" w:eastAsia="Times New Roman" w:hAnsi="Arial" w:cs="Arial"/>
            <w:sz w:val="21"/>
          </w:rPr>
          <w:t> </w:t>
        </w:r>
        <w:r w:rsidRPr="00250E7B">
          <w:rPr>
            <w:rFonts w:ascii="Arial" w:eastAsia="Times New Roman" w:hAnsi="Arial" w:cs="Arial"/>
            <w:sz w:val="21"/>
            <w:szCs w:val="21"/>
          </w:rPr>
          <w:t>− For all class names the first letter should be in Upper Case. If several words are used to form a name of the class, each inner word's first letter should be in Upper Case.</w:t>
        </w:r>
      </w:ins>
    </w:p>
    <w:p w:rsidR="00250E7B" w:rsidRPr="00250E7B" w:rsidRDefault="00250E7B" w:rsidP="00250E7B">
      <w:pPr>
        <w:shd w:val="clear" w:color="auto" w:fill="FFFFFF"/>
        <w:spacing w:after="240" w:line="360" w:lineRule="atLeast"/>
        <w:ind w:left="318" w:right="-402"/>
        <w:jc w:val="both"/>
        <w:rPr>
          <w:ins w:id="156" w:author="Unknown"/>
          <w:rFonts w:ascii="Arial" w:eastAsia="Times New Roman" w:hAnsi="Arial" w:cs="Arial"/>
          <w:sz w:val="21"/>
          <w:szCs w:val="21"/>
        </w:rPr>
      </w:pPr>
      <w:ins w:id="157" w:author="Unknown">
        <w:r w:rsidRPr="00250E7B">
          <w:rPr>
            <w:rFonts w:ascii="Arial" w:eastAsia="Times New Roman" w:hAnsi="Arial" w:cs="Arial"/>
            <w:b/>
            <w:bCs/>
            <w:sz w:val="21"/>
            <w:szCs w:val="21"/>
          </w:rPr>
          <w:t>Example:</w:t>
        </w:r>
        <w:r w:rsidRPr="00250E7B">
          <w:rPr>
            <w:rFonts w:ascii="Arial" w:eastAsia="Times New Roman" w:hAnsi="Arial" w:cs="Arial"/>
            <w:sz w:val="21"/>
          </w:rPr>
          <w:t> </w:t>
        </w:r>
        <w:r w:rsidRPr="00250E7B">
          <w:rPr>
            <w:rFonts w:ascii="Arial" w:eastAsia="Times New Roman" w:hAnsi="Arial" w:cs="Arial"/>
            <w:i/>
            <w:iCs/>
            <w:sz w:val="21"/>
            <w:szCs w:val="21"/>
          </w:rPr>
          <w:t>class MyFirstJavaClass</w:t>
        </w:r>
      </w:ins>
    </w:p>
    <w:p w:rsidR="00250E7B" w:rsidRPr="00250E7B" w:rsidRDefault="00250E7B" w:rsidP="00250E7B">
      <w:pPr>
        <w:numPr>
          <w:ilvl w:val="0"/>
          <w:numId w:val="10"/>
        </w:numPr>
        <w:shd w:val="clear" w:color="auto" w:fill="FFFFFF"/>
        <w:spacing w:after="240" w:line="360" w:lineRule="atLeast"/>
        <w:ind w:left="318" w:right="-402"/>
        <w:jc w:val="both"/>
        <w:rPr>
          <w:ins w:id="158" w:author="Unknown"/>
          <w:rFonts w:ascii="Arial" w:eastAsia="Times New Roman" w:hAnsi="Arial" w:cs="Arial"/>
          <w:sz w:val="21"/>
          <w:szCs w:val="21"/>
        </w:rPr>
      </w:pPr>
      <w:ins w:id="159" w:author="Unknown">
        <w:r w:rsidRPr="00250E7B">
          <w:rPr>
            <w:rFonts w:ascii="Arial" w:eastAsia="Times New Roman" w:hAnsi="Arial" w:cs="Arial"/>
            <w:b/>
            <w:bCs/>
            <w:sz w:val="21"/>
            <w:szCs w:val="21"/>
          </w:rPr>
          <w:t>Method Names</w:t>
        </w:r>
        <w:r w:rsidRPr="00250E7B">
          <w:rPr>
            <w:rFonts w:ascii="Arial" w:eastAsia="Times New Roman" w:hAnsi="Arial" w:cs="Arial"/>
            <w:sz w:val="21"/>
          </w:rPr>
          <w:t> </w:t>
        </w:r>
        <w:r w:rsidRPr="00250E7B">
          <w:rPr>
            <w:rFonts w:ascii="Arial" w:eastAsia="Times New Roman" w:hAnsi="Arial" w:cs="Arial"/>
            <w:sz w:val="21"/>
            <w:szCs w:val="21"/>
          </w:rPr>
          <w:t>− All method names should start with a Lower Case letter. If several words are used to form the name of the method, then each inner word's first letter should be in Upper Case.</w:t>
        </w:r>
      </w:ins>
    </w:p>
    <w:p w:rsidR="00250E7B" w:rsidRPr="00250E7B" w:rsidRDefault="00250E7B" w:rsidP="00250E7B">
      <w:pPr>
        <w:shd w:val="clear" w:color="auto" w:fill="FFFFFF"/>
        <w:spacing w:after="240" w:line="360" w:lineRule="atLeast"/>
        <w:ind w:left="318" w:right="-402"/>
        <w:jc w:val="both"/>
        <w:rPr>
          <w:ins w:id="160" w:author="Unknown"/>
          <w:rFonts w:ascii="Arial" w:eastAsia="Times New Roman" w:hAnsi="Arial" w:cs="Arial"/>
          <w:sz w:val="21"/>
          <w:szCs w:val="21"/>
        </w:rPr>
      </w:pPr>
      <w:ins w:id="161" w:author="Unknown">
        <w:r w:rsidRPr="00250E7B">
          <w:rPr>
            <w:rFonts w:ascii="Arial" w:eastAsia="Times New Roman" w:hAnsi="Arial" w:cs="Arial"/>
            <w:b/>
            <w:bCs/>
            <w:sz w:val="21"/>
            <w:szCs w:val="21"/>
          </w:rPr>
          <w:t>Example:</w:t>
        </w:r>
        <w:r w:rsidRPr="00250E7B">
          <w:rPr>
            <w:rFonts w:ascii="Arial" w:eastAsia="Times New Roman" w:hAnsi="Arial" w:cs="Arial"/>
            <w:sz w:val="21"/>
          </w:rPr>
          <w:t> </w:t>
        </w:r>
        <w:r w:rsidRPr="00250E7B">
          <w:rPr>
            <w:rFonts w:ascii="Arial" w:eastAsia="Times New Roman" w:hAnsi="Arial" w:cs="Arial"/>
            <w:i/>
            <w:iCs/>
            <w:sz w:val="21"/>
            <w:szCs w:val="21"/>
          </w:rPr>
          <w:t>public void myMethodName()</w:t>
        </w:r>
      </w:ins>
    </w:p>
    <w:p w:rsidR="00250E7B" w:rsidRPr="00250E7B" w:rsidRDefault="00250E7B" w:rsidP="00250E7B">
      <w:pPr>
        <w:numPr>
          <w:ilvl w:val="0"/>
          <w:numId w:val="10"/>
        </w:numPr>
        <w:shd w:val="clear" w:color="auto" w:fill="FFFFFF"/>
        <w:spacing w:after="240" w:line="360" w:lineRule="atLeast"/>
        <w:ind w:left="318" w:right="-402"/>
        <w:jc w:val="both"/>
        <w:rPr>
          <w:ins w:id="162" w:author="Unknown"/>
          <w:rFonts w:ascii="Arial" w:eastAsia="Times New Roman" w:hAnsi="Arial" w:cs="Arial"/>
          <w:sz w:val="21"/>
          <w:szCs w:val="21"/>
        </w:rPr>
      </w:pPr>
      <w:ins w:id="163" w:author="Unknown">
        <w:r w:rsidRPr="00250E7B">
          <w:rPr>
            <w:rFonts w:ascii="Arial" w:eastAsia="Times New Roman" w:hAnsi="Arial" w:cs="Arial"/>
            <w:b/>
            <w:bCs/>
            <w:sz w:val="21"/>
            <w:szCs w:val="21"/>
          </w:rPr>
          <w:t>Program File Name</w:t>
        </w:r>
        <w:r w:rsidRPr="00250E7B">
          <w:rPr>
            <w:rFonts w:ascii="Arial" w:eastAsia="Times New Roman" w:hAnsi="Arial" w:cs="Arial"/>
            <w:sz w:val="21"/>
          </w:rPr>
          <w:t> </w:t>
        </w:r>
        <w:r w:rsidRPr="00250E7B">
          <w:rPr>
            <w:rFonts w:ascii="Arial" w:eastAsia="Times New Roman" w:hAnsi="Arial" w:cs="Arial"/>
            <w:sz w:val="21"/>
            <w:szCs w:val="21"/>
          </w:rPr>
          <w:t>− Name of the program file should exactly match the class name.</w:t>
        </w:r>
      </w:ins>
    </w:p>
    <w:p w:rsidR="00250E7B" w:rsidRPr="00250E7B" w:rsidRDefault="00250E7B" w:rsidP="00250E7B">
      <w:pPr>
        <w:shd w:val="clear" w:color="auto" w:fill="FFFFFF"/>
        <w:spacing w:after="240" w:line="360" w:lineRule="atLeast"/>
        <w:ind w:left="318" w:right="-402"/>
        <w:jc w:val="both"/>
        <w:rPr>
          <w:ins w:id="164" w:author="Unknown"/>
          <w:rFonts w:ascii="Arial" w:eastAsia="Times New Roman" w:hAnsi="Arial" w:cs="Arial"/>
          <w:sz w:val="21"/>
          <w:szCs w:val="21"/>
        </w:rPr>
      </w:pPr>
      <w:ins w:id="165" w:author="Unknown">
        <w:r w:rsidRPr="00250E7B">
          <w:rPr>
            <w:rFonts w:ascii="Arial" w:eastAsia="Times New Roman" w:hAnsi="Arial" w:cs="Arial"/>
            <w:sz w:val="21"/>
            <w:szCs w:val="21"/>
          </w:rPr>
          <w:lastRenderedPageBreak/>
          <w:t>When saving the file, you should save it using the class name (Remember Java is case sensitive) and append '.java' to the end of the name (if the file name and the class name do not match, your program will not compile).</w:t>
        </w:r>
      </w:ins>
    </w:p>
    <w:p w:rsidR="00250E7B" w:rsidRPr="00250E7B" w:rsidRDefault="00250E7B" w:rsidP="00250E7B">
      <w:pPr>
        <w:shd w:val="clear" w:color="auto" w:fill="FFFFFF"/>
        <w:spacing w:after="240" w:line="360" w:lineRule="atLeast"/>
        <w:ind w:left="318" w:right="-402"/>
        <w:jc w:val="both"/>
        <w:rPr>
          <w:ins w:id="166" w:author="Unknown"/>
          <w:rFonts w:ascii="Arial" w:eastAsia="Times New Roman" w:hAnsi="Arial" w:cs="Arial"/>
          <w:sz w:val="21"/>
          <w:szCs w:val="21"/>
        </w:rPr>
      </w:pPr>
      <w:ins w:id="167" w:author="Unknown">
        <w:r w:rsidRPr="00250E7B">
          <w:rPr>
            <w:rFonts w:ascii="Arial" w:eastAsia="Times New Roman" w:hAnsi="Arial" w:cs="Arial"/>
            <w:b/>
            <w:bCs/>
            <w:sz w:val="21"/>
            <w:szCs w:val="21"/>
          </w:rPr>
          <w:t>Example:</w:t>
        </w:r>
        <w:r w:rsidRPr="00250E7B">
          <w:rPr>
            <w:rFonts w:ascii="Arial" w:eastAsia="Times New Roman" w:hAnsi="Arial" w:cs="Arial"/>
            <w:sz w:val="21"/>
          </w:rPr>
          <w:t> </w:t>
        </w:r>
        <w:r w:rsidRPr="00250E7B">
          <w:rPr>
            <w:rFonts w:ascii="Arial" w:eastAsia="Times New Roman" w:hAnsi="Arial" w:cs="Arial"/>
            <w:sz w:val="21"/>
            <w:szCs w:val="21"/>
          </w:rPr>
          <w:t>Assume 'MyFirstJavaProgram' is the class name. Then the file should be saved as</w:t>
        </w:r>
        <w:r w:rsidRPr="00250E7B">
          <w:rPr>
            <w:rFonts w:ascii="Arial" w:eastAsia="Times New Roman" w:hAnsi="Arial" w:cs="Arial"/>
            <w:sz w:val="21"/>
          </w:rPr>
          <w:t> </w:t>
        </w:r>
        <w:r w:rsidRPr="00250E7B">
          <w:rPr>
            <w:rFonts w:ascii="Arial" w:eastAsia="Times New Roman" w:hAnsi="Arial" w:cs="Arial"/>
            <w:i/>
            <w:iCs/>
            <w:sz w:val="21"/>
            <w:szCs w:val="21"/>
          </w:rPr>
          <w:t>'MyFirstJavaProgram.java'</w:t>
        </w:r>
      </w:ins>
    </w:p>
    <w:p w:rsidR="00250E7B" w:rsidRPr="00250E7B" w:rsidRDefault="00250E7B" w:rsidP="00250E7B">
      <w:pPr>
        <w:numPr>
          <w:ilvl w:val="0"/>
          <w:numId w:val="10"/>
        </w:numPr>
        <w:shd w:val="clear" w:color="auto" w:fill="FFFFFF"/>
        <w:spacing w:after="240" w:line="360" w:lineRule="atLeast"/>
        <w:ind w:left="318" w:right="-402"/>
        <w:jc w:val="both"/>
        <w:rPr>
          <w:ins w:id="168" w:author="Unknown"/>
          <w:rFonts w:ascii="Arial" w:eastAsia="Times New Roman" w:hAnsi="Arial" w:cs="Arial"/>
          <w:sz w:val="21"/>
          <w:szCs w:val="21"/>
        </w:rPr>
      </w:pPr>
      <w:ins w:id="169" w:author="Unknown">
        <w:r w:rsidRPr="00250E7B">
          <w:rPr>
            <w:rFonts w:ascii="Arial" w:eastAsia="Times New Roman" w:hAnsi="Arial" w:cs="Arial"/>
            <w:b/>
            <w:bCs/>
            <w:sz w:val="21"/>
            <w:szCs w:val="21"/>
          </w:rPr>
          <w:t>public static void main(String args[])</w:t>
        </w:r>
        <w:r w:rsidRPr="00250E7B">
          <w:rPr>
            <w:rFonts w:ascii="Arial" w:eastAsia="Times New Roman" w:hAnsi="Arial" w:cs="Arial"/>
            <w:sz w:val="21"/>
          </w:rPr>
          <w:t> </w:t>
        </w:r>
        <w:r w:rsidRPr="00250E7B">
          <w:rPr>
            <w:rFonts w:ascii="Arial" w:eastAsia="Times New Roman" w:hAnsi="Arial" w:cs="Arial"/>
            <w:sz w:val="21"/>
            <w:szCs w:val="21"/>
          </w:rPr>
          <w:t>− Java program processing starts from the main() method which is a mandatory part of every Java program.</w:t>
        </w:r>
      </w:ins>
    </w:p>
    <w:p w:rsidR="00250E7B" w:rsidRPr="00250E7B" w:rsidRDefault="00250E7B" w:rsidP="00250E7B">
      <w:pPr>
        <w:shd w:val="clear" w:color="auto" w:fill="FFFFFF"/>
        <w:spacing w:before="48" w:after="48" w:line="360" w:lineRule="atLeast"/>
        <w:ind w:right="-402"/>
        <w:outlineLvl w:val="1"/>
        <w:rPr>
          <w:ins w:id="170" w:author="Unknown"/>
          <w:rFonts w:ascii="Arial" w:eastAsia="Times New Roman" w:hAnsi="Arial" w:cs="Arial"/>
          <w:spacing w:val="-15"/>
          <w:sz w:val="36"/>
          <w:szCs w:val="36"/>
        </w:rPr>
      </w:pPr>
      <w:ins w:id="171" w:author="Unknown">
        <w:r w:rsidRPr="00250E7B">
          <w:rPr>
            <w:rFonts w:ascii="Arial" w:eastAsia="Times New Roman" w:hAnsi="Arial" w:cs="Arial"/>
            <w:spacing w:val="-15"/>
            <w:sz w:val="36"/>
            <w:szCs w:val="36"/>
          </w:rPr>
          <w:t>Java Identifiers</w:t>
        </w:r>
      </w:ins>
    </w:p>
    <w:p w:rsidR="00250E7B" w:rsidRPr="00250E7B" w:rsidRDefault="00250E7B" w:rsidP="00250E7B">
      <w:pPr>
        <w:shd w:val="clear" w:color="auto" w:fill="FFFFFF"/>
        <w:spacing w:after="240" w:line="360" w:lineRule="atLeast"/>
        <w:ind w:left="-402" w:right="-402"/>
        <w:jc w:val="both"/>
        <w:rPr>
          <w:ins w:id="172" w:author="Unknown"/>
          <w:rFonts w:ascii="Arial" w:eastAsia="Times New Roman" w:hAnsi="Arial" w:cs="Arial"/>
          <w:sz w:val="21"/>
          <w:szCs w:val="21"/>
        </w:rPr>
      </w:pPr>
      <w:ins w:id="173" w:author="Unknown">
        <w:r w:rsidRPr="00250E7B">
          <w:rPr>
            <w:rFonts w:ascii="Arial" w:eastAsia="Times New Roman" w:hAnsi="Arial" w:cs="Arial"/>
            <w:sz w:val="21"/>
            <w:szCs w:val="21"/>
          </w:rPr>
          <w:t>All Java components require names. Names used for classes, variables, and methods are called</w:t>
        </w:r>
        <w:r w:rsidRPr="00250E7B">
          <w:rPr>
            <w:rFonts w:ascii="Arial" w:eastAsia="Times New Roman" w:hAnsi="Arial" w:cs="Arial"/>
            <w:sz w:val="21"/>
          </w:rPr>
          <w:t> </w:t>
        </w:r>
        <w:r w:rsidRPr="00250E7B">
          <w:rPr>
            <w:rFonts w:ascii="Arial" w:eastAsia="Times New Roman" w:hAnsi="Arial" w:cs="Arial"/>
            <w:b/>
            <w:bCs/>
            <w:sz w:val="21"/>
            <w:szCs w:val="21"/>
          </w:rPr>
          <w:t>identifiers</w:t>
        </w:r>
        <w:r w:rsidRPr="00250E7B">
          <w:rPr>
            <w:rFonts w:ascii="Arial" w:eastAsia="Times New Roman" w:hAnsi="Arial" w:cs="Arial"/>
            <w:sz w:val="21"/>
            <w:szCs w:val="21"/>
          </w:rPr>
          <w:t>.</w:t>
        </w:r>
      </w:ins>
    </w:p>
    <w:p w:rsidR="00250E7B" w:rsidRPr="00250E7B" w:rsidRDefault="00250E7B" w:rsidP="00250E7B">
      <w:pPr>
        <w:shd w:val="clear" w:color="auto" w:fill="FFFFFF"/>
        <w:spacing w:after="240" w:line="360" w:lineRule="atLeast"/>
        <w:ind w:left="-402" w:right="-402"/>
        <w:jc w:val="both"/>
        <w:rPr>
          <w:ins w:id="174" w:author="Unknown"/>
          <w:rFonts w:ascii="Arial" w:eastAsia="Times New Roman" w:hAnsi="Arial" w:cs="Arial"/>
          <w:sz w:val="21"/>
          <w:szCs w:val="21"/>
        </w:rPr>
      </w:pPr>
      <w:ins w:id="175" w:author="Unknown">
        <w:r w:rsidRPr="00250E7B">
          <w:rPr>
            <w:rFonts w:ascii="Arial" w:eastAsia="Times New Roman" w:hAnsi="Arial" w:cs="Arial"/>
            <w:sz w:val="21"/>
            <w:szCs w:val="21"/>
          </w:rPr>
          <w:t>In Java, there are several points to remember about identifiers. They are as follows −</w:t>
        </w:r>
      </w:ins>
    </w:p>
    <w:p w:rsidR="00250E7B" w:rsidRPr="00250E7B" w:rsidRDefault="00250E7B" w:rsidP="00250E7B">
      <w:pPr>
        <w:numPr>
          <w:ilvl w:val="0"/>
          <w:numId w:val="11"/>
        </w:numPr>
        <w:shd w:val="clear" w:color="auto" w:fill="FFFFFF"/>
        <w:spacing w:after="240" w:line="360" w:lineRule="atLeast"/>
        <w:ind w:left="318" w:right="-402"/>
        <w:jc w:val="both"/>
        <w:rPr>
          <w:ins w:id="176" w:author="Unknown"/>
          <w:rFonts w:ascii="Arial" w:eastAsia="Times New Roman" w:hAnsi="Arial" w:cs="Arial"/>
          <w:sz w:val="21"/>
          <w:szCs w:val="21"/>
        </w:rPr>
      </w:pPr>
      <w:ins w:id="177" w:author="Unknown">
        <w:r w:rsidRPr="00250E7B">
          <w:rPr>
            <w:rFonts w:ascii="Arial" w:eastAsia="Times New Roman" w:hAnsi="Arial" w:cs="Arial"/>
            <w:sz w:val="21"/>
            <w:szCs w:val="21"/>
          </w:rPr>
          <w:t>All identifiers should begin with a letter (A to Z or a to z), currency character ($) or an underscore (_).</w:t>
        </w:r>
      </w:ins>
    </w:p>
    <w:p w:rsidR="00250E7B" w:rsidRPr="00250E7B" w:rsidRDefault="00250E7B" w:rsidP="00250E7B">
      <w:pPr>
        <w:numPr>
          <w:ilvl w:val="0"/>
          <w:numId w:val="11"/>
        </w:numPr>
        <w:shd w:val="clear" w:color="auto" w:fill="FFFFFF"/>
        <w:spacing w:after="240" w:line="360" w:lineRule="atLeast"/>
        <w:ind w:left="318" w:right="-402"/>
        <w:jc w:val="both"/>
        <w:rPr>
          <w:ins w:id="178" w:author="Unknown"/>
          <w:rFonts w:ascii="Arial" w:eastAsia="Times New Roman" w:hAnsi="Arial" w:cs="Arial"/>
          <w:sz w:val="21"/>
          <w:szCs w:val="21"/>
        </w:rPr>
      </w:pPr>
      <w:ins w:id="179" w:author="Unknown">
        <w:r w:rsidRPr="00250E7B">
          <w:rPr>
            <w:rFonts w:ascii="Arial" w:eastAsia="Times New Roman" w:hAnsi="Arial" w:cs="Arial"/>
            <w:sz w:val="21"/>
            <w:szCs w:val="21"/>
          </w:rPr>
          <w:t>After the first character, identifiers can have any combination of characters.</w:t>
        </w:r>
      </w:ins>
    </w:p>
    <w:p w:rsidR="00250E7B" w:rsidRPr="00250E7B" w:rsidRDefault="00250E7B" w:rsidP="00250E7B">
      <w:pPr>
        <w:numPr>
          <w:ilvl w:val="0"/>
          <w:numId w:val="11"/>
        </w:numPr>
        <w:shd w:val="clear" w:color="auto" w:fill="FFFFFF"/>
        <w:spacing w:after="240" w:line="360" w:lineRule="atLeast"/>
        <w:ind w:left="318" w:right="-402"/>
        <w:jc w:val="both"/>
        <w:rPr>
          <w:ins w:id="180" w:author="Unknown"/>
          <w:rFonts w:ascii="Arial" w:eastAsia="Times New Roman" w:hAnsi="Arial" w:cs="Arial"/>
          <w:sz w:val="21"/>
          <w:szCs w:val="21"/>
        </w:rPr>
      </w:pPr>
      <w:ins w:id="181" w:author="Unknown">
        <w:r w:rsidRPr="00250E7B">
          <w:rPr>
            <w:rFonts w:ascii="Arial" w:eastAsia="Times New Roman" w:hAnsi="Arial" w:cs="Arial"/>
            <w:sz w:val="21"/>
            <w:szCs w:val="21"/>
          </w:rPr>
          <w:t>A key word cannot be used as an identifier.</w:t>
        </w:r>
      </w:ins>
    </w:p>
    <w:p w:rsidR="00250E7B" w:rsidRPr="00250E7B" w:rsidRDefault="00250E7B" w:rsidP="00250E7B">
      <w:pPr>
        <w:numPr>
          <w:ilvl w:val="0"/>
          <w:numId w:val="11"/>
        </w:numPr>
        <w:shd w:val="clear" w:color="auto" w:fill="FFFFFF"/>
        <w:spacing w:after="240" w:line="360" w:lineRule="atLeast"/>
        <w:ind w:left="318" w:right="-402"/>
        <w:jc w:val="both"/>
        <w:rPr>
          <w:ins w:id="182" w:author="Unknown"/>
          <w:rFonts w:ascii="Arial" w:eastAsia="Times New Roman" w:hAnsi="Arial" w:cs="Arial"/>
          <w:sz w:val="21"/>
          <w:szCs w:val="21"/>
        </w:rPr>
      </w:pPr>
      <w:ins w:id="183" w:author="Unknown">
        <w:r w:rsidRPr="00250E7B">
          <w:rPr>
            <w:rFonts w:ascii="Arial" w:eastAsia="Times New Roman" w:hAnsi="Arial" w:cs="Arial"/>
            <w:sz w:val="21"/>
            <w:szCs w:val="21"/>
          </w:rPr>
          <w:t>Most importantly, identifiers are case sensitive.</w:t>
        </w:r>
      </w:ins>
    </w:p>
    <w:p w:rsidR="00250E7B" w:rsidRPr="00250E7B" w:rsidRDefault="00250E7B" w:rsidP="00250E7B">
      <w:pPr>
        <w:numPr>
          <w:ilvl w:val="0"/>
          <w:numId w:val="11"/>
        </w:numPr>
        <w:shd w:val="clear" w:color="auto" w:fill="FFFFFF"/>
        <w:spacing w:after="240" w:line="360" w:lineRule="atLeast"/>
        <w:ind w:left="318" w:right="-402"/>
        <w:jc w:val="both"/>
        <w:rPr>
          <w:ins w:id="184" w:author="Unknown"/>
          <w:rFonts w:ascii="Arial" w:eastAsia="Times New Roman" w:hAnsi="Arial" w:cs="Arial"/>
          <w:sz w:val="21"/>
          <w:szCs w:val="21"/>
        </w:rPr>
      </w:pPr>
      <w:ins w:id="185" w:author="Unknown">
        <w:r w:rsidRPr="00250E7B">
          <w:rPr>
            <w:rFonts w:ascii="Arial" w:eastAsia="Times New Roman" w:hAnsi="Arial" w:cs="Arial"/>
            <w:sz w:val="21"/>
            <w:szCs w:val="21"/>
          </w:rPr>
          <w:t>Examples of legal identifiers: age, $salary, _value, __1_value.</w:t>
        </w:r>
      </w:ins>
    </w:p>
    <w:p w:rsidR="00250E7B" w:rsidRPr="00250E7B" w:rsidRDefault="00250E7B" w:rsidP="00250E7B">
      <w:pPr>
        <w:numPr>
          <w:ilvl w:val="0"/>
          <w:numId w:val="11"/>
        </w:numPr>
        <w:shd w:val="clear" w:color="auto" w:fill="FFFFFF"/>
        <w:spacing w:after="240" w:line="360" w:lineRule="atLeast"/>
        <w:ind w:left="318" w:right="-402"/>
        <w:jc w:val="both"/>
        <w:rPr>
          <w:ins w:id="186" w:author="Unknown"/>
          <w:rFonts w:ascii="Arial" w:eastAsia="Times New Roman" w:hAnsi="Arial" w:cs="Arial"/>
          <w:sz w:val="21"/>
          <w:szCs w:val="21"/>
        </w:rPr>
      </w:pPr>
      <w:ins w:id="187" w:author="Unknown">
        <w:r w:rsidRPr="00250E7B">
          <w:rPr>
            <w:rFonts w:ascii="Arial" w:eastAsia="Times New Roman" w:hAnsi="Arial" w:cs="Arial"/>
            <w:sz w:val="21"/>
            <w:szCs w:val="21"/>
          </w:rPr>
          <w:t>Examples of illegal identifiers: 123abc, -salary.</w:t>
        </w:r>
      </w:ins>
    </w:p>
    <w:p w:rsidR="00250E7B" w:rsidRPr="00250E7B" w:rsidRDefault="00250E7B" w:rsidP="00250E7B">
      <w:pPr>
        <w:shd w:val="clear" w:color="auto" w:fill="FFFFFF"/>
        <w:spacing w:before="48" w:after="48" w:line="360" w:lineRule="atLeast"/>
        <w:ind w:right="-402"/>
        <w:outlineLvl w:val="1"/>
        <w:rPr>
          <w:ins w:id="188" w:author="Unknown"/>
          <w:rFonts w:ascii="Arial" w:eastAsia="Times New Roman" w:hAnsi="Arial" w:cs="Arial"/>
          <w:spacing w:val="-15"/>
          <w:sz w:val="36"/>
          <w:szCs w:val="36"/>
        </w:rPr>
      </w:pPr>
      <w:ins w:id="189" w:author="Unknown">
        <w:r w:rsidRPr="00250E7B">
          <w:rPr>
            <w:rFonts w:ascii="Arial" w:eastAsia="Times New Roman" w:hAnsi="Arial" w:cs="Arial"/>
            <w:spacing w:val="-15"/>
            <w:sz w:val="36"/>
            <w:szCs w:val="36"/>
          </w:rPr>
          <w:t>Java Modifiers</w:t>
        </w:r>
      </w:ins>
    </w:p>
    <w:p w:rsidR="00250E7B" w:rsidRPr="00250E7B" w:rsidRDefault="00250E7B" w:rsidP="00250E7B">
      <w:pPr>
        <w:shd w:val="clear" w:color="auto" w:fill="FFFFFF"/>
        <w:spacing w:after="240" w:line="360" w:lineRule="atLeast"/>
        <w:ind w:left="-402" w:right="-402"/>
        <w:jc w:val="both"/>
        <w:rPr>
          <w:ins w:id="190" w:author="Unknown"/>
          <w:rFonts w:ascii="Arial" w:eastAsia="Times New Roman" w:hAnsi="Arial" w:cs="Arial"/>
          <w:sz w:val="21"/>
          <w:szCs w:val="21"/>
        </w:rPr>
      </w:pPr>
      <w:ins w:id="191" w:author="Unknown">
        <w:r w:rsidRPr="00250E7B">
          <w:rPr>
            <w:rFonts w:ascii="Arial" w:eastAsia="Times New Roman" w:hAnsi="Arial" w:cs="Arial"/>
            <w:sz w:val="21"/>
            <w:szCs w:val="21"/>
          </w:rPr>
          <w:t>Like other languages, it is possible to modify classes, methods, etc., by using modifiers. There are two categories of modifiers −</w:t>
        </w:r>
      </w:ins>
    </w:p>
    <w:p w:rsidR="00250E7B" w:rsidRPr="00250E7B" w:rsidRDefault="00250E7B" w:rsidP="00250E7B">
      <w:pPr>
        <w:numPr>
          <w:ilvl w:val="0"/>
          <w:numId w:val="12"/>
        </w:numPr>
        <w:shd w:val="clear" w:color="auto" w:fill="FFFFFF"/>
        <w:spacing w:after="240" w:line="360" w:lineRule="atLeast"/>
        <w:ind w:left="318" w:right="-402"/>
        <w:jc w:val="both"/>
        <w:rPr>
          <w:ins w:id="192" w:author="Unknown"/>
          <w:rFonts w:ascii="Arial" w:eastAsia="Times New Roman" w:hAnsi="Arial" w:cs="Arial"/>
          <w:sz w:val="21"/>
          <w:szCs w:val="21"/>
        </w:rPr>
      </w:pPr>
      <w:ins w:id="193" w:author="Unknown">
        <w:r w:rsidRPr="00250E7B">
          <w:rPr>
            <w:rFonts w:ascii="Arial" w:eastAsia="Times New Roman" w:hAnsi="Arial" w:cs="Arial"/>
            <w:b/>
            <w:bCs/>
            <w:sz w:val="21"/>
            <w:szCs w:val="21"/>
          </w:rPr>
          <w:t>Access Modifiers</w:t>
        </w:r>
        <w:r w:rsidRPr="00250E7B">
          <w:rPr>
            <w:rFonts w:ascii="Arial" w:eastAsia="Times New Roman" w:hAnsi="Arial" w:cs="Arial"/>
            <w:sz w:val="21"/>
          </w:rPr>
          <w:t> </w:t>
        </w:r>
        <w:r w:rsidRPr="00250E7B">
          <w:rPr>
            <w:rFonts w:ascii="Arial" w:eastAsia="Times New Roman" w:hAnsi="Arial" w:cs="Arial"/>
            <w:sz w:val="21"/>
            <w:szCs w:val="21"/>
          </w:rPr>
          <w:t>− default, public , protected, private</w:t>
        </w:r>
      </w:ins>
    </w:p>
    <w:p w:rsidR="00250E7B" w:rsidRPr="00250E7B" w:rsidRDefault="00250E7B" w:rsidP="00250E7B">
      <w:pPr>
        <w:numPr>
          <w:ilvl w:val="0"/>
          <w:numId w:val="12"/>
        </w:numPr>
        <w:shd w:val="clear" w:color="auto" w:fill="FFFFFF"/>
        <w:spacing w:after="240" w:line="360" w:lineRule="atLeast"/>
        <w:ind w:left="318" w:right="-402"/>
        <w:jc w:val="both"/>
        <w:rPr>
          <w:ins w:id="194" w:author="Unknown"/>
          <w:rFonts w:ascii="Arial" w:eastAsia="Times New Roman" w:hAnsi="Arial" w:cs="Arial"/>
          <w:sz w:val="21"/>
          <w:szCs w:val="21"/>
        </w:rPr>
      </w:pPr>
      <w:ins w:id="195" w:author="Unknown">
        <w:r w:rsidRPr="00250E7B">
          <w:rPr>
            <w:rFonts w:ascii="Arial" w:eastAsia="Times New Roman" w:hAnsi="Arial" w:cs="Arial"/>
            <w:b/>
            <w:bCs/>
            <w:sz w:val="21"/>
            <w:szCs w:val="21"/>
          </w:rPr>
          <w:t>Non-access Modifiers</w:t>
        </w:r>
        <w:r w:rsidRPr="00250E7B">
          <w:rPr>
            <w:rFonts w:ascii="Arial" w:eastAsia="Times New Roman" w:hAnsi="Arial" w:cs="Arial"/>
            <w:sz w:val="21"/>
          </w:rPr>
          <w:t> </w:t>
        </w:r>
        <w:r w:rsidRPr="00250E7B">
          <w:rPr>
            <w:rFonts w:ascii="Arial" w:eastAsia="Times New Roman" w:hAnsi="Arial" w:cs="Arial"/>
            <w:sz w:val="21"/>
            <w:szCs w:val="21"/>
          </w:rPr>
          <w:t>− final, abstract, strictfp</w:t>
        </w:r>
      </w:ins>
    </w:p>
    <w:p w:rsidR="00250E7B" w:rsidRPr="00250E7B" w:rsidRDefault="00250E7B" w:rsidP="00250E7B">
      <w:pPr>
        <w:shd w:val="clear" w:color="auto" w:fill="FFFFFF"/>
        <w:spacing w:after="240" w:line="360" w:lineRule="atLeast"/>
        <w:ind w:left="-402" w:right="-402"/>
        <w:jc w:val="both"/>
        <w:rPr>
          <w:ins w:id="196" w:author="Unknown"/>
          <w:rFonts w:ascii="Arial" w:eastAsia="Times New Roman" w:hAnsi="Arial" w:cs="Arial"/>
          <w:sz w:val="21"/>
          <w:szCs w:val="21"/>
        </w:rPr>
      </w:pPr>
      <w:ins w:id="197" w:author="Unknown">
        <w:r w:rsidRPr="00250E7B">
          <w:rPr>
            <w:rFonts w:ascii="Arial" w:eastAsia="Times New Roman" w:hAnsi="Arial" w:cs="Arial"/>
            <w:sz w:val="21"/>
            <w:szCs w:val="21"/>
          </w:rPr>
          <w:t>We will be looking into more details about modifiers in the next section.</w:t>
        </w:r>
      </w:ins>
    </w:p>
    <w:p w:rsidR="00250E7B" w:rsidRPr="00250E7B" w:rsidRDefault="00250E7B" w:rsidP="00250E7B">
      <w:pPr>
        <w:shd w:val="clear" w:color="auto" w:fill="FFFFFF"/>
        <w:spacing w:before="48" w:after="48" w:line="360" w:lineRule="atLeast"/>
        <w:ind w:right="-402"/>
        <w:outlineLvl w:val="1"/>
        <w:rPr>
          <w:ins w:id="198" w:author="Unknown"/>
          <w:rFonts w:ascii="Arial" w:eastAsia="Times New Roman" w:hAnsi="Arial" w:cs="Arial"/>
          <w:spacing w:val="-15"/>
          <w:sz w:val="36"/>
          <w:szCs w:val="36"/>
        </w:rPr>
      </w:pPr>
      <w:ins w:id="199" w:author="Unknown">
        <w:r w:rsidRPr="00250E7B">
          <w:rPr>
            <w:rFonts w:ascii="Arial" w:eastAsia="Times New Roman" w:hAnsi="Arial" w:cs="Arial"/>
            <w:spacing w:val="-15"/>
            <w:sz w:val="36"/>
            <w:szCs w:val="36"/>
          </w:rPr>
          <w:t>Java Variables</w:t>
        </w:r>
      </w:ins>
    </w:p>
    <w:p w:rsidR="00250E7B" w:rsidRPr="00250E7B" w:rsidRDefault="00250E7B" w:rsidP="00250E7B">
      <w:pPr>
        <w:shd w:val="clear" w:color="auto" w:fill="FFFFFF"/>
        <w:spacing w:after="240" w:line="360" w:lineRule="atLeast"/>
        <w:ind w:left="-402" w:right="-402"/>
        <w:jc w:val="both"/>
        <w:rPr>
          <w:ins w:id="200" w:author="Unknown"/>
          <w:rFonts w:ascii="Arial" w:eastAsia="Times New Roman" w:hAnsi="Arial" w:cs="Arial"/>
          <w:sz w:val="21"/>
          <w:szCs w:val="21"/>
        </w:rPr>
      </w:pPr>
      <w:ins w:id="201" w:author="Unknown">
        <w:r w:rsidRPr="00250E7B">
          <w:rPr>
            <w:rFonts w:ascii="Arial" w:eastAsia="Times New Roman" w:hAnsi="Arial" w:cs="Arial"/>
            <w:sz w:val="21"/>
            <w:szCs w:val="21"/>
          </w:rPr>
          <w:t>Following are the types of variables in Java −</w:t>
        </w:r>
      </w:ins>
    </w:p>
    <w:p w:rsidR="00250E7B" w:rsidRPr="00250E7B" w:rsidRDefault="00250E7B" w:rsidP="00250E7B">
      <w:pPr>
        <w:numPr>
          <w:ilvl w:val="0"/>
          <w:numId w:val="13"/>
        </w:numPr>
        <w:shd w:val="clear" w:color="auto" w:fill="FFFFFF"/>
        <w:spacing w:before="100" w:beforeAutospacing="1" w:after="75" w:line="360" w:lineRule="atLeast"/>
        <w:ind w:left="270"/>
        <w:rPr>
          <w:ins w:id="202" w:author="Unknown"/>
          <w:rFonts w:ascii="Arial" w:eastAsia="Times New Roman" w:hAnsi="Arial" w:cs="Arial"/>
          <w:sz w:val="21"/>
          <w:szCs w:val="21"/>
        </w:rPr>
      </w:pPr>
      <w:ins w:id="203" w:author="Unknown">
        <w:r w:rsidRPr="00250E7B">
          <w:rPr>
            <w:rFonts w:ascii="Arial" w:eastAsia="Times New Roman" w:hAnsi="Arial" w:cs="Arial"/>
            <w:sz w:val="21"/>
            <w:szCs w:val="21"/>
          </w:rPr>
          <w:lastRenderedPageBreak/>
          <w:t>Local Variables</w:t>
        </w:r>
      </w:ins>
    </w:p>
    <w:p w:rsidR="00250E7B" w:rsidRPr="00250E7B" w:rsidRDefault="00250E7B" w:rsidP="00250E7B">
      <w:pPr>
        <w:numPr>
          <w:ilvl w:val="0"/>
          <w:numId w:val="13"/>
        </w:numPr>
        <w:shd w:val="clear" w:color="auto" w:fill="FFFFFF"/>
        <w:spacing w:before="100" w:beforeAutospacing="1" w:after="75" w:line="360" w:lineRule="atLeast"/>
        <w:ind w:left="270"/>
        <w:rPr>
          <w:ins w:id="204" w:author="Unknown"/>
          <w:rFonts w:ascii="Arial" w:eastAsia="Times New Roman" w:hAnsi="Arial" w:cs="Arial"/>
          <w:sz w:val="21"/>
          <w:szCs w:val="21"/>
        </w:rPr>
      </w:pPr>
      <w:ins w:id="205" w:author="Unknown">
        <w:r w:rsidRPr="00250E7B">
          <w:rPr>
            <w:rFonts w:ascii="Arial" w:eastAsia="Times New Roman" w:hAnsi="Arial" w:cs="Arial"/>
            <w:sz w:val="21"/>
            <w:szCs w:val="21"/>
          </w:rPr>
          <w:t>Class Variables (Static Variables)</w:t>
        </w:r>
      </w:ins>
    </w:p>
    <w:p w:rsidR="00250E7B" w:rsidRPr="00250E7B" w:rsidRDefault="00250E7B" w:rsidP="00250E7B">
      <w:pPr>
        <w:numPr>
          <w:ilvl w:val="0"/>
          <w:numId w:val="13"/>
        </w:numPr>
        <w:shd w:val="clear" w:color="auto" w:fill="FFFFFF"/>
        <w:spacing w:before="100" w:beforeAutospacing="1" w:after="75" w:line="360" w:lineRule="atLeast"/>
        <w:ind w:left="270"/>
        <w:rPr>
          <w:ins w:id="206" w:author="Unknown"/>
          <w:rFonts w:ascii="Arial" w:eastAsia="Times New Roman" w:hAnsi="Arial" w:cs="Arial"/>
          <w:sz w:val="21"/>
          <w:szCs w:val="21"/>
        </w:rPr>
      </w:pPr>
      <w:ins w:id="207" w:author="Unknown">
        <w:r w:rsidRPr="00250E7B">
          <w:rPr>
            <w:rFonts w:ascii="Arial" w:eastAsia="Times New Roman" w:hAnsi="Arial" w:cs="Arial"/>
            <w:sz w:val="21"/>
            <w:szCs w:val="21"/>
          </w:rPr>
          <w:t>Instance Variables (Non-static Variables)</w:t>
        </w:r>
      </w:ins>
    </w:p>
    <w:p w:rsidR="00250E7B" w:rsidRPr="00250E7B" w:rsidRDefault="00250E7B" w:rsidP="00250E7B">
      <w:pPr>
        <w:shd w:val="clear" w:color="auto" w:fill="FFFFFF"/>
        <w:spacing w:before="48" w:after="48" w:line="360" w:lineRule="atLeast"/>
        <w:ind w:right="-402"/>
        <w:outlineLvl w:val="1"/>
        <w:rPr>
          <w:ins w:id="208" w:author="Unknown"/>
          <w:rFonts w:ascii="Arial" w:eastAsia="Times New Roman" w:hAnsi="Arial" w:cs="Arial"/>
          <w:spacing w:val="-15"/>
          <w:sz w:val="36"/>
          <w:szCs w:val="36"/>
        </w:rPr>
      </w:pPr>
      <w:ins w:id="209" w:author="Unknown">
        <w:r w:rsidRPr="00250E7B">
          <w:rPr>
            <w:rFonts w:ascii="Arial" w:eastAsia="Times New Roman" w:hAnsi="Arial" w:cs="Arial"/>
            <w:spacing w:val="-15"/>
            <w:sz w:val="36"/>
            <w:szCs w:val="36"/>
          </w:rPr>
          <w:t>Java Arrays</w:t>
        </w:r>
      </w:ins>
    </w:p>
    <w:p w:rsidR="00250E7B" w:rsidRPr="00250E7B" w:rsidRDefault="00250E7B" w:rsidP="00250E7B">
      <w:pPr>
        <w:shd w:val="clear" w:color="auto" w:fill="FFFFFF"/>
        <w:spacing w:after="240" w:line="360" w:lineRule="atLeast"/>
        <w:ind w:left="-402" w:right="-402"/>
        <w:jc w:val="both"/>
        <w:rPr>
          <w:ins w:id="210" w:author="Unknown"/>
          <w:rFonts w:ascii="Arial" w:eastAsia="Times New Roman" w:hAnsi="Arial" w:cs="Arial"/>
          <w:sz w:val="21"/>
          <w:szCs w:val="21"/>
        </w:rPr>
      </w:pPr>
      <w:ins w:id="211" w:author="Unknown">
        <w:r w:rsidRPr="00250E7B">
          <w:rPr>
            <w:rFonts w:ascii="Arial" w:eastAsia="Times New Roman" w:hAnsi="Arial" w:cs="Arial"/>
            <w:sz w:val="21"/>
            <w:szCs w:val="21"/>
          </w:rPr>
          <w:t>Arrays are objects that store multiple variables of the same type. However, an array itself is an object on the heap. We will look into how to declare, construct, and initialize in the upcoming chapters.</w:t>
        </w:r>
      </w:ins>
    </w:p>
    <w:p w:rsidR="00250E7B" w:rsidRPr="00250E7B" w:rsidRDefault="00250E7B" w:rsidP="00250E7B">
      <w:pPr>
        <w:shd w:val="clear" w:color="auto" w:fill="FFFFFF"/>
        <w:spacing w:before="48" w:after="48" w:line="360" w:lineRule="atLeast"/>
        <w:ind w:right="-402"/>
        <w:outlineLvl w:val="1"/>
        <w:rPr>
          <w:ins w:id="212" w:author="Unknown"/>
          <w:rFonts w:ascii="Arial" w:eastAsia="Times New Roman" w:hAnsi="Arial" w:cs="Arial"/>
          <w:spacing w:val="-15"/>
          <w:sz w:val="36"/>
          <w:szCs w:val="36"/>
        </w:rPr>
      </w:pPr>
      <w:ins w:id="213" w:author="Unknown">
        <w:r w:rsidRPr="00250E7B">
          <w:rPr>
            <w:rFonts w:ascii="Arial" w:eastAsia="Times New Roman" w:hAnsi="Arial" w:cs="Arial"/>
            <w:spacing w:val="-15"/>
            <w:sz w:val="36"/>
            <w:szCs w:val="36"/>
          </w:rPr>
          <w:t>Java Enums</w:t>
        </w:r>
      </w:ins>
    </w:p>
    <w:p w:rsidR="00250E7B" w:rsidRPr="00250E7B" w:rsidRDefault="00250E7B" w:rsidP="00250E7B">
      <w:pPr>
        <w:shd w:val="clear" w:color="auto" w:fill="FFFFFF"/>
        <w:spacing w:after="240" w:line="360" w:lineRule="atLeast"/>
        <w:ind w:left="-402" w:right="-402"/>
        <w:jc w:val="both"/>
        <w:rPr>
          <w:ins w:id="214" w:author="Unknown"/>
          <w:rFonts w:ascii="Arial" w:eastAsia="Times New Roman" w:hAnsi="Arial" w:cs="Arial"/>
          <w:sz w:val="21"/>
          <w:szCs w:val="21"/>
        </w:rPr>
      </w:pPr>
      <w:ins w:id="215" w:author="Unknown">
        <w:r w:rsidRPr="00250E7B">
          <w:rPr>
            <w:rFonts w:ascii="Arial" w:eastAsia="Times New Roman" w:hAnsi="Arial" w:cs="Arial"/>
            <w:sz w:val="21"/>
            <w:szCs w:val="21"/>
          </w:rPr>
          <w:t>Enums were introduced in Java 5.0. Enums restrict a variable to have one of only a few predefined values. The values in this enumerated list are called enums.</w:t>
        </w:r>
      </w:ins>
    </w:p>
    <w:p w:rsidR="00250E7B" w:rsidRPr="00250E7B" w:rsidRDefault="00250E7B" w:rsidP="00250E7B">
      <w:pPr>
        <w:shd w:val="clear" w:color="auto" w:fill="FFFFFF"/>
        <w:spacing w:after="240" w:line="360" w:lineRule="atLeast"/>
        <w:ind w:left="-402" w:right="-402"/>
        <w:jc w:val="both"/>
        <w:rPr>
          <w:ins w:id="216" w:author="Unknown"/>
          <w:rFonts w:ascii="Arial" w:eastAsia="Times New Roman" w:hAnsi="Arial" w:cs="Arial"/>
          <w:sz w:val="21"/>
          <w:szCs w:val="21"/>
        </w:rPr>
      </w:pPr>
      <w:ins w:id="217" w:author="Unknown">
        <w:r w:rsidRPr="00250E7B">
          <w:rPr>
            <w:rFonts w:ascii="Arial" w:eastAsia="Times New Roman" w:hAnsi="Arial" w:cs="Arial"/>
            <w:sz w:val="21"/>
            <w:szCs w:val="21"/>
          </w:rPr>
          <w:t>With the use of enums it is possible to reduce the number of bugs in your code.</w:t>
        </w:r>
      </w:ins>
    </w:p>
    <w:p w:rsidR="00250E7B" w:rsidRPr="00250E7B" w:rsidRDefault="00250E7B" w:rsidP="00250E7B">
      <w:pPr>
        <w:shd w:val="clear" w:color="auto" w:fill="FFFFFF"/>
        <w:spacing w:after="240" w:line="360" w:lineRule="atLeast"/>
        <w:ind w:left="-402" w:right="-402"/>
        <w:jc w:val="both"/>
        <w:rPr>
          <w:ins w:id="218" w:author="Unknown"/>
          <w:rFonts w:ascii="Arial" w:eastAsia="Times New Roman" w:hAnsi="Arial" w:cs="Arial"/>
          <w:sz w:val="21"/>
          <w:szCs w:val="21"/>
        </w:rPr>
      </w:pPr>
      <w:ins w:id="219" w:author="Unknown">
        <w:r w:rsidRPr="00250E7B">
          <w:rPr>
            <w:rFonts w:ascii="Arial" w:eastAsia="Times New Roman" w:hAnsi="Arial" w:cs="Arial"/>
            <w:sz w:val="21"/>
            <w:szCs w:val="21"/>
          </w:rPr>
          <w:t>For example, if we consider an application for a fresh juice shop, it would be possible to restrict the glass size to small, medium, and large. This would make sure that it would not allow anyone to order any size other than small, medium, or large.</w:t>
        </w:r>
      </w:ins>
    </w:p>
    <w:p w:rsidR="00250E7B" w:rsidRPr="00250E7B" w:rsidRDefault="00250E7B" w:rsidP="00250E7B">
      <w:pPr>
        <w:shd w:val="clear" w:color="auto" w:fill="FFFFFF"/>
        <w:spacing w:before="48" w:after="48" w:line="360" w:lineRule="atLeast"/>
        <w:ind w:right="-402"/>
        <w:outlineLvl w:val="2"/>
        <w:rPr>
          <w:ins w:id="220" w:author="Unknown"/>
          <w:rFonts w:ascii="Arial" w:eastAsia="Times New Roman" w:hAnsi="Arial" w:cs="Arial"/>
          <w:sz w:val="27"/>
          <w:szCs w:val="27"/>
        </w:rPr>
      </w:pPr>
      <w:ins w:id="221"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 w:author="Unknown"/>
          <w:rFonts w:ascii="Consolas" w:eastAsia="Times New Roman" w:hAnsi="Consolas" w:cs="Consolas"/>
          <w:sz w:val="20"/>
        </w:rPr>
      </w:pPr>
      <w:ins w:id="223" w:author="Unknown">
        <w:r w:rsidRPr="00250E7B">
          <w:rPr>
            <w:rFonts w:ascii="Consolas" w:eastAsia="Times New Roman" w:hAnsi="Consolas" w:cs="Consolas"/>
            <w:sz w:val="20"/>
          </w:rPr>
          <w:t>class FreshJuice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 w:author="Unknown"/>
          <w:rFonts w:ascii="Consolas" w:eastAsia="Times New Roman" w:hAnsi="Consolas" w:cs="Consolas"/>
          <w:sz w:val="20"/>
        </w:rPr>
      </w:pPr>
      <w:ins w:id="225" w:author="Unknown">
        <w:r w:rsidRPr="00250E7B">
          <w:rPr>
            <w:rFonts w:ascii="Consolas" w:eastAsia="Times New Roman" w:hAnsi="Consolas" w:cs="Consolas"/>
            <w:sz w:val="20"/>
          </w:rPr>
          <w:t xml:space="preserve">   enum FreshJuiceSize{ SMALL, MEDIUM, LARGE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 w:author="Unknown"/>
          <w:rFonts w:ascii="Consolas" w:eastAsia="Times New Roman" w:hAnsi="Consolas" w:cs="Consolas"/>
          <w:sz w:val="20"/>
        </w:rPr>
      </w:pPr>
      <w:ins w:id="227" w:author="Unknown">
        <w:r w:rsidRPr="00250E7B">
          <w:rPr>
            <w:rFonts w:ascii="Consolas" w:eastAsia="Times New Roman" w:hAnsi="Consolas" w:cs="Consolas"/>
            <w:sz w:val="20"/>
          </w:rPr>
          <w:t xml:space="preserve">   FreshJuiceSize size;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 w:author="Unknown"/>
          <w:rFonts w:ascii="Consolas" w:eastAsia="Times New Roman" w:hAnsi="Consolas" w:cs="Consolas"/>
          <w:sz w:val="20"/>
        </w:rPr>
      </w:pPr>
      <w:ins w:id="229" w:author="Unknown">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 w:author="Unknown"/>
          <w:rFonts w:ascii="Consolas" w:eastAsia="Times New Roman" w:hAnsi="Consolas" w:cs="Consolas"/>
          <w:sz w:val="20"/>
        </w:rPr>
      </w:pPr>
      <w:ins w:id="232" w:author="Unknown">
        <w:r w:rsidRPr="00250E7B">
          <w:rPr>
            <w:rFonts w:ascii="Consolas" w:eastAsia="Times New Roman" w:hAnsi="Consolas" w:cs="Consolas"/>
            <w:sz w:val="20"/>
          </w:rPr>
          <w:t>public class FreshJuiceTest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4" w:author="Unknown"/>
          <w:rFonts w:ascii="Consolas" w:eastAsia="Times New Roman" w:hAnsi="Consolas" w:cs="Consolas"/>
          <w:sz w:val="20"/>
        </w:rPr>
      </w:pPr>
      <w:ins w:id="235"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 w:author="Unknown"/>
          <w:rFonts w:ascii="Consolas" w:eastAsia="Times New Roman" w:hAnsi="Consolas" w:cs="Consolas"/>
          <w:sz w:val="20"/>
        </w:rPr>
      </w:pPr>
      <w:ins w:id="237" w:author="Unknown">
        <w:r w:rsidRPr="00250E7B">
          <w:rPr>
            <w:rFonts w:ascii="Consolas" w:eastAsia="Times New Roman" w:hAnsi="Consolas" w:cs="Consolas"/>
            <w:sz w:val="20"/>
          </w:rPr>
          <w:t xml:space="preserve">      FreshJuice juice = new FreshJuice();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 w:author="Unknown"/>
          <w:rFonts w:ascii="Consolas" w:eastAsia="Times New Roman" w:hAnsi="Consolas" w:cs="Consolas"/>
          <w:sz w:val="20"/>
        </w:rPr>
      </w:pPr>
      <w:ins w:id="239" w:author="Unknown">
        <w:r w:rsidRPr="00250E7B">
          <w:rPr>
            <w:rFonts w:ascii="Consolas" w:eastAsia="Times New Roman" w:hAnsi="Consolas" w:cs="Consolas"/>
            <w:sz w:val="20"/>
          </w:rPr>
          <w:t xml:space="preserve">      juice.size = FreshJuice.FreshJuiceSize.MEDIUM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0" w:author="Unknown"/>
          <w:rFonts w:ascii="Consolas" w:eastAsia="Times New Roman" w:hAnsi="Consolas" w:cs="Consolas"/>
          <w:sz w:val="20"/>
        </w:rPr>
      </w:pPr>
      <w:ins w:id="241" w:author="Unknown">
        <w:r w:rsidRPr="00250E7B">
          <w:rPr>
            <w:rFonts w:ascii="Consolas" w:eastAsia="Times New Roman" w:hAnsi="Consolas" w:cs="Consolas"/>
            <w:sz w:val="20"/>
          </w:rPr>
          <w:t xml:space="preserve">      System.out.println("Size: " + juice.size);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 w:author="Unknown"/>
          <w:rFonts w:ascii="Consolas" w:eastAsia="Times New Roman" w:hAnsi="Consolas" w:cs="Consolas"/>
          <w:sz w:val="20"/>
        </w:rPr>
      </w:pPr>
      <w:ins w:id="24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4" w:author="Unknown"/>
          <w:rFonts w:ascii="Consolas" w:eastAsia="Times New Roman" w:hAnsi="Consolas" w:cs="Consolas"/>
          <w:sz w:val="20"/>
        </w:rPr>
      </w:pPr>
      <w:ins w:id="245"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46" w:author="Unknown"/>
          <w:rFonts w:ascii="Arial" w:eastAsia="Times New Roman" w:hAnsi="Arial" w:cs="Arial"/>
          <w:sz w:val="21"/>
          <w:szCs w:val="21"/>
        </w:rPr>
      </w:pPr>
      <w:ins w:id="247" w:author="Unknown">
        <w:r w:rsidRPr="00250E7B">
          <w:rPr>
            <w:rFonts w:ascii="Arial" w:eastAsia="Times New Roman" w:hAnsi="Arial" w:cs="Arial"/>
            <w:sz w:val="21"/>
            <w:szCs w:val="21"/>
          </w:rPr>
          <w:t>The above example will produce the following result −</w:t>
        </w:r>
      </w:ins>
    </w:p>
    <w:p w:rsidR="00250E7B" w:rsidRPr="00250E7B" w:rsidRDefault="00250E7B" w:rsidP="00250E7B">
      <w:pPr>
        <w:shd w:val="clear" w:color="auto" w:fill="FFFFFF"/>
        <w:spacing w:before="48" w:after="48" w:line="360" w:lineRule="atLeast"/>
        <w:ind w:right="-402"/>
        <w:outlineLvl w:val="2"/>
        <w:rPr>
          <w:ins w:id="248" w:author="Unknown"/>
          <w:rFonts w:ascii="Arial" w:eastAsia="Times New Roman" w:hAnsi="Arial" w:cs="Arial"/>
          <w:sz w:val="27"/>
          <w:szCs w:val="27"/>
        </w:rPr>
      </w:pPr>
      <w:ins w:id="249"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 w:author="Unknown"/>
          <w:rFonts w:ascii="Consolas" w:eastAsia="Times New Roman" w:hAnsi="Consolas" w:cs="Consolas"/>
          <w:sz w:val="18"/>
          <w:szCs w:val="18"/>
        </w:rPr>
      </w:pPr>
      <w:ins w:id="251" w:author="Unknown">
        <w:r w:rsidRPr="00250E7B">
          <w:rPr>
            <w:rFonts w:ascii="Consolas" w:eastAsia="Times New Roman" w:hAnsi="Consolas" w:cs="Consolas"/>
            <w:sz w:val="18"/>
            <w:szCs w:val="18"/>
          </w:rPr>
          <w:lastRenderedPageBreak/>
          <w:t>Size: MEDIUM</w:t>
        </w:r>
      </w:ins>
    </w:p>
    <w:p w:rsidR="00250E7B" w:rsidRPr="00250E7B" w:rsidRDefault="00250E7B" w:rsidP="00250E7B">
      <w:pPr>
        <w:shd w:val="clear" w:color="auto" w:fill="FFFFFF"/>
        <w:spacing w:after="240" w:line="360" w:lineRule="atLeast"/>
        <w:ind w:left="-402" w:right="-402"/>
        <w:jc w:val="both"/>
        <w:rPr>
          <w:ins w:id="252" w:author="Unknown"/>
          <w:rFonts w:ascii="Arial" w:eastAsia="Times New Roman" w:hAnsi="Arial" w:cs="Arial"/>
          <w:sz w:val="21"/>
          <w:szCs w:val="21"/>
        </w:rPr>
      </w:pPr>
      <w:ins w:id="253" w:author="Unknown">
        <w:r w:rsidRPr="00250E7B">
          <w:rPr>
            <w:rFonts w:ascii="Arial" w:eastAsia="Times New Roman" w:hAnsi="Arial" w:cs="Arial"/>
            <w:b/>
            <w:bCs/>
            <w:sz w:val="21"/>
            <w:szCs w:val="21"/>
          </w:rPr>
          <w:t>Note</w:t>
        </w:r>
        <w:r w:rsidRPr="00250E7B">
          <w:rPr>
            <w:rFonts w:ascii="Arial" w:eastAsia="Times New Roman" w:hAnsi="Arial" w:cs="Arial"/>
            <w:sz w:val="21"/>
          </w:rPr>
          <w:t> </w:t>
        </w:r>
        <w:r w:rsidRPr="00250E7B">
          <w:rPr>
            <w:rFonts w:ascii="Arial" w:eastAsia="Times New Roman" w:hAnsi="Arial" w:cs="Arial"/>
            <w:sz w:val="21"/>
            <w:szCs w:val="21"/>
          </w:rPr>
          <w:t>− Enums can be declared as their own or inside a class. Methods, variables, constructors can be defined inside enums as well.</w:t>
        </w:r>
      </w:ins>
    </w:p>
    <w:p w:rsidR="00250E7B" w:rsidRPr="00250E7B" w:rsidRDefault="00250E7B" w:rsidP="00250E7B">
      <w:pPr>
        <w:shd w:val="clear" w:color="auto" w:fill="FFFFFF"/>
        <w:spacing w:before="48" w:after="48" w:line="360" w:lineRule="atLeast"/>
        <w:ind w:right="-402"/>
        <w:outlineLvl w:val="1"/>
        <w:rPr>
          <w:ins w:id="254" w:author="Unknown"/>
          <w:rFonts w:ascii="Arial" w:eastAsia="Times New Roman" w:hAnsi="Arial" w:cs="Arial"/>
          <w:spacing w:val="-15"/>
          <w:sz w:val="36"/>
          <w:szCs w:val="36"/>
        </w:rPr>
      </w:pPr>
      <w:ins w:id="255" w:author="Unknown">
        <w:r w:rsidRPr="00250E7B">
          <w:rPr>
            <w:rFonts w:ascii="Arial" w:eastAsia="Times New Roman" w:hAnsi="Arial" w:cs="Arial"/>
            <w:spacing w:val="-15"/>
            <w:sz w:val="36"/>
            <w:szCs w:val="36"/>
          </w:rPr>
          <w:t>Java Keywords</w:t>
        </w:r>
      </w:ins>
    </w:p>
    <w:p w:rsidR="0015135F" w:rsidRDefault="00250E7B" w:rsidP="0015135F">
      <w:pPr>
        <w:shd w:val="clear" w:color="auto" w:fill="FFFFFF"/>
        <w:spacing w:after="240" w:line="360" w:lineRule="atLeast"/>
        <w:ind w:left="-402" w:right="-402"/>
        <w:jc w:val="both"/>
        <w:rPr>
          <w:rFonts w:ascii="Arial" w:eastAsia="Times New Roman" w:hAnsi="Arial"/>
          <w:sz w:val="21"/>
          <w:szCs w:val="21"/>
        </w:rPr>
      </w:pPr>
      <w:ins w:id="256" w:author="Unknown">
        <w:r w:rsidRPr="00250E7B">
          <w:rPr>
            <w:rFonts w:ascii="Arial" w:eastAsia="Times New Roman" w:hAnsi="Arial" w:cs="Arial"/>
            <w:sz w:val="21"/>
            <w:szCs w:val="21"/>
          </w:rPr>
          <w:t>The following list shows the reserved words in Java. These reserved words may not be used as constant or variable or any other identifier names.</w:t>
        </w:r>
      </w:ins>
    </w:p>
    <w:p w:rsidR="0015135F" w:rsidRPr="0015135F" w:rsidRDefault="0015135F" w:rsidP="0015135F">
      <w:pPr>
        <w:shd w:val="clear" w:color="auto" w:fill="FFFFFF"/>
        <w:spacing w:after="240" w:line="360" w:lineRule="atLeast"/>
        <w:ind w:left="-402" w:right="-402"/>
        <w:jc w:val="both"/>
        <w:rPr>
          <w:rFonts w:ascii="Arial" w:eastAsia="Times New Roman" w:hAnsi="Arial"/>
          <w:sz w:val="21"/>
          <w:szCs w:val="21"/>
        </w:rPr>
      </w:pPr>
      <w:r>
        <w:rPr>
          <w:rFonts w:ascii="Arial" w:eastAsia="Times New Roman" w:hAnsi="Arial" w:hint="cs"/>
          <w:sz w:val="21"/>
          <w:szCs w:val="21"/>
          <w:cs/>
        </w:rPr>
        <w:t>abstract, final,int,byte,float..etc</w:t>
      </w:r>
    </w:p>
    <w:p w:rsidR="0015135F" w:rsidRDefault="0015135F" w:rsidP="0015135F">
      <w:pPr>
        <w:shd w:val="clear" w:color="auto" w:fill="FFFFFF"/>
        <w:spacing w:after="240" w:line="360" w:lineRule="atLeast"/>
        <w:ind w:left="-402" w:right="-402"/>
        <w:jc w:val="both"/>
        <w:rPr>
          <w:rFonts w:ascii="Arial" w:eastAsia="Times New Roman" w:hAnsi="Arial"/>
          <w:sz w:val="21"/>
          <w:szCs w:val="21"/>
        </w:rPr>
      </w:pPr>
    </w:p>
    <w:p w:rsidR="00250E7B" w:rsidRPr="00250E7B" w:rsidRDefault="00250E7B" w:rsidP="00250E7B">
      <w:pPr>
        <w:shd w:val="clear" w:color="auto" w:fill="FFFFFF"/>
        <w:spacing w:before="48" w:after="48" w:line="360" w:lineRule="atLeast"/>
        <w:ind w:right="-402"/>
        <w:outlineLvl w:val="1"/>
        <w:rPr>
          <w:ins w:id="257" w:author="Unknown"/>
          <w:rFonts w:ascii="Arial" w:eastAsia="Times New Roman" w:hAnsi="Arial" w:cs="Arial"/>
          <w:spacing w:val="-15"/>
          <w:sz w:val="36"/>
          <w:szCs w:val="36"/>
        </w:rPr>
      </w:pPr>
      <w:ins w:id="258" w:author="Unknown">
        <w:r w:rsidRPr="00250E7B">
          <w:rPr>
            <w:rFonts w:ascii="Arial" w:eastAsia="Times New Roman" w:hAnsi="Arial" w:cs="Arial"/>
            <w:spacing w:val="-15"/>
            <w:sz w:val="36"/>
            <w:szCs w:val="36"/>
          </w:rPr>
          <w:t>Inheritance</w:t>
        </w:r>
      </w:ins>
    </w:p>
    <w:p w:rsidR="00250E7B" w:rsidRPr="00250E7B" w:rsidRDefault="00250E7B" w:rsidP="00250E7B">
      <w:pPr>
        <w:shd w:val="clear" w:color="auto" w:fill="FFFFFF"/>
        <w:spacing w:after="240" w:line="360" w:lineRule="atLeast"/>
        <w:ind w:left="-402" w:right="-402"/>
        <w:jc w:val="both"/>
        <w:rPr>
          <w:ins w:id="259" w:author="Unknown"/>
          <w:rFonts w:ascii="Arial" w:eastAsia="Times New Roman" w:hAnsi="Arial" w:cs="Arial"/>
          <w:sz w:val="21"/>
          <w:szCs w:val="21"/>
        </w:rPr>
      </w:pPr>
      <w:ins w:id="260" w:author="Unknown">
        <w:r w:rsidRPr="00250E7B">
          <w:rPr>
            <w:rFonts w:ascii="Arial" w:eastAsia="Times New Roman" w:hAnsi="Arial" w:cs="Arial"/>
            <w:sz w:val="21"/>
            <w:szCs w:val="21"/>
          </w:rPr>
          <w:t>In Java, classes can be derived from classes. Basically, if you need to create a new class and here is already a class that has some of the code you require, then it is possible to derive your new class from the already existing code.</w:t>
        </w:r>
      </w:ins>
    </w:p>
    <w:p w:rsidR="00250E7B" w:rsidRPr="00250E7B" w:rsidRDefault="00250E7B" w:rsidP="00250E7B">
      <w:pPr>
        <w:shd w:val="clear" w:color="auto" w:fill="FFFFFF"/>
        <w:spacing w:after="240" w:line="360" w:lineRule="atLeast"/>
        <w:ind w:left="-402" w:right="-402"/>
        <w:jc w:val="both"/>
        <w:rPr>
          <w:ins w:id="261" w:author="Unknown"/>
          <w:rFonts w:ascii="Arial" w:eastAsia="Times New Roman" w:hAnsi="Arial" w:cs="Arial"/>
          <w:sz w:val="21"/>
          <w:szCs w:val="21"/>
        </w:rPr>
      </w:pPr>
      <w:ins w:id="262" w:author="Unknown">
        <w:r w:rsidRPr="00250E7B">
          <w:rPr>
            <w:rFonts w:ascii="Arial" w:eastAsia="Times New Roman" w:hAnsi="Arial" w:cs="Arial"/>
            <w:sz w:val="21"/>
            <w:szCs w:val="21"/>
          </w:rPr>
          <w:t>This concept allows you to reuse the fields and methods of the existing class without having to rewrite the code in a new class. In this scenario, the existing class is called the</w:t>
        </w:r>
        <w:r w:rsidRPr="00250E7B">
          <w:rPr>
            <w:rFonts w:ascii="Arial" w:eastAsia="Times New Roman" w:hAnsi="Arial" w:cs="Arial"/>
            <w:sz w:val="21"/>
          </w:rPr>
          <w:t> </w:t>
        </w:r>
        <w:r w:rsidRPr="00250E7B">
          <w:rPr>
            <w:rFonts w:ascii="Arial" w:eastAsia="Times New Roman" w:hAnsi="Arial" w:cs="Arial"/>
            <w:b/>
            <w:bCs/>
            <w:sz w:val="21"/>
            <w:szCs w:val="21"/>
          </w:rPr>
          <w:t>superclass</w:t>
        </w:r>
        <w:r w:rsidRPr="00250E7B">
          <w:rPr>
            <w:rFonts w:ascii="Arial" w:eastAsia="Times New Roman" w:hAnsi="Arial" w:cs="Arial"/>
            <w:sz w:val="21"/>
          </w:rPr>
          <w:t> </w:t>
        </w:r>
        <w:r w:rsidRPr="00250E7B">
          <w:rPr>
            <w:rFonts w:ascii="Arial" w:eastAsia="Times New Roman" w:hAnsi="Arial" w:cs="Arial"/>
            <w:sz w:val="21"/>
            <w:szCs w:val="21"/>
          </w:rPr>
          <w:t>and the derived class is called the</w:t>
        </w:r>
        <w:r w:rsidRPr="00250E7B">
          <w:rPr>
            <w:rFonts w:ascii="Arial" w:eastAsia="Times New Roman" w:hAnsi="Arial" w:cs="Arial"/>
            <w:sz w:val="21"/>
          </w:rPr>
          <w:t> </w:t>
        </w:r>
        <w:r w:rsidRPr="00250E7B">
          <w:rPr>
            <w:rFonts w:ascii="Arial" w:eastAsia="Times New Roman" w:hAnsi="Arial" w:cs="Arial"/>
            <w:b/>
            <w:bCs/>
            <w:sz w:val="21"/>
            <w:szCs w:val="21"/>
          </w:rPr>
          <w:t>subclass</w:t>
        </w:r>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360" w:lineRule="atLeast"/>
        <w:ind w:right="-402"/>
        <w:outlineLvl w:val="1"/>
        <w:rPr>
          <w:ins w:id="263" w:author="Unknown"/>
          <w:rFonts w:ascii="Arial" w:eastAsia="Times New Roman" w:hAnsi="Arial" w:cs="Arial"/>
          <w:spacing w:val="-15"/>
          <w:sz w:val="36"/>
          <w:szCs w:val="36"/>
        </w:rPr>
      </w:pPr>
      <w:ins w:id="264" w:author="Unknown">
        <w:r w:rsidRPr="00250E7B">
          <w:rPr>
            <w:rFonts w:ascii="Arial" w:eastAsia="Times New Roman" w:hAnsi="Arial" w:cs="Arial"/>
            <w:spacing w:val="-15"/>
            <w:sz w:val="36"/>
            <w:szCs w:val="36"/>
          </w:rPr>
          <w:t>Interfaces</w:t>
        </w:r>
      </w:ins>
    </w:p>
    <w:p w:rsidR="00250E7B" w:rsidRPr="00250E7B" w:rsidRDefault="00250E7B" w:rsidP="00250E7B">
      <w:pPr>
        <w:shd w:val="clear" w:color="auto" w:fill="FFFFFF"/>
        <w:spacing w:after="240" w:line="360" w:lineRule="atLeast"/>
        <w:ind w:left="-402" w:right="-402"/>
        <w:jc w:val="both"/>
        <w:rPr>
          <w:ins w:id="265" w:author="Unknown"/>
          <w:rFonts w:ascii="Arial" w:eastAsia="Times New Roman" w:hAnsi="Arial" w:cs="Arial"/>
          <w:sz w:val="21"/>
          <w:szCs w:val="21"/>
        </w:rPr>
      </w:pPr>
      <w:ins w:id="266" w:author="Unknown">
        <w:r w:rsidRPr="00250E7B">
          <w:rPr>
            <w:rFonts w:ascii="Arial" w:eastAsia="Times New Roman" w:hAnsi="Arial" w:cs="Arial"/>
            <w:sz w:val="21"/>
            <w:szCs w:val="21"/>
          </w:rPr>
          <w:t>In Java language, an interface can be defined as a contract between objects on how to communicate with each other. Interfaces play a vital role when it comes to the concept of inheritance.</w:t>
        </w:r>
      </w:ins>
    </w:p>
    <w:p w:rsidR="00250E7B" w:rsidRPr="00250E7B" w:rsidRDefault="00250E7B" w:rsidP="00250E7B">
      <w:pPr>
        <w:shd w:val="clear" w:color="auto" w:fill="FFFFFF"/>
        <w:spacing w:after="240" w:line="360" w:lineRule="atLeast"/>
        <w:ind w:left="-402" w:right="-402"/>
        <w:jc w:val="both"/>
        <w:rPr>
          <w:ins w:id="267" w:author="Unknown"/>
          <w:rFonts w:ascii="Arial" w:eastAsia="Times New Roman" w:hAnsi="Arial" w:cs="Arial"/>
          <w:sz w:val="21"/>
          <w:szCs w:val="21"/>
        </w:rPr>
      </w:pPr>
      <w:ins w:id="268" w:author="Unknown">
        <w:r w:rsidRPr="00250E7B">
          <w:rPr>
            <w:rFonts w:ascii="Arial" w:eastAsia="Times New Roman" w:hAnsi="Arial" w:cs="Arial"/>
            <w:sz w:val="21"/>
            <w:szCs w:val="21"/>
          </w:rPr>
          <w:t>An interface defines the methods, a deriving class (subclass) should use. But the implementation of the methods is totally up to the subclass.</w:t>
        </w:r>
      </w:ins>
    </w:p>
    <w:p w:rsidR="00250E7B" w:rsidRPr="00250E7B" w:rsidRDefault="00250E7B" w:rsidP="00250E7B">
      <w:pPr>
        <w:shd w:val="clear" w:color="auto" w:fill="FFFFFF"/>
        <w:spacing w:before="48" w:after="48" w:line="450" w:lineRule="atLeast"/>
        <w:ind w:right="-402"/>
        <w:jc w:val="center"/>
        <w:outlineLvl w:val="0"/>
        <w:rPr>
          <w:ins w:id="269" w:author="Unknown"/>
          <w:rFonts w:ascii="Arial" w:eastAsia="Times New Roman" w:hAnsi="Arial" w:cs="Arial"/>
          <w:spacing w:val="-15"/>
          <w:kern w:val="36"/>
          <w:sz w:val="42"/>
          <w:szCs w:val="42"/>
        </w:rPr>
      </w:pPr>
      <w:ins w:id="270" w:author="Unknown">
        <w:r w:rsidRPr="00250E7B">
          <w:rPr>
            <w:rFonts w:ascii="Arial" w:eastAsia="Times New Roman" w:hAnsi="Arial" w:cs="Arial"/>
            <w:spacing w:val="-15"/>
            <w:kern w:val="36"/>
            <w:sz w:val="42"/>
            <w:szCs w:val="42"/>
          </w:rPr>
          <w:t>Java - Object and Classes</w:t>
        </w:r>
      </w:ins>
    </w:p>
    <w:p w:rsidR="00250E7B" w:rsidRPr="00250E7B" w:rsidRDefault="00250E7B" w:rsidP="00250E7B">
      <w:pPr>
        <w:shd w:val="clear" w:color="auto" w:fill="FFFFFF"/>
        <w:spacing w:after="240" w:line="360" w:lineRule="atLeast"/>
        <w:ind w:left="-402" w:right="-402"/>
        <w:jc w:val="both"/>
        <w:rPr>
          <w:ins w:id="271" w:author="Unknown"/>
          <w:rFonts w:ascii="Arial" w:eastAsia="Times New Roman" w:hAnsi="Arial" w:cs="Arial"/>
          <w:sz w:val="21"/>
          <w:szCs w:val="21"/>
        </w:rPr>
      </w:pPr>
      <w:ins w:id="272" w:author="Unknown">
        <w:r w:rsidRPr="00250E7B">
          <w:rPr>
            <w:rFonts w:ascii="Arial" w:eastAsia="Times New Roman" w:hAnsi="Arial" w:cs="Arial"/>
            <w:sz w:val="21"/>
            <w:szCs w:val="21"/>
          </w:rPr>
          <w:t>Java is an Object-Oriented Language. As a language that has the Object-Oriented feature, Java supports the following fundamental concepts −</w:t>
        </w:r>
      </w:ins>
    </w:p>
    <w:p w:rsidR="00250E7B" w:rsidRPr="00250E7B" w:rsidRDefault="00250E7B" w:rsidP="00250E7B">
      <w:pPr>
        <w:numPr>
          <w:ilvl w:val="0"/>
          <w:numId w:val="14"/>
        </w:numPr>
        <w:shd w:val="clear" w:color="auto" w:fill="FFFFFF"/>
        <w:spacing w:before="100" w:beforeAutospacing="1" w:after="75" w:line="360" w:lineRule="atLeast"/>
        <w:ind w:left="270"/>
        <w:rPr>
          <w:ins w:id="273" w:author="Unknown"/>
          <w:rFonts w:ascii="Arial" w:eastAsia="Times New Roman" w:hAnsi="Arial" w:cs="Arial"/>
          <w:sz w:val="21"/>
          <w:szCs w:val="21"/>
        </w:rPr>
      </w:pPr>
      <w:ins w:id="274" w:author="Unknown">
        <w:r w:rsidRPr="00250E7B">
          <w:rPr>
            <w:rFonts w:ascii="Arial" w:eastAsia="Times New Roman" w:hAnsi="Arial" w:cs="Arial"/>
            <w:sz w:val="21"/>
            <w:szCs w:val="21"/>
          </w:rPr>
          <w:t>Polymorphism</w:t>
        </w:r>
      </w:ins>
    </w:p>
    <w:p w:rsidR="00250E7B" w:rsidRPr="00250E7B" w:rsidRDefault="00250E7B" w:rsidP="00250E7B">
      <w:pPr>
        <w:numPr>
          <w:ilvl w:val="0"/>
          <w:numId w:val="14"/>
        </w:numPr>
        <w:shd w:val="clear" w:color="auto" w:fill="FFFFFF"/>
        <w:spacing w:before="100" w:beforeAutospacing="1" w:after="75" w:line="360" w:lineRule="atLeast"/>
        <w:ind w:left="270"/>
        <w:rPr>
          <w:ins w:id="275" w:author="Unknown"/>
          <w:rFonts w:ascii="Arial" w:eastAsia="Times New Roman" w:hAnsi="Arial" w:cs="Arial"/>
          <w:sz w:val="21"/>
          <w:szCs w:val="21"/>
        </w:rPr>
      </w:pPr>
      <w:ins w:id="276" w:author="Unknown">
        <w:r w:rsidRPr="00250E7B">
          <w:rPr>
            <w:rFonts w:ascii="Arial" w:eastAsia="Times New Roman" w:hAnsi="Arial" w:cs="Arial"/>
            <w:sz w:val="21"/>
            <w:szCs w:val="21"/>
          </w:rPr>
          <w:t>Inheritance</w:t>
        </w:r>
      </w:ins>
    </w:p>
    <w:p w:rsidR="00250E7B" w:rsidRPr="00250E7B" w:rsidRDefault="00250E7B" w:rsidP="00250E7B">
      <w:pPr>
        <w:numPr>
          <w:ilvl w:val="0"/>
          <w:numId w:val="14"/>
        </w:numPr>
        <w:shd w:val="clear" w:color="auto" w:fill="FFFFFF"/>
        <w:spacing w:before="100" w:beforeAutospacing="1" w:after="75" w:line="360" w:lineRule="atLeast"/>
        <w:ind w:left="270"/>
        <w:rPr>
          <w:ins w:id="277" w:author="Unknown"/>
          <w:rFonts w:ascii="Arial" w:eastAsia="Times New Roman" w:hAnsi="Arial" w:cs="Arial"/>
          <w:sz w:val="21"/>
          <w:szCs w:val="21"/>
        </w:rPr>
      </w:pPr>
      <w:ins w:id="278" w:author="Unknown">
        <w:r w:rsidRPr="00250E7B">
          <w:rPr>
            <w:rFonts w:ascii="Arial" w:eastAsia="Times New Roman" w:hAnsi="Arial" w:cs="Arial"/>
            <w:sz w:val="21"/>
            <w:szCs w:val="21"/>
          </w:rPr>
          <w:t>Encapsulation</w:t>
        </w:r>
      </w:ins>
    </w:p>
    <w:p w:rsidR="00250E7B" w:rsidRPr="00250E7B" w:rsidRDefault="00250E7B" w:rsidP="00250E7B">
      <w:pPr>
        <w:numPr>
          <w:ilvl w:val="0"/>
          <w:numId w:val="14"/>
        </w:numPr>
        <w:shd w:val="clear" w:color="auto" w:fill="FFFFFF"/>
        <w:spacing w:before="100" w:beforeAutospacing="1" w:after="75" w:line="360" w:lineRule="atLeast"/>
        <w:ind w:left="270"/>
        <w:rPr>
          <w:ins w:id="279" w:author="Unknown"/>
          <w:rFonts w:ascii="Arial" w:eastAsia="Times New Roman" w:hAnsi="Arial" w:cs="Arial"/>
          <w:sz w:val="21"/>
          <w:szCs w:val="21"/>
        </w:rPr>
      </w:pPr>
      <w:ins w:id="280" w:author="Unknown">
        <w:r w:rsidRPr="00250E7B">
          <w:rPr>
            <w:rFonts w:ascii="Arial" w:eastAsia="Times New Roman" w:hAnsi="Arial" w:cs="Arial"/>
            <w:sz w:val="21"/>
            <w:szCs w:val="21"/>
          </w:rPr>
          <w:t>Abstraction</w:t>
        </w:r>
      </w:ins>
    </w:p>
    <w:p w:rsidR="00250E7B" w:rsidRPr="00250E7B" w:rsidRDefault="00250E7B" w:rsidP="00250E7B">
      <w:pPr>
        <w:numPr>
          <w:ilvl w:val="0"/>
          <w:numId w:val="14"/>
        </w:numPr>
        <w:shd w:val="clear" w:color="auto" w:fill="FFFFFF"/>
        <w:spacing w:before="100" w:beforeAutospacing="1" w:after="75" w:line="360" w:lineRule="atLeast"/>
        <w:ind w:left="270"/>
        <w:rPr>
          <w:ins w:id="281" w:author="Unknown"/>
          <w:rFonts w:ascii="Arial" w:eastAsia="Times New Roman" w:hAnsi="Arial" w:cs="Arial"/>
          <w:sz w:val="21"/>
          <w:szCs w:val="21"/>
        </w:rPr>
      </w:pPr>
      <w:ins w:id="282" w:author="Unknown">
        <w:r w:rsidRPr="00250E7B">
          <w:rPr>
            <w:rFonts w:ascii="Arial" w:eastAsia="Times New Roman" w:hAnsi="Arial" w:cs="Arial"/>
            <w:sz w:val="21"/>
            <w:szCs w:val="21"/>
          </w:rPr>
          <w:lastRenderedPageBreak/>
          <w:t>Classes</w:t>
        </w:r>
      </w:ins>
    </w:p>
    <w:p w:rsidR="00250E7B" w:rsidRPr="00250E7B" w:rsidRDefault="00250E7B" w:rsidP="00250E7B">
      <w:pPr>
        <w:numPr>
          <w:ilvl w:val="0"/>
          <w:numId w:val="14"/>
        </w:numPr>
        <w:shd w:val="clear" w:color="auto" w:fill="FFFFFF"/>
        <w:spacing w:before="100" w:beforeAutospacing="1" w:after="75" w:line="360" w:lineRule="atLeast"/>
        <w:ind w:left="270"/>
        <w:rPr>
          <w:ins w:id="283" w:author="Unknown"/>
          <w:rFonts w:ascii="Arial" w:eastAsia="Times New Roman" w:hAnsi="Arial" w:cs="Arial"/>
          <w:sz w:val="21"/>
          <w:szCs w:val="21"/>
        </w:rPr>
      </w:pPr>
      <w:ins w:id="284" w:author="Unknown">
        <w:r w:rsidRPr="00250E7B">
          <w:rPr>
            <w:rFonts w:ascii="Arial" w:eastAsia="Times New Roman" w:hAnsi="Arial" w:cs="Arial"/>
            <w:sz w:val="21"/>
            <w:szCs w:val="21"/>
          </w:rPr>
          <w:t>Objects</w:t>
        </w:r>
      </w:ins>
    </w:p>
    <w:p w:rsidR="00250E7B" w:rsidRPr="00250E7B" w:rsidRDefault="00250E7B" w:rsidP="00250E7B">
      <w:pPr>
        <w:numPr>
          <w:ilvl w:val="0"/>
          <w:numId w:val="14"/>
        </w:numPr>
        <w:shd w:val="clear" w:color="auto" w:fill="FFFFFF"/>
        <w:spacing w:before="100" w:beforeAutospacing="1" w:after="75" w:line="360" w:lineRule="atLeast"/>
        <w:ind w:left="270"/>
        <w:rPr>
          <w:ins w:id="285" w:author="Unknown"/>
          <w:rFonts w:ascii="Arial" w:eastAsia="Times New Roman" w:hAnsi="Arial" w:cs="Arial"/>
          <w:sz w:val="21"/>
          <w:szCs w:val="21"/>
        </w:rPr>
      </w:pPr>
      <w:ins w:id="286" w:author="Unknown">
        <w:r w:rsidRPr="00250E7B">
          <w:rPr>
            <w:rFonts w:ascii="Arial" w:eastAsia="Times New Roman" w:hAnsi="Arial" w:cs="Arial"/>
            <w:sz w:val="21"/>
            <w:szCs w:val="21"/>
          </w:rPr>
          <w:t>Instance</w:t>
        </w:r>
      </w:ins>
    </w:p>
    <w:p w:rsidR="00250E7B" w:rsidRPr="00250E7B" w:rsidRDefault="00250E7B" w:rsidP="00250E7B">
      <w:pPr>
        <w:numPr>
          <w:ilvl w:val="0"/>
          <w:numId w:val="14"/>
        </w:numPr>
        <w:shd w:val="clear" w:color="auto" w:fill="FFFFFF"/>
        <w:spacing w:before="100" w:beforeAutospacing="1" w:after="75" w:line="360" w:lineRule="atLeast"/>
        <w:ind w:left="270"/>
        <w:rPr>
          <w:ins w:id="287" w:author="Unknown"/>
          <w:rFonts w:ascii="Arial" w:eastAsia="Times New Roman" w:hAnsi="Arial" w:cs="Arial"/>
          <w:sz w:val="21"/>
          <w:szCs w:val="21"/>
        </w:rPr>
      </w:pPr>
      <w:ins w:id="288" w:author="Unknown">
        <w:r w:rsidRPr="00250E7B">
          <w:rPr>
            <w:rFonts w:ascii="Arial" w:eastAsia="Times New Roman" w:hAnsi="Arial" w:cs="Arial"/>
            <w:sz w:val="21"/>
            <w:szCs w:val="21"/>
          </w:rPr>
          <w:t>Method</w:t>
        </w:r>
      </w:ins>
    </w:p>
    <w:p w:rsidR="00250E7B" w:rsidRPr="00250E7B" w:rsidRDefault="00250E7B" w:rsidP="00250E7B">
      <w:pPr>
        <w:numPr>
          <w:ilvl w:val="0"/>
          <w:numId w:val="14"/>
        </w:numPr>
        <w:shd w:val="clear" w:color="auto" w:fill="FFFFFF"/>
        <w:spacing w:before="100" w:beforeAutospacing="1" w:after="75" w:line="360" w:lineRule="atLeast"/>
        <w:ind w:left="270"/>
        <w:rPr>
          <w:ins w:id="289" w:author="Unknown"/>
          <w:rFonts w:ascii="Arial" w:eastAsia="Times New Roman" w:hAnsi="Arial" w:cs="Arial"/>
          <w:sz w:val="21"/>
          <w:szCs w:val="21"/>
        </w:rPr>
      </w:pPr>
      <w:ins w:id="290" w:author="Unknown">
        <w:r w:rsidRPr="00250E7B">
          <w:rPr>
            <w:rFonts w:ascii="Arial" w:eastAsia="Times New Roman" w:hAnsi="Arial" w:cs="Arial"/>
            <w:sz w:val="21"/>
            <w:szCs w:val="21"/>
          </w:rPr>
          <w:t>Message Parsing</w:t>
        </w:r>
      </w:ins>
    </w:p>
    <w:p w:rsidR="00250E7B" w:rsidRPr="00250E7B" w:rsidRDefault="00250E7B" w:rsidP="00250E7B">
      <w:pPr>
        <w:shd w:val="clear" w:color="auto" w:fill="FFFFFF"/>
        <w:spacing w:after="240" w:line="360" w:lineRule="atLeast"/>
        <w:ind w:left="-402" w:right="-402"/>
        <w:jc w:val="both"/>
        <w:rPr>
          <w:ins w:id="291" w:author="Unknown"/>
          <w:rFonts w:ascii="Arial" w:eastAsia="Times New Roman" w:hAnsi="Arial" w:cs="Arial"/>
          <w:sz w:val="21"/>
          <w:szCs w:val="21"/>
        </w:rPr>
      </w:pPr>
      <w:ins w:id="292" w:author="Unknown">
        <w:r w:rsidRPr="00250E7B">
          <w:rPr>
            <w:rFonts w:ascii="Arial" w:eastAsia="Times New Roman" w:hAnsi="Arial" w:cs="Arial"/>
            <w:sz w:val="21"/>
            <w:szCs w:val="21"/>
          </w:rPr>
          <w:t>In this chapter, we will look into the concepts - Classes and Objects.</w:t>
        </w:r>
      </w:ins>
    </w:p>
    <w:p w:rsidR="00250E7B" w:rsidRPr="00250E7B" w:rsidRDefault="00250E7B" w:rsidP="00250E7B">
      <w:pPr>
        <w:numPr>
          <w:ilvl w:val="0"/>
          <w:numId w:val="15"/>
        </w:numPr>
        <w:shd w:val="clear" w:color="auto" w:fill="FFFFFF"/>
        <w:spacing w:after="240" w:line="360" w:lineRule="atLeast"/>
        <w:ind w:left="318" w:right="-402"/>
        <w:jc w:val="both"/>
        <w:rPr>
          <w:ins w:id="293" w:author="Unknown"/>
          <w:rFonts w:ascii="Arial" w:eastAsia="Times New Roman" w:hAnsi="Arial" w:cs="Arial"/>
          <w:sz w:val="21"/>
          <w:szCs w:val="21"/>
        </w:rPr>
      </w:pPr>
      <w:ins w:id="294" w:author="Unknown">
        <w:r w:rsidRPr="00250E7B">
          <w:rPr>
            <w:rFonts w:ascii="Arial" w:eastAsia="Times New Roman" w:hAnsi="Arial" w:cs="Arial"/>
            <w:b/>
            <w:bCs/>
            <w:sz w:val="21"/>
            <w:szCs w:val="21"/>
          </w:rPr>
          <w:t>Object</w:t>
        </w:r>
        <w:r w:rsidRPr="00250E7B">
          <w:rPr>
            <w:rFonts w:ascii="Arial" w:eastAsia="Times New Roman" w:hAnsi="Arial" w:cs="Arial"/>
            <w:sz w:val="21"/>
          </w:rPr>
          <w:t> </w:t>
        </w:r>
        <w:r w:rsidRPr="00250E7B">
          <w:rPr>
            <w:rFonts w:ascii="Arial" w:eastAsia="Times New Roman" w:hAnsi="Arial" w:cs="Arial"/>
            <w:sz w:val="21"/>
            <w:szCs w:val="21"/>
          </w:rPr>
          <w:t>− Objects have states and behaviors. Example: A dog has states - color, name, breed as well as behaviors – wagging the tail, barking, eating. An object is an instance of a class.</w:t>
        </w:r>
      </w:ins>
    </w:p>
    <w:p w:rsidR="00250E7B" w:rsidRPr="00250E7B" w:rsidRDefault="00250E7B" w:rsidP="00250E7B">
      <w:pPr>
        <w:numPr>
          <w:ilvl w:val="0"/>
          <w:numId w:val="15"/>
        </w:numPr>
        <w:shd w:val="clear" w:color="auto" w:fill="FFFFFF"/>
        <w:spacing w:after="240" w:line="360" w:lineRule="atLeast"/>
        <w:ind w:left="318" w:right="-402"/>
        <w:jc w:val="both"/>
        <w:rPr>
          <w:ins w:id="295" w:author="Unknown"/>
          <w:rFonts w:ascii="Arial" w:eastAsia="Times New Roman" w:hAnsi="Arial" w:cs="Arial"/>
          <w:sz w:val="21"/>
          <w:szCs w:val="21"/>
        </w:rPr>
      </w:pPr>
      <w:ins w:id="296" w:author="Unknown">
        <w:r w:rsidRPr="00250E7B">
          <w:rPr>
            <w:rFonts w:ascii="Arial" w:eastAsia="Times New Roman" w:hAnsi="Arial" w:cs="Arial"/>
            <w:b/>
            <w:bCs/>
            <w:sz w:val="21"/>
            <w:szCs w:val="21"/>
          </w:rPr>
          <w:t>Class</w:t>
        </w:r>
        <w:r w:rsidRPr="00250E7B">
          <w:rPr>
            <w:rFonts w:ascii="Arial" w:eastAsia="Times New Roman" w:hAnsi="Arial" w:cs="Arial"/>
            <w:sz w:val="21"/>
          </w:rPr>
          <w:t> </w:t>
        </w:r>
        <w:r w:rsidRPr="00250E7B">
          <w:rPr>
            <w:rFonts w:ascii="Arial" w:eastAsia="Times New Roman" w:hAnsi="Arial" w:cs="Arial"/>
            <w:sz w:val="21"/>
            <w:szCs w:val="21"/>
          </w:rPr>
          <w:t>− A class can be defined as a template/blueprint that describes the behavior/state that the object of its type support.</w:t>
        </w:r>
      </w:ins>
    </w:p>
    <w:p w:rsidR="00250E7B" w:rsidRPr="00250E7B" w:rsidRDefault="00250E7B" w:rsidP="00250E7B">
      <w:pPr>
        <w:shd w:val="clear" w:color="auto" w:fill="FFFFFF"/>
        <w:spacing w:before="48" w:after="48" w:line="360" w:lineRule="atLeast"/>
        <w:ind w:right="-402"/>
        <w:outlineLvl w:val="1"/>
        <w:rPr>
          <w:ins w:id="297" w:author="Unknown"/>
          <w:rFonts w:ascii="Arial" w:eastAsia="Times New Roman" w:hAnsi="Arial" w:cs="Arial"/>
          <w:spacing w:val="-15"/>
          <w:sz w:val="36"/>
          <w:szCs w:val="36"/>
        </w:rPr>
      </w:pPr>
      <w:ins w:id="298" w:author="Unknown">
        <w:r w:rsidRPr="00250E7B">
          <w:rPr>
            <w:rFonts w:ascii="Arial" w:eastAsia="Times New Roman" w:hAnsi="Arial" w:cs="Arial"/>
            <w:spacing w:val="-15"/>
            <w:sz w:val="36"/>
            <w:szCs w:val="36"/>
          </w:rPr>
          <w:t>Objects in Java</w:t>
        </w:r>
      </w:ins>
    </w:p>
    <w:p w:rsidR="00250E7B" w:rsidRPr="00250E7B" w:rsidRDefault="00250E7B" w:rsidP="00250E7B">
      <w:pPr>
        <w:shd w:val="clear" w:color="auto" w:fill="FFFFFF"/>
        <w:spacing w:after="240" w:line="360" w:lineRule="atLeast"/>
        <w:ind w:left="-402" w:right="-402"/>
        <w:jc w:val="both"/>
        <w:rPr>
          <w:ins w:id="299" w:author="Unknown"/>
          <w:rFonts w:ascii="Arial" w:eastAsia="Times New Roman" w:hAnsi="Arial" w:cs="Arial"/>
          <w:sz w:val="21"/>
          <w:szCs w:val="21"/>
        </w:rPr>
      </w:pPr>
      <w:ins w:id="300" w:author="Unknown">
        <w:r w:rsidRPr="00250E7B">
          <w:rPr>
            <w:rFonts w:ascii="Arial" w:eastAsia="Times New Roman" w:hAnsi="Arial" w:cs="Arial"/>
            <w:sz w:val="21"/>
            <w:szCs w:val="21"/>
          </w:rPr>
          <w:t>Let us now look deep into what are objects. If we consider the real-world, we can find many objects around us, cars, dogs, humans, etc. All these objects have a state and a behavior.</w:t>
        </w:r>
      </w:ins>
    </w:p>
    <w:p w:rsidR="00250E7B" w:rsidRPr="00250E7B" w:rsidRDefault="00250E7B" w:rsidP="00250E7B">
      <w:pPr>
        <w:shd w:val="clear" w:color="auto" w:fill="FFFFFF"/>
        <w:spacing w:after="240" w:line="360" w:lineRule="atLeast"/>
        <w:ind w:left="-402" w:right="-402"/>
        <w:jc w:val="both"/>
        <w:rPr>
          <w:ins w:id="301" w:author="Unknown"/>
          <w:rFonts w:ascii="Arial" w:eastAsia="Times New Roman" w:hAnsi="Arial" w:cs="Arial"/>
          <w:sz w:val="21"/>
          <w:szCs w:val="21"/>
        </w:rPr>
      </w:pPr>
      <w:ins w:id="302" w:author="Unknown">
        <w:r w:rsidRPr="00250E7B">
          <w:rPr>
            <w:rFonts w:ascii="Arial" w:eastAsia="Times New Roman" w:hAnsi="Arial" w:cs="Arial"/>
            <w:sz w:val="21"/>
            <w:szCs w:val="21"/>
          </w:rPr>
          <w:t>If we consider a dog, then its state is - name, breed, color, and the behavior is - barking, wagging the tail, running.</w:t>
        </w:r>
      </w:ins>
    </w:p>
    <w:p w:rsidR="00250E7B" w:rsidRPr="00250E7B" w:rsidRDefault="00250E7B" w:rsidP="00250E7B">
      <w:pPr>
        <w:shd w:val="clear" w:color="auto" w:fill="FFFFFF"/>
        <w:spacing w:after="240" w:line="360" w:lineRule="atLeast"/>
        <w:ind w:left="-402" w:right="-402"/>
        <w:jc w:val="both"/>
        <w:rPr>
          <w:ins w:id="303" w:author="Unknown"/>
          <w:rFonts w:ascii="Arial" w:eastAsia="Times New Roman" w:hAnsi="Arial" w:cs="Arial"/>
          <w:sz w:val="21"/>
          <w:szCs w:val="21"/>
        </w:rPr>
      </w:pPr>
      <w:ins w:id="304" w:author="Unknown">
        <w:r w:rsidRPr="00250E7B">
          <w:rPr>
            <w:rFonts w:ascii="Arial" w:eastAsia="Times New Roman" w:hAnsi="Arial" w:cs="Arial"/>
            <w:sz w:val="21"/>
            <w:szCs w:val="21"/>
          </w:rPr>
          <w:t>If you compare the software object with a real-world object, they have very similar characteristics.</w:t>
        </w:r>
      </w:ins>
    </w:p>
    <w:p w:rsidR="00250E7B" w:rsidRPr="00250E7B" w:rsidRDefault="00250E7B" w:rsidP="00250E7B">
      <w:pPr>
        <w:shd w:val="clear" w:color="auto" w:fill="FFFFFF"/>
        <w:spacing w:after="240" w:line="360" w:lineRule="atLeast"/>
        <w:ind w:left="-402" w:right="-402"/>
        <w:jc w:val="both"/>
        <w:rPr>
          <w:ins w:id="305" w:author="Unknown"/>
          <w:rFonts w:ascii="Arial" w:eastAsia="Times New Roman" w:hAnsi="Arial" w:cs="Arial"/>
          <w:sz w:val="21"/>
          <w:szCs w:val="21"/>
        </w:rPr>
      </w:pPr>
      <w:ins w:id="306" w:author="Unknown">
        <w:r w:rsidRPr="00250E7B">
          <w:rPr>
            <w:rFonts w:ascii="Arial" w:eastAsia="Times New Roman" w:hAnsi="Arial" w:cs="Arial"/>
            <w:sz w:val="21"/>
            <w:szCs w:val="21"/>
          </w:rPr>
          <w:t>Software objects also have a state and a behavior. A software object's state is stored in fields and behavior is shown via methods.</w:t>
        </w:r>
      </w:ins>
    </w:p>
    <w:p w:rsidR="00250E7B" w:rsidRPr="00250E7B" w:rsidRDefault="00250E7B" w:rsidP="00250E7B">
      <w:pPr>
        <w:shd w:val="clear" w:color="auto" w:fill="FFFFFF"/>
        <w:spacing w:after="240" w:line="360" w:lineRule="atLeast"/>
        <w:ind w:left="-402" w:right="-402"/>
        <w:jc w:val="both"/>
        <w:rPr>
          <w:ins w:id="307" w:author="Unknown"/>
          <w:rFonts w:ascii="Arial" w:eastAsia="Times New Roman" w:hAnsi="Arial" w:cs="Arial"/>
          <w:sz w:val="21"/>
          <w:szCs w:val="21"/>
        </w:rPr>
      </w:pPr>
      <w:ins w:id="308" w:author="Unknown">
        <w:r w:rsidRPr="00250E7B">
          <w:rPr>
            <w:rFonts w:ascii="Arial" w:eastAsia="Times New Roman" w:hAnsi="Arial" w:cs="Arial"/>
            <w:sz w:val="21"/>
            <w:szCs w:val="21"/>
          </w:rPr>
          <w:t>So in software development, methods operate on the internal state of an object and the object-to-object communication is done via methods.</w:t>
        </w:r>
      </w:ins>
    </w:p>
    <w:p w:rsidR="00250E7B" w:rsidRPr="00250E7B" w:rsidRDefault="00250E7B" w:rsidP="00250E7B">
      <w:pPr>
        <w:shd w:val="clear" w:color="auto" w:fill="FFFFFF"/>
        <w:spacing w:before="48" w:after="48" w:line="360" w:lineRule="atLeast"/>
        <w:ind w:right="-402"/>
        <w:outlineLvl w:val="1"/>
        <w:rPr>
          <w:ins w:id="309" w:author="Unknown"/>
          <w:rFonts w:ascii="Arial" w:eastAsia="Times New Roman" w:hAnsi="Arial" w:cs="Arial"/>
          <w:spacing w:val="-15"/>
          <w:sz w:val="36"/>
          <w:szCs w:val="36"/>
        </w:rPr>
      </w:pPr>
      <w:ins w:id="310" w:author="Unknown">
        <w:r w:rsidRPr="00250E7B">
          <w:rPr>
            <w:rFonts w:ascii="Arial" w:eastAsia="Times New Roman" w:hAnsi="Arial" w:cs="Arial"/>
            <w:spacing w:val="-15"/>
            <w:sz w:val="36"/>
            <w:szCs w:val="36"/>
          </w:rPr>
          <w:t>Classes in Java</w:t>
        </w:r>
      </w:ins>
    </w:p>
    <w:p w:rsidR="00250E7B" w:rsidRPr="00250E7B" w:rsidRDefault="00250E7B" w:rsidP="00250E7B">
      <w:pPr>
        <w:shd w:val="clear" w:color="auto" w:fill="FFFFFF"/>
        <w:spacing w:after="240" w:line="360" w:lineRule="atLeast"/>
        <w:ind w:left="-402" w:right="-402"/>
        <w:jc w:val="both"/>
        <w:rPr>
          <w:ins w:id="311" w:author="Unknown"/>
          <w:rFonts w:ascii="Arial" w:eastAsia="Times New Roman" w:hAnsi="Arial" w:cs="Arial"/>
          <w:sz w:val="21"/>
          <w:szCs w:val="21"/>
        </w:rPr>
      </w:pPr>
      <w:ins w:id="312" w:author="Unknown">
        <w:r w:rsidRPr="00250E7B">
          <w:rPr>
            <w:rFonts w:ascii="Arial" w:eastAsia="Times New Roman" w:hAnsi="Arial" w:cs="Arial"/>
            <w:sz w:val="21"/>
            <w:szCs w:val="21"/>
          </w:rPr>
          <w:t>A class is a blueprint from which individual objects are created.</w:t>
        </w:r>
      </w:ins>
    </w:p>
    <w:p w:rsidR="00250E7B" w:rsidRPr="00250E7B" w:rsidRDefault="00250E7B" w:rsidP="00250E7B">
      <w:pPr>
        <w:shd w:val="clear" w:color="auto" w:fill="FFFFFF"/>
        <w:spacing w:after="240" w:line="360" w:lineRule="atLeast"/>
        <w:ind w:left="-402" w:right="-402"/>
        <w:jc w:val="both"/>
        <w:rPr>
          <w:ins w:id="313" w:author="Unknown"/>
          <w:rFonts w:ascii="Arial" w:eastAsia="Times New Roman" w:hAnsi="Arial" w:cs="Arial"/>
          <w:sz w:val="21"/>
          <w:szCs w:val="21"/>
        </w:rPr>
      </w:pPr>
      <w:ins w:id="314" w:author="Unknown">
        <w:r w:rsidRPr="00250E7B">
          <w:rPr>
            <w:rFonts w:ascii="Arial" w:eastAsia="Times New Roman" w:hAnsi="Arial" w:cs="Arial"/>
            <w:sz w:val="21"/>
            <w:szCs w:val="21"/>
          </w:rPr>
          <w:t>Following is a sample of a class.</w:t>
        </w:r>
      </w:ins>
    </w:p>
    <w:p w:rsidR="00250E7B" w:rsidRPr="00250E7B" w:rsidRDefault="00250E7B" w:rsidP="00250E7B">
      <w:pPr>
        <w:shd w:val="clear" w:color="auto" w:fill="FFFFFF"/>
        <w:spacing w:before="48" w:after="48" w:line="360" w:lineRule="atLeast"/>
        <w:ind w:right="-402"/>
        <w:outlineLvl w:val="2"/>
        <w:rPr>
          <w:ins w:id="315" w:author="Unknown"/>
          <w:rFonts w:ascii="Arial" w:eastAsia="Times New Roman" w:hAnsi="Arial" w:cs="Arial"/>
          <w:sz w:val="27"/>
          <w:szCs w:val="27"/>
        </w:rPr>
      </w:pPr>
      <w:ins w:id="316"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7" w:author="Unknown"/>
          <w:rFonts w:ascii="Consolas" w:eastAsia="Times New Roman" w:hAnsi="Consolas" w:cs="Consolas"/>
          <w:sz w:val="20"/>
        </w:rPr>
      </w:pPr>
      <w:ins w:id="318" w:author="Unknown">
        <w:r w:rsidRPr="00250E7B">
          <w:rPr>
            <w:rFonts w:ascii="Consolas" w:eastAsia="Times New Roman" w:hAnsi="Consolas" w:cs="Consolas"/>
            <w:sz w:val="20"/>
          </w:rPr>
          <w:t>public class Dog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9" w:author="Unknown"/>
          <w:rFonts w:ascii="Consolas" w:eastAsia="Times New Roman" w:hAnsi="Consolas" w:cs="Consolas"/>
          <w:sz w:val="20"/>
        </w:rPr>
      </w:pPr>
      <w:ins w:id="320" w:author="Unknown">
        <w:r w:rsidRPr="00250E7B">
          <w:rPr>
            <w:rFonts w:ascii="Consolas" w:eastAsia="Times New Roman" w:hAnsi="Consolas" w:cs="Consolas"/>
            <w:sz w:val="20"/>
          </w:rPr>
          <w:t xml:space="preserve">   String breed;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 w:author="Unknown"/>
          <w:rFonts w:ascii="Consolas" w:eastAsia="Times New Roman" w:hAnsi="Consolas" w:cs="Consolas"/>
          <w:sz w:val="20"/>
        </w:rPr>
      </w:pPr>
      <w:ins w:id="322" w:author="Unknown">
        <w:r w:rsidRPr="00250E7B">
          <w:rPr>
            <w:rFonts w:ascii="Consolas" w:eastAsia="Times New Roman" w:hAnsi="Consolas" w:cs="Consolas"/>
            <w:sz w:val="20"/>
          </w:rPr>
          <w:t xml:space="preserve">   int ageC</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3" w:author="Unknown"/>
          <w:rFonts w:ascii="Consolas" w:eastAsia="Times New Roman" w:hAnsi="Consolas" w:cs="Consolas"/>
          <w:sz w:val="20"/>
        </w:rPr>
      </w:pPr>
      <w:ins w:id="324" w:author="Unknown">
        <w:r w:rsidRPr="00250E7B">
          <w:rPr>
            <w:rFonts w:ascii="Consolas" w:eastAsia="Times New Roman" w:hAnsi="Consolas" w:cs="Consolas"/>
            <w:sz w:val="20"/>
          </w:rPr>
          <w:lastRenderedPageBreak/>
          <w:t xml:space="preserve">   String color;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 w:author="Unknown"/>
          <w:rFonts w:ascii="Consolas" w:eastAsia="Times New Roman" w:hAnsi="Consolas" w:cs="Consolas"/>
          <w:sz w:val="20"/>
        </w:rPr>
      </w:pPr>
      <w:ins w:id="327" w:author="Unknown">
        <w:r w:rsidRPr="00250E7B">
          <w:rPr>
            <w:rFonts w:ascii="Consolas" w:eastAsia="Times New Roman" w:hAnsi="Consolas" w:cs="Consolas"/>
            <w:sz w:val="20"/>
          </w:rPr>
          <w:t xml:space="preserve">   void barking()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 w:author="Unknown"/>
          <w:rFonts w:ascii="Consolas" w:eastAsia="Times New Roman" w:hAnsi="Consolas" w:cs="Consolas"/>
          <w:sz w:val="20"/>
        </w:rPr>
      </w:pPr>
      <w:ins w:id="32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1" w:author="Unknown"/>
          <w:rFonts w:ascii="Consolas" w:eastAsia="Times New Roman" w:hAnsi="Consolas" w:cs="Consolas"/>
          <w:sz w:val="20"/>
        </w:rPr>
      </w:pPr>
      <w:ins w:id="332" w:author="Unknown">
        <w:r w:rsidRPr="00250E7B">
          <w:rPr>
            <w:rFonts w:ascii="Consolas" w:eastAsia="Times New Roman" w:hAnsi="Consolas" w:cs="Consolas"/>
            <w:sz w:val="20"/>
          </w:rPr>
          <w:t xml:space="preserve">   void hungry()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3" w:author="Unknown"/>
          <w:rFonts w:ascii="Consolas" w:eastAsia="Times New Roman" w:hAnsi="Consolas" w:cs="Consolas"/>
          <w:sz w:val="20"/>
        </w:rPr>
      </w:pPr>
      <w:ins w:id="33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6" w:author="Unknown"/>
          <w:rFonts w:ascii="Consolas" w:eastAsia="Times New Roman" w:hAnsi="Consolas" w:cs="Consolas"/>
          <w:sz w:val="20"/>
        </w:rPr>
      </w:pPr>
      <w:ins w:id="337" w:author="Unknown">
        <w:r w:rsidRPr="00250E7B">
          <w:rPr>
            <w:rFonts w:ascii="Consolas" w:eastAsia="Times New Roman" w:hAnsi="Consolas" w:cs="Consolas"/>
            <w:sz w:val="20"/>
          </w:rPr>
          <w:t xml:space="preserve">   void sleeping()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8" w:author="Unknown"/>
          <w:rFonts w:ascii="Consolas" w:eastAsia="Times New Roman" w:hAnsi="Consolas" w:cs="Consolas"/>
          <w:sz w:val="20"/>
        </w:rPr>
      </w:pPr>
      <w:ins w:id="33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0" w:author="Unknown"/>
          <w:rFonts w:ascii="Consolas" w:eastAsia="Times New Roman" w:hAnsi="Consolas" w:cs="Consolas"/>
          <w:sz w:val="20"/>
        </w:rPr>
      </w:pPr>
      <w:ins w:id="341"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42" w:author="Unknown"/>
          <w:rFonts w:ascii="Arial" w:eastAsia="Times New Roman" w:hAnsi="Arial" w:cs="Arial"/>
          <w:sz w:val="21"/>
          <w:szCs w:val="21"/>
        </w:rPr>
      </w:pPr>
      <w:ins w:id="343" w:author="Unknown">
        <w:r w:rsidRPr="00250E7B">
          <w:rPr>
            <w:rFonts w:ascii="Arial" w:eastAsia="Times New Roman" w:hAnsi="Arial" w:cs="Arial"/>
            <w:sz w:val="21"/>
            <w:szCs w:val="21"/>
          </w:rPr>
          <w:t>A class can contain any of the following variable types.</w:t>
        </w:r>
      </w:ins>
    </w:p>
    <w:p w:rsidR="00250E7B" w:rsidRPr="00250E7B" w:rsidRDefault="00250E7B" w:rsidP="00250E7B">
      <w:pPr>
        <w:numPr>
          <w:ilvl w:val="0"/>
          <w:numId w:val="16"/>
        </w:numPr>
        <w:shd w:val="clear" w:color="auto" w:fill="FFFFFF"/>
        <w:spacing w:after="240" w:line="360" w:lineRule="atLeast"/>
        <w:ind w:left="318" w:right="-402"/>
        <w:jc w:val="both"/>
        <w:rPr>
          <w:ins w:id="344" w:author="Unknown"/>
          <w:rFonts w:ascii="Arial" w:eastAsia="Times New Roman" w:hAnsi="Arial" w:cs="Arial"/>
          <w:sz w:val="21"/>
          <w:szCs w:val="21"/>
        </w:rPr>
      </w:pPr>
      <w:ins w:id="345" w:author="Unknown">
        <w:r w:rsidRPr="00250E7B">
          <w:rPr>
            <w:rFonts w:ascii="Arial" w:eastAsia="Times New Roman" w:hAnsi="Arial" w:cs="Arial"/>
            <w:b/>
            <w:bCs/>
            <w:sz w:val="21"/>
            <w:szCs w:val="21"/>
          </w:rPr>
          <w:t>Local variables</w:t>
        </w:r>
        <w:r w:rsidRPr="00250E7B">
          <w:rPr>
            <w:rFonts w:ascii="Arial" w:eastAsia="Times New Roman" w:hAnsi="Arial" w:cs="Arial"/>
            <w:sz w:val="21"/>
          </w:rPr>
          <w:t> </w:t>
        </w:r>
        <w:r w:rsidRPr="00250E7B">
          <w:rPr>
            <w:rFonts w:ascii="Arial" w:eastAsia="Times New Roman" w:hAnsi="Arial" w:cs="Arial"/>
            <w:sz w:val="21"/>
            <w:szCs w:val="21"/>
          </w:rPr>
          <w:t>− Variables defined inside methods, constructors or blocks are called local variables. The variable will be declared and initialized within the method and the variable will be destroyed when the method has completed.</w:t>
        </w:r>
      </w:ins>
    </w:p>
    <w:p w:rsidR="00250E7B" w:rsidRPr="00250E7B" w:rsidRDefault="00250E7B" w:rsidP="00250E7B">
      <w:pPr>
        <w:numPr>
          <w:ilvl w:val="0"/>
          <w:numId w:val="16"/>
        </w:numPr>
        <w:shd w:val="clear" w:color="auto" w:fill="FFFFFF"/>
        <w:spacing w:after="240" w:line="360" w:lineRule="atLeast"/>
        <w:ind w:left="318" w:right="-402"/>
        <w:jc w:val="both"/>
        <w:rPr>
          <w:ins w:id="346" w:author="Unknown"/>
          <w:rFonts w:ascii="Arial" w:eastAsia="Times New Roman" w:hAnsi="Arial" w:cs="Arial"/>
          <w:sz w:val="21"/>
          <w:szCs w:val="21"/>
        </w:rPr>
      </w:pPr>
      <w:ins w:id="347" w:author="Unknown">
        <w:r w:rsidRPr="00250E7B">
          <w:rPr>
            <w:rFonts w:ascii="Arial" w:eastAsia="Times New Roman" w:hAnsi="Arial" w:cs="Arial"/>
            <w:b/>
            <w:bCs/>
            <w:sz w:val="21"/>
            <w:szCs w:val="21"/>
          </w:rPr>
          <w:t>Instance variables</w:t>
        </w:r>
        <w:r w:rsidRPr="00250E7B">
          <w:rPr>
            <w:rFonts w:ascii="Arial" w:eastAsia="Times New Roman" w:hAnsi="Arial" w:cs="Arial"/>
            <w:sz w:val="21"/>
          </w:rPr>
          <w:t> </w:t>
        </w:r>
        <w:r w:rsidRPr="00250E7B">
          <w:rPr>
            <w:rFonts w:ascii="Arial" w:eastAsia="Times New Roman" w:hAnsi="Arial" w:cs="Arial"/>
            <w:sz w:val="21"/>
            <w:szCs w:val="21"/>
          </w:rPr>
          <w:t>− Instance variables are variables within a class but outside any method. These variables are initialized when the class is instantiated. Instance variables can be accessed from inside any method, constructor or blocks of that particular class.</w:t>
        </w:r>
      </w:ins>
    </w:p>
    <w:p w:rsidR="00250E7B" w:rsidRPr="00250E7B" w:rsidRDefault="00250E7B" w:rsidP="00250E7B">
      <w:pPr>
        <w:numPr>
          <w:ilvl w:val="0"/>
          <w:numId w:val="16"/>
        </w:numPr>
        <w:shd w:val="clear" w:color="auto" w:fill="FFFFFF"/>
        <w:spacing w:after="240" w:line="360" w:lineRule="atLeast"/>
        <w:ind w:left="318" w:right="-402"/>
        <w:jc w:val="both"/>
        <w:rPr>
          <w:ins w:id="348" w:author="Unknown"/>
          <w:rFonts w:ascii="Arial" w:eastAsia="Times New Roman" w:hAnsi="Arial" w:cs="Arial"/>
          <w:sz w:val="21"/>
          <w:szCs w:val="21"/>
        </w:rPr>
      </w:pPr>
      <w:ins w:id="349" w:author="Unknown">
        <w:r w:rsidRPr="00250E7B">
          <w:rPr>
            <w:rFonts w:ascii="Arial" w:eastAsia="Times New Roman" w:hAnsi="Arial" w:cs="Arial"/>
            <w:b/>
            <w:bCs/>
            <w:sz w:val="21"/>
            <w:szCs w:val="21"/>
          </w:rPr>
          <w:t>Class variables</w:t>
        </w:r>
        <w:r w:rsidRPr="00250E7B">
          <w:rPr>
            <w:rFonts w:ascii="Arial" w:eastAsia="Times New Roman" w:hAnsi="Arial" w:cs="Arial"/>
            <w:sz w:val="21"/>
          </w:rPr>
          <w:t> </w:t>
        </w:r>
        <w:r w:rsidRPr="00250E7B">
          <w:rPr>
            <w:rFonts w:ascii="Arial" w:eastAsia="Times New Roman" w:hAnsi="Arial" w:cs="Arial"/>
            <w:sz w:val="21"/>
            <w:szCs w:val="21"/>
          </w:rPr>
          <w:t>− Class variables are variables declared within a class, outside any method, with the static keyword.</w:t>
        </w:r>
      </w:ins>
    </w:p>
    <w:p w:rsidR="00250E7B" w:rsidRPr="00250E7B" w:rsidRDefault="00250E7B" w:rsidP="00250E7B">
      <w:pPr>
        <w:shd w:val="clear" w:color="auto" w:fill="FFFFFF"/>
        <w:spacing w:after="240" w:line="360" w:lineRule="atLeast"/>
        <w:ind w:left="-402" w:right="-402"/>
        <w:jc w:val="both"/>
        <w:rPr>
          <w:ins w:id="350" w:author="Unknown"/>
          <w:rFonts w:ascii="Arial" w:eastAsia="Times New Roman" w:hAnsi="Arial" w:cs="Arial"/>
          <w:sz w:val="21"/>
          <w:szCs w:val="21"/>
        </w:rPr>
      </w:pPr>
      <w:ins w:id="351" w:author="Unknown">
        <w:r w:rsidRPr="00250E7B">
          <w:rPr>
            <w:rFonts w:ascii="Arial" w:eastAsia="Times New Roman" w:hAnsi="Arial" w:cs="Arial"/>
            <w:sz w:val="21"/>
            <w:szCs w:val="21"/>
          </w:rPr>
          <w:t>A class can have any number of methods to access the value of various kinds of methods. In the above example, barking(), hungry() and sleeping() are methods.</w:t>
        </w:r>
      </w:ins>
    </w:p>
    <w:p w:rsidR="00250E7B" w:rsidRPr="00250E7B" w:rsidRDefault="00250E7B" w:rsidP="00250E7B">
      <w:pPr>
        <w:shd w:val="clear" w:color="auto" w:fill="FFFFFF"/>
        <w:spacing w:after="240" w:line="360" w:lineRule="atLeast"/>
        <w:ind w:left="-402" w:right="-402"/>
        <w:jc w:val="both"/>
        <w:rPr>
          <w:ins w:id="352" w:author="Unknown"/>
          <w:rFonts w:ascii="Arial" w:eastAsia="Times New Roman" w:hAnsi="Arial" w:cs="Arial"/>
          <w:sz w:val="21"/>
          <w:szCs w:val="21"/>
        </w:rPr>
      </w:pPr>
      <w:ins w:id="353" w:author="Unknown">
        <w:r w:rsidRPr="00250E7B">
          <w:rPr>
            <w:rFonts w:ascii="Arial" w:eastAsia="Times New Roman" w:hAnsi="Arial" w:cs="Arial"/>
            <w:sz w:val="21"/>
            <w:szCs w:val="21"/>
          </w:rPr>
          <w:t>Following are some of the important topics that need to be discussed when looking into classes of the Java Language.</w:t>
        </w:r>
      </w:ins>
    </w:p>
    <w:p w:rsidR="00250E7B" w:rsidRPr="00250E7B" w:rsidRDefault="00250E7B" w:rsidP="00250E7B">
      <w:pPr>
        <w:shd w:val="clear" w:color="auto" w:fill="FFFFFF"/>
        <w:spacing w:before="48" w:after="48" w:line="360" w:lineRule="atLeast"/>
        <w:ind w:right="-402"/>
        <w:outlineLvl w:val="1"/>
        <w:rPr>
          <w:ins w:id="354" w:author="Unknown"/>
          <w:rFonts w:ascii="Arial" w:eastAsia="Times New Roman" w:hAnsi="Arial" w:cs="Arial"/>
          <w:spacing w:val="-15"/>
          <w:sz w:val="36"/>
          <w:szCs w:val="36"/>
        </w:rPr>
      </w:pPr>
      <w:ins w:id="355" w:author="Unknown">
        <w:r w:rsidRPr="00250E7B">
          <w:rPr>
            <w:rFonts w:ascii="Arial" w:eastAsia="Times New Roman" w:hAnsi="Arial" w:cs="Arial"/>
            <w:spacing w:val="-15"/>
            <w:sz w:val="36"/>
            <w:szCs w:val="36"/>
          </w:rPr>
          <w:t>Constructors</w:t>
        </w:r>
      </w:ins>
    </w:p>
    <w:p w:rsidR="00250E7B" w:rsidRPr="00250E7B" w:rsidRDefault="00250E7B" w:rsidP="00250E7B">
      <w:pPr>
        <w:shd w:val="clear" w:color="auto" w:fill="FFFFFF"/>
        <w:spacing w:after="240" w:line="360" w:lineRule="atLeast"/>
        <w:ind w:left="-402" w:right="-402"/>
        <w:jc w:val="both"/>
        <w:rPr>
          <w:ins w:id="356" w:author="Unknown"/>
          <w:rFonts w:ascii="Arial" w:eastAsia="Times New Roman" w:hAnsi="Arial" w:cs="Arial"/>
          <w:sz w:val="21"/>
          <w:szCs w:val="21"/>
        </w:rPr>
      </w:pPr>
      <w:ins w:id="357" w:author="Unknown">
        <w:r w:rsidRPr="00250E7B">
          <w:rPr>
            <w:rFonts w:ascii="Arial" w:eastAsia="Times New Roman" w:hAnsi="Arial" w:cs="Arial"/>
            <w:sz w:val="21"/>
            <w:szCs w:val="21"/>
          </w:rPr>
          <w:t>When discussing about classes, one of the most important sub topic would be constructors. Every class has a constructor. If we do not explicitly write a constructor for a class, the Java compiler builds a default constructor for that class.</w:t>
        </w:r>
      </w:ins>
    </w:p>
    <w:p w:rsidR="00250E7B" w:rsidRPr="00250E7B" w:rsidRDefault="00250E7B" w:rsidP="00250E7B">
      <w:pPr>
        <w:shd w:val="clear" w:color="auto" w:fill="FFFFFF"/>
        <w:spacing w:after="240" w:line="360" w:lineRule="atLeast"/>
        <w:ind w:left="-402" w:right="-402"/>
        <w:jc w:val="both"/>
        <w:rPr>
          <w:ins w:id="358" w:author="Unknown"/>
          <w:rFonts w:ascii="Arial" w:eastAsia="Times New Roman" w:hAnsi="Arial" w:cs="Arial"/>
          <w:sz w:val="21"/>
          <w:szCs w:val="21"/>
        </w:rPr>
      </w:pPr>
      <w:ins w:id="359" w:author="Unknown">
        <w:r w:rsidRPr="00250E7B">
          <w:rPr>
            <w:rFonts w:ascii="Arial" w:eastAsia="Times New Roman" w:hAnsi="Arial" w:cs="Arial"/>
            <w:sz w:val="21"/>
            <w:szCs w:val="21"/>
          </w:rPr>
          <w:lastRenderedPageBreak/>
          <w:t>Each time a new object is created, at least one constructor will be invoked. The main rule of constructors is that they should have the same name as the class. A class can have more than one constructor.</w:t>
        </w:r>
      </w:ins>
    </w:p>
    <w:p w:rsidR="00250E7B" w:rsidRPr="00250E7B" w:rsidRDefault="00250E7B" w:rsidP="00250E7B">
      <w:pPr>
        <w:shd w:val="clear" w:color="auto" w:fill="FFFFFF"/>
        <w:spacing w:after="240" w:line="360" w:lineRule="atLeast"/>
        <w:ind w:left="-402" w:right="-402"/>
        <w:jc w:val="both"/>
        <w:rPr>
          <w:ins w:id="360" w:author="Unknown"/>
          <w:rFonts w:ascii="Arial" w:eastAsia="Times New Roman" w:hAnsi="Arial" w:cs="Arial"/>
          <w:sz w:val="21"/>
          <w:szCs w:val="21"/>
        </w:rPr>
      </w:pPr>
      <w:ins w:id="361" w:author="Unknown">
        <w:r w:rsidRPr="00250E7B">
          <w:rPr>
            <w:rFonts w:ascii="Arial" w:eastAsia="Times New Roman" w:hAnsi="Arial" w:cs="Arial"/>
            <w:sz w:val="21"/>
            <w:szCs w:val="21"/>
          </w:rPr>
          <w:t>Following is an example of a constructor −</w:t>
        </w:r>
      </w:ins>
    </w:p>
    <w:p w:rsidR="00250E7B" w:rsidRPr="00250E7B" w:rsidRDefault="00250E7B" w:rsidP="00250E7B">
      <w:pPr>
        <w:shd w:val="clear" w:color="auto" w:fill="FFFFFF"/>
        <w:spacing w:before="48" w:after="48" w:line="360" w:lineRule="atLeast"/>
        <w:ind w:right="-402"/>
        <w:outlineLvl w:val="2"/>
        <w:rPr>
          <w:ins w:id="362" w:author="Unknown"/>
          <w:rFonts w:ascii="Arial" w:eastAsia="Times New Roman" w:hAnsi="Arial" w:cs="Arial"/>
          <w:sz w:val="27"/>
          <w:szCs w:val="27"/>
        </w:rPr>
      </w:pPr>
      <w:ins w:id="363"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4" w:author="Unknown"/>
          <w:rFonts w:ascii="Consolas" w:eastAsia="Times New Roman" w:hAnsi="Consolas" w:cs="Consolas"/>
          <w:sz w:val="20"/>
        </w:rPr>
      </w:pPr>
      <w:ins w:id="365" w:author="Unknown">
        <w:r w:rsidRPr="00250E7B">
          <w:rPr>
            <w:rFonts w:ascii="Consolas" w:eastAsia="Times New Roman" w:hAnsi="Consolas" w:cs="Consolas"/>
            <w:sz w:val="20"/>
          </w:rPr>
          <w:t>public class Puppy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6" w:author="Unknown"/>
          <w:rFonts w:ascii="Consolas" w:eastAsia="Times New Roman" w:hAnsi="Consolas" w:cs="Consolas"/>
          <w:sz w:val="20"/>
        </w:rPr>
      </w:pPr>
      <w:ins w:id="367" w:author="Unknown">
        <w:r w:rsidRPr="00250E7B">
          <w:rPr>
            <w:rFonts w:ascii="Consolas" w:eastAsia="Times New Roman" w:hAnsi="Consolas" w:cs="Consolas"/>
            <w:sz w:val="20"/>
          </w:rPr>
          <w:t xml:space="preserve">   public Puppy()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 w:author="Unknown"/>
          <w:rFonts w:ascii="Consolas" w:eastAsia="Times New Roman" w:hAnsi="Consolas" w:cs="Consolas"/>
          <w:sz w:val="20"/>
        </w:rPr>
      </w:pPr>
      <w:ins w:id="36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 w:author="Unknown"/>
          <w:rFonts w:ascii="Consolas" w:eastAsia="Times New Roman" w:hAnsi="Consolas" w:cs="Consolas"/>
          <w:sz w:val="20"/>
        </w:rPr>
      </w:pPr>
      <w:ins w:id="372" w:author="Unknown">
        <w:r w:rsidRPr="00250E7B">
          <w:rPr>
            <w:rFonts w:ascii="Consolas" w:eastAsia="Times New Roman" w:hAnsi="Consolas" w:cs="Consolas"/>
            <w:sz w:val="20"/>
          </w:rPr>
          <w:t xml:space="preserve">   public Puppy(String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3" w:author="Unknown"/>
          <w:rFonts w:ascii="Consolas" w:eastAsia="Times New Roman" w:hAnsi="Consolas" w:cs="Consolas"/>
          <w:sz w:val="20"/>
        </w:rPr>
      </w:pPr>
      <w:ins w:id="374" w:author="Unknown">
        <w:r w:rsidRPr="00250E7B">
          <w:rPr>
            <w:rFonts w:ascii="Consolas" w:eastAsia="Times New Roman" w:hAnsi="Consolas" w:cs="Consolas"/>
            <w:sz w:val="20"/>
          </w:rPr>
          <w:t xml:space="preserve">      // This constructor has one parameter, </w:t>
        </w:r>
        <w:r w:rsidRPr="00250E7B">
          <w:rPr>
            <w:rFonts w:ascii="Consolas" w:eastAsia="Times New Roman" w:hAnsi="Consolas" w:cs="Consolas"/>
            <w:i/>
            <w:iCs/>
            <w:sz w:val="20"/>
          </w:rPr>
          <w:t>name</w:t>
        </w:r>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5" w:author="Unknown"/>
          <w:rFonts w:ascii="Consolas" w:eastAsia="Times New Roman" w:hAnsi="Consolas" w:cs="Consolas"/>
          <w:sz w:val="20"/>
        </w:rPr>
      </w:pPr>
      <w:ins w:id="37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7" w:author="Unknown"/>
          <w:rFonts w:ascii="Consolas" w:eastAsia="Times New Roman" w:hAnsi="Consolas" w:cs="Consolas"/>
          <w:sz w:val="20"/>
        </w:rPr>
      </w:pPr>
      <w:ins w:id="378"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79" w:author="Unknown"/>
          <w:rFonts w:ascii="Arial" w:eastAsia="Times New Roman" w:hAnsi="Arial" w:cs="Arial"/>
          <w:sz w:val="21"/>
          <w:szCs w:val="21"/>
        </w:rPr>
      </w:pPr>
      <w:ins w:id="380" w:author="Unknown">
        <w:r w:rsidRPr="00250E7B">
          <w:rPr>
            <w:rFonts w:ascii="Arial" w:eastAsia="Times New Roman" w:hAnsi="Arial" w:cs="Arial"/>
            <w:sz w:val="21"/>
            <w:szCs w:val="21"/>
          </w:rPr>
          <w:t>Java also supports</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"https://www.tutorialspoint.com/java/java_using_singleton.htm"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Singleton Classes</w:t>
        </w:r>
        <w:r w:rsidR="00AA4674" w:rsidRPr="00250E7B">
          <w:rPr>
            <w:rFonts w:ascii="Arial" w:eastAsia="Times New Roman" w:hAnsi="Arial" w:cs="Arial"/>
            <w:sz w:val="21"/>
            <w:szCs w:val="21"/>
          </w:rPr>
          <w:fldChar w:fldCharType="end"/>
        </w:r>
        <w:r w:rsidRPr="00250E7B">
          <w:rPr>
            <w:rFonts w:ascii="Arial" w:eastAsia="Times New Roman" w:hAnsi="Arial" w:cs="Arial"/>
            <w:sz w:val="21"/>
          </w:rPr>
          <w:t> </w:t>
        </w:r>
        <w:r w:rsidRPr="00250E7B">
          <w:rPr>
            <w:rFonts w:ascii="Arial" w:eastAsia="Times New Roman" w:hAnsi="Arial" w:cs="Arial"/>
            <w:sz w:val="21"/>
            <w:szCs w:val="21"/>
          </w:rPr>
          <w:t>where you would be able to create only one instance of a class.</w:t>
        </w:r>
      </w:ins>
    </w:p>
    <w:p w:rsidR="00250E7B" w:rsidRPr="00250E7B" w:rsidRDefault="00250E7B" w:rsidP="00250E7B">
      <w:pPr>
        <w:shd w:val="clear" w:color="auto" w:fill="FFFFFF"/>
        <w:spacing w:after="240" w:line="360" w:lineRule="atLeast"/>
        <w:ind w:left="-402" w:right="-402"/>
        <w:jc w:val="both"/>
        <w:rPr>
          <w:ins w:id="381" w:author="Unknown"/>
          <w:rFonts w:ascii="Arial" w:eastAsia="Times New Roman" w:hAnsi="Arial" w:cs="Arial"/>
          <w:sz w:val="21"/>
          <w:szCs w:val="21"/>
        </w:rPr>
      </w:pPr>
      <w:ins w:id="382" w:author="Unknown">
        <w:r w:rsidRPr="00250E7B">
          <w:rPr>
            <w:rFonts w:ascii="Arial" w:eastAsia="Times New Roman" w:hAnsi="Arial" w:cs="Arial"/>
            <w:b/>
            <w:bCs/>
            <w:sz w:val="21"/>
            <w:szCs w:val="21"/>
          </w:rPr>
          <w:t>Note</w:t>
        </w:r>
        <w:r w:rsidRPr="00250E7B">
          <w:rPr>
            <w:rFonts w:ascii="Arial" w:eastAsia="Times New Roman" w:hAnsi="Arial" w:cs="Arial"/>
            <w:sz w:val="21"/>
          </w:rPr>
          <w:t> </w:t>
        </w:r>
        <w:r w:rsidRPr="00250E7B">
          <w:rPr>
            <w:rFonts w:ascii="Arial" w:eastAsia="Times New Roman" w:hAnsi="Arial" w:cs="Arial"/>
            <w:sz w:val="21"/>
            <w:szCs w:val="21"/>
          </w:rPr>
          <w:t>− We have two different types of constructors. We are going to discuss constructors in detail in the subsequent chapters.</w:t>
        </w:r>
      </w:ins>
    </w:p>
    <w:p w:rsidR="00250E7B" w:rsidRPr="00250E7B" w:rsidRDefault="00250E7B" w:rsidP="00250E7B">
      <w:pPr>
        <w:shd w:val="clear" w:color="auto" w:fill="FFFFFF"/>
        <w:spacing w:before="48" w:after="48" w:line="360" w:lineRule="atLeast"/>
        <w:ind w:right="-402"/>
        <w:outlineLvl w:val="1"/>
        <w:rPr>
          <w:ins w:id="383" w:author="Unknown"/>
          <w:rFonts w:ascii="Arial" w:eastAsia="Times New Roman" w:hAnsi="Arial" w:cs="Arial"/>
          <w:spacing w:val="-15"/>
          <w:sz w:val="36"/>
          <w:szCs w:val="36"/>
        </w:rPr>
      </w:pPr>
      <w:ins w:id="384" w:author="Unknown">
        <w:r w:rsidRPr="00250E7B">
          <w:rPr>
            <w:rFonts w:ascii="Arial" w:eastAsia="Times New Roman" w:hAnsi="Arial" w:cs="Arial"/>
            <w:spacing w:val="-15"/>
            <w:sz w:val="36"/>
            <w:szCs w:val="36"/>
          </w:rPr>
          <w:t>Creating an Object</w:t>
        </w:r>
      </w:ins>
    </w:p>
    <w:p w:rsidR="00250E7B" w:rsidRPr="00250E7B" w:rsidRDefault="00250E7B" w:rsidP="00250E7B">
      <w:pPr>
        <w:shd w:val="clear" w:color="auto" w:fill="FFFFFF"/>
        <w:spacing w:after="240" w:line="360" w:lineRule="atLeast"/>
        <w:ind w:left="-402" w:right="-402"/>
        <w:jc w:val="both"/>
        <w:rPr>
          <w:ins w:id="385" w:author="Unknown"/>
          <w:rFonts w:ascii="Arial" w:eastAsia="Times New Roman" w:hAnsi="Arial" w:cs="Arial"/>
          <w:sz w:val="21"/>
          <w:szCs w:val="21"/>
        </w:rPr>
      </w:pPr>
      <w:ins w:id="386" w:author="Unknown">
        <w:r w:rsidRPr="00250E7B">
          <w:rPr>
            <w:rFonts w:ascii="Arial" w:eastAsia="Times New Roman" w:hAnsi="Arial" w:cs="Arial"/>
            <w:sz w:val="21"/>
            <w:szCs w:val="21"/>
          </w:rPr>
          <w:t>As mentioned previously, a class provides the blueprints for objects. So basically, an object is created from a class. In Java, the new keyword is used to create new objects.</w:t>
        </w:r>
      </w:ins>
    </w:p>
    <w:p w:rsidR="00250E7B" w:rsidRPr="00250E7B" w:rsidRDefault="00250E7B" w:rsidP="00250E7B">
      <w:pPr>
        <w:shd w:val="clear" w:color="auto" w:fill="FFFFFF"/>
        <w:spacing w:after="240" w:line="360" w:lineRule="atLeast"/>
        <w:ind w:left="-402" w:right="-402"/>
        <w:jc w:val="both"/>
        <w:rPr>
          <w:ins w:id="387" w:author="Unknown"/>
          <w:rFonts w:ascii="Arial" w:eastAsia="Times New Roman" w:hAnsi="Arial" w:cs="Arial"/>
          <w:sz w:val="21"/>
          <w:szCs w:val="21"/>
        </w:rPr>
      </w:pPr>
      <w:ins w:id="388" w:author="Unknown">
        <w:r w:rsidRPr="00250E7B">
          <w:rPr>
            <w:rFonts w:ascii="Arial" w:eastAsia="Times New Roman" w:hAnsi="Arial" w:cs="Arial"/>
            <w:sz w:val="21"/>
            <w:szCs w:val="21"/>
          </w:rPr>
          <w:t>There are three steps when creating an object from a class −</w:t>
        </w:r>
      </w:ins>
    </w:p>
    <w:p w:rsidR="00250E7B" w:rsidRPr="00250E7B" w:rsidRDefault="00250E7B" w:rsidP="00250E7B">
      <w:pPr>
        <w:numPr>
          <w:ilvl w:val="0"/>
          <w:numId w:val="17"/>
        </w:numPr>
        <w:shd w:val="clear" w:color="auto" w:fill="FFFFFF"/>
        <w:spacing w:after="240" w:line="360" w:lineRule="atLeast"/>
        <w:ind w:left="318" w:right="-402"/>
        <w:jc w:val="both"/>
        <w:rPr>
          <w:ins w:id="389" w:author="Unknown"/>
          <w:rFonts w:ascii="Arial" w:eastAsia="Times New Roman" w:hAnsi="Arial" w:cs="Arial"/>
          <w:sz w:val="21"/>
          <w:szCs w:val="21"/>
        </w:rPr>
      </w:pPr>
      <w:ins w:id="390" w:author="Unknown">
        <w:r w:rsidRPr="00250E7B">
          <w:rPr>
            <w:rFonts w:ascii="Arial" w:eastAsia="Times New Roman" w:hAnsi="Arial" w:cs="Arial"/>
            <w:b/>
            <w:bCs/>
            <w:sz w:val="21"/>
            <w:szCs w:val="21"/>
          </w:rPr>
          <w:t>Declaration</w:t>
        </w:r>
        <w:r w:rsidRPr="00250E7B">
          <w:rPr>
            <w:rFonts w:ascii="Arial" w:eastAsia="Times New Roman" w:hAnsi="Arial" w:cs="Arial"/>
            <w:sz w:val="21"/>
          </w:rPr>
          <w:t> </w:t>
        </w:r>
        <w:r w:rsidRPr="00250E7B">
          <w:rPr>
            <w:rFonts w:ascii="Arial" w:eastAsia="Times New Roman" w:hAnsi="Arial" w:cs="Arial"/>
            <w:sz w:val="21"/>
            <w:szCs w:val="21"/>
          </w:rPr>
          <w:t>− A variable declaration with a variable name with an object type.</w:t>
        </w:r>
      </w:ins>
    </w:p>
    <w:p w:rsidR="00250E7B" w:rsidRPr="00250E7B" w:rsidRDefault="00250E7B" w:rsidP="00250E7B">
      <w:pPr>
        <w:numPr>
          <w:ilvl w:val="0"/>
          <w:numId w:val="17"/>
        </w:numPr>
        <w:shd w:val="clear" w:color="auto" w:fill="FFFFFF"/>
        <w:spacing w:after="240" w:line="360" w:lineRule="atLeast"/>
        <w:ind w:left="318" w:right="-402"/>
        <w:jc w:val="both"/>
        <w:rPr>
          <w:ins w:id="391" w:author="Unknown"/>
          <w:rFonts w:ascii="Arial" w:eastAsia="Times New Roman" w:hAnsi="Arial" w:cs="Arial"/>
          <w:sz w:val="21"/>
          <w:szCs w:val="21"/>
        </w:rPr>
      </w:pPr>
      <w:ins w:id="392" w:author="Unknown">
        <w:r w:rsidRPr="00250E7B">
          <w:rPr>
            <w:rFonts w:ascii="Arial" w:eastAsia="Times New Roman" w:hAnsi="Arial" w:cs="Arial"/>
            <w:b/>
            <w:bCs/>
            <w:sz w:val="21"/>
            <w:szCs w:val="21"/>
          </w:rPr>
          <w:t>Instantiation</w:t>
        </w:r>
        <w:r w:rsidRPr="00250E7B">
          <w:rPr>
            <w:rFonts w:ascii="Arial" w:eastAsia="Times New Roman" w:hAnsi="Arial" w:cs="Arial"/>
            <w:sz w:val="21"/>
          </w:rPr>
          <w:t> </w:t>
        </w:r>
        <w:r w:rsidRPr="00250E7B">
          <w:rPr>
            <w:rFonts w:ascii="Arial" w:eastAsia="Times New Roman" w:hAnsi="Arial" w:cs="Arial"/>
            <w:sz w:val="21"/>
            <w:szCs w:val="21"/>
          </w:rPr>
          <w:t>− The 'new' keyword is used to create the object.</w:t>
        </w:r>
      </w:ins>
    </w:p>
    <w:p w:rsidR="00250E7B" w:rsidRPr="00250E7B" w:rsidRDefault="00250E7B" w:rsidP="00250E7B">
      <w:pPr>
        <w:numPr>
          <w:ilvl w:val="0"/>
          <w:numId w:val="17"/>
        </w:numPr>
        <w:shd w:val="clear" w:color="auto" w:fill="FFFFFF"/>
        <w:spacing w:after="240" w:line="360" w:lineRule="atLeast"/>
        <w:ind w:left="318" w:right="-402"/>
        <w:jc w:val="both"/>
        <w:rPr>
          <w:ins w:id="393" w:author="Unknown"/>
          <w:rFonts w:ascii="Arial" w:eastAsia="Times New Roman" w:hAnsi="Arial" w:cs="Arial"/>
          <w:sz w:val="21"/>
          <w:szCs w:val="21"/>
        </w:rPr>
      </w:pPr>
      <w:ins w:id="394" w:author="Unknown">
        <w:r w:rsidRPr="00250E7B">
          <w:rPr>
            <w:rFonts w:ascii="Arial" w:eastAsia="Times New Roman" w:hAnsi="Arial" w:cs="Arial"/>
            <w:b/>
            <w:bCs/>
            <w:sz w:val="21"/>
            <w:szCs w:val="21"/>
          </w:rPr>
          <w:t>Initialization</w:t>
        </w:r>
        <w:r w:rsidRPr="00250E7B">
          <w:rPr>
            <w:rFonts w:ascii="Arial" w:eastAsia="Times New Roman" w:hAnsi="Arial" w:cs="Arial"/>
            <w:sz w:val="21"/>
          </w:rPr>
          <w:t> </w:t>
        </w:r>
        <w:r w:rsidRPr="00250E7B">
          <w:rPr>
            <w:rFonts w:ascii="Arial" w:eastAsia="Times New Roman" w:hAnsi="Arial" w:cs="Arial"/>
            <w:sz w:val="21"/>
            <w:szCs w:val="21"/>
          </w:rPr>
          <w:t>− The 'new' keyword is followed by a call to a constructor. This call initializes the new object.</w:t>
        </w:r>
      </w:ins>
    </w:p>
    <w:p w:rsidR="00250E7B" w:rsidRPr="00250E7B" w:rsidRDefault="00250E7B" w:rsidP="00250E7B">
      <w:pPr>
        <w:shd w:val="clear" w:color="auto" w:fill="FFFFFF"/>
        <w:spacing w:after="240" w:line="360" w:lineRule="atLeast"/>
        <w:ind w:left="-402" w:right="-402"/>
        <w:jc w:val="both"/>
        <w:rPr>
          <w:ins w:id="395" w:author="Unknown"/>
          <w:rFonts w:ascii="Arial" w:eastAsia="Times New Roman" w:hAnsi="Arial" w:cs="Arial"/>
          <w:sz w:val="21"/>
          <w:szCs w:val="21"/>
        </w:rPr>
      </w:pPr>
      <w:ins w:id="396" w:author="Unknown">
        <w:r w:rsidRPr="00250E7B">
          <w:rPr>
            <w:rFonts w:ascii="Arial" w:eastAsia="Times New Roman" w:hAnsi="Arial" w:cs="Arial"/>
            <w:sz w:val="21"/>
            <w:szCs w:val="21"/>
          </w:rPr>
          <w:t>Following is an example of creating an object −</w:t>
        </w:r>
      </w:ins>
    </w:p>
    <w:p w:rsidR="00250E7B" w:rsidRPr="00250E7B" w:rsidRDefault="00250E7B" w:rsidP="00250E7B">
      <w:pPr>
        <w:shd w:val="clear" w:color="auto" w:fill="FFFFFF"/>
        <w:spacing w:before="48" w:after="48" w:line="360" w:lineRule="atLeast"/>
        <w:ind w:right="-402"/>
        <w:outlineLvl w:val="2"/>
        <w:rPr>
          <w:ins w:id="397" w:author="Unknown"/>
          <w:rFonts w:ascii="Arial" w:eastAsia="Times New Roman" w:hAnsi="Arial" w:cs="Arial"/>
          <w:sz w:val="27"/>
          <w:szCs w:val="27"/>
        </w:rPr>
      </w:pPr>
      <w:ins w:id="398"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99" w:author="Unknown"/>
          <w:rFonts w:ascii="Consolas" w:eastAsia="Times New Roman" w:hAnsi="Consolas" w:cs="Consolas"/>
          <w:sz w:val="20"/>
        </w:rPr>
      </w:pPr>
      <w:ins w:id="400" w:author="Unknown">
        <w:r w:rsidRPr="00250E7B">
          <w:rPr>
            <w:rFonts w:ascii="Consolas" w:eastAsia="Times New Roman" w:hAnsi="Consolas" w:cs="Consolas"/>
            <w:sz w:val="20"/>
          </w:rPr>
          <w:t>public class Puppy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1" w:author="Unknown"/>
          <w:rFonts w:ascii="Consolas" w:eastAsia="Times New Roman" w:hAnsi="Consolas" w:cs="Consolas"/>
          <w:sz w:val="20"/>
        </w:rPr>
      </w:pPr>
      <w:ins w:id="402" w:author="Unknown">
        <w:r w:rsidRPr="00250E7B">
          <w:rPr>
            <w:rFonts w:ascii="Consolas" w:eastAsia="Times New Roman" w:hAnsi="Consolas" w:cs="Consolas"/>
            <w:sz w:val="20"/>
          </w:rPr>
          <w:t xml:space="preserve">   public Puppy(String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3" w:author="Unknown"/>
          <w:rFonts w:ascii="Consolas" w:eastAsia="Times New Roman" w:hAnsi="Consolas" w:cs="Consolas"/>
          <w:sz w:val="20"/>
        </w:rPr>
      </w:pPr>
      <w:ins w:id="404" w:author="Unknown">
        <w:r w:rsidRPr="00250E7B">
          <w:rPr>
            <w:rFonts w:ascii="Consolas" w:eastAsia="Times New Roman" w:hAnsi="Consolas" w:cs="Consolas"/>
            <w:sz w:val="20"/>
          </w:rPr>
          <w:lastRenderedPageBreak/>
          <w:t xml:space="preserve">      // This constructor has one parameter, </w:t>
        </w:r>
        <w:r w:rsidRPr="00250E7B">
          <w:rPr>
            <w:rFonts w:ascii="Consolas" w:eastAsia="Times New Roman" w:hAnsi="Consolas" w:cs="Consolas"/>
            <w:i/>
            <w:iCs/>
            <w:sz w:val="20"/>
          </w:rPr>
          <w:t>name</w:t>
        </w:r>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5" w:author="Unknown"/>
          <w:rFonts w:ascii="Consolas" w:eastAsia="Times New Roman" w:hAnsi="Consolas" w:cs="Consolas"/>
          <w:sz w:val="20"/>
        </w:rPr>
      </w:pPr>
      <w:ins w:id="406" w:author="Unknown">
        <w:r w:rsidRPr="00250E7B">
          <w:rPr>
            <w:rFonts w:ascii="Consolas" w:eastAsia="Times New Roman" w:hAnsi="Consolas" w:cs="Consolas"/>
            <w:sz w:val="20"/>
          </w:rPr>
          <w:t xml:space="preserve">      System.out.println("Passed Name is :" +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7" w:author="Unknown"/>
          <w:rFonts w:ascii="Consolas" w:eastAsia="Times New Roman" w:hAnsi="Consolas" w:cs="Consolas"/>
          <w:sz w:val="20"/>
        </w:rPr>
      </w:pPr>
      <w:ins w:id="40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0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0" w:author="Unknown"/>
          <w:rFonts w:ascii="Consolas" w:eastAsia="Times New Roman" w:hAnsi="Consolas" w:cs="Consolas"/>
          <w:sz w:val="20"/>
        </w:rPr>
      </w:pPr>
      <w:ins w:id="411"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2" w:author="Unknown"/>
          <w:rFonts w:ascii="Consolas" w:eastAsia="Times New Roman" w:hAnsi="Consolas" w:cs="Consolas"/>
          <w:sz w:val="20"/>
        </w:rPr>
      </w:pPr>
      <w:ins w:id="413" w:author="Unknown">
        <w:r w:rsidRPr="00250E7B">
          <w:rPr>
            <w:rFonts w:ascii="Consolas" w:eastAsia="Times New Roman" w:hAnsi="Consolas" w:cs="Consolas"/>
            <w:sz w:val="20"/>
          </w:rPr>
          <w:t xml:space="preserve">      // Following statement would create an object myPuppy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4" w:author="Unknown"/>
          <w:rFonts w:ascii="Consolas" w:eastAsia="Times New Roman" w:hAnsi="Consolas" w:cs="Consolas"/>
          <w:sz w:val="20"/>
        </w:rPr>
      </w:pPr>
      <w:ins w:id="415" w:author="Unknown">
        <w:r w:rsidRPr="00250E7B">
          <w:rPr>
            <w:rFonts w:ascii="Consolas" w:eastAsia="Times New Roman" w:hAnsi="Consolas" w:cs="Consolas"/>
            <w:sz w:val="20"/>
          </w:rPr>
          <w:t xml:space="preserve">      Puppy myPuppy = new Puppy( "tommy"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6" w:author="Unknown"/>
          <w:rFonts w:ascii="Consolas" w:eastAsia="Times New Roman" w:hAnsi="Consolas" w:cs="Consolas"/>
          <w:sz w:val="20"/>
        </w:rPr>
      </w:pPr>
      <w:ins w:id="41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18" w:author="Unknown"/>
          <w:rFonts w:ascii="Consolas" w:eastAsia="Times New Roman" w:hAnsi="Consolas" w:cs="Consolas"/>
          <w:sz w:val="20"/>
        </w:rPr>
      </w:pPr>
      <w:ins w:id="41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420" w:author="Unknown"/>
          <w:rFonts w:ascii="Arial" w:eastAsia="Times New Roman" w:hAnsi="Arial" w:cs="Arial"/>
          <w:sz w:val="21"/>
          <w:szCs w:val="21"/>
        </w:rPr>
      </w:pPr>
      <w:ins w:id="421" w:author="Unknown">
        <w:r w:rsidRPr="00250E7B">
          <w:rPr>
            <w:rFonts w:ascii="Arial" w:eastAsia="Times New Roman" w:hAnsi="Arial" w:cs="Arial"/>
            <w:sz w:val="21"/>
            <w:szCs w:val="21"/>
          </w:rPr>
          <w:t>If we compile and run the above program, then it will produce the following result −</w:t>
        </w:r>
      </w:ins>
    </w:p>
    <w:p w:rsidR="00250E7B" w:rsidRPr="00250E7B" w:rsidRDefault="00250E7B" w:rsidP="00250E7B">
      <w:pPr>
        <w:shd w:val="clear" w:color="auto" w:fill="FFFFFF"/>
        <w:spacing w:before="48" w:after="48" w:line="360" w:lineRule="atLeast"/>
        <w:ind w:right="-402"/>
        <w:outlineLvl w:val="2"/>
        <w:rPr>
          <w:ins w:id="422" w:author="Unknown"/>
          <w:rFonts w:ascii="Arial" w:eastAsia="Times New Roman" w:hAnsi="Arial" w:cs="Arial"/>
          <w:sz w:val="27"/>
          <w:szCs w:val="27"/>
        </w:rPr>
      </w:pPr>
      <w:ins w:id="423"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4" w:author="Unknown"/>
          <w:rFonts w:ascii="Consolas" w:eastAsia="Times New Roman" w:hAnsi="Consolas" w:cs="Consolas"/>
          <w:sz w:val="18"/>
          <w:szCs w:val="18"/>
        </w:rPr>
      </w:pPr>
      <w:ins w:id="425" w:author="Unknown">
        <w:r w:rsidRPr="00250E7B">
          <w:rPr>
            <w:rFonts w:ascii="Consolas" w:eastAsia="Times New Roman" w:hAnsi="Consolas" w:cs="Consolas"/>
            <w:sz w:val="18"/>
            <w:szCs w:val="18"/>
          </w:rPr>
          <w:t>Passed Name is :tommy</w:t>
        </w:r>
      </w:ins>
    </w:p>
    <w:p w:rsidR="00250E7B" w:rsidRPr="00250E7B" w:rsidRDefault="00250E7B" w:rsidP="00250E7B">
      <w:pPr>
        <w:shd w:val="clear" w:color="auto" w:fill="FFFFFF"/>
        <w:spacing w:before="48" w:after="48" w:line="360" w:lineRule="atLeast"/>
        <w:ind w:right="-402"/>
        <w:outlineLvl w:val="1"/>
        <w:rPr>
          <w:ins w:id="426" w:author="Unknown"/>
          <w:rFonts w:ascii="Arial" w:eastAsia="Times New Roman" w:hAnsi="Arial" w:cs="Arial"/>
          <w:spacing w:val="-15"/>
          <w:sz w:val="36"/>
          <w:szCs w:val="36"/>
        </w:rPr>
      </w:pPr>
      <w:ins w:id="427" w:author="Unknown">
        <w:r w:rsidRPr="00250E7B">
          <w:rPr>
            <w:rFonts w:ascii="Arial" w:eastAsia="Times New Roman" w:hAnsi="Arial" w:cs="Arial"/>
            <w:spacing w:val="-15"/>
            <w:sz w:val="36"/>
            <w:szCs w:val="36"/>
          </w:rPr>
          <w:t>Accessing Instance Variables and Methods</w:t>
        </w:r>
      </w:ins>
    </w:p>
    <w:p w:rsidR="00250E7B" w:rsidRPr="00250E7B" w:rsidRDefault="00250E7B" w:rsidP="00250E7B">
      <w:pPr>
        <w:shd w:val="clear" w:color="auto" w:fill="FFFFFF"/>
        <w:spacing w:after="240" w:line="360" w:lineRule="atLeast"/>
        <w:ind w:left="-402" w:right="-402"/>
        <w:jc w:val="both"/>
        <w:rPr>
          <w:ins w:id="428" w:author="Unknown"/>
          <w:rFonts w:ascii="Arial" w:eastAsia="Times New Roman" w:hAnsi="Arial" w:cs="Arial"/>
          <w:sz w:val="21"/>
          <w:szCs w:val="21"/>
        </w:rPr>
      </w:pPr>
      <w:ins w:id="429" w:author="Unknown">
        <w:r w:rsidRPr="00250E7B">
          <w:rPr>
            <w:rFonts w:ascii="Arial" w:eastAsia="Times New Roman" w:hAnsi="Arial" w:cs="Arial"/>
            <w:sz w:val="21"/>
            <w:szCs w:val="21"/>
          </w:rPr>
          <w:t>Instance variables and methods are accessed via created objects. To access an instance variable, following is the fully qualified path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0" w:author="Unknown"/>
          <w:rFonts w:ascii="Consolas" w:eastAsia="Times New Roman" w:hAnsi="Consolas" w:cs="Consolas"/>
          <w:sz w:val="18"/>
          <w:szCs w:val="18"/>
        </w:rPr>
      </w:pPr>
      <w:ins w:id="431" w:author="Unknown">
        <w:r w:rsidRPr="00250E7B">
          <w:rPr>
            <w:rFonts w:ascii="Consolas" w:eastAsia="Times New Roman" w:hAnsi="Consolas" w:cs="Consolas"/>
            <w:sz w:val="18"/>
            <w:szCs w:val="18"/>
          </w:rPr>
          <w:t>/* First create an object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2" w:author="Unknown"/>
          <w:rFonts w:ascii="Consolas" w:eastAsia="Times New Roman" w:hAnsi="Consolas" w:cs="Consolas"/>
          <w:sz w:val="18"/>
          <w:szCs w:val="18"/>
        </w:rPr>
      </w:pPr>
      <w:ins w:id="433" w:author="Unknown">
        <w:r w:rsidRPr="00250E7B">
          <w:rPr>
            <w:rFonts w:ascii="Consolas" w:eastAsia="Times New Roman" w:hAnsi="Consolas" w:cs="Consolas"/>
            <w:sz w:val="18"/>
            <w:szCs w:val="18"/>
          </w:rPr>
          <w:t>ObjectReference = new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4" w:author="Unknown"/>
          <w:rFonts w:ascii="Consolas" w:eastAsia="Times New Roman" w:hAnsi="Consolas" w:cs="Consolas"/>
          <w:sz w:val="18"/>
          <w:szCs w:val="18"/>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5" w:author="Unknown"/>
          <w:rFonts w:ascii="Consolas" w:eastAsia="Times New Roman" w:hAnsi="Consolas" w:cs="Consolas"/>
          <w:sz w:val="18"/>
          <w:szCs w:val="18"/>
        </w:rPr>
      </w:pPr>
      <w:ins w:id="436" w:author="Unknown">
        <w:r w:rsidRPr="00250E7B">
          <w:rPr>
            <w:rFonts w:ascii="Consolas" w:eastAsia="Times New Roman" w:hAnsi="Consolas" w:cs="Consolas"/>
            <w:sz w:val="18"/>
            <w:szCs w:val="18"/>
          </w:rPr>
          <w:t>/* Now call a variable as follows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7" w:author="Unknown"/>
          <w:rFonts w:ascii="Consolas" w:eastAsia="Times New Roman" w:hAnsi="Consolas" w:cs="Consolas"/>
          <w:sz w:val="18"/>
          <w:szCs w:val="18"/>
        </w:rPr>
      </w:pPr>
      <w:ins w:id="438" w:author="Unknown">
        <w:r w:rsidRPr="00250E7B">
          <w:rPr>
            <w:rFonts w:ascii="Consolas" w:eastAsia="Times New Roman" w:hAnsi="Consolas" w:cs="Consolas"/>
            <w:sz w:val="18"/>
            <w:szCs w:val="18"/>
          </w:rPr>
          <w:t>ObjectReference.variableName;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39" w:author="Unknown"/>
          <w:rFonts w:ascii="Consolas" w:eastAsia="Times New Roman" w:hAnsi="Consolas" w:cs="Consolas"/>
          <w:sz w:val="18"/>
          <w:szCs w:val="18"/>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0" w:author="Unknown"/>
          <w:rFonts w:ascii="Consolas" w:eastAsia="Times New Roman" w:hAnsi="Consolas" w:cs="Consolas"/>
          <w:sz w:val="18"/>
          <w:szCs w:val="18"/>
        </w:rPr>
      </w:pPr>
      <w:ins w:id="441" w:author="Unknown">
        <w:r w:rsidRPr="00250E7B">
          <w:rPr>
            <w:rFonts w:ascii="Consolas" w:eastAsia="Times New Roman" w:hAnsi="Consolas" w:cs="Consolas"/>
            <w:sz w:val="18"/>
            <w:szCs w:val="18"/>
          </w:rPr>
          <w:t>/* Now you can call a class method as follows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2" w:author="Unknown"/>
          <w:rFonts w:ascii="Consolas" w:eastAsia="Times New Roman" w:hAnsi="Consolas" w:cs="Consolas"/>
          <w:sz w:val="18"/>
          <w:szCs w:val="18"/>
        </w:rPr>
      </w:pPr>
      <w:ins w:id="443" w:author="Unknown">
        <w:r w:rsidRPr="00250E7B">
          <w:rPr>
            <w:rFonts w:ascii="Consolas" w:eastAsia="Times New Roman" w:hAnsi="Consolas" w:cs="Consolas"/>
            <w:sz w:val="18"/>
            <w:szCs w:val="18"/>
          </w:rPr>
          <w:t>ObjectReference.MethodName();</w:t>
        </w:r>
      </w:ins>
    </w:p>
    <w:p w:rsidR="00250E7B" w:rsidRPr="00250E7B" w:rsidRDefault="00250E7B" w:rsidP="00250E7B">
      <w:pPr>
        <w:shd w:val="clear" w:color="auto" w:fill="FFFFFF"/>
        <w:spacing w:before="48" w:after="48" w:line="360" w:lineRule="atLeast"/>
        <w:ind w:right="-402"/>
        <w:outlineLvl w:val="2"/>
        <w:rPr>
          <w:ins w:id="444" w:author="Unknown"/>
          <w:rFonts w:ascii="Arial" w:eastAsia="Times New Roman" w:hAnsi="Arial" w:cs="Arial"/>
          <w:sz w:val="27"/>
          <w:szCs w:val="27"/>
        </w:rPr>
      </w:pPr>
      <w:ins w:id="445"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446" w:author="Unknown"/>
          <w:rFonts w:ascii="Arial" w:eastAsia="Times New Roman" w:hAnsi="Arial" w:cs="Arial"/>
          <w:sz w:val="21"/>
          <w:szCs w:val="21"/>
        </w:rPr>
      </w:pPr>
      <w:ins w:id="447" w:author="Unknown">
        <w:r w:rsidRPr="00250E7B">
          <w:rPr>
            <w:rFonts w:ascii="Arial" w:eastAsia="Times New Roman" w:hAnsi="Arial" w:cs="Arial"/>
            <w:sz w:val="21"/>
            <w:szCs w:val="21"/>
          </w:rPr>
          <w:t>This example explains how to access instance variables and methods of a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48" w:author="Unknown"/>
          <w:rFonts w:ascii="Consolas" w:eastAsia="Times New Roman" w:hAnsi="Consolas" w:cs="Consolas"/>
          <w:sz w:val="20"/>
        </w:rPr>
      </w:pPr>
      <w:ins w:id="449" w:author="Unknown">
        <w:r w:rsidRPr="00250E7B">
          <w:rPr>
            <w:rFonts w:ascii="Consolas" w:eastAsia="Times New Roman" w:hAnsi="Consolas" w:cs="Consolas"/>
            <w:sz w:val="20"/>
          </w:rPr>
          <w:t>public class Puppy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0" w:author="Unknown"/>
          <w:rFonts w:ascii="Consolas" w:eastAsia="Times New Roman" w:hAnsi="Consolas" w:cs="Consolas"/>
          <w:sz w:val="20"/>
        </w:rPr>
      </w:pPr>
      <w:ins w:id="451" w:author="Unknown">
        <w:r w:rsidRPr="00250E7B">
          <w:rPr>
            <w:rFonts w:ascii="Consolas" w:eastAsia="Times New Roman" w:hAnsi="Consolas" w:cs="Consolas"/>
            <w:sz w:val="20"/>
          </w:rPr>
          <w:t xml:space="preserve">   int puppyAge;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3" w:author="Unknown"/>
          <w:rFonts w:ascii="Consolas" w:eastAsia="Times New Roman" w:hAnsi="Consolas" w:cs="Consolas"/>
          <w:sz w:val="20"/>
        </w:rPr>
      </w:pPr>
      <w:ins w:id="454" w:author="Unknown">
        <w:r w:rsidRPr="00250E7B">
          <w:rPr>
            <w:rFonts w:ascii="Consolas" w:eastAsia="Times New Roman" w:hAnsi="Consolas" w:cs="Consolas"/>
            <w:sz w:val="20"/>
          </w:rPr>
          <w:t xml:space="preserve">   public Puppy(String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5" w:author="Unknown"/>
          <w:rFonts w:ascii="Consolas" w:eastAsia="Times New Roman" w:hAnsi="Consolas" w:cs="Consolas"/>
          <w:sz w:val="20"/>
        </w:rPr>
      </w:pPr>
      <w:ins w:id="456" w:author="Unknown">
        <w:r w:rsidRPr="00250E7B">
          <w:rPr>
            <w:rFonts w:ascii="Consolas" w:eastAsia="Times New Roman" w:hAnsi="Consolas" w:cs="Consolas"/>
            <w:sz w:val="20"/>
          </w:rPr>
          <w:t xml:space="preserve">      // This constructor has one parameter, </w:t>
        </w:r>
        <w:r w:rsidRPr="00250E7B">
          <w:rPr>
            <w:rFonts w:ascii="Consolas" w:eastAsia="Times New Roman" w:hAnsi="Consolas" w:cs="Consolas"/>
            <w:i/>
            <w:iCs/>
            <w:sz w:val="20"/>
          </w:rPr>
          <w:t>name</w:t>
        </w:r>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7" w:author="Unknown"/>
          <w:rFonts w:ascii="Consolas" w:eastAsia="Times New Roman" w:hAnsi="Consolas" w:cs="Consolas"/>
          <w:sz w:val="20"/>
        </w:rPr>
      </w:pPr>
      <w:ins w:id="458" w:author="Unknown">
        <w:r w:rsidRPr="00250E7B">
          <w:rPr>
            <w:rFonts w:ascii="Consolas" w:eastAsia="Times New Roman" w:hAnsi="Consolas" w:cs="Consolas"/>
            <w:sz w:val="20"/>
          </w:rPr>
          <w:t xml:space="preserve">      System.out.println("Name chosen is :" +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59" w:author="Unknown"/>
          <w:rFonts w:ascii="Consolas" w:eastAsia="Times New Roman" w:hAnsi="Consolas" w:cs="Consolas"/>
          <w:sz w:val="20"/>
        </w:rPr>
      </w:pPr>
      <w:ins w:id="46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2" w:author="Unknown"/>
          <w:rFonts w:ascii="Consolas" w:eastAsia="Times New Roman" w:hAnsi="Consolas" w:cs="Consolas"/>
          <w:sz w:val="20"/>
        </w:rPr>
      </w:pPr>
      <w:ins w:id="463" w:author="Unknown">
        <w:r w:rsidRPr="00250E7B">
          <w:rPr>
            <w:rFonts w:ascii="Consolas" w:eastAsia="Times New Roman" w:hAnsi="Consolas" w:cs="Consolas"/>
            <w:sz w:val="20"/>
          </w:rPr>
          <w:lastRenderedPageBreak/>
          <w:t xml:space="preserve">   public void setAge( int age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4" w:author="Unknown"/>
          <w:rFonts w:ascii="Consolas" w:eastAsia="Times New Roman" w:hAnsi="Consolas" w:cs="Consolas"/>
          <w:sz w:val="20"/>
        </w:rPr>
      </w:pPr>
      <w:ins w:id="465" w:author="Unknown">
        <w:r w:rsidRPr="00250E7B">
          <w:rPr>
            <w:rFonts w:ascii="Consolas" w:eastAsia="Times New Roman" w:hAnsi="Consolas" w:cs="Consolas"/>
            <w:sz w:val="20"/>
          </w:rPr>
          <w:t xml:space="preserve">      puppyAge =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6" w:author="Unknown"/>
          <w:rFonts w:ascii="Consolas" w:eastAsia="Times New Roman" w:hAnsi="Consolas" w:cs="Consolas"/>
          <w:sz w:val="20"/>
        </w:rPr>
      </w:pPr>
      <w:ins w:id="46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69" w:author="Unknown"/>
          <w:rFonts w:ascii="Consolas" w:eastAsia="Times New Roman" w:hAnsi="Consolas" w:cs="Consolas"/>
          <w:sz w:val="20"/>
        </w:rPr>
      </w:pPr>
      <w:ins w:id="470" w:author="Unknown">
        <w:r w:rsidRPr="00250E7B">
          <w:rPr>
            <w:rFonts w:ascii="Consolas" w:eastAsia="Times New Roman" w:hAnsi="Consolas" w:cs="Consolas"/>
            <w:sz w:val="20"/>
          </w:rPr>
          <w:t xml:space="preserve">   public int getAge(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1" w:author="Unknown"/>
          <w:rFonts w:ascii="Consolas" w:eastAsia="Times New Roman" w:hAnsi="Consolas" w:cs="Consolas"/>
          <w:sz w:val="20"/>
        </w:rPr>
      </w:pPr>
      <w:ins w:id="472" w:author="Unknown">
        <w:r w:rsidRPr="00250E7B">
          <w:rPr>
            <w:rFonts w:ascii="Consolas" w:eastAsia="Times New Roman" w:hAnsi="Consolas" w:cs="Consolas"/>
            <w:sz w:val="20"/>
          </w:rPr>
          <w:t xml:space="preserve">      System.out.println("Puppy's age is :" + puppyAge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3" w:author="Unknown"/>
          <w:rFonts w:ascii="Consolas" w:eastAsia="Times New Roman" w:hAnsi="Consolas" w:cs="Consolas"/>
          <w:sz w:val="20"/>
        </w:rPr>
      </w:pPr>
      <w:ins w:id="474" w:author="Unknown">
        <w:r w:rsidRPr="00250E7B">
          <w:rPr>
            <w:rFonts w:ascii="Consolas" w:eastAsia="Times New Roman" w:hAnsi="Consolas" w:cs="Consolas"/>
            <w:sz w:val="20"/>
          </w:rPr>
          <w:t xml:space="preserve">      return puppyAge;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5" w:author="Unknown"/>
          <w:rFonts w:ascii="Consolas" w:eastAsia="Times New Roman" w:hAnsi="Consolas" w:cs="Consolas"/>
          <w:sz w:val="20"/>
        </w:rPr>
      </w:pPr>
      <w:ins w:id="47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78" w:author="Unknown"/>
          <w:rFonts w:ascii="Consolas" w:eastAsia="Times New Roman" w:hAnsi="Consolas" w:cs="Consolas"/>
          <w:sz w:val="20"/>
        </w:rPr>
      </w:pPr>
      <w:ins w:id="47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0" w:author="Unknown"/>
          <w:rFonts w:ascii="Consolas" w:eastAsia="Times New Roman" w:hAnsi="Consolas" w:cs="Consolas"/>
          <w:sz w:val="20"/>
        </w:rPr>
      </w:pPr>
      <w:ins w:id="481" w:author="Unknown">
        <w:r w:rsidRPr="00250E7B">
          <w:rPr>
            <w:rFonts w:ascii="Consolas" w:eastAsia="Times New Roman" w:hAnsi="Consolas" w:cs="Consolas"/>
            <w:sz w:val="20"/>
          </w:rPr>
          <w:t xml:space="preserve">      /* Object creation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2" w:author="Unknown"/>
          <w:rFonts w:ascii="Consolas" w:eastAsia="Times New Roman" w:hAnsi="Consolas" w:cs="Consolas"/>
          <w:sz w:val="20"/>
        </w:rPr>
      </w:pPr>
      <w:ins w:id="483" w:author="Unknown">
        <w:r w:rsidRPr="00250E7B">
          <w:rPr>
            <w:rFonts w:ascii="Consolas" w:eastAsia="Times New Roman" w:hAnsi="Consolas" w:cs="Consolas"/>
            <w:sz w:val="20"/>
          </w:rPr>
          <w:t xml:space="preserve">      Puppy myPuppy = new Puppy( "tommy"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5" w:author="Unknown"/>
          <w:rFonts w:ascii="Consolas" w:eastAsia="Times New Roman" w:hAnsi="Consolas" w:cs="Consolas"/>
          <w:sz w:val="20"/>
        </w:rPr>
      </w:pPr>
      <w:ins w:id="486" w:author="Unknown">
        <w:r w:rsidRPr="00250E7B">
          <w:rPr>
            <w:rFonts w:ascii="Consolas" w:eastAsia="Times New Roman" w:hAnsi="Consolas" w:cs="Consolas"/>
            <w:sz w:val="20"/>
          </w:rPr>
          <w:t xml:space="preserve">      /* Call class method to set puppy's 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7" w:author="Unknown"/>
          <w:rFonts w:ascii="Consolas" w:eastAsia="Times New Roman" w:hAnsi="Consolas" w:cs="Consolas"/>
          <w:sz w:val="20"/>
        </w:rPr>
      </w:pPr>
      <w:ins w:id="488" w:author="Unknown">
        <w:r w:rsidRPr="00250E7B">
          <w:rPr>
            <w:rFonts w:ascii="Consolas" w:eastAsia="Times New Roman" w:hAnsi="Consolas" w:cs="Consolas"/>
            <w:sz w:val="20"/>
          </w:rPr>
          <w:t xml:space="preserve">      myPuppy.setAge( 2 );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8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0" w:author="Unknown"/>
          <w:rFonts w:ascii="Consolas" w:eastAsia="Times New Roman" w:hAnsi="Consolas" w:cs="Consolas"/>
          <w:sz w:val="20"/>
        </w:rPr>
      </w:pPr>
      <w:ins w:id="491" w:author="Unknown">
        <w:r w:rsidRPr="00250E7B">
          <w:rPr>
            <w:rFonts w:ascii="Consolas" w:eastAsia="Times New Roman" w:hAnsi="Consolas" w:cs="Consolas"/>
            <w:sz w:val="20"/>
          </w:rPr>
          <w:t xml:space="preserve">      /* Call another class method to get puppy's 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2" w:author="Unknown"/>
          <w:rFonts w:ascii="Consolas" w:eastAsia="Times New Roman" w:hAnsi="Consolas" w:cs="Consolas"/>
          <w:sz w:val="20"/>
        </w:rPr>
      </w:pPr>
      <w:ins w:id="493" w:author="Unknown">
        <w:r w:rsidRPr="00250E7B">
          <w:rPr>
            <w:rFonts w:ascii="Consolas" w:eastAsia="Times New Roman" w:hAnsi="Consolas" w:cs="Consolas"/>
            <w:sz w:val="20"/>
          </w:rPr>
          <w:t xml:space="preserve">      myPuppy.getAge(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5" w:author="Unknown"/>
          <w:rFonts w:ascii="Consolas" w:eastAsia="Times New Roman" w:hAnsi="Consolas" w:cs="Consolas"/>
          <w:sz w:val="20"/>
        </w:rPr>
      </w:pPr>
      <w:ins w:id="496" w:author="Unknown">
        <w:r w:rsidRPr="00250E7B">
          <w:rPr>
            <w:rFonts w:ascii="Consolas" w:eastAsia="Times New Roman" w:hAnsi="Consolas" w:cs="Consolas"/>
            <w:sz w:val="20"/>
          </w:rPr>
          <w:t xml:space="preserve">      /* You can access instance variable as follows as well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7" w:author="Unknown"/>
          <w:rFonts w:ascii="Consolas" w:eastAsia="Times New Roman" w:hAnsi="Consolas" w:cs="Consolas"/>
          <w:sz w:val="20"/>
        </w:rPr>
      </w:pPr>
      <w:ins w:id="498" w:author="Unknown">
        <w:r w:rsidRPr="00250E7B">
          <w:rPr>
            <w:rFonts w:ascii="Consolas" w:eastAsia="Times New Roman" w:hAnsi="Consolas" w:cs="Consolas"/>
            <w:sz w:val="20"/>
          </w:rPr>
          <w:t xml:space="preserve">      System.out.println("Variable Value :" + myPuppy.puppyAge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499" w:author="Unknown"/>
          <w:rFonts w:ascii="Consolas" w:eastAsia="Times New Roman" w:hAnsi="Consolas" w:cs="Consolas"/>
          <w:sz w:val="20"/>
        </w:rPr>
      </w:pPr>
      <w:ins w:id="50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01" w:author="Unknown"/>
          <w:rFonts w:ascii="Consolas" w:eastAsia="Times New Roman" w:hAnsi="Consolas" w:cs="Consolas"/>
          <w:sz w:val="20"/>
        </w:rPr>
      </w:pPr>
      <w:ins w:id="502"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503" w:author="Unknown"/>
          <w:rFonts w:ascii="Arial" w:eastAsia="Times New Roman" w:hAnsi="Arial" w:cs="Arial"/>
          <w:sz w:val="21"/>
          <w:szCs w:val="21"/>
        </w:rPr>
      </w:pPr>
      <w:ins w:id="504" w:author="Unknown">
        <w:r w:rsidRPr="00250E7B">
          <w:rPr>
            <w:rFonts w:ascii="Arial" w:eastAsia="Times New Roman" w:hAnsi="Arial" w:cs="Arial"/>
            <w:sz w:val="21"/>
            <w:szCs w:val="21"/>
          </w:rPr>
          <w:t>If we compile and run the above program, then it will produce the following result −</w:t>
        </w:r>
      </w:ins>
    </w:p>
    <w:p w:rsidR="00250E7B" w:rsidRPr="00250E7B" w:rsidRDefault="00250E7B" w:rsidP="00250E7B">
      <w:pPr>
        <w:shd w:val="clear" w:color="auto" w:fill="FFFFFF"/>
        <w:spacing w:before="48" w:after="48" w:line="360" w:lineRule="atLeast"/>
        <w:ind w:right="-402"/>
        <w:outlineLvl w:val="2"/>
        <w:rPr>
          <w:ins w:id="505" w:author="Unknown"/>
          <w:rFonts w:ascii="Arial" w:eastAsia="Times New Roman" w:hAnsi="Arial" w:cs="Arial"/>
          <w:sz w:val="27"/>
          <w:szCs w:val="27"/>
        </w:rPr>
      </w:pPr>
      <w:ins w:id="506"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7" w:author="Unknown"/>
          <w:rFonts w:ascii="Consolas" w:eastAsia="Times New Roman" w:hAnsi="Consolas" w:cs="Consolas"/>
          <w:sz w:val="18"/>
          <w:szCs w:val="18"/>
        </w:rPr>
      </w:pPr>
      <w:ins w:id="508" w:author="Unknown">
        <w:r w:rsidRPr="00250E7B">
          <w:rPr>
            <w:rFonts w:ascii="Consolas" w:eastAsia="Times New Roman" w:hAnsi="Consolas" w:cs="Consolas"/>
            <w:sz w:val="18"/>
            <w:szCs w:val="18"/>
          </w:rPr>
          <w:t>Name chosen is :tommy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9" w:author="Unknown"/>
          <w:rFonts w:ascii="Consolas" w:eastAsia="Times New Roman" w:hAnsi="Consolas" w:cs="Consolas"/>
          <w:sz w:val="18"/>
          <w:szCs w:val="18"/>
        </w:rPr>
      </w:pPr>
      <w:ins w:id="510" w:author="Unknown">
        <w:r w:rsidRPr="00250E7B">
          <w:rPr>
            <w:rFonts w:ascii="Consolas" w:eastAsia="Times New Roman" w:hAnsi="Consolas" w:cs="Consolas"/>
            <w:sz w:val="18"/>
            <w:szCs w:val="18"/>
          </w:rPr>
          <w:t>Puppy's age is :2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11" w:author="Unknown"/>
          <w:rFonts w:ascii="Consolas" w:eastAsia="Times New Roman" w:hAnsi="Consolas" w:cs="Consolas"/>
          <w:sz w:val="18"/>
          <w:szCs w:val="18"/>
        </w:rPr>
      </w:pPr>
      <w:ins w:id="512" w:author="Unknown">
        <w:r w:rsidRPr="00250E7B">
          <w:rPr>
            <w:rFonts w:ascii="Consolas" w:eastAsia="Times New Roman" w:hAnsi="Consolas" w:cs="Consolas"/>
            <w:sz w:val="18"/>
            <w:szCs w:val="18"/>
          </w:rPr>
          <w:t>Variable Value :2</w:t>
        </w:r>
      </w:ins>
    </w:p>
    <w:p w:rsidR="00250E7B" w:rsidRPr="00250E7B" w:rsidRDefault="00250E7B" w:rsidP="00250E7B">
      <w:pPr>
        <w:shd w:val="clear" w:color="auto" w:fill="FFFFFF"/>
        <w:spacing w:before="48" w:after="48" w:line="360" w:lineRule="atLeast"/>
        <w:ind w:right="-402"/>
        <w:outlineLvl w:val="1"/>
        <w:rPr>
          <w:ins w:id="513" w:author="Unknown"/>
          <w:rFonts w:ascii="Arial" w:eastAsia="Times New Roman" w:hAnsi="Arial" w:cs="Arial"/>
          <w:spacing w:val="-15"/>
          <w:sz w:val="36"/>
          <w:szCs w:val="36"/>
        </w:rPr>
      </w:pPr>
      <w:ins w:id="514" w:author="Unknown">
        <w:r w:rsidRPr="00250E7B">
          <w:rPr>
            <w:rFonts w:ascii="Arial" w:eastAsia="Times New Roman" w:hAnsi="Arial" w:cs="Arial"/>
            <w:spacing w:val="-15"/>
            <w:sz w:val="36"/>
            <w:szCs w:val="36"/>
          </w:rPr>
          <w:t>Source File Declaration Rules</w:t>
        </w:r>
      </w:ins>
    </w:p>
    <w:p w:rsidR="00250E7B" w:rsidRPr="00250E7B" w:rsidRDefault="00250E7B" w:rsidP="00250E7B">
      <w:pPr>
        <w:shd w:val="clear" w:color="auto" w:fill="FFFFFF"/>
        <w:spacing w:after="240" w:line="360" w:lineRule="atLeast"/>
        <w:ind w:left="-402" w:right="-402"/>
        <w:jc w:val="both"/>
        <w:rPr>
          <w:ins w:id="515" w:author="Unknown"/>
          <w:rFonts w:ascii="Arial" w:eastAsia="Times New Roman" w:hAnsi="Arial" w:cs="Arial"/>
          <w:sz w:val="21"/>
          <w:szCs w:val="21"/>
        </w:rPr>
      </w:pPr>
      <w:ins w:id="516" w:author="Unknown">
        <w:r w:rsidRPr="00250E7B">
          <w:rPr>
            <w:rFonts w:ascii="Arial" w:eastAsia="Times New Roman" w:hAnsi="Arial" w:cs="Arial"/>
            <w:sz w:val="21"/>
            <w:szCs w:val="21"/>
          </w:rPr>
          <w:t>As the last part of this section, let's now look into the source file declaration rules. These rules are essential when declaring classes,</w:t>
        </w:r>
        <w:r w:rsidRPr="00250E7B">
          <w:rPr>
            <w:rFonts w:ascii="Arial" w:eastAsia="Times New Roman" w:hAnsi="Arial" w:cs="Arial"/>
            <w:sz w:val="21"/>
          </w:rPr>
          <w:t> </w:t>
        </w:r>
        <w:r w:rsidRPr="00250E7B">
          <w:rPr>
            <w:rFonts w:ascii="Arial" w:eastAsia="Times New Roman" w:hAnsi="Arial" w:cs="Arial"/>
            <w:i/>
            <w:iCs/>
            <w:sz w:val="21"/>
            <w:szCs w:val="21"/>
          </w:rPr>
          <w:t>import</w:t>
        </w:r>
        <w:r w:rsidRPr="00250E7B">
          <w:rPr>
            <w:rFonts w:ascii="Arial" w:eastAsia="Times New Roman" w:hAnsi="Arial" w:cs="Arial"/>
            <w:sz w:val="21"/>
          </w:rPr>
          <w:t> </w:t>
        </w:r>
        <w:r w:rsidRPr="00250E7B">
          <w:rPr>
            <w:rFonts w:ascii="Arial" w:eastAsia="Times New Roman" w:hAnsi="Arial" w:cs="Arial"/>
            <w:sz w:val="21"/>
            <w:szCs w:val="21"/>
          </w:rPr>
          <w:t>statements and</w:t>
        </w:r>
        <w:r w:rsidRPr="00250E7B">
          <w:rPr>
            <w:rFonts w:ascii="Arial" w:eastAsia="Times New Roman" w:hAnsi="Arial" w:cs="Arial"/>
            <w:sz w:val="21"/>
          </w:rPr>
          <w:t> </w:t>
        </w:r>
        <w:r w:rsidRPr="00250E7B">
          <w:rPr>
            <w:rFonts w:ascii="Arial" w:eastAsia="Times New Roman" w:hAnsi="Arial" w:cs="Arial"/>
            <w:i/>
            <w:iCs/>
            <w:sz w:val="21"/>
            <w:szCs w:val="21"/>
          </w:rPr>
          <w:t>package</w:t>
        </w:r>
        <w:r w:rsidRPr="00250E7B">
          <w:rPr>
            <w:rFonts w:ascii="Arial" w:eastAsia="Times New Roman" w:hAnsi="Arial" w:cs="Arial"/>
            <w:sz w:val="21"/>
          </w:rPr>
          <w:t> </w:t>
        </w:r>
        <w:r w:rsidRPr="00250E7B">
          <w:rPr>
            <w:rFonts w:ascii="Arial" w:eastAsia="Times New Roman" w:hAnsi="Arial" w:cs="Arial"/>
            <w:sz w:val="21"/>
            <w:szCs w:val="21"/>
          </w:rPr>
          <w:t>statements in a source file.</w:t>
        </w:r>
      </w:ins>
    </w:p>
    <w:p w:rsidR="00250E7B" w:rsidRPr="00250E7B" w:rsidRDefault="00250E7B" w:rsidP="00250E7B">
      <w:pPr>
        <w:numPr>
          <w:ilvl w:val="0"/>
          <w:numId w:val="18"/>
        </w:numPr>
        <w:shd w:val="clear" w:color="auto" w:fill="FFFFFF"/>
        <w:spacing w:after="240" w:line="360" w:lineRule="atLeast"/>
        <w:ind w:left="318" w:right="-402"/>
        <w:jc w:val="both"/>
        <w:rPr>
          <w:ins w:id="517" w:author="Unknown"/>
          <w:rFonts w:ascii="Arial" w:eastAsia="Times New Roman" w:hAnsi="Arial" w:cs="Arial"/>
          <w:sz w:val="21"/>
          <w:szCs w:val="21"/>
        </w:rPr>
      </w:pPr>
      <w:ins w:id="518" w:author="Unknown">
        <w:r w:rsidRPr="00250E7B">
          <w:rPr>
            <w:rFonts w:ascii="Arial" w:eastAsia="Times New Roman" w:hAnsi="Arial" w:cs="Arial"/>
            <w:sz w:val="21"/>
            <w:szCs w:val="21"/>
          </w:rPr>
          <w:t>There can be only one public class per source file.</w:t>
        </w:r>
      </w:ins>
    </w:p>
    <w:p w:rsidR="00250E7B" w:rsidRPr="00250E7B" w:rsidRDefault="00250E7B" w:rsidP="00250E7B">
      <w:pPr>
        <w:numPr>
          <w:ilvl w:val="0"/>
          <w:numId w:val="18"/>
        </w:numPr>
        <w:shd w:val="clear" w:color="auto" w:fill="FFFFFF"/>
        <w:spacing w:after="240" w:line="360" w:lineRule="atLeast"/>
        <w:ind w:left="318" w:right="-402"/>
        <w:jc w:val="both"/>
        <w:rPr>
          <w:ins w:id="519" w:author="Unknown"/>
          <w:rFonts w:ascii="Arial" w:eastAsia="Times New Roman" w:hAnsi="Arial" w:cs="Arial"/>
          <w:sz w:val="21"/>
          <w:szCs w:val="21"/>
        </w:rPr>
      </w:pPr>
      <w:ins w:id="520" w:author="Unknown">
        <w:r w:rsidRPr="00250E7B">
          <w:rPr>
            <w:rFonts w:ascii="Arial" w:eastAsia="Times New Roman" w:hAnsi="Arial" w:cs="Arial"/>
            <w:sz w:val="21"/>
            <w:szCs w:val="21"/>
          </w:rPr>
          <w:lastRenderedPageBreak/>
          <w:t>A source file can have multiple non-public classes.</w:t>
        </w:r>
      </w:ins>
    </w:p>
    <w:p w:rsidR="00250E7B" w:rsidRPr="00250E7B" w:rsidRDefault="00250E7B" w:rsidP="00250E7B">
      <w:pPr>
        <w:numPr>
          <w:ilvl w:val="0"/>
          <w:numId w:val="18"/>
        </w:numPr>
        <w:shd w:val="clear" w:color="auto" w:fill="FFFFFF"/>
        <w:spacing w:after="240" w:line="360" w:lineRule="atLeast"/>
        <w:ind w:left="318" w:right="-402"/>
        <w:jc w:val="both"/>
        <w:rPr>
          <w:ins w:id="521" w:author="Unknown"/>
          <w:rFonts w:ascii="Arial" w:eastAsia="Times New Roman" w:hAnsi="Arial" w:cs="Arial"/>
          <w:sz w:val="21"/>
          <w:szCs w:val="21"/>
        </w:rPr>
      </w:pPr>
      <w:ins w:id="522" w:author="Unknown">
        <w:r w:rsidRPr="00250E7B">
          <w:rPr>
            <w:rFonts w:ascii="Arial" w:eastAsia="Times New Roman" w:hAnsi="Arial" w:cs="Arial"/>
            <w:sz w:val="21"/>
            <w:szCs w:val="21"/>
          </w:rPr>
          <w:t>The public class name should be the name of the source file as well which should be appended by</w:t>
        </w:r>
        <w:r w:rsidRPr="00250E7B">
          <w:rPr>
            <w:rFonts w:ascii="Arial" w:eastAsia="Times New Roman" w:hAnsi="Arial" w:cs="Arial"/>
            <w:sz w:val="21"/>
          </w:rPr>
          <w:t> </w:t>
        </w:r>
        <w:r w:rsidRPr="00250E7B">
          <w:rPr>
            <w:rFonts w:ascii="Arial" w:eastAsia="Times New Roman" w:hAnsi="Arial" w:cs="Arial"/>
            <w:b/>
            <w:bCs/>
            <w:sz w:val="21"/>
            <w:szCs w:val="21"/>
          </w:rPr>
          <w:t>.java</w:t>
        </w:r>
        <w:r w:rsidRPr="00250E7B">
          <w:rPr>
            <w:rFonts w:ascii="Arial" w:eastAsia="Times New Roman" w:hAnsi="Arial" w:cs="Arial"/>
            <w:sz w:val="21"/>
          </w:rPr>
          <w:t> </w:t>
        </w:r>
        <w:r w:rsidRPr="00250E7B">
          <w:rPr>
            <w:rFonts w:ascii="Arial" w:eastAsia="Times New Roman" w:hAnsi="Arial" w:cs="Arial"/>
            <w:sz w:val="21"/>
            <w:szCs w:val="21"/>
          </w:rPr>
          <w:t>at the end. For example: the class name is</w:t>
        </w:r>
        <w:r w:rsidRPr="00250E7B">
          <w:rPr>
            <w:rFonts w:ascii="Arial" w:eastAsia="Times New Roman" w:hAnsi="Arial" w:cs="Arial"/>
            <w:sz w:val="21"/>
          </w:rPr>
          <w:t> </w:t>
        </w:r>
        <w:r w:rsidRPr="00250E7B">
          <w:rPr>
            <w:rFonts w:ascii="Arial" w:eastAsia="Times New Roman" w:hAnsi="Arial" w:cs="Arial"/>
            <w:i/>
            <w:iCs/>
            <w:sz w:val="21"/>
            <w:szCs w:val="21"/>
          </w:rPr>
          <w:t>public class Employee{}</w:t>
        </w:r>
        <w:r w:rsidRPr="00250E7B">
          <w:rPr>
            <w:rFonts w:ascii="Arial" w:eastAsia="Times New Roman" w:hAnsi="Arial" w:cs="Arial"/>
            <w:sz w:val="21"/>
          </w:rPr>
          <w:t> </w:t>
        </w:r>
        <w:r w:rsidRPr="00250E7B">
          <w:rPr>
            <w:rFonts w:ascii="Arial" w:eastAsia="Times New Roman" w:hAnsi="Arial" w:cs="Arial"/>
            <w:sz w:val="21"/>
            <w:szCs w:val="21"/>
          </w:rPr>
          <w:t>then the source file should be as Employee.java.</w:t>
        </w:r>
      </w:ins>
    </w:p>
    <w:p w:rsidR="00250E7B" w:rsidRPr="00250E7B" w:rsidRDefault="00250E7B" w:rsidP="00250E7B">
      <w:pPr>
        <w:numPr>
          <w:ilvl w:val="0"/>
          <w:numId w:val="18"/>
        </w:numPr>
        <w:shd w:val="clear" w:color="auto" w:fill="FFFFFF"/>
        <w:spacing w:after="240" w:line="360" w:lineRule="atLeast"/>
        <w:ind w:left="318" w:right="-402"/>
        <w:jc w:val="both"/>
        <w:rPr>
          <w:ins w:id="523" w:author="Unknown"/>
          <w:rFonts w:ascii="Arial" w:eastAsia="Times New Roman" w:hAnsi="Arial" w:cs="Arial"/>
          <w:sz w:val="21"/>
          <w:szCs w:val="21"/>
        </w:rPr>
      </w:pPr>
      <w:ins w:id="524" w:author="Unknown">
        <w:r w:rsidRPr="00250E7B">
          <w:rPr>
            <w:rFonts w:ascii="Arial" w:eastAsia="Times New Roman" w:hAnsi="Arial" w:cs="Arial"/>
            <w:sz w:val="21"/>
            <w:szCs w:val="21"/>
          </w:rPr>
          <w:t>If the class is defined inside a package, then the package statement should be the first statement in the source file.</w:t>
        </w:r>
      </w:ins>
    </w:p>
    <w:p w:rsidR="00250E7B" w:rsidRPr="00250E7B" w:rsidRDefault="00250E7B" w:rsidP="00250E7B">
      <w:pPr>
        <w:numPr>
          <w:ilvl w:val="0"/>
          <w:numId w:val="18"/>
        </w:numPr>
        <w:shd w:val="clear" w:color="auto" w:fill="FFFFFF"/>
        <w:spacing w:after="240" w:line="360" w:lineRule="atLeast"/>
        <w:ind w:left="318" w:right="-402"/>
        <w:jc w:val="both"/>
        <w:rPr>
          <w:ins w:id="525" w:author="Unknown"/>
          <w:rFonts w:ascii="Arial" w:eastAsia="Times New Roman" w:hAnsi="Arial" w:cs="Arial"/>
          <w:sz w:val="21"/>
          <w:szCs w:val="21"/>
        </w:rPr>
      </w:pPr>
      <w:ins w:id="526" w:author="Unknown">
        <w:r w:rsidRPr="00250E7B">
          <w:rPr>
            <w:rFonts w:ascii="Arial" w:eastAsia="Times New Roman" w:hAnsi="Arial" w:cs="Arial"/>
            <w:sz w:val="21"/>
            <w:szCs w:val="21"/>
          </w:rPr>
          <w:t>If import statements are present, then they must be written between the package statement and the class declaration. If there are no package statements, then the import statement should be the first line in the source file.</w:t>
        </w:r>
      </w:ins>
    </w:p>
    <w:p w:rsidR="00250E7B" w:rsidRPr="00250E7B" w:rsidRDefault="00250E7B" w:rsidP="00250E7B">
      <w:pPr>
        <w:numPr>
          <w:ilvl w:val="0"/>
          <w:numId w:val="18"/>
        </w:numPr>
        <w:shd w:val="clear" w:color="auto" w:fill="FFFFFF"/>
        <w:spacing w:after="240" w:line="360" w:lineRule="atLeast"/>
        <w:ind w:left="318" w:right="-402"/>
        <w:jc w:val="both"/>
        <w:rPr>
          <w:ins w:id="527" w:author="Unknown"/>
          <w:rFonts w:ascii="Arial" w:eastAsia="Times New Roman" w:hAnsi="Arial" w:cs="Arial"/>
          <w:sz w:val="21"/>
          <w:szCs w:val="21"/>
        </w:rPr>
      </w:pPr>
      <w:ins w:id="528" w:author="Unknown">
        <w:r w:rsidRPr="00250E7B">
          <w:rPr>
            <w:rFonts w:ascii="Arial" w:eastAsia="Times New Roman" w:hAnsi="Arial" w:cs="Arial"/>
            <w:sz w:val="21"/>
            <w:szCs w:val="21"/>
          </w:rPr>
          <w:t>Import and package statements will imply to all the classes present in the source file. It is not possible to declare different import and/or package statements to different classes in the source file.</w:t>
        </w:r>
      </w:ins>
    </w:p>
    <w:p w:rsidR="00250E7B" w:rsidRPr="00250E7B" w:rsidRDefault="00250E7B" w:rsidP="00250E7B">
      <w:pPr>
        <w:shd w:val="clear" w:color="auto" w:fill="FFFFFF"/>
        <w:spacing w:after="240" w:line="360" w:lineRule="atLeast"/>
        <w:ind w:left="-402" w:right="-402"/>
        <w:jc w:val="both"/>
        <w:rPr>
          <w:ins w:id="529" w:author="Unknown"/>
          <w:rFonts w:ascii="Arial" w:eastAsia="Times New Roman" w:hAnsi="Arial" w:cs="Arial"/>
          <w:sz w:val="21"/>
          <w:szCs w:val="21"/>
        </w:rPr>
      </w:pPr>
      <w:ins w:id="530" w:author="Unknown">
        <w:r w:rsidRPr="00250E7B">
          <w:rPr>
            <w:rFonts w:ascii="Arial" w:eastAsia="Times New Roman" w:hAnsi="Arial" w:cs="Arial"/>
            <w:sz w:val="21"/>
            <w:szCs w:val="21"/>
          </w:rPr>
          <w:t>Classes have several access levels and there are different types of classes; abstract classes, final classes, etc. We will be explaining about all these in the access modifiers chapter.</w:t>
        </w:r>
      </w:ins>
    </w:p>
    <w:p w:rsidR="00250E7B" w:rsidRPr="00250E7B" w:rsidRDefault="00250E7B" w:rsidP="00250E7B">
      <w:pPr>
        <w:shd w:val="clear" w:color="auto" w:fill="FFFFFF"/>
        <w:spacing w:after="240" w:line="360" w:lineRule="atLeast"/>
        <w:ind w:left="-402" w:right="-402"/>
        <w:jc w:val="both"/>
        <w:rPr>
          <w:ins w:id="531" w:author="Unknown"/>
          <w:rFonts w:ascii="Arial" w:eastAsia="Times New Roman" w:hAnsi="Arial" w:cs="Arial"/>
          <w:sz w:val="21"/>
          <w:szCs w:val="21"/>
        </w:rPr>
      </w:pPr>
      <w:ins w:id="532" w:author="Unknown">
        <w:r w:rsidRPr="00250E7B">
          <w:rPr>
            <w:rFonts w:ascii="Arial" w:eastAsia="Times New Roman" w:hAnsi="Arial" w:cs="Arial"/>
            <w:sz w:val="21"/>
            <w:szCs w:val="21"/>
          </w:rPr>
          <w:t>Apart from the above mentioned types of classes, Java also has some special classes called Inner classes and Anonymous classes.</w:t>
        </w:r>
      </w:ins>
    </w:p>
    <w:p w:rsidR="00250E7B" w:rsidRPr="00250E7B" w:rsidRDefault="00250E7B" w:rsidP="00250E7B">
      <w:pPr>
        <w:shd w:val="clear" w:color="auto" w:fill="FFFFFF"/>
        <w:spacing w:before="48" w:after="48" w:line="360" w:lineRule="atLeast"/>
        <w:ind w:right="-402"/>
        <w:outlineLvl w:val="1"/>
        <w:rPr>
          <w:ins w:id="533" w:author="Unknown"/>
          <w:rFonts w:ascii="Arial" w:eastAsia="Times New Roman" w:hAnsi="Arial" w:cs="Arial"/>
          <w:spacing w:val="-15"/>
          <w:sz w:val="36"/>
          <w:szCs w:val="36"/>
        </w:rPr>
      </w:pPr>
      <w:ins w:id="534" w:author="Unknown">
        <w:r w:rsidRPr="00250E7B">
          <w:rPr>
            <w:rFonts w:ascii="Arial" w:eastAsia="Times New Roman" w:hAnsi="Arial" w:cs="Arial"/>
            <w:spacing w:val="-15"/>
            <w:sz w:val="36"/>
            <w:szCs w:val="36"/>
          </w:rPr>
          <w:t>Java Package</w:t>
        </w:r>
      </w:ins>
    </w:p>
    <w:p w:rsidR="00250E7B" w:rsidRPr="00250E7B" w:rsidRDefault="00250E7B" w:rsidP="00250E7B">
      <w:pPr>
        <w:shd w:val="clear" w:color="auto" w:fill="FFFFFF"/>
        <w:spacing w:after="240" w:line="360" w:lineRule="atLeast"/>
        <w:ind w:left="-402" w:right="-402"/>
        <w:jc w:val="both"/>
        <w:rPr>
          <w:ins w:id="535" w:author="Unknown"/>
          <w:rFonts w:ascii="Arial" w:eastAsia="Times New Roman" w:hAnsi="Arial" w:cs="Arial"/>
          <w:sz w:val="21"/>
          <w:szCs w:val="21"/>
        </w:rPr>
      </w:pPr>
      <w:ins w:id="536" w:author="Unknown">
        <w:r w:rsidRPr="00250E7B">
          <w:rPr>
            <w:rFonts w:ascii="Arial" w:eastAsia="Times New Roman" w:hAnsi="Arial" w:cs="Arial"/>
            <w:sz w:val="21"/>
            <w:szCs w:val="21"/>
          </w:rPr>
          <w:t>In simple words, it is a way of categorizing the classes and interfaces. When developing applications in Java, hundreds of classes and interfaces will be written, therefore categorizing these classes is a must as well as makes life much easier.</w:t>
        </w:r>
      </w:ins>
    </w:p>
    <w:p w:rsidR="00250E7B" w:rsidRPr="00250E7B" w:rsidRDefault="00250E7B" w:rsidP="00250E7B">
      <w:pPr>
        <w:shd w:val="clear" w:color="auto" w:fill="FFFFFF"/>
        <w:spacing w:before="48" w:after="48" w:line="360" w:lineRule="atLeast"/>
        <w:ind w:right="-402"/>
        <w:outlineLvl w:val="1"/>
        <w:rPr>
          <w:ins w:id="537" w:author="Unknown"/>
          <w:rFonts w:ascii="Arial" w:eastAsia="Times New Roman" w:hAnsi="Arial" w:cs="Arial"/>
          <w:spacing w:val="-15"/>
          <w:sz w:val="36"/>
          <w:szCs w:val="36"/>
        </w:rPr>
      </w:pPr>
      <w:ins w:id="538" w:author="Unknown">
        <w:r w:rsidRPr="00250E7B">
          <w:rPr>
            <w:rFonts w:ascii="Arial" w:eastAsia="Times New Roman" w:hAnsi="Arial" w:cs="Arial"/>
            <w:spacing w:val="-15"/>
            <w:sz w:val="36"/>
            <w:szCs w:val="36"/>
          </w:rPr>
          <w:t>Import Statements</w:t>
        </w:r>
      </w:ins>
    </w:p>
    <w:p w:rsidR="00250E7B" w:rsidRPr="00250E7B" w:rsidRDefault="00250E7B" w:rsidP="00250E7B">
      <w:pPr>
        <w:shd w:val="clear" w:color="auto" w:fill="FFFFFF"/>
        <w:spacing w:after="240" w:line="360" w:lineRule="atLeast"/>
        <w:ind w:left="-402" w:right="-402"/>
        <w:jc w:val="both"/>
        <w:rPr>
          <w:ins w:id="539" w:author="Unknown"/>
          <w:rFonts w:ascii="Arial" w:eastAsia="Times New Roman" w:hAnsi="Arial" w:cs="Arial"/>
          <w:sz w:val="21"/>
          <w:szCs w:val="21"/>
        </w:rPr>
      </w:pPr>
      <w:ins w:id="540" w:author="Unknown">
        <w:r w:rsidRPr="00250E7B">
          <w:rPr>
            <w:rFonts w:ascii="Arial" w:eastAsia="Times New Roman" w:hAnsi="Arial" w:cs="Arial"/>
            <w:sz w:val="21"/>
            <w:szCs w:val="21"/>
          </w:rPr>
          <w:t>In Java if a fully qualified name, which includes the package and the class name is given, then the compiler can easily locate the source code or classes. Import statement is a way of giving the proper location for the compiler to find that particular class.</w:t>
        </w:r>
      </w:ins>
    </w:p>
    <w:p w:rsidR="00250E7B" w:rsidRPr="00250E7B" w:rsidRDefault="00250E7B" w:rsidP="00250E7B">
      <w:pPr>
        <w:shd w:val="clear" w:color="auto" w:fill="FFFFFF"/>
        <w:spacing w:after="240" w:line="360" w:lineRule="atLeast"/>
        <w:ind w:left="-402" w:right="-402"/>
        <w:jc w:val="both"/>
        <w:rPr>
          <w:ins w:id="541" w:author="Unknown"/>
          <w:rFonts w:ascii="Arial" w:eastAsia="Times New Roman" w:hAnsi="Arial" w:cs="Arial"/>
          <w:sz w:val="21"/>
          <w:szCs w:val="21"/>
        </w:rPr>
      </w:pPr>
      <w:ins w:id="542" w:author="Unknown">
        <w:r w:rsidRPr="00250E7B">
          <w:rPr>
            <w:rFonts w:ascii="Arial" w:eastAsia="Times New Roman" w:hAnsi="Arial" w:cs="Arial"/>
            <w:sz w:val="21"/>
            <w:szCs w:val="21"/>
          </w:rPr>
          <w:t>For example, the following line would ask the compiler to load all the classes available in directory java_installation/java/io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43" w:author="Unknown"/>
          <w:rFonts w:ascii="Consolas" w:eastAsia="Times New Roman" w:hAnsi="Consolas" w:cs="Consolas"/>
          <w:sz w:val="18"/>
          <w:szCs w:val="18"/>
        </w:rPr>
      </w:pPr>
      <w:ins w:id="544" w:author="Unknown">
        <w:r w:rsidRPr="00250E7B">
          <w:rPr>
            <w:rFonts w:ascii="Consolas" w:eastAsia="Times New Roman" w:hAnsi="Consolas" w:cs="Consolas"/>
            <w:sz w:val="18"/>
            <w:szCs w:val="18"/>
          </w:rPr>
          <w:t>import java.io.*;</w:t>
        </w:r>
      </w:ins>
    </w:p>
    <w:p w:rsidR="00250E7B" w:rsidRPr="00250E7B" w:rsidRDefault="00250E7B" w:rsidP="00250E7B">
      <w:pPr>
        <w:shd w:val="clear" w:color="auto" w:fill="FFFFFF"/>
        <w:spacing w:before="48" w:after="48" w:line="360" w:lineRule="atLeast"/>
        <w:ind w:right="-402"/>
        <w:outlineLvl w:val="1"/>
        <w:rPr>
          <w:ins w:id="545" w:author="Unknown"/>
          <w:rFonts w:ascii="Arial" w:eastAsia="Times New Roman" w:hAnsi="Arial" w:cs="Arial"/>
          <w:spacing w:val="-15"/>
          <w:sz w:val="36"/>
          <w:szCs w:val="36"/>
        </w:rPr>
      </w:pPr>
      <w:ins w:id="546" w:author="Unknown">
        <w:r w:rsidRPr="00250E7B">
          <w:rPr>
            <w:rFonts w:ascii="Arial" w:eastAsia="Times New Roman" w:hAnsi="Arial" w:cs="Arial"/>
            <w:spacing w:val="-15"/>
            <w:sz w:val="36"/>
            <w:szCs w:val="36"/>
          </w:rPr>
          <w:t>A Simple Case Study</w:t>
        </w:r>
      </w:ins>
    </w:p>
    <w:p w:rsidR="00250E7B" w:rsidRPr="00250E7B" w:rsidRDefault="00250E7B" w:rsidP="00250E7B">
      <w:pPr>
        <w:shd w:val="clear" w:color="auto" w:fill="FFFFFF"/>
        <w:spacing w:after="240" w:line="360" w:lineRule="atLeast"/>
        <w:ind w:left="-402" w:right="-402"/>
        <w:jc w:val="both"/>
        <w:rPr>
          <w:ins w:id="547" w:author="Unknown"/>
          <w:rFonts w:ascii="Arial" w:eastAsia="Times New Roman" w:hAnsi="Arial" w:cs="Arial"/>
          <w:sz w:val="21"/>
          <w:szCs w:val="21"/>
        </w:rPr>
      </w:pPr>
      <w:ins w:id="548" w:author="Unknown">
        <w:r w:rsidRPr="00250E7B">
          <w:rPr>
            <w:rFonts w:ascii="Arial" w:eastAsia="Times New Roman" w:hAnsi="Arial" w:cs="Arial"/>
            <w:sz w:val="21"/>
            <w:szCs w:val="21"/>
          </w:rPr>
          <w:t>For our case study, we will be creating two classes. They are Employee and EmployeeTest.</w:t>
        </w:r>
      </w:ins>
    </w:p>
    <w:p w:rsidR="00250E7B" w:rsidRPr="00250E7B" w:rsidRDefault="00250E7B" w:rsidP="00250E7B">
      <w:pPr>
        <w:shd w:val="clear" w:color="auto" w:fill="FFFFFF"/>
        <w:spacing w:after="240" w:line="360" w:lineRule="atLeast"/>
        <w:ind w:left="-402" w:right="-402"/>
        <w:jc w:val="both"/>
        <w:rPr>
          <w:ins w:id="549" w:author="Unknown"/>
          <w:rFonts w:ascii="Arial" w:eastAsia="Times New Roman" w:hAnsi="Arial" w:cs="Arial"/>
          <w:sz w:val="21"/>
          <w:szCs w:val="21"/>
        </w:rPr>
      </w:pPr>
      <w:ins w:id="550" w:author="Unknown">
        <w:r w:rsidRPr="00250E7B">
          <w:rPr>
            <w:rFonts w:ascii="Arial" w:eastAsia="Times New Roman" w:hAnsi="Arial" w:cs="Arial"/>
            <w:sz w:val="21"/>
            <w:szCs w:val="21"/>
          </w:rPr>
          <w:lastRenderedPageBreak/>
          <w:t>First open notepad and add the following code. Remember this is the Employee class and the class is a public class. Now, save this source file with the name Employee.java.</w:t>
        </w:r>
      </w:ins>
    </w:p>
    <w:p w:rsidR="00250E7B" w:rsidRPr="00250E7B" w:rsidRDefault="00250E7B" w:rsidP="00250E7B">
      <w:pPr>
        <w:shd w:val="clear" w:color="auto" w:fill="FFFFFF"/>
        <w:spacing w:after="240" w:line="360" w:lineRule="atLeast"/>
        <w:ind w:left="-402" w:right="-402"/>
        <w:jc w:val="both"/>
        <w:rPr>
          <w:ins w:id="551" w:author="Unknown"/>
          <w:rFonts w:ascii="Arial" w:eastAsia="Times New Roman" w:hAnsi="Arial" w:cs="Arial"/>
          <w:sz w:val="21"/>
          <w:szCs w:val="21"/>
        </w:rPr>
      </w:pPr>
      <w:ins w:id="552" w:author="Unknown">
        <w:r w:rsidRPr="00250E7B">
          <w:rPr>
            <w:rFonts w:ascii="Arial" w:eastAsia="Times New Roman" w:hAnsi="Arial" w:cs="Arial"/>
            <w:sz w:val="21"/>
            <w:szCs w:val="21"/>
          </w:rPr>
          <w:t>The Employee class has four instance variables - name, age, designation and salary. The class has one explicitly defined constructor, which takes a parameter.</w:t>
        </w:r>
      </w:ins>
    </w:p>
    <w:p w:rsidR="00250E7B" w:rsidRPr="00250E7B" w:rsidRDefault="00250E7B" w:rsidP="00250E7B">
      <w:pPr>
        <w:shd w:val="clear" w:color="auto" w:fill="FFFFFF"/>
        <w:spacing w:before="48" w:after="48" w:line="360" w:lineRule="atLeast"/>
        <w:ind w:right="-402"/>
        <w:outlineLvl w:val="2"/>
        <w:rPr>
          <w:ins w:id="553" w:author="Unknown"/>
          <w:rFonts w:ascii="Arial" w:eastAsia="Times New Roman" w:hAnsi="Arial" w:cs="Arial"/>
          <w:sz w:val="27"/>
          <w:szCs w:val="27"/>
        </w:rPr>
      </w:pPr>
      <w:ins w:id="554"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55" w:author="Unknown"/>
          <w:rFonts w:ascii="Consolas" w:eastAsia="Times New Roman" w:hAnsi="Consolas" w:cs="Consolas"/>
          <w:sz w:val="20"/>
        </w:rPr>
      </w:pPr>
      <w:ins w:id="556"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57" w:author="Unknown"/>
          <w:rFonts w:ascii="Consolas" w:eastAsia="Times New Roman" w:hAnsi="Consolas" w:cs="Consolas"/>
          <w:sz w:val="20"/>
        </w:rPr>
      </w:pPr>
      <w:ins w:id="558" w:author="Unknown">
        <w:r w:rsidRPr="00250E7B">
          <w:rPr>
            <w:rFonts w:ascii="Consolas" w:eastAsia="Times New Roman" w:hAnsi="Consolas" w:cs="Consolas"/>
            <w:sz w:val="20"/>
          </w:rPr>
          <w:t>public class Employee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5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0" w:author="Unknown"/>
          <w:rFonts w:ascii="Consolas" w:eastAsia="Times New Roman" w:hAnsi="Consolas" w:cs="Consolas"/>
          <w:sz w:val="20"/>
        </w:rPr>
      </w:pPr>
      <w:ins w:id="561" w:author="Unknown">
        <w:r w:rsidRPr="00250E7B">
          <w:rPr>
            <w:rFonts w:ascii="Consolas" w:eastAsia="Times New Roman" w:hAnsi="Consolas" w:cs="Consolas"/>
            <w:sz w:val="20"/>
          </w:rPr>
          <w:t xml:space="preserve">   String name;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2" w:author="Unknown"/>
          <w:rFonts w:ascii="Consolas" w:eastAsia="Times New Roman" w:hAnsi="Consolas" w:cs="Consolas"/>
          <w:sz w:val="20"/>
        </w:rPr>
      </w:pPr>
      <w:ins w:id="563" w:author="Unknown">
        <w:r w:rsidRPr="00250E7B">
          <w:rPr>
            <w:rFonts w:ascii="Consolas" w:eastAsia="Times New Roman" w:hAnsi="Consolas" w:cs="Consolas"/>
            <w:sz w:val="20"/>
          </w:rPr>
          <w:t xml:space="preserve">   int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4" w:author="Unknown"/>
          <w:rFonts w:ascii="Consolas" w:eastAsia="Times New Roman" w:hAnsi="Consolas" w:cs="Consolas"/>
          <w:sz w:val="20"/>
        </w:rPr>
      </w:pPr>
      <w:ins w:id="565" w:author="Unknown">
        <w:r w:rsidRPr="00250E7B">
          <w:rPr>
            <w:rFonts w:ascii="Consolas" w:eastAsia="Times New Roman" w:hAnsi="Consolas" w:cs="Consolas"/>
            <w:sz w:val="20"/>
          </w:rPr>
          <w:t xml:space="preserve">   String designation;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6" w:author="Unknown"/>
          <w:rFonts w:ascii="Consolas" w:eastAsia="Times New Roman" w:hAnsi="Consolas" w:cs="Consolas"/>
          <w:sz w:val="20"/>
        </w:rPr>
      </w:pPr>
      <w:ins w:id="567" w:author="Unknown">
        <w:r w:rsidRPr="00250E7B">
          <w:rPr>
            <w:rFonts w:ascii="Consolas" w:eastAsia="Times New Roman" w:hAnsi="Consolas" w:cs="Consolas"/>
            <w:sz w:val="20"/>
          </w:rPr>
          <w:t xml:space="preserve">   double 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69" w:author="Unknown"/>
          <w:rFonts w:ascii="Consolas" w:eastAsia="Times New Roman" w:hAnsi="Consolas" w:cs="Consolas"/>
          <w:sz w:val="20"/>
        </w:rPr>
      </w:pPr>
      <w:ins w:id="570" w:author="Unknown">
        <w:r w:rsidRPr="00250E7B">
          <w:rPr>
            <w:rFonts w:ascii="Consolas" w:eastAsia="Times New Roman" w:hAnsi="Consolas" w:cs="Consolas"/>
            <w:sz w:val="20"/>
          </w:rPr>
          <w:t xml:space="preserve">   // This is the constructor of the class Employee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1" w:author="Unknown"/>
          <w:rFonts w:ascii="Consolas" w:eastAsia="Times New Roman" w:hAnsi="Consolas" w:cs="Consolas"/>
          <w:sz w:val="20"/>
        </w:rPr>
      </w:pPr>
      <w:ins w:id="572" w:author="Unknown">
        <w:r w:rsidRPr="00250E7B">
          <w:rPr>
            <w:rFonts w:ascii="Consolas" w:eastAsia="Times New Roman" w:hAnsi="Consolas" w:cs="Consolas"/>
            <w:sz w:val="20"/>
          </w:rPr>
          <w:t xml:space="preserve">   public Employee(String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3" w:author="Unknown"/>
          <w:rFonts w:ascii="Consolas" w:eastAsia="Times New Roman" w:hAnsi="Consolas" w:cs="Consolas"/>
          <w:sz w:val="20"/>
        </w:rPr>
      </w:pPr>
      <w:ins w:id="574" w:author="Unknown">
        <w:r w:rsidRPr="00250E7B">
          <w:rPr>
            <w:rFonts w:ascii="Consolas" w:eastAsia="Times New Roman" w:hAnsi="Consolas" w:cs="Consolas"/>
            <w:sz w:val="20"/>
          </w:rPr>
          <w:t xml:space="preserve">      this.name = name;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5" w:author="Unknown"/>
          <w:rFonts w:ascii="Consolas" w:eastAsia="Times New Roman" w:hAnsi="Consolas" w:cs="Consolas"/>
          <w:sz w:val="20"/>
        </w:rPr>
      </w:pPr>
      <w:ins w:id="57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78" w:author="Unknown"/>
          <w:rFonts w:ascii="Consolas" w:eastAsia="Times New Roman" w:hAnsi="Consolas" w:cs="Consolas"/>
          <w:sz w:val="20"/>
        </w:rPr>
      </w:pPr>
      <w:ins w:id="579" w:author="Unknown">
        <w:r w:rsidRPr="00250E7B">
          <w:rPr>
            <w:rFonts w:ascii="Consolas" w:eastAsia="Times New Roman" w:hAnsi="Consolas" w:cs="Consolas"/>
            <w:sz w:val="20"/>
          </w:rPr>
          <w:t xml:space="preserve">   // Assign the age of the Employee  to the variable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0" w:author="Unknown"/>
          <w:rFonts w:ascii="Consolas" w:eastAsia="Times New Roman" w:hAnsi="Consolas" w:cs="Consolas"/>
          <w:sz w:val="20"/>
        </w:rPr>
      </w:pPr>
      <w:ins w:id="581" w:author="Unknown">
        <w:r w:rsidRPr="00250E7B">
          <w:rPr>
            <w:rFonts w:ascii="Consolas" w:eastAsia="Times New Roman" w:hAnsi="Consolas" w:cs="Consolas"/>
            <w:sz w:val="20"/>
          </w:rPr>
          <w:t xml:space="preserve">   public void empAge(int empAge)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2" w:author="Unknown"/>
          <w:rFonts w:ascii="Consolas" w:eastAsia="Times New Roman" w:hAnsi="Consolas" w:cs="Consolas"/>
          <w:sz w:val="20"/>
        </w:rPr>
      </w:pPr>
      <w:ins w:id="583" w:author="Unknown">
        <w:r w:rsidRPr="00250E7B">
          <w:rPr>
            <w:rFonts w:ascii="Consolas" w:eastAsia="Times New Roman" w:hAnsi="Consolas" w:cs="Consolas"/>
            <w:sz w:val="20"/>
          </w:rPr>
          <w:t xml:space="preserve">      age = empAge;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4" w:author="Unknown"/>
          <w:rFonts w:ascii="Consolas" w:eastAsia="Times New Roman" w:hAnsi="Consolas" w:cs="Consolas"/>
          <w:sz w:val="20"/>
        </w:rPr>
      </w:pPr>
      <w:ins w:id="58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7" w:author="Unknown"/>
          <w:rFonts w:ascii="Consolas" w:eastAsia="Times New Roman" w:hAnsi="Consolas" w:cs="Consolas"/>
          <w:sz w:val="20"/>
        </w:rPr>
      </w:pPr>
      <w:ins w:id="588" w:author="Unknown">
        <w:r w:rsidRPr="00250E7B">
          <w:rPr>
            <w:rFonts w:ascii="Consolas" w:eastAsia="Times New Roman" w:hAnsi="Consolas" w:cs="Consolas"/>
            <w:sz w:val="20"/>
          </w:rPr>
          <w:t xml:space="preserve">   /* Assign the designation to the variable designation.*/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89" w:author="Unknown"/>
          <w:rFonts w:ascii="Consolas" w:eastAsia="Times New Roman" w:hAnsi="Consolas" w:cs="Consolas"/>
          <w:sz w:val="20"/>
        </w:rPr>
      </w:pPr>
      <w:ins w:id="590" w:author="Unknown">
        <w:r w:rsidRPr="00250E7B">
          <w:rPr>
            <w:rFonts w:ascii="Consolas" w:eastAsia="Times New Roman" w:hAnsi="Consolas" w:cs="Consolas"/>
            <w:sz w:val="20"/>
          </w:rPr>
          <w:t xml:space="preserve">   public void empDesignation(String empDesig)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1" w:author="Unknown"/>
          <w:rFonts w:ascii="Consolas" w:eastAsia="Times New Roman" w:hAnsi="Consolas" w:cs="Consolas"/>
          <w:sz w:val="20"/>
        </w:rPr>
      </w:pPr>
      <w:ins w:id="592" w:author="Unknown">
        <w:r w:rsidRPr="00250E7B">
          <w:rPr>
            <w:rFonts w:ascii="Consolas" w:eastAsia="Times New Roman" w:hAnsi="Consolas" w:cs="Consolas"/>
            <w:sz w:val="20"/>
          </w:rPr>
          <w:t xml:space="preserve">      designation = empDesig;</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3" w:author="Unknown"/>
          <w:rFonts w:ascii="Consolas" w:eastAsia="Times New Roman" w:hAnsi="Consolas" w:cs="Consolas"/>
          <w:sz w:val="20"/>
        </w:rPr>
      </w:pPr>
      <w:ins w:id="59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6" w:author="Unknown"/>
          <w:rFonts w:ascii="Consolas" w:eastAsia="Times New Roman" w:hAnsi="Consolas" w:cs="Consolas"/>
          <w:sz w:val="20"/>
        </w:rPr>
      </w:pPr>
      <w:ins w:id="597" w:author="Unknown">
        <w:r w:rsidRPr="00250E7B">
          <w:rPr>
            <w:rFonts w:ascii="Consolas" w:eastAsia="Times New Roman" w:hAnsi="Consolas" w:cs="Consolas"/>
            <w:sz w:val="20"/>
          </w:rPr>
          <w:t xml:space="preserve">   /* Assign the salary to the variable</w:t>
        </w:r>
        <w:r w:rsidRPr="00250E7B">
          <w:rPr>
            <w:rFonts w:ascii="Consolas" w:eastAsia="Times New Roman" w:hAnsi="Consolas" w:cs="Consolas"/>
            <w:sz w:val="20"/>
          </w:rPr>
          <w:tab/>
          <w:t>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598" w:author="Unknown"/>
          <w:rFonts w:ascii="Consolas" w:eastAsia="Times New Roman" w:hAnsi="Consolas" w:cs="Consolas"/>
          <w:sz w:val="20"/>
        </w:rPr>
      </w:pPr>
      <w:ins w:id="599" w:author="Unknown">
        <w:r w:rsidRPr="00250E7B">
          <w:rPr>
            <w:rFonts w:ascii="Consolas" w:eastAsia="Times New Roman" w:hAnsi="Consolas" w:cs="Consolas"/>
            <w:sz w:val="20"/>
          </w:rPr>
          <w:t xml:space="preserve">   public void empSalary(double empSalary)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0" w:author="Unknown"/>
          <w:rFonts w:ascii="Consolas" w:eastAsia="Times New Roman" w:hAnsi="Consolas" w:cs="Consolas"/>
          <w:sz w:val="20"/>
        </w:rPr>
      </w:pPr>
      <w:ins w:id="601" w:author="Unknown">
        <w:r w:rsidRPr="00250E7B">
          <w:rPr>
            <w:rFonts w:ascii="Consolas" w:eastAsia="Times New Roman" w:hAnsi="Consolas" w:cs="Consolas"/>
            <w:sz w:val="20"/>
          </w:rPr>
          <w:t xml:space="preserve">      salary = empSalary;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2" w:author="Unknown"/>
          <w:rFonts w:ascii="Consolas" w:eastAsia="Times New Roman" w:hAnsi="Consolas" w:cs="Consolas"/>
          <w:sz w:val="20"/>
        </w:rPr>
      </w:pPr>
      <w:ins w:id="60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5" w:author="Unknown"/>
          <w:rFonts w:ascii="Consolas" w:eastAsia="Times New Roman" w:hAnsi="Consolas" w:cs="Consolas"/>
          <w:sz w:val="20"/>
        </w:rPr>
      </w:pPr>
      <w:ins w:id="606" w:author="Unknown">
        <w:r w:rsidRPr="00250E7B">
          <w:rPr>
            <w:rFonts w:ascii="Consolas" w:eastAsia="Times New Roman" w:hAnsi="Consolas" w:cs="Consolas"/>
            <w:sz w:val="20"/>
          </w:rPr>
          <w:t xml:space="preserve">   /* Print the Employee details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7" w:author="Unknown"/>
          <w:rFonts w:ascii="Consolas" w:eastAsia="Times New Roman" w:hAnsi="Consolas" w:cs="Consolas"/>
          <w:sz w:val="20"/>
        </w:rPr>
      </w:pPr>
      <w:ins w:id="608" w:author="Unknown">
        <w:r w:rsidRPr="00250E7B">
          <w:rPr>
            <w:rFonts w:ascii="Consolas" w:eastAsia="Times New Roman" w:hAnsi="Consolas" w:cs="Consolas"/>
            <w:sz w:val="20"/>
          </w:rPr>
          <w:t xml:space="preserve">   public void printEmployee()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09" w:author="Unknown"/>
          <w:rFonts w:ascii="Consolas" w:eastAsia="Times New Roman" w:hAnsi="Consolas" w:cs="Consolas"/>
          <w:sz w:val="20"/>
        </w:rPr>
      </w:pPr>
      <w:ins w:id="610" w:author="Unknown">
        <w:r w:rsidRPr="00250E7B">
          <w:rPr>
            <w:rFonts w:ascii="Consolas" w:eastAsia="Times New Roman" w:hAnsi="Consolas" w:cs="Consolas"/>
            <w:sz w:val="20"/>
          </w:rPr>
          <w:t xml:space="preserve">      System.out.println("Name:"+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1" w:author="Unknown"/>
          <w:rFonts w:ascii="Consolas" w:eastAsia="Times New Roman" w:hAnsi="Consolas" w:cs="Consolas"/>
          <w:sz w:val="20"/>
        </w:rPr>
      </w:pPr>
      <w:ins w:id="612" w:author="Unknown">
        <w:r w:rsidRPr="00250E7B">
          <w:rPr>
            <w:rFonts w:ascii="Consolas" w:eastAsia="Times New Roman" w:hAnsi="Consolas" w:cs="Consolas"/>
            <w:sz w:val="20"/>
          </w:rPr>
          <w:t xml:space="preserve">      System.out.println("Age:" + 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3" w:author="Unknown"/>
          <w:rFonts w:ascii="Consolas" w:eastAsia="Times New Roman" w:hAnsi="Consolas" w:cs="Consolas"/>
          <w:sz w:val="20"/>
        </w:rPr>
      </w:pPr>
      <w:ins w:id="614" w:author="Unknown">
        <w:r w:rsidRPr="00250E7B">
          <w:rPr>
            <w:rFonts w:ascii="Consolas" w:eastAsia="Times New Roman" w:hAnsi="Consolas" w:cs="Consolas"/>
            <w:sz w:val="20"/>
          </w:rPr>
          <w:t xml:space="preserve">      System.out.println("Designation:" + designation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5" w:author="Unknown"/>
          <w:rFonts w:ascii="Consolas" w:eastAsia="Times New Roman" w:hAnsi="Consolas" w:cs="Consolas"/>
          <w:sz w:val="20"/>
        </w:rPr>
      </w:pPr>
      <w:ins w:id="616" w:author="Unknown">
        <w:r w:rsidRPr="00250E7B">
          <w:rPr>
            <w:rFonts w:ascii="Consolas" w:eastAsia="Times New Roman" w:hAnsi="Consolas" w:cs="Consolas"/>
            <w:sz w:val="20"/>
          </w:rPr>
          <w:t xml:space="preserve">      System.out.println("Salary:" + 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7" w:author="Unknown"/>
          <w:rFonts w:ascii="Consolas" w:eastAsia="Times New Roman" w:hAnsi="Consolas" w:cs="Consolas"/>
          <w:sz w:val="20"/>
        </w:rPr>
      </w:pPr>
      <w:ins w:id="61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19" w:author="Unknown"/>
          <w:rFonts w:ascii="Consolas" w:eastAsia="Times New Roman" w:hAnsi="Consolas" w:cs="Consolas"/>
          <w:sz w:val="20"/>
        </w:rPr>
      </w:pPr>
      <w:ins w:id="620"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621" w:author="Unknown"/>
          <w:rFonts w:ascii="Arial" w:eastAsia="Times New Roman" w:hAnsi="Arial" w:cs="Arial"/>
          <w:sz w:val="21"/>
          <w:szCs w:val="21"/>
        </w:rPr>
      </w:pPr>
      <w:ins w:id="622" w:author="Unknown">
        <w:r w:rsidRPr="00250E7B">
          <w:rPr>
            <w:rFonts w:ascii="Arial" w:eastAsia="Times New Roman" w:hAnsi="Arial" w:cs="Arial"/>
            <w:sz w:val="21"/>
            <w:szCs w:val="21"/>
          </w:rPr>
          <w:t>As mentioned previously in this tutorial, processing starts from the main method. Therefore, in order for us to run this Employee class there should be a main method and objects should be created. We will be creating a separate class for these tasks.</w:t>
        </w:r>
      </w:ins>
    </w:p>
    <w:p w:rsidR="00250E7B" w:rsidRPr="00250E7B" w:rsidRDefault="00250E7B" w:rsidP="00250E7B">
      <w:pPr>
        <w:shd w:val="clear" w:color="auto" w:fill="FFFFFF"/>
        <w:spacing w:after="240" w:line="360" w:lineRule="atLeast"/>
        <w:ind w:left="-402" w:right="-402"/>
        <w:jc w:val="both"/>
        <w:rPr>
          <w:ins w:id="623" w:author="Unknown"/>
          <w:rFonts w:ascii="Arial" w:eastAsia="Times New Roman" w:hAnsi="Arial" w:cs="Arial"/>
          <w:sz w:val="21"/>
          <w:szCs w:val="21"/>
        </w:rPr>
      </w:pPr>
      <w:ins w:id="624" w:author="Unknown">
        <w:r w:rsidRPr="00250E7B">
          <w:rPr>
            <w:rFonts w:ascii="Arial" w:eastAsia="Times New Roman" w:hAnsi="Arial" w:cs="Arial"/>
            <w:sz w:val="21"/>
            <w:szCs w:val="21"/>
          </w:rPr>
          <w:t>Following is the</w:t>
        </w:r>
        <w:r w:rsidRPr="00250E7B">
          <w:rPr>
            <w:rFonts w:ascii="Arial" w:eastAsia="Times New Roman" w:hAnsi="Arial" w:cs="Arial"/>
            <w:sz w:val="21"/>
          </w:rPr>
          <w:t> </w:t>
        </w:r>
        <w:r w:rsidRPr="00250E7B">
          <w:rPr>
            <w:rFonts w:ascii="Arial" w:eastAsia="Times New Roman" w:hAnsi="Arial" w:cs="Arial"/>
            <w:i/>
            <w:iCs/>
            <w:sz w:val="21"/>
            <w:szCs w:val="21"/>
          </w:rPr>
          <w:t>EmployeeTest</w:t>
        </w:r>
        <w:r w:rsidRPr="00250E7B">
          <w:rPr>
            <w:rFonts w:ascii="Arial" w:eastAsia="Times New Roman" w:hAnsi="Arial" w:cs="Arial"/>
            <w:sz w:val="21"/>
          </w:rPr>
          <w:t> </w:t>
        </w:r>
        <w:r w:rsidRPr="00250E7B">
          <w:rPr>
            <w:rFonts w:ascii="Arial" w:eastAsia="Times New Roman" w:hAnsi="Arial" w:cs="Arial"/>
            <w:sz w:val="21"/>
            <w:szCs w:val="21"/>
          </w:rPr>
          <w:t>class, which creates two instances of the class Employee and invokes the methods for each object to assign values for each variable.</w:t>
        </w:r>
      </w:ins>
    </w:p>
    <w:p w:rsidR="00250E7B" w:rsidRPr="00250E7B" w:rsidRDefault="00250E7B" w:rsidP="00250E7B">
      <w:pPr>
        <w:shd w:val="clear" w:color="auto" w:fill="FFFFFF"/>
        <w:spacing w:after="240" w:line="360" w:lineRule="atLeast"/>
        <w:ind w:left="-402" w:right="-402"/>
        <w:jc w:val="both"/>
        <w:rPr>
          <w:ins w:id="625" w:author="Unknown"/>
          <w:rFonts w:ascii="Arial" w:eastAsia="Times New Roman" w:hAnsi="Arial" w:cs="Arial"/>
          <w:sz w:val="21"/>
          <w:szCs w:val="21"/>
        </w:rPr>
      </w:pPr>
      <w:ins w:id="626" w:author="Unknown">
        <w:r w:rsidRPr="00250E7B">
          <w:rPr>
            <w:rFonts w:ascii="Arial" w:eastAsia="Times New Roman" w:hAnsi="Arial" w:cs="Arial"/>
            <w:sz w:val="21"/>
            <w:szCs w:val="21"/>
          </w:rPr>
          <w:t>Save the following code in EmployeeTest.java file.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27" w:author="Unknown"/>
          <w:rFonts w:ascii="Consolas" w:eastAsia="Times New Roman" w:hAnsi="Consolas" w:cs="Consolas"/>
          <w:sz w:val="20"/>
        </w:rPr>
      </w:pPr>
      <w:ins w:id="628"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29" w:author="Unknown"/>
          <w:rFonts w:ascii="Consolas" w:eastAsia="Times New Roman" w:hAnsi="Consolas" w:cs="Consolas"/>
          <w:sz w:val="20"/>
        </w:rPr>
      </w:pPr>
      <w:ins w:id="630" w:author="Unknown">
        <w:r w:rsidRPr="00250E7B">
          <w:rPr>
            <w:rFonts w:ascii="Consolas" w:eastAsia="Times New Roman" w:hAnsi="Consolas" w:cs="Consolas"/>
            <w:sz w:val="20"/>
          </w:rPr>
          <w:t>public class EmployeeTest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2" w:author="Unknown"/>
          <w:rFonts w:ascii="Consolas" w:eastAsia="Times New Roman" w:hAnsi="Consolas" w:cs="Consolas"/>
          <w:sz w:val="20"/>
        </w:rPr>
      </w:pPr>
      <w:ins w:id="633"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4" w:author="Unknown"/>
          <w:rFonts w:ascii="Consolas" w:eastAsia="Times New Roman" w:hAnsi="Consolas" w:cs="Consolas"/>
          <w:sz w:val="20"/>
        </w:rPr>
      </w:pPr>
      <w:ins w:id="635" w:author="Unknown">
        <w:r w:rsidRPr="00250E7B">
          <w:rPr>
            <w:rFonts w:ascii="Consolas" w:eastAsia="Times New Roman" w:hAnsi="Consolas" w:cs="Consolas"/>
            <w:sz w:val="20"/>
          </w:rPr>
          <w:t xml:space="preserve">      /* Create two objects using constructor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6" w:author="Unknown"/>
          <w:rFonts w:ascii="Consolas" w:eastAsia="Times New Roman" w:hAnsi="Consolas" w:cs="Consolas"/>
          <w:sz w:val="20"/>
        </w:rPr>
      </w:pPr>
      <w:ins w:id="637" w:author="Unknown">
        <w:r w:rsidRPr="00250E7B">
          <w:rPr>
            <w:rFonts w:ascii="Consolas" w:eastAsia="Times New Roman" w:hAnsi="Consolas" w:cs="Consolas"/>
            <w:sz w:val="20"/>
          </w:rPr>
          <w:t xml:space="preserve">      Employee empOne = new Employee("James Smith");</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38" w:author="Unknown"/>
          <w:rFonts w:ascii="Consolas" w:eastAsia="Times New Roman" w:hAnsi="Consolas" w:cs="Consolas"/>
          <w:sz w:val="20"/>
        </w:rPr>
      </w:pPr>
      <w:ins w:id="639" w:author="Unknown">
        <w:r w:rsidRPr="00250E7B">
          <w:rPr>
            <w:rFonts w:ascii="Consolas" w:eastAsia="Times New Roman" w:hAnsi="Consolas" w:cs="Consolas"/>
            <w:sz w:val="20"/>
          </w:rPr>
          <w:t xml:space="preserve">      Employee empTwo = new Employee("Mary Anne");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1" w:author="Unknown"/>
          <w:rFonts w:ascii="Consolas" w:eastAsia="Times New Roman" w:hAnsi="Consolas" w:cs="Consolas"/>
          <w:sz w:val="20"/>
        </w:rPr>
      </w:pPr>
      <w:ins w:id="642" w:author="Unknown">
        <w:r w:rsidRPr="00250E7B">
          <w:rPr>
            <w:rFonts w:ascii="Consolas" w:eastAsia="Times New Roman" w:hAnsi="Consolas" w:cs="Consolas"/>
            <w:sz w:val="20"/>
          </w:rPr>
          <w:t xml:space="preserve">      // Invoking methods for each object created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3" w:author="Unknown"/>
          <w:rFonts w:ascii="Consolas" w:eastAsia="Times New Roman" w:hAnsi="Consolas" w:cs="Consolas"/>
          <w:sz w:val="20"/>
        </w:rPr>
      </w:pPr>
      <w:ins w:id="644" w:author="Unknown">
        <w:r w:rsidRPr="00250E7B">
          <w:rPr>
            <w:rFonts w:ascii="Consolas" w:eastAsia="Times New Roman" w:hAnsi="Consolas" w:cs="Consolas"/>
            <w:sz w:val="20"/>
          </w:rPr>
          <w:t xml:space="preserve">      empOne.empAge(26);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5" w:author="Unknown"/>
          <w:rFonts w:ascii="Consolas" w:eastAsia="Times New Roman" w:hAnsi="Consolas" w:cs="Consolas"/>
          <w:sz w:val="20"/>
        </w:rPr>
      </w:pPr>
      <w:ins w:id="646" w:author="Unknown">
        <w:r w:rsidRPr="00250E7B">
          <w:rPr>
            <w:rFonts w:ascii="Consolas" w:eastAsia="Times New Roman" w:hAnsi="Consolas" w:cs="Consolas"/>
            <w:sz w:val="20"/>
          </w:rPr>
          <w:t xml:space="preserve">      empOne.empDesignation("Senior Software Engineer");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7" w:author="Unknown"/>
          <w:rFonts w:ascii="Consolas" w:eastAsia="Times New Roman" w:hAnsi="Consolas" w:cs="Consolas"/>
          <w:sz w:val="20"/>
        </w:rPr>
      </w:pPr>
      <w:ins w:id="648" w:author="Unknown">
        <w:r w:rsidRPr="00250E7B">
          <w:rPr>
            <w:rFonts w:ascii="Consolas" w:eastAsia="Times New Roman" w:hAnsi="Consolas" w:cs="Consolas"/>
            <w:sz w:val="20"/>
          </w:rPr>
          <w:t xml:space="preserve">      empOne.empSalary(1000);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49" w:author="Unknown"/>
          <w:rFonts w:ascii="Consolas" w:eastAsia="Times New Roman" w:hAnsi="Consolas" w:cs="Consolas"/>
          <w:sz w:val="20"/>
        </w:rPr>
      </w:pPr>
      <w:ins w:id="650" w:author="Unknown">
        <w:r w:rsidRPr="00250E7B">
          <w:rPr>
            <w:rFonts w:ascii="Consolas" w:eastAsia="Times New Roman" w:hAnsi="Consolas" w:cs="Consolas"/>
            <w:sz w:val="20"/>
          </w:rPr>
          <w:t xml:space="preserve">      empOne.printEmployee();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2" w:author="Unknown"/>
          <w:rFonts w:ascii="Consolas" w:eastAsia="Times New Roman" w:hAnsi="Consolas" w:cs="Consolas"/>
          <w:sz w:val="20"/>
        </w:rPr>
      </w:pPr>
      <w:ins w:id="653" w:author="Unknown">
        <w:r w:rsidRPr="00250E7B">
          <w:rPr>
            <w:rFonts w:ascii="Consolas" w:eastAsia="Times New Roman" w:hAnsi="Consolas" w:cs="Consolas"/>
            <w:sz w:val="20"/>
          </w:rPr>
          <w:t xml:space="preserve">      empTwo.empAge(21);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4" w:author="Unknown"/>
          <w:rFonts w:ascii="Consolas" w:eastAsia="Times New Roman" w:hAnsi="Consolas" w:cs="Consolas"/>
          <w:sz w:val="20"/>
        </w:rPr>
      </w:pPr>
      <w:ins w:id="655" w:author="Unknown">
        <w:r w:rsidRPr="00250E7B">
          <w:rPr>
            <w:rFonts w:ascii="Consolas" w:eastAsia="Times New Roman" w:hAnsi="Consolas" w:cs="Consolas"/>
            <w:sz w:val="20"/>
          </w:rPr>
          <w:t xml:space="preserve">      empTwo.empDesignation("Software Engineer");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6" w:author="Unknown"/>
          <w:rFonts w:ascii="Consolas" w:eastAsia="Times New Roman" w:hAnsi="Consolas" w:cs="Consolas"/>
          <w:sz w:val="20"/>
        </w:rPr>
      </w:pPr>
      <w:ins w:id="657" w:author="Unknown">
        <w:r w:rsidRPr="00250E7B">
          <w:rPr>
            <w:rFonts w:ascii="Consolas" w:eastAsia="Times New Roman" w:hAnsi="Consolas" w:cs="Consolas"/>
            <w:sz w:val="20"/>
          </w:rPr>
          <w:lastRenderedPageBreak/>
          <w:t xml:space="preserve">      empTwo.empSalary(500);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58" w:author="Unknown"/>
          <w:rFonts w:ascii="Consolas" w:eastAsia="Times New Roman" w:hAnsi="Consolas" w:cs="Consolas"/>
          <w:sz w:val="20"/>
        </w:rPr>
      </w:pPr>
      <w:ins w:id="659" w:author="Unknown">
        <w:r w:rsidRPr="00250E7B">
          <w:rPr>
            <w:rFonts w:ascii="Consolas" w:eastAsia="Times New Roman" w:hAnsi="Consolas" w:cs="Consolas"/>
            <w:sz w:val="20"/>
          </w:rPr>
          <w:t xml:space="preserve">      empTwo.printEmployee();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0" w:author="Unknown"/>
          <w:rFonts w:ascii="Consolas" w:eastAsia="Times New Roman" w:hAnsi="Consolas" w:cs="Consolas"/>
          <w:sz w:val="20"/>
        </w:rPr>
      </w:pPr>
      <w:ins w:id="66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662" w:author="Unknown"/>
          <w:rFonts w:ascii="Consolas" w:eastAsia="Times New Roman" w:hAnsi="Consolas" w:cs="Consolas"/>
          <w:sz w:val="20"/>
        </w:rPr>
      </w:pPr>
      <w:ins w:id="663"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664" w:author="Unknown"/>
          <w:rFonts w:ascii="Arial" w:eastAsia="Times New Roman" w:hAnsi="Arial" w:cs="Arial"/>
          <w:sz w:val="21"/>
          <w:szCs w:val="21"/>
        </w:rPr>
      </w:pPr>
      <w:ins w:id="665" w:author="Unknown">
        <w:r w:rsidRPr="00250E7B">
          <w:rPr>
            <w:rFonts w:ascii="Arial" w:eastAsia="Times New Roman" w:hAnsi="Arial" w:cs="Arial"/>
            <w:sz w:val="21"/>
            <w:szCs w:val="21"/>
          </w:rPr>
          <w:t>Now, compile both the classes and then run</w:t>
        </w:r>
        <w:r w:rsidRPr="00250E7B">
          <w:rPr>
            <w:rFonts w:ascii="Arial" w:eastAsia="Times New Roman" w:hAnsi="Arial" w:cs="Arial"/>
            <w:sz w:val="21"/>
          </w:rPr>
          <w:t> </w:t>
        </w:r>
        <w:r w:rsidRPr="00250E7B">
          <w:rPr>
            <w:rFonts w:ascii="Arial" w:eastAsia="Times New Roman" w:hAnsi="Arial" w:cs="Arial"/>
            <w:i/>
            <w:iCs/>
            <w:sz w:val="21"/>
            <w:szCs w:val="21"/>
          </w:rPr>
          <w:t>EmployeeTest</w:t>
        </w:r>
        <w:r w:rsidRPr="00250E7B">
          <w:rPr>
            <w:rFonts w:ascii="Arial" w:eastAsia="Times New Roman" w:hAnsi="Arial" w:cs="Arial"/>
            <w:sz w:val="21"/>
          </w:rPr>
          <w:t> </w:t>
        </w:r>
        <w:r w:rsidRPr="00250E7B">
          <w:rPr>
            <w:rFonts w:ascii="Arial" w:eastAsia="Times New Roman" w:hAnsi="Arial" w:cs="Arial"/>
            <w:sz w:val="21"/>
            <w:szCs w:val="21"/>
          </w:rPr>
          <w:t>to see the result as follows −</w:t>
        </w:r>
      </w:ins>
    </w:p>
    <w:p w:rsidR="00250E7B" w:rsidRPr="00250E7B" w:rsidRDefault="00250E7B" w:rsidP="00250E7B">
      <w:pPr>
        <w:shd w:val="clear" w:color="auto" w:fill="FFFFFF"/>
        <w:spacing w:before="48" w:after="48" w:line="360" w:lineRule="atLeast"/>
        <w:ind w:right="-402"/>
        <w:outlineLvl w:val="2"/>
        <w:rPr>
          <w:ins w:id="666" w:author="Unknown"/>
          <w:rFonts w:ascii="Arial" w:eastAsia="Times New Roman" w:hAnsi="Arial" w:cs="Arial"/>
          <w:sz w:val="27"/>
          <w:szCs w:val="27"/>
        </w:rPr>
      </w:pPr>
      <w:ins w:id="667"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8" w:author="Unknown"/>
          <w:rFonts w:ascii="Consolas" w:eastAsia="Times New Roman" w:hAnsi="Consolas" w:cs="Consolas"/>
          <w:sz w:val="18"/>
          <w:szCs w:val="18"/>
        </w:rPr>
      </w:pPr>
      <w:ins w:id="669" w:author="Unknown">
        <w:r w:rsidRPr="00250E7B">
          <w:rPr>
            <w:rFonts w:ascii="Consolas" w:eastAsia="Times New Roman" w:hAnsi="Consolas" w:cs="Consolas"/>
            <w:sz w:val="18"/>
            <w:szCs w:val="18"/>
          </w:rPr>
          <w:t>C:\&gt; javac Employee.java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0" w:author="Unknown"/>
          <w:rFonts w:ascii="Consolas" w:eastAsia="Times New Roman" w:hAnsi="Consolas" w:cs="Consolas"/>
          <w:sz w:val="18"/>
          <w:szCs w:val="18"/>
        </w:rPr>
      </w:pPr>
      <w:ins w:id="671" w:author="Unknown">
        <w:r w:rsidRPr="00250E7B">
          <w:rPr>
            <w:rFonts w:ascii="Consolas" w:eastAsia="Times New Roman" w:hAnsi="Consolas" w:cs="Consolas"/>
            <w:sz w:val="18"/>
            <w:szCs w:val="18"/>
          </w:rPr>
          <w:t>C:\&gt; javac EmployeeTest.java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2" w:author="Unknown"/>
          <w:rFonts w:ascii="Consolas" w:eastAsia="Times New Roman" w:hAnsi="Consolas" w:cs="Consolas"/>
          <w:sz w:val="18"/>
          <w:szCs w:val="18"/>
        </w:rPr>
      </w:pPr>
      <w:ins w:id="673" w:author="Unknown">
        <w:r w:rsidRPr="00250E7B">
          <w:rPr>
            <w:rFonts w:ascii="Consolas" w:eastAsia="Times New Roman" w:hAnsi="Consolas" w:cs="Consolas"/>
            <w:sz w:val="18"/>
            <w:szCs w:val="18"/>
          </w:rPr>
          <w:t>C:\&gt; java EmployeeTest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4" w:author="Unknown"/>
          <w:rFonts w:ascii="Consolas" w:eastAsia="Times New Roman" w:hAnsi="Consolas" w:cs="Consolas"/>
          <w:sz w:val="18"/>
          <w:szCs w:val="18"/>
        </w:rPr>
      </w:pPr>
      <w:ins w:id="675" w:author="Unknown">
        <w:r w:rsidRPr="00250E7B">
          <w:rPr>
            <w:rFonts w:ascii="Consolas" w:eastAsia="Times New Roman" w:hAnsi="Consolas" w:cs="Consolas"/>
            <w:sz w:val="18"/>
            <w:szCs w:val="18"/>
          </w:rPr>
          <w:t>Name:James Smith</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6" w:author="Unknown"/>
          <w:rFonts w:ascii="Consolas" w:eastAsia="Times New Roman" w:hAnsi="Consolas" w:cs="Consolas"/>
          <w:sz w:val="18"/>
          <w:szCs w:val="18"/>
        </w:rPr>
      </w:pPr>
      <w:ins w:id="677" w:author="Unknown">
        <w:r w:rsidRPr="00250E7B">
          <w:rPr>
            <w:rFonts w:ascii="Consolas" w:eastAsia="Times New Roman" w:hAnsi="Consolas" w:cs="Consolas"/>
            <w:sz w:val="18"/>
            <w:szCs w:val="18"/>
          </w:rPr>
          <w:t>Age:26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8" w:author="Unknown"/>
          <w:rFonts w:ascii="Consolas" w:eastAsia="Times New Roman" w:hAnsi="Consolas" w:cs="Consolas"/>
          <w:sz w:val="18"/>
          <w:szCs w:val="18"/>
        </w:rPr>
      </w:pPr>
      <w:ins w:id="679" w:author="Unknown">
        <w:r w:rsidRPr="00250E7B">
          <w:rPr>
            <w:rFonts w:ascii="Consolas" w:eastAsia="Times New Roman" w:hAnsi="Consolas" w:cs="Consolas"/>
            <w:sz w:val="18"/>
            <w:szCs w:val="18"/>
          </w:rPr>
          <w:t>Designation:Senior Software Engineer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0" w:author="Unknown"/>
          <w:rFonts w:ascii="Consolas" w:eastAsia="Times New Roman" w:hAnsi="Consolas" w:cs="Consolas"/>
          <w:sz w:val="18"/>
          <w:szCs w:val="18"/>
        </w:rPr>
      </w:pPr>
      <w:ins w:id="681" w:author="Unknown">
        <w:r w:rsidRPr="00250E7B">
          <w:rPr>
            <w:rFonts w:ascii="Consolas" w:eastAsia="Times New Roman" w:hAnsi="Consolas" w:cs="Consolas"/>
            <w:sz w:val="18"/>
            <w:szCs w:val="18"/>
          </w:rPr>
          <w:t>Salary:1000.0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2" w:author="Unknown"/>
          <w:rFonts w:ascii="Consolas" w:eastAsia="Times New Roman" w:hAnsi="Consolas" w:cs="Consolas"/>
          <w:sz w:val="18"/>
          <w:szCs w:val="18"/>
        </w:rPr>
      </w:pPr>
      <w:ins w:id="683" w:author="Unknown">
        <w:r w:rsidRPr="00250E7B">
          <w:rPr>
            <w:rFonts w:ascii="Consolas" w:eastAsia="Times New Roman" w:hAnsi="Consolas" w:cs="Consolas"/>
            <w:sz w:val="18"/>
            <w:szCs w:val="18"/>
          </w:rPr>
          <w:t>Name:Mary Anne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4" w:author="Unknown"/>
          <w:rFonts w:ascii="Consolas" w:eastAsia="Times New Roman" w:hAnsi="Consolas" w:cs="Consolas"/>
          <w:sz w:val="18"/>
          <w:szCs w:val="18"/>
        </w:rPr>
      </w:pPr>
      <w:ins w:id="685" w:author="Unknown">
        <w:r w:rsidRPr="00250E7B">
          <w:rPr>
            <w:rFonts w:ascii="Consolas" w:eastAsia="Times New Roman" w:hAnsi="Consolas" w:cs="Consolas"/>
            <w:sz w:val="18"/>
            <w:szCs w:val="18"/>
          </w:rPr>
          <w:t>Age:21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6" w:author="Unknown"/>
          <w:rFonts w:ascii="Consolas" w:eastAsia="Times New Roman" w:hAnsi="Consolas" w:cs="Consolas"/>
          <w:sz w:val="18"/>
          <w:szCs w:val="18"/>
        </w:rPr>
      </w:pPr>
      <w:ins w:id="687" w:author="Unknown">
        <w:r w:rsidRPr="00250E7B">
          <w:rPr>
            <w:rFonts w:ascii="Consolas" w:eastAsia="Times New Roman" w:hAnsi="Consolas" w:cs="Consolas"/>
            <w:sz w:val="18"/>
            <w:szCs w:val="18"/>
          </w:rPr>
          <w:t>Designation:Software Engineer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88" w:author="Unknown"/>
          <w:rFonts w:ascii="Consolas" w:eastAsia="Times New Roman" w:hAnsi="Consolas" w:cs="Consolas"/>
          <w:sz w:val="18"/>
          <w:szCs w:val="18"/>
        </w:rPr>
      </w:pPr>
      <w:ins w:id="689" w:author="Unknown">
        <w:r w:rsidRPr="00250E7B">
          <w:rPr>
            <w:rFonts w:ascii="Consolas" w:eastAsia="Times New Roman" w:hAnsi="Consolas" w:cs="Consolas"/>
            <w:sz w:val="18"/>
            <w:szCs w:val="18"/>
          </w:rPr>
          <w:t>Salary:500.0</w:t>
        </w:r>
      </w:ins>
    </w:p>
    <w:p w:rsidR="00250E7B" w:rsidRPr="00250E7B" w:rsidRDefault="00250E7B" w:rsidP="00250E7B">
      <w:pPr>
        <w:shd w:val="clear" w:color="auto" w:fill="FFFFFF"/>
        <w:spacing w:before="48" w:after="48" w:line="450" w:lineRule="atLeast"/>
        <w:ind w:right="-402"/>
        <w:jc w:val="center"/>
        <w:outlineLvl w:val="0"/>
        <w:rPr>
          <w:ins w:id="690" w:author="Unknown"/>
          <w:rFonts w:ascii="Arial" w:eastAsia="Times New Roman" w:hAnsi="Arial" w:cs="Arial"/>
          <w:spacing w:val="-15"/>
          <w:kern w:val="36"/>
          <w:sz w:val="42"/>
          <w:szCs w:val="42"/>
        </w:rPr>
      </w:pPr>
      <w:ins w:id="691" w:author="Unknown">
        <w:r w:rsidRPr="00250E7B">
          <w:rPr>
            <w:rFonts w:ascii="Arial" w:eastAsia="Times New Roman" w:hAnsi="Arial" w:cs="Arial"/>
            <w:spacing w:val="-15"/>
            <w:kern w:val="36"/>
            <w:sz w:val="42"/>
            <w:szCs w:val="42"/>
          </w:rPr>
          <w:t>Java - Basic Datatypes</w:t>
        </w:r>
      </w:ins>
    </w:p>
    <w:p w:rsidR="00250E7B" w:rsidRPr="00250E7B" w:rsidRDefault="00250E7B" w:rsidP="00250E7B">
      <w:pPr>
        <w:shd w:val="clear" w:color="auto" w:fill="FFFFFF"/>
        <w:spacing w:after="240" w:line="360" w:lineRule="atLeast"/>
        <w:ind w:left="-402" w:right="-402"/>
        <w:jc w:val="both"/>
        <w:rPr>
          <w:ins w:id="692" w:author="Unknown"/>
          <w:rFonts w:ascii="Arial" w:eastAsia="Times New Roman" w:hAnsi="Arial" w:cs="Arial"/>
          <w:sz w:val="21"/>
          <w:szCs w:val="21"/>
        </w:rPr>
      </w:pPr>
      <w:ins w:id="693" w:author="Unknown">
        <w:r w:rsidRPr="00250E7B">
          <w:rPr>
            <w:rFonts w:ascii="Arial" w:eastAsia="Times New Roman" w:hAnsi="Arial" w:cs="Arial"/>
            <w:sz w:val="21"/>
            <w:szCs w:val="21"/>
          </w:rPr>
          <w:t>Variables are nothing but reserved memory locations to store values. This means that when you create a variable you reserve some space in the memory.</w:t>
        </w:r>
      </w:ins>
    </w:p>
    <w:p w:rsidR="00250E7B" w:rsidRPr="00250E7B" w:rsidRDefault="00250E7B" w:rsidP="00250E7B">
      <w:pPr>
        <w:shd w:val="clear" w:color="auto" w:fill="FFFFFF"/>
        <w:spacing w:after="240" w:line="360" w:lineRule="atLeast"/>
        <w:ind w:left="-402" w:right="-402"/>
        <w:jc w:val="both"/>
        <w:rPr>
          <w:ins w:id="694" w:author="Unknown"/>
          <w:rFonts w:ascii="Arial" w:eastAsia="Times New Roman" w:hAnsi="Arial" w:cs="Arial"/>
          <w:sz w:val="21"/>
          <w:szCs w:val="21"/>
        </w:rPr>
      </w:pPr>
      <w:ins w:id="695" w:author="Unknown">
        <w:r w:rsidRPr="00250E7B">
          <w:rPr>
            <w:rFonts w:ascii="Arial" w:eastAsia="Times New Roman" w:hAnsi="Arial" w:cs="Arial"/>
            <w:sz w:val="21"/>
            <w:szCs w:val="21"/>
          </w:rPr>
          <w:t>Based on the data type of a variable, the operating system allocates memory and decides what can be stored in the reserved memory. Therefore, by assigning different data types to variables, you can store integers, decimals, or characters in these variables.</w:t>
        </w:r>
      </w:ins>
    </w:p>
    <w:p w:rsidR="00250E7B" w:rsidRPr="00250E7B" w:rsidRDefault="00250E7B" w:rsidP="00250E7B">
      <w:pPr>
        <w:shd w:val="clear" w:color="auto" w:fill="FFFFFF"/>
        <w:spacing w:after="240" w:line="360" w:lineRule="atLeast"/>
        <w:ind w:left="-402" w:right="-402"/>
        <w:jc w:val="both"/>
        <w:rPr>
          <w:ins w:id="696" w:author="Unknown"/>
          <w:rFonts w:ascii="Arial" w:eastAsia="Times New Roman" w:hAnsi="Arial" w:cs="Arial"/>
          <w:sz w:val="21"/>
          <w:szCs w:val="21"/>
        </w:rPr>
      </w:pPr>
      <w:ins w:id="697" w:author="Unknown">
        <w:r w:rsidRPr="00250E7B">
          <w:rPr>
            <w:rFonts w:ascii="Arial" w:eastAsia="Times New Roman" w:hAnsi="Arial" w:cs="Arial"/>
            <w:sz w:val="21"/>
            <w:szCs w:val="21"/>
          </w:rPr>
          <w:t>There are two data types available in Java −</w:t>
        </w:r>
      </w:ins>
    </w:p>
    <w:p w:rsidR="00250E7B" w:rsidRPr="00250E7B" w:rsidRDefault="00250E7B" w:rsidP="00250E7B">
      <w:pPr>
        <w:numPr>
          <w:ilvl w:val="0"/>
          <w:numId w:val="19"/>
        </w:numPr>
        <w:shd w:val="clear" w:color="auto" w:fill="FFFFFF"/>
        <w:spacing w:before="100" w:beforeAutospacing="1" w:after="75" w:line="360" w:lineRule="atLeast"/>
        <w:ind w:left="270"/>
        <w:rPr>
          <w:ins w:id="698" w:author="Unknown"/>
          <w:rFonts w:ascii="Arial" w:eastAsia="Times New Roman" w:hAnsi="Arial" w:cs="Arial"/>
          <w:sz w:val="21"/>
          <w:szCs w:val="21"/>
        </w:rPr>
      </w:pPr>
      <w:ins w:id="699" w:author="Unknown">
        <w:r w:rsidRPr="00250E7B">
          <w:rPr>
            <w:rFonts w:ascii="Arial" w:eastAsia="Times New Roman" w:hAnsi="Arial" w:cs="Arial"/>
            <w:sz w:val="21"/>
            <w:szCs w:val="21"/>
          </w:rPr>
          <w:t>Primitive Data Types</w:t>
        </w:r>
      </w:ins>
    </w:p>
    <w:p w:rsidR="00250E7B" w:rsidRPr="00CE4FF5" w:rsidRDefault="00250E7B" w:rsidP="00250E7B">
      <w:pPr>
        <w:numPr>
          <w:ilvl w:val="0"/>
          <w:numId w:val="19"/>
        </w:numPr>
        <w:shd w:val="clear" w:color="auto" w:fill="FFFFFF"/>
        <w:spacing w:before="100" w:beforeAutospacing="1" w:after="75" w:line="360" w:lineRule="atLeast"/>
        <w:ind w:left="270"/>
        <w:rPr>
          <w:rFonts w:ascii="Arial" w:eastAsia="Times New Roman" w:hAnsi="Arial" w:cs="Arial"/>
          <w:sz w:val="21"/>
          <w:szCs w:val="21"/>
        </w:rPr>
      </w:pPr>
      <w:ins w:id="700" w:author="Unknown">
        <w:r w:rsidRPr="00250E7B">
          <w:rPr>
            <w:rFonts w:ascii="Arial" w:eastAsia="Times New Roman" w:hAnsi="Arial" w:cs="Arial"/>
            <w:sz w:val="21"/>
            <w:szCs w:val="21"/>
          </w:rPr>
          <w:t>Reference/Object Data Types</w:t>
        </w:r>
      </w:ins>
    </w:p>
    <w:p w:rsidR="00CE4FF5" w:rsidRPr="00CE4FF5" w:rsidRDefault="00CE4FF5" w:rsidP="00CE4FF5">
      <w:pPr>
        <w:numPr>
          <w:ilvl w:val="0"/>
          <w:numId w:val="19"/>
        </w:numPr>
        <w:shd w:val="clear" w:color="auto" w:fill="FFFFFF"/>
        <w:spacing w:before="100" w:beforeAutospacing="1" w:after="75" w:line="360" w:lineRule="atLeast"/>
        <w:ind w:left="270"/>
        <w:rPr>
          <w:rFonts w:ascii="Arial" w:eastAsia="Times New Roman" w:hAnsi="Arial" w:cs="Arial"/>
          <w:sz w:val="36"/>
          <w:szCs w:val="36"/>
        </w:rPr>
      </w:pPr>
      <w:ins w:id="701" w:author="Unknown">
        <w:r w:rsidRPr="00250E7B">
          <w:rPr>
            <w:rFonts w:ascii="Arial" w:eastAsia="Times New Roman" w:hAnsi="Arial" w:cs="Arial"/>
            <w:sz w:val="36"/>
            <w:szCs w:val="36"/>
          </w:rPr>
          <w:t>Primitive Data Types</w:t>
        </w:r>
      </w:ins>
      <w:r>
        <w:rPr>
          <w:rFonts w:ascii="Arial" w:eastAsia="Times New Roman" w:hAnsi="Arial" w:hint="cs"/>
          <w:sz w:val="36"/>
          <w:szCs w:val="36"/>
          <w:cs/>
        </w:rPr>
        <w:t>:</w:t>
      </w:r>
    </w:p>
    <w:p w:rsidR="00CE4FF5" w:rsidRPr="00250E7B" w:rsidRDefault="00CE4FF5" w:rsidP="00CE4FF5">
      <w:pPr>
        <w:numPr>
          <w:ilvl w:val="0"/>
          <w:numId w:val="19"/>
        </w:numPr>
        <w:shd w:val="clear" w:color="auto" w:fill="FFFFFF"/>
        <w:spacing w:before="100" w:beforeAutospacing="1" w:after="75" w:line="360" w:lineRule="atLeast"/>
        <w:ind w:left="270"/>
        <w:rPr>
          <w:ins w:id="702" w:author="Unknown"/>
          <w:rFonts w:ascii="Arial" w:eastAsia="Times New Roman" w:hAnsi="Arial" w:cs="Arial"/>
          <w:sz w:val="36"/>
          <w:szCs w:val="36"/>
        </w:rPr>
      </w:pPr>
      <w:r>
        <w:rPr>
          <w:rFonts w:ascii="Arial" w:eastAsia="Times New Roman" w:hAnsi="Arial" w:hint="cs"/>
          <w:sz w:val="21"/>
          <w:szCs w:val="21"/>
          <w:cs/>
        </w:rPr>
        <w:t>byte,short,int,long,float,double,boolean,char</w:t>
      </w:r>
    </w:p>
    <w:p w:rsidR="00CE4FF5" w:rsidRPr="00250E7B" w:rsidRDefault="00CE4FF5" w:rsidP="00CE4FF5">
      <w:pPr>
        <w:shd w:val="clear" w:color="auto" w:fill="FFFFFF"/>
        <w:spacing w:before="100" w:beforeAutospacing="1" w:after="75" w:line="360" w:lineRule="atLeast"/>
        <w:rPr>
          <w:ins w:id="703" w:author="Unknown"/>
          <w:rFonts w:ascii="Arial" w:eastAsia="Times New Roman" w:hAnsi="Arial" w:cs="Arial"/>
          <w:sz w:val="21"/>
          <w:szCs w:val="21"/>
        </w:rPr>
      </w:pPr>
    </w:p>
    <w:p w:rsidR="00250E7B" w:rsidRPr="00250E7B" w:rsidRDefault="00250E7B" w:rsidP="00250E7B">
      <w:pPr>
        <w:shd w:val="clear" w:color="auto" w:fill="FFFFFF"/>
        <w:spacing w:before="48" w:after="48" w:line="360" w:lineRule="atLeast"/>
        <w:ind w:right="-402"/>
        <w:outlineLvl w:val="1"/>
        <w:rPr>
          <w:ins w:id="704" w:author="Unknown"/>
          <w:rFonts w:ascii="Arial" w:eastAsia="Times New Roman" w:hAnsi="Arial" w:cs="Arial"/>
          <w:spacing w:val="-15"/>
          <w:sz w:val="36"/>
          <w:szCs w:val="36"/>
        </w:rPr>
      </w:pPr>
      <w:ins w:id="705" w:author="Unknown">
        <w:r w:rsidRPr="00250E7B">
          <w:rPr>
            <w:rFonts w:ascii="Arial" w:eastAsia="Times New Roman" w:hAnsi="Arial" w:cs="Arial"/>
            <w:spacing w:val="-15"/>
            <w:sz w:val="36"/>
            <w:szCs w:val="36"/>
          </w:rPr>
          <w:t>Reference Datatypes</w:t>
        </w:r>
      </w:ins>
    </w:p>
    <w:p w:rsidR="00250E7B" w:rsidRPr="00250E7B" w:rsidRDefault="00250E7B" w:rsidP="00250E7B">
      <w:pPr>
        <w:numPr>
          <w:ilvl w:val="0"/>
          <w:numId w:val="28"/>
        </w:numPr>
        <w:shd w:val="clear" w:color="auto" w:fill="FFFFFF"/>
        <w:spacing w:after="240" w:line="360" w:lineRule="atLeast"/>
        <w:ind w:left="318" w:right="-402"/>
        <w:jc w:val="both"/>
        <w:rPr>
          <w:ins w:id="706" w:author="Unknown"/>
          <w:rFonts w:ascii="Arial" w:eastAsia="Times New Roman" w:hAnsi="Arial" w:cs="Arial"/>
          <w:sz w:val="21"/>
          <w:szCs w:val="21"/>
        </w:rPr>
      </w:pPr>
      <w:ins w:id="707" w:author="Unknown">
        <w:r w:rsidRPr="00250E7B">
          <w:rPr>
            <w:rFonts w:ascii="Arial" w:eastAsia="Times New Roman" w:hAnsi="Arial" w:cs="Arial"/>
            <w:sz w:val="21"/>
            <w:szCs w:val="21"/>
          </w:rPr>
          <w:t>Reference variables are created using defined constructors of the classes. They are used to access objects. These variables are declared to be of a specific type that cannot be changed. For example, Employee, Puppy, etc.</w:t>
        </w:r>
      </w:ins>
    </w:p>
    <w:p w:rsidR="00250E7B" w:rsidRPr="00250E7B" w:rsidRDefault="00250E7B" w:rsidP="00250E7B">
      <w:pPr>
        <w:numPr>
          <w:ilvl w:val="0"/>
          <w:numId w:val="28"/>
        </w:numPr>
        <w:shd w:val="clear" w:color="auto" w:fill="FFFFFF"/>
        <w:spacing w:after="240" w:line="360" w:lineRule="atLeast"/>
        <w:ind w:left="318" w:right="-402"/>
        <w:jc w:val="both"/>
        <w:rPr>
          <w:ins w:id="708" w:author="Unknown"/>
          <w:rFonts w:ascii="Arial" w:eastAsia="Times New Roman" w:hAnsi="Arial" w:cs="Arial"/>
          <w:sz w:val="21"/>
          <w:szCs w:val="21"/>
        </w:rPr>
      </w:pPr>
      <w:ins w:id="709" w:author="Unknown">
        <w:r w:rsidRPr="00250E7B">
          <w:rPr>
            <w:rFonts w:ascii="Arial" w:eastAsia="Times New Roman" w:hAnsi="Arial" w:cs="Arial"/>
            <w:sz w:val="21"/>
            <w:szCs w:val="21"/>
          </w:rPr>
          <w:lastRenderedPageBreak/>
          <w:t>Class objects and various type of array variables come under reference datatype.</w:t>
        </w:r>
      </w:ins>
    </w:p>
    <w:p w:rsidR="00250E7B" w:rsidRPr="00250E7B" w:rsidRDefault="00250E7B" w:rsidP="00250E7B">
      <w:pPr>
        <w:numPr>
          <w:ilvl w:val="0"/>
          <w:numId w:val="28"/>
        </w:numPr>
        <w:shd w:val="clear" w:color="auto" w:fill="FFFFFF"/>
        <w:spacing w:after="240" w:line="360" w:lineRule="atLeast"/>
        <w:ind w:left="318" w:right="-402"/>
        <w:jc w:val="both"/>
        <w:rPr>
          <w:ins w:id="710" w:author="Unknown"/>
          <w:rFonts w:ascii="Arial" w:eastAsia="Times New Roman" w:hAnsi="Arial" w:cs="Arial"/>
          <w:sz w:val="21"/>
          <w:szCs w:val="21"/>
        </w:rPr>
      </w:pPr>
      <w:ins w:id="711" w:author="Unknown">
        <w:r w:rsidRPr="00250E7B">
          <w:rPr>
            <w:rFonts w:ascii="Arial" w:eastAsia="Times New Roman" w:hAnsi="Arial" w:cs="Arial"/>
            <w:sz w:val="21"/>
            <w:szCs w:val="21"/>
          </w:rPr>
          <w:t>Default value of any reference variable is null.</w:t>
        </w:r>
      </w:ins>
    </w:p>
    <w:p w:rsidR="00250E7B" w:rsidRPr="00250E7B" w:rsidRDefault="00250E7B" w:rsidP="00250E7B">
      <w:pPr>
        <w:numPr>
          <w:ilvl w:val="0"/>
          <w:numId w:val="28"/>
        </w:numPr>
        <w:shd w:val="clear" w:color="auto" w:fill="FFFFFF"/>
        <w:spacing w:after="240" w:line="360" w:lineRule="atLeast"/>
        <w:ind w:left="318" w:right="-402"/>
        <w:jc w:val="both"/>
        <w:rPr>
          <w:ins w:id="712" w:author="Unknown"/>
          <w:rFonts w:ascii="Arial" w:eastAsia="Times New Roman" w:hAnsi="Arial" w:cs="Arial"/>
          <w:sz w:val="21"/>
          <w:szCs w:val="21"/>
        </w:rPr>
      </w:pPr>
      <w:ins w:id="713" w:author="Unknown">
        <w:r w:rsidRPr="00250E7B">
          <w:rPr>
            <w:rFonts w:ascii="Arial" w:eastAsia="Times New Roman" w:hAnsi="Arial" w:cs="Arial"/>
            <w:sz w:val="21"/>
            <w:szCs w:val="21"/>
          </w:rPr>
          <w:t>A reference variable can be used to refer any object of the declared type or any compatible type.</w:t>
        </w:r>
      </w:ins>
    </w:p>
    <w:p w:rsidR="00250E7B" w:rsidRPr="00250E7B" w:rsidRDefault="00250E7B" w:rsidP="00250E7B">
      <w:pPr>
        <w:numPr>
          <w:ilvl w:val="0"/>
          <w:numId w:val="28"/>
        </w:numPr>
        <w:shd w:val="clear" w:color="auto" w:fill="FFFFFF"/>
        <w:spacing w:after="240" w:line="360" w:lineRule="atLeast"/>
        <w:ind w:left="318" w:right="-402"/>
        <w:jc w:val="both"/>
        <w:rPr>
          <w:ins w:id="714" w:author="Unknown"/>
          <w:rFonts w:ascii="Arial" w:eastAsia="Times New Roman" w:hAnsi="Arial" w:cs="Arial"/>
          <w:sz w:val="21"/>
          <w:szCs w:val="21"/>
        </w:rPr>
      </w:pPr>
      <w:ins w:id="715" w:author="Unknown">
        <w:r w:rsidRPr="00250E7B">
          <w:rPr>
            <w:rFonts w:ascii="Arial" w:eastAsia="Times New Roman" w:hAnsi="Arial" w:cs="Arial"/>
            <w:sz w:val="21"/>
            <w:szCs w:val="21"/>
          </w:rPr>
          <w:t>Example: Animal animal = new Animal("giraffe");</w:t>
        </w:r>
      </w:ins>
    </w:p>
    <w:p w:rsidR="00250E7B" w:rsidRPr="00250E7B" w:rsidRDefault="00250E7B" w:rsidP="00250E7B">
      <w:pPr>
        <w:shd w:val="clear" w:color="auto" w:fill="FFFFFF"/>
        <w:spacing w:before="48" w:after="48" w:line="360" w:lineRule="atLeast"/>
        <w:ind w:right="-402"/>
        <w:outlineLvl w:val="1"/>
        <w:rPr>
          <w:ins w:id="716" w:author="Unknown"/>
          <w:rFonts w:ascii="Arial" w:eastAsia="Times New Roman" w:hAnsi="Arial" w:cs="Arial"/>
          <w:spacing w:val="-15"/>
          <w:sz w:val="36"/>
          <w:szCs w:val="36"/>
        </w:rPr>
      </w:pPr>
      <w:ins w:id="717" w:author="Unknown">
        <w:r w:rsidRPr="00250E7B">
          <w:rPr>
            <w:rFonts w:ascii="Arial" w:eastAsia="Times New Roman" w:hAnsi="Arial" w:cs="Arial"/>
            <w:spacing w:val="-15"/>
            <w:sz w:val="36"/>
            <w:szCs w:val="36"/>
          </w:rPr>
          <w:t>Java Literals</w:t>
        </w:r>
      </w:ins>
    </w:p>
    <w:p w:rsidR="00250E7B" w:rsidRPr="00250E7B" w:rsidRDefault="00250E7B" w:rsidP="00250E7B">
      <w:pPr>
        <w:shd w:val="clear" w:color="auto" w:fill="FFFFFF"/>
        <w:spacing w:after="240" w:line="360" w:lineRule="atLeast"/>
        <w:ind w:left="-402" w:right="-402"/>
        <w:jc w:val="both"/>
        <w:rPr>
          <w:ins w:id="718" w:author="Unknown"/>
          <w:rFonts w:ascii="Arial" w:eastAsia="Times New Roman" w:hAnsi="Arial" w:cs="Arial"/>
          <w:sz w:val="21"/>
          <w:szCs w:val="21"/>
        </w:rPr>
      </w:pPr>
      <w:ins w:id="719" w:author="Unknown">
        <w:r w:rsidRPr="00250E7B">
          <w:rPr>
            <w:rFonts w:ascii="Arial" w:eastAsia="Times New Roman" w:hAnsi="Arial" w:cs="Arial"/>
            <w:sz w:val="21"/>
            <w:szCs w:val="21"/>
          </w:rPr>
          <w:t>A literal is a source code representation of a fixed value. They are represented directly in the code without any computation.</w:t>
        </w:r>
      </w:ins>
    </w:p>
    <w:p w:rsidR="00250E7B" w:rsidRPr="00250E7B" w:rsidRDefault="00250E7B" w:rsidP="00250E7B">
      <w:pPr>
        <w:shd w:val="clear" w:color="auto" w:fill="FFFFFF"/>
        <w:spacing w:after="240" w:line="360" w:lineRule="atLeast"/>
        <w:ind w:left="-402" w:right="-402"/>
        <w:jc w:val="both"/>
        <w:rPr>
          <w:ins w:id="720" w:author="Unknown"/>
          <w:rFonts w:ascii="Arial" w:eastAsia="Times New Roman" w:hAnsi="Arial" w:cs="Arial"/>
          <w:sz w:val="21"/>
          <w:szCs w:val="21"/>
        </w:rPr>
      </w:pPr>
      <w:ins w:id="721" w:author="Unknown">
        <w:r w:rsidRPr="00250E7B">
          <w:rPr>
            <w:rFonts w:ascii="Arial" w:eastAsia="Times New Roman" w:hAnsi="Arial" w:cs="Arial"/>
            <w:sz w:val="21"/>
            <w:szCs w:val="21"/>
          </w:rPr>
          <w:t>Literals can be assigned to any primitive type variable. For 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22" w:author="Unknown"/>
          <w:rFonts w:ascii="Consolas" w:eastAsia="Times New Roman" w:hAnsi="Consolas" w:cs="Consolas"/>
          <w:sz w:val="20"/>
        </w:rPr>
      </w:pPr>
      <w:ins w:id="723" w:author="Unknown">
        <w:r w:rsidRPr="00250E7B">
          <w:rPr>
            <w:rFonts w:ascii="Consolas" w:eastAsia="Times New Roman" w:hAnsi="Consolas" w:cs="Consolas"/>
            <w:sz w:val="20"/>
          </w:rPr>
          <w:t>byte a = 68;</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24" w:author="Unknown"/>
          <w:rFonts w:ascii="Consolas" w:eastAsia="Times New Roman" w:hAnsi="Consolas" w:cs="Consolas"/>
          <w:sz w:val="20"/>
        </w:rPr>
      </w:pPr>
      <w:ins w:id="725" w:author="Unknown">
        <w:r w:rsidRPr="00250E7B">
          <w:rPr>
            <w:rFonts w:ascii="Consolas" w:eastAsia="Times New Roman" w:hAnsi="Consolas" w:cs="Consolas"/>
            <w:sz w:val="20"/>
          </w:rPr>
          <w:t>char a = 'A'</w:t>
        </w:r>
      </w:ins>
    </w:p>
    <w:p w:rsidR="00250E7B" w:rsidRPr="00250E7B" w:rsidRDefault="00250E7B" w:rsidP="00250E7B">
      <w:pPr>
        <w:shd w:val="clear" w:color="auto" w:fill="FFFFFF"/>
        <w:spacing w:after="240" w:line="360" w:lineRule="atLeast"/>
        <w:ind w:left="-402" w:right="-402"/>
        <w:jc w:val="both"/>
        <w:rPr>
          <w:ins w:id="726" w:author="Unknown"/>
          <w:rFonts w:ascii="Arial" w:eastAsia="Times New Roman" w:hAnsi="Arial" w:cs="Arial"/>
          <w:sz w:val="21"/>
          <w:szCs w:val="21"/>
        </w:rPr>
      </w:pPr>
      <w:ins w:id="727" w:author="Unknown">
        <w:r w:rsidRPr="00250E7B">
          <w:rPr>
            <w:rFonts w:ascii="Arial" w:eastAsia="Times New Roman" w:hAnsi="Arial" w:cs="Arial"/>
            <w:sz w:val="21"/>
            <w:szCs w:val="21"/>
          </w:rPr>
          <w:t>byte, int, long, and short can be expressed in decimal(base 10), hexadecimal(base 16) or octal(base 8) number systems as well.</w:t>
        </w:r>
      </w:ins>
    </w:p>
    <w:p w:rsidR="00250E7B" w:rsidRPr="00250E7B" w:rsidRDefault="00250E7B" w:rsidP="00250E7B">
      <w:pPr>
        <w:shd w:val="clear" w:color="auto" w:fill="FFFFFF"/>
        <w:spacing w:after="240" w:line="360" w:lineRule="atLeast"/>
        <w:ind w:left="-402" w:right="-402"/>
        <w:jc w:val="both"/>
        <w:rPr>
          <w:ins w:id="728" w:author="Unknown"/>
          <w:rFonts w:ascii="Arial" w:eastAsia="Times New Roman" w:hAnsi="Arial" w:cs="Arial"/>
          <w:sz w:val="21"/>
          <w:szCs w:val="21"/>
        </w:rPr>
      </w:pPr>
      <w:ins w:id="729" w:author="Unknown">
        <w:r w:rsidRPr="00250E7B">
          <w:rPr>
            <w:rFonts w:ascii="Arial" w:eastAsia="Times New Roman" w:hAnsi="Arial" w:cs="Arial"/>
            <w:sz w:val="21"/>
            <w:szCs w:val="21"/>
          </w:rPr>
          <w:t>Prefix 0 is used to indicate octal, and prefix 0x indicates hexadecimal when using these number systems for literals. For 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30" w:author="Unknown"/>
          <w:rFonts w:ascii="Consolas" w:eastAsia="Times New Roman" w:hAnsi="Consolas" w:cs="Consolas"/>
          <w:sz w:val="20"/>
        </w:rPr>
      </w:pPr>
      <w:ins w:id="731" w:author="Unknown">
        <w:r w:rsidRPr="00250E7B">
          <w:rPr>
            <w:rFonts w:ascii="Consolas" w:eastAsia="Times New Roman" w:hAnsi="Consolas" w:cs="Consolas"/>
            <w:sz w:val="20"/>
          </w:rPr>
          <w:t>int decimal = 100;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32" w:author="Unknown"/>
          <w:rFonts w:ascii="Consolas" w:eastAsia="Times New Roman" w:hAnsi="Consolas" w:cs="Consolas"/>
          <w:sz w:val="20"/>
        </w:rPr>
      </w:pPr>
      <w:ins w:id="733" w:author="Unknown">
        <w:r w:rsidRPr="00250E7B">
          <w:rPr>
            <w:rFonts w:ascii="Consolas" w:eastAsia="Times New Roman" w:hAnsi="Consolas" w:cs="Consolas"/>
            <w:sz w:val="20"/>
          </w:rPr>
          <w:t>int octal = 0144;</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34" w:author="Unknown"/>
          <w:rFonts w:ascii="Consolas" w:eastAsia="Times New Roman" w:hAnsi="Consolas" w:cs="Consolas"/>
          <w:sz w:val="20"/>
        </w:rPr>
      </w:pPr>
      <w:ins w:id="735" w:author="Unknown">
        <w:r w:rsidRPr="00250E7B">
          <w:rPr>
            <w:rFonts w:ascii="Consolas" w:eastAsia="Times New Roman" w:hAnsi="Consolas" w:cs="Consolas"/>
            <w:sz w:val="20"/>
          </w:rPr>
          <w:t>int hexa =  0x64;</w:t>
        </w:r>
      </w:ins>
    </w:p>
    <w:p w:rsidR="00250E7B" w:rsidRPr="00250E7B" w:rsidRDefault="00250E7B" w:rsidP="00250E7B">
      <w:pPr>
        <w:shd w:val="clear" w:color="auto" w:fill="FFFFFF"/>
        <w:spacing w:after="240" w:line="360" w:lineRule="atLeast"/>
        <w:ind w:left="-402" w:right="-402"/>
        <w:jc w:val="both"/>
        <w:rPr>
          <w:ins w:id="736" w:author="Unknown"/>
          <w:rFonts w:ascii="Arial" w:eastAsia="Times New Roman" w:hAnsi="Arial" w:cs="Arial"/>
          <w:sz w:val="21"/>
          <w:szCs w:val="21"/>
        </w:rPr>
      </w:pPr>
      <w:ins w:id="737" w:author="Unknown">
        <w:r w:rsidRPr="00250E7B">
          <w:rPr>
            <w:rFonts w:ascii="Arial" w:eastAsia="Times New Roman" w:hAnsi="Arial" w:cs="Arial"/>
            <w:sz w:val="21"/>
            <w:szCs w:val="21"/>
          </w:rPr>
          <w:t>String literals in Java are specified like they are in most other languages by enclosing a sequence of characters between a pair of double quotes. Examples of string literals are −</w:t>
        </w:r>
      </w:ins>
    </w:p>
    <w:p w:rsidR="00250E7B" w:rsidRPr="00250E7B" w:rsidRDefault="00250E7B" w:rsidP="00250E7B">
      <w:pPr>
        <w:shd w:val="clear" w:color="auto" w:fill="FFFFFF"/>
        <w:spacing w:before="48" w:after="48" w:line="360" w:lineRule="atLeast"/>
        <w:ind w:right="-402"/>
        <w:outlineLvl w:val="2"/>
        <w:rPr>
          <w:ins w:id="738" w:author="Unknown"/>
          <w:rFonts w:ascii="Arial" w:eastAsia="Times New Roman" w:hAnsi="Arial" w:cs="Arial"/>
          <w:sz w:val="27"/>
          <w:szCs w:val="27"/>
        </w:rPr>
      </w:pPr>
      <w:ins w:id="739"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0" w:author="Unknown"/>
          <w:rFonts w:ascii="Consolas" w:eastAsia="Times New Roman" w:hAnsi="Consolas" w:cs="Consolas"/>
          <w:sz w:val="20"/>
        </w:rPr>
      </w:pPr>
      <w:ins w:id="741" w:author="Unknown">
        <w:r w:rsidRPr="00250E7B">
          <w:rPr>
            <w:rFonts w:ascii="Consolas" w:eastAsia="Times New Roman" w:hAnsi="Consolas" w:cs="Consolas"/>
            <w:sz w:val="20"/>
          </w:rPr>
          <w:t>"Hello World"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2" w:author="Unknown"/>
          <w:rFonts w:ascii="Consolas" w:eastAsia="Times New Roman" w:hAnsi="Consolas" w:cs="Consolas"/>
          <w:sz w:val="20"/>
        </w:rPr>
      </w:pPr>
      <w:ins w:id="743" w:author="Unknown">
        <w:r w:rsidRPr="00250E7B">
          <w:rPr>
            <w:rFonts w:ascii="Consolas" w:eastAsia="Times New Roman" w:hAnsi="Consolas" w:cs="Consolas"/>
            <w:sz w:val="20"/>
          </w:rPr>
          <w:t>"two\nlines"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4" w:author="Unknown"/>
          <w:rFonts w:ascii="Consolas" w:eastAsia="Times New Roman" w:hAnsi="Consolas" w:cs="Consolas"/>
          <w:sz w:val="20"/>
        </w:rPr>
      </w:pPr>
      <w:ins w:id="745" w:author="Unknown">
        <w:r w:rsidRPr="00250E7B">
          <w:rPr>
            <w:rFonts w:ascii="Consolas" w:eastAsia="Times New Roman" w:hAnsi="Consolas" w:cs="Consolas"/>
            <w:sz w:val="20"/>
          </w:rPr>
          <w:t>"\"This is in quotes\""</w:t>
        </w:r>
      </w:ins>
    </w:p>
    <w:p w:rsidR="00250E7B" w:rsidRPr="00250E7B" w:rsidRDefault="00250E7B" w:rsidP="00250E7B">
      <w:pPr>
        <w:shd w:val="clear" w:color="auto" w:fill="FFFFFF"/>
        <w:spacing w:after="240" w:line="360" w:lineRule="atLeast"/>
        <w:ind w:left="-402" w:right="-402"/>
        <w:jc w:val="both"/>
        <w:rPr>
          <w:ins w:id="746" w:author="Unknown"/>
          <w:rFonts w:ascii="Arial" w:eastAsia="Times New Roman" w:hAnsi="Arial" w:cs="Arial"/>
          <w:sz w:val="21"/>
          <w:szCs w:val="21"/>
        </w:rPr>
      </w:pPr>
      <w:ins w:id="747" w:author="Unknown">
        <w:r w:rsidRPr="00250E7B">
          <w:rPr>
            <w:rFonts w:ascii="Arial" w:eastAsia="Times New Roman" w:hAnsi="Arial" w:cs="Arial"/>
            <w:sz w:val="21"/>
            <w:szCs w:val="21"/>
          </w:rPr>
          <w:t>String and char types of literals can contain any Unicode characters. For 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48" w:author="Unknown"/>
          <w:rFonts w:ascii="Consolas" w:eastAsia="Times New Roman" w:hAnsi="Consolas" w:cs="Consolas"/>
          <w:sz w:val="20"/>
        </w:rPr>
      </w:pPr>
      <w:ins w:id="749" w:author="Unknown">
        <w:r w:rsidRPr="00250E7B">
          <w:rPr>
            <w:rFonts w:ascii="Consolas" w:eastAsia="Times New Roman" w:hAnsi="Consolas" w:cs="Consolas"/>
            <w:sz w:val="20"/>
          </w:rPr>
          <w:t>char a = '\u0001';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50" w:author="Unknown"/>
          <w:rFonts w:ascii="Consolas" w:eastAsia="Times New Roman" w:hAnsi="Consolas" w:cs="Consolas"/>
          <w:sz w:val="20"/>
        </w:rPr>
      </w:pPr>
      <w:ins w:id="751" w:author="Unknown">
        <w:r w:rsidRPr="00250E7B">
          <w:rPr>
            <w:rFonts w:ascii="Consolas" w:eastAsia="Times New Roman" w:hAnsi="Consolas" w:cs="Consolas"/>
            <w:sz w:val="20"/>
          </w:rPr>
          <w:t>String a = "\u0001";</w:t>
        </w:r>
      </w:ins>
    </w:p>
    <w:p w:rsidR="00250E7B" w:rsidRDefault="00250E7B" w:rsidP="00250E7B">
      <w:pPr>
        <w:shd w:val="clear" w:color="auto" w:fill="FFFFFF"/>
        <w:spacing w:after="240" w:line="360" w:lineRule="atLeast"/>
        <w:ind w:left="-402" w:right="-402"/>
        <w:jc w:val="both"/>
        <w:rPr>
          <w:rFonts w:ascii="Arial" w:eastAsia="Times New Roman" w:hAnsi="Arial"/>
          <w:sz w:val="21"/>
          <w:szCs w:val="21"/>
        </w:rPr>
      </w:pPr>
      <w:ins w:id="752" w:author="Unknown">
        <w:r w:rsidRPr="00250E7B">
          <w:rPr>
            <w:rFonts w:ascii="Arial" w:eastAsia="Times New Roman" w:hAnsi="Arial" w:cs="Arial"/>
            <w:sz w:val="21"/>
            <w:szCs w:val="21"/>
          </w:rPr>
          <w:lastRenderedPageBreak/>
          <w:t xml:space="preserve">Java language supports few special escape sequences for String and char literals as well. They are </w:t>
        </w:r>
      </w:ins>
      <w:r w:rsidR="00CE4FF5">
        <w:rPr>
          <w:rFonts w:ascii="Arial" w:eastAsia="Times New Roman" w:hAnsi="Arial" w:cs="Arial"/>
          <w:sz w:val="21"/>
          <w:szCs w:val="21"/>
        </w:rPr>
        <w:t>–</w:t>
      </w:r>
    </w:p>
    <w:p w:rsidR="00CE4FF5" w:rsidRPr="00250E7B" w:rsidRDefault="00CE4FF5" w:rsidP="00250E7B">
      <w:pPr>
        <w:shd w:val="clear" w:color="auto" w:fill="FFFFFF"/>
        <w:spacing w:after="240" w:line="360" w:lineRule="atLeast"/>
        <w:ind w:left="-402" w:right="-402"/>
        <w:jc w:val="both"/>
        <w:rPr>
          <w:ins w:id="753" w:author="Unknown"/>
          <w:rFonts w:ascii="Arial" w:eastAsia="Times New Roman" w:hAnsi="Arial"/>
          <w:sz w:val="21"/>
          <w:szCs w:val="21"/>
        </w:rPr>
      </w:pPr>
      <w:r>
        <w:rPr>
          <w:rFonts w:ascii="Arial" w:eastAsia="Times New Roman" w:hAnsi="Arial" w:hint="cs"/>
          <w:sz w:val="21"/>
          <w:szCs w:val="21"/>
          <w:cs/>
        </w:rPr>
        <w:t>\n,\r,\f,\b</w:t>
      </w:r>
    </w:p>
    <w:p w:rsidR="00250E7B" w:rsidRPr="00250E7B" w:rsidRDefault="00250E7B" w:rsidP="00250E7B">
      <w:pPr>
        <w:shd w:val="clear" w:color="auto" w:fill="FFFFFF"/>
        <w:spacing w:before="48" w:after="48" w:line="450" w:lineRule="atLeast"/>
        <w:ind w:right="-402"/>
        <w:jc w:val="center"/>
        <w:outlineLvl w:val="0"/>
        <w:rPr>
          <w:ins w:id="754" w:author="Unknown"/>
          <w:rFonts w:ascii="Arial" w:eastAsia="Times New Roman" w:hAnsi="Arial" w:cs="Arial"/>
          <w:spacing w:val="-15"/>
          <w:kern w:val="36"/>
          <w:sz w:val="42"/>
          <w:szCs w:val="42"/>
        </w:rPr>
      </w:pPr>
      <w:ins w:id="755" w:author="Unknown">
        <w:r w:rsidRPr="00250E7B">
          <w:rPr>
            <w:rFonts w:ascii="Arial" w:eastAsia="Times New Roman" w:hAnsi="Arial" w:cs="Arial"/>
            <w:spacing w:val="-15"/>
            <w:kern w:val="36"/>
            <w:sz w:val="42"/>
            <w:szCs w:val="42"/>
          </w:rPr>
          <w:t>Java - Variable Types</w:t>
        </w:r>
      </w:ins>
    </w:p>
    <w:p w:rsidR="00250E7B" w:rsidRPr="00250E7B" w:rsidRDefault="00250E7B" w:rsidP="00250E7B">
      <w:pPr>
        <w:shd w:val="clear" w:color="auto" w:fill="FFFFFF"/>
        <w:spacing w:after="240" w:line="360" w:lineRule="atLeast"/>
        <w:ind w:left="-402" w:right="-402"/>
        <w:jc w:val="both"/>
        <w:rPr>
          <w:ins w:id="756" w:author="Unknown"/>
          <w:rFonts w:ascii="Arial" w:eastAsia="Times New Roman" w:hAnsi="Arial" w:cs="Arial"/>
          <w:sz w:val="21"/>
          <w:szCs w:val="21"/>
        </w:rPr>
      </w:pPr>
      <w:ins w:id="757" w:author="Unknown">
        <w:r w:rsidRPr="00250E7B">
          <w:rPr>
            <w:rFonts w:ascii="Arial" w:eastAsia="Times New Roman" w:hAnsi="Arial" w:cs="Arial"/>
            <w:sz w:val="21"/>
            <w:szCs w:val="21"/>
          </w:rPr>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ins>
    </w:p>
    <w:p w:rsidR="00250E7B" w:rsidRPr="00250E7B" w:rsidRDefault="00250E7B" w:rsidP="00250E7B">
      <w:pPr>
        <w:shd w:val="clear" w:color="auto" w:fill="FFFFFF"/>
        <w:spacing w:after="240" w:line="360" w:lineRule="atLeast"/>
        <w:ind w:left="-402" w:right="-402"/>
        <w:jc w:val="both"/>
        <w:rPr>
          <w:ins w:id="758" w:author="Unknown"/>
          <w:rFonts w:ascii="Arial" w:eastAsia="Times New Roman" w:hAnsi="Arial" w:cs="Arial"/>
          <w:sz w:val="21"/>
          <w:szCs w:val="21"/>
        </w:rPr>
      </w:pPr>
      <w:ins w:id="759" w:author="Unknown">
        <w:r w:rsidRPr="00250E7B">
          <w:rPr>
            <w:rFonts w:ascii="Arial" w:eastAsia="Times New Roman" w:hAnsi="Arial" w:cs="Arial"/>
            <w:sz w:val="21"/>
            <w:szCs w:val="21"/>
          </w:rPr>
          <w:t>You must declare all variables before they can be used. Following is the basic form of a variable declaration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0" w:author="Unknown"/>
          <w:rFonts w:ascii="Consolas" w:eastAsia="Times New Roman" w:hAnsi="Consolas" w:cs="Consolas"/>
          <w:sz w:val="18"/>
          <w:szCs w:val="18"/>
        </w:rPr>
      </w:pPr>
      <w:ins w:id="761" w:author="Unknown">
        <w:r w:rsidRPr="00250E7B">
          <w:rPr>
            <w:rFonts w:ascii="Consolas" w:eastAsia="Times New Roman" w:hAnsi="Consolas" w:cs="Consolas"/>
            <w:sz w:val="18"/>
            <w:szCs w:val="18"/>
          </w:rPr>
          <w:t>data type variable [ = value][, variable [ = value] ...] ;</w:t>
        </w:r>
      </w:ins>
    </w:p>
    <w:p w:rsidR="00250E7B" w:rsidRPr="00250E7B" w:rsidRDefault="00250E7B" w:rsidP="00250E7B">
      <w:pPr>
        <w:shd w:val="clear" w:color="auto" w:fill="FFFFFF"/>
        <w:spacing w:after="240" w:line="360" w:lineRule="atLeast"/>
        <w:ind w:left="-402" w:right="-402"/>
        <w:jc w:val="both"/>
        <w:rPr>
          <w:ins w:id="762" w:author="Unknown"/>
          <w:rFonts w:ascii="Arial" w:eastAsia="Times New Roman" w:hAnsi="Arial" w:cs="Arial"/>
          <w:sz w:val="21"/>
          <w:szCs w:val="21"/>
        </w:rPr>
      </w:pPr>
      <w:ins w:id="763" w:author="Unknown">
        <w:r w:rsidRPr="00250E7B">
          <w:rPr>
            <w:rFonts w:ascii="Arial" w:eastAsia="Times New Roman" w:hAnsi="Arial" w:cs="Arial"/>
            <w:sz w:val="21"/>
            <w:szCs w:val="21"/>
          </w:rPr>
          <w:t>Here</w:t>
        </w:r>
        <w:r w:rsidRPr="00250E7B">
          <w:rPr>
            <w:rFonts w:ascii="Arial" w:eastAsia="Times New Roman" w:hAnsi="Arial" w:cs="Arial"/>
            <w:sz w:val="21"/>
          </w:rPr>
          <w:t> </w:t>
        </w:r>
        <w:r w:rsidRPr="00250E7B">
          <w:rPr>
            <w:rFonts w:ascii="Arial" w:eastAsia="Times New Roman" w:hAnsi="Arial" w:cs="Arial"/>
            <w:i/>
            <w:iCs/>
            <w:sz w:val="21"/>
            <w:szCs w:val="21"/>
          </w:rPr>
          <w:t>data type</w:t>
        </w:r>
        <w:r w:rsidRPr="00250E7B">
          <w:rPr>
            <w:rFonts w:ascii="Arial" w:eastAsia="Times New Roman" w:hAnsi="Arial" w:cs="Arial"/>
            <w:sz w:val="21"/>
          </w:rPr>
          <w:t> </w:t>
        </w:r>
        <w:r w:rsidRPr="00250E7B">
          <w:rPr>
            <w:rFonts w:ascii="Arial" w:eastAsia="Times New Roman" w:hAnsi="Arial" w:cs="Arial"/>
            <w:sz w:val="21"/>
            <w:szCs w:val="21"/>
          </w:rPr>
          <w:t>is one of Java's datatypes and</w:t>
        </w:r>
        <w:r w:rsidRPr="00250E7B">
          <w:rPr>
            <w:rFonts w:ascii="Arial" w:eastAsia="Times New Roman" w:hAnsi="Arial" w:cs="Arial"/>
            <w:sz w:val="21"/>
          </w:rPr>
          <w:t> </w:t>
        </w:r>
        <w:r w:rsidRPr="00250E7B">
          <w:rPr>
            <w:rFonts w:ascii="Arial" w:eastAsia="Times New Roman" w:hAnsi="Arial" w:cs="Arial"/>
            <w:i/>
            <w:iCs/>
            <w:sz w:val="21"/>
            <w:szCs w:val="21"/>
          </w:rPr>
          <w:t>variable</w:t>
        </w:r>
        <w:r w:rsidRPr="00250E7B">
          <w:rPr>
            <w:rFonts w:ascii="Arial" w:eastAsia="Times New Roman" w:hAnsi="Arial" w:cs="Arial"/>
            <w:sz w:val="21"/>
          </w:rPr>
          <w:t> </w:t>
        </w:r>
        <w:r w:rsidRPr="00250E7B">
          <w:rPr>
            <w:rFonts w:ascii="Arial" w:eastAsia="Times New Roman" w:hAnsi="Arial" w:cs="Arial"/>
            <w:sz w:val="21"/>
            <w:szCs w:val="21"/>
          </w:rPr>
          <w:t>is the name of the variable. To declare more than one variable of the specified type, you can use a comma-separated list.</w:t>
        </w:r>
      </w:ins>
    </w:p>
    <w:p w:rsidR="00250E7B" w:rsidRPr="00250E7B" w:rsidRDefault="00250E7B" w:rsidP="00250E7B">
      <w:pPr>
        <w:shd w:val="clear" w:color="auto" w:fill="FFFFFF"/>
        <w:spacing w:after="240" w:line="360" w:lineRule="atLeast"/>
        <w:ind w:left="-402" w:right="-402"/>
        <w:jc w:val="both"/>
        <w:rPr>
          <w:ins w:id="764" w:author="Unknown"/>
          <w:rFonts w:ascii="Arial" w:eastAsia="Times New Roman" w:hAnsi="Arial" w:cs="Arial"/>
          <w:sz w:val="21"/>
          <w:szCs w:val="21"/>
        </w:rPr>
      </w:pPr>
      <w:ins w:id="765" w:author="Unknown">
        <w:r w:rsidRPr="00250E7B">
          <w:rPr>
            <w:rFonts w:ascii="Arial" w:eastAsia="Times New Roman" w:hAnsi="Arial" w:cs="Arial"/>
            <w:sz w:val="21"/>
            <w:szCs w:val="21"/>
          </w:rPr>
          <w:t>Following are valid examples of variable declaration and initialization in Java −</w:t>
        </w:r>
      </w:ins>
    </w:p>
    <w:p w:rsidR="00250E7B" w:rsidRPr="00250E7B" w:rsidRDefault="00250E7B" w:rsidP="00250E7B">
      <w:pPr>
        <w:shd w:val="clear" w:color="auto" w:fill="FFFFFF"/>
        <w:spacing w:before="48" w:after="48" w:line="360" w:lineRule="atLeast"/>
        <w:ind w:right="-402"/>
        <w:outlineLvl w:val="1"/>
        <w:rPr>
          <w:ins w:id="766" w:author="Unknown"/>
          <w:rFonts w:ascii="Arial" w:eastAsia="Times New Roman" w:hAnsi="Arial" w:cs="Arial"/>
          <w:spacing w:val="-15"/>
          <w:sz w:val="36"/>
          <w:szCs w:val="36"/>
        </w:rPr>
      </w:pPr>
      <w:ins w:id="767" w:author="Unknown">
        <w:r w:rsidRPr="00250E7B">
          <w:rPr>
            <w:rFonts w:ascii="Arial" w:eastAsia="Times New Roman" w:hAnsi="Arial" w:cs="Arial"/>
            <w:spacing w:val="-15"/>
            <w:sz w:val="36"/>
            <w:szCs w:val="36"/>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68" w:author="Unknown"/>
          <w:rFonts w:ascii="Consolas" w:eastAsia="Times New Roman" w:hAnsi="Consolas" w:cs="Consolas"/>
          <w:sz w:val="20"/>
        </w:rPr>
      </w:pPr>
      <w:ins w:id="769" w:author="Unknown">
        <w:r w:rsidRPr="00250E7B">
          <w:rPr>
            <w:rFonts w:ascii="Consolas" w:eastAsia="Times New Roman" w:hAnsi="Consolas" w:cs="Consolas"/>
            <w:sz w:val="20"/>
          </w:rPr>
          <w:t>int a, b, c;         // Declares three ints, a, b, and c.</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0" w:author="Unknown"/>
          <w:rFonts w:ascii="Consolas" w:eastAsia="Times New Roman" w:hAnsi="Consolas" w:cs="Consolas"/>
          <w:sz w:val="20"/>
        </w:rPr>
      </w:pPr>
      <w:ins w:id="771" w:author="Unknown">
        <w:r w:rsidRPr="00250E7B">
          <w:rPr>
            <w:rFonts w:ascii="Consolas" w:eastAsia="Times New Roman" w:hAnsi="Consolas" w:cs="Consolas"/>
            <w:sz w:val="20"/>
          </w:rPr>
          <w:t>int a = 10, b = 10;  // Example of initialization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2" w:author="Unknown"/>
          <w:rFonts w:ascii="Consolas" w:eastAsia="Times New Roman" w:hAnsi="Consolas" w:cs="Consolas"/>
          <w:sz w:val="20"/>
        </w:rPr>
      </w:pPr>
      <w:ins w:id="773" w:author="Unknown">
        <w:r w:rsidRPr="00250E7B">
          <w:rPr>
            <w:rFonts w:ascii="Consolas" w:eastAsia="Times New Roman" w:hAnsi="Consolas" w:cs="Consolas"/>
            <w:sz w:val="20"/>
          </w:rPr>
          <w:t>byte B = 22;         // initializes a byte type variable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4" w:author="Unknown"/>
          <w:rFonts w:ascii="Consolas" w:eastAsia="Times New Roman" w:hAnsi="Consolas" w:cs="Consolas"/>
          <w:sz w:val="20"/>
        </w:rPr>
      </w:pPr>
      <w:ins w:id="775" w:author="Unknown">
        <w:r w:rsidRPr="00250E7B">
          <w:rPr>
            <w:rFonts w:ascii="Consolas" w:eastAsia="Times New Roman" w:hAnsi="Consolas" w:cs="Consolas"/>
            <w:sz w:val="20"/>
          </w:rPr>
          <w:t>double pi = 3.14159; // declares and assigns a value of PI.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776" w:author="Unknown"/>
          <w:rFonts w:ascii="Consolas" w:eastAsia="Times New Roman" w:hAnsi="Consolas" w:cs="Consolas"/>
          <w:sz w:val="20"/>
        </w:rPr>
      </w:pPr>
      <w:ins w:id="777" w:author="Unknown">
        <w:r w:rsidRPr="00250E7B">
          <w:rPr>
            <w:rFonts w:ascii="Consolas" w:eastAsia="Times New Roman" w:hAnsi="Consolas" w:cs="Consolas"/>
            <w:sz w:val="20"/>
          </w:rPr>
          <w:t>char a = 'a';        // the char variable a iis initialized with value 'a'</w:t>
        </w:r>
      </w:ins>
    </w:p>
    <w:p w:rsidR="00250E7B" w:rsidRPr="00250E7B" w:rsidRDefault="00250E7B" w:rsidP="00250E7B">
      <w:pPr>
        <w:shd w:val="clear" w:color="auto" w:fill="FFFFFF"/>
        <w:spacing w:after="240" w:line="360" w:lineRule="atLeast"/>
        <w:ind w:left="-402" w:right="-402"/>
        <w:jc w:val="both"/>
        <w:rPr>
          <w:ins w:id="778" w:author="Unknown"/>
          <w:rFonts w:ascii="Arial" w:eastAsia="Times New Roman" w:hAnsi="Arial" w:cs="Arial"/>
          <w:sz w:val="21"/>
          <w:szCs w:val="21"/>
        </w:rPr>
      </w:pPr>
      <w:ins w:id="779" w:author="Unknown">
        <w:r w:rsidRPr="00250E7B">
          <w:rPr>
            <w:rFonts w:ascii="Arial" w:eastAsia="Times New Roman" w:hAnsi="Arial" w:cs="Arial"/>
            <w:sz w:val="21"/>
            <w:szCs w:val="21"/>
          </w:rPr>
          <w:t>This chapter will explain various variable types available in Java Language. There are three kinds of variables in Java −</w:t>
        </w:r>
      </w:ins>
    </w:p>
    <w:p w:rsidR="00250E7B" w:rsidRPr="00250E7B" w:rsidRDefault="00250E7B" w:rsidP="00250E7B">
      <w:pPr>
        <w:numPr>
          <w:ilvl w:val="0"/>
          <w:numId w:val="29"/>
        </w:numPr>
        <w:shd w:val="clear" w:color="auto" w:fill="FFFFFF"/>
        <w:spacing w:before="100" w:beforeAutospacing="1" w:after="75" w:line="360" w:lineRule="atLeast"/>
        <w:ind w:left="270"/>
        <w:rPr>
          <w:ins w:id="780" w:author="Unknown"/>
          <w:rFonts w:ascii="Arial" w:eastAsia="Times New Roman" w:hAnsi="Arial" w:cs="Arial"/>
          <w:sz w:val="21"/>
          <w:szCs w:val="21"/>
        </w:rPr>
      </w:pPr>
      <w:ins w:id="781" w:author="Unknown">
        <w:r w:rsidRPr="00250E7B">
          <w:rPr>
            <w:rFonts w:ascii="Arial" w:eastAsia="Times New Roman" w:hAnsi="Arial" w:cs="Arial"/>
            <w:sz w:val="21"/>
            <w:szCs w:val="21"/>
          </w:rPr>
          <w:t>Local variables</w:t>
        </w:r>
      </w:ins>
    </w:p>
    <w:p w:rsidR="00250E7B" w:rsidRPr="00250E7B" w:rsidRDefault="00250E7B" w:rsidP="00250E7B">
      <w:pPr>
        <w:numPr>
          <w:ilvl w:val="0"/>
          <w:numId w:val="29"/>
        </w:numPr>
        <w:shd w:val="clear" w:color="auto" w:fill="FFFFFF"/>
        <w:spacing w:before="100" w:beforeAutospacing="1" w:after="75" w:line="360" w:lineRule="atLeast"/>
        <w:ind w:left="270"/>
        <w:rPr>
          <w:ins w:id="782" w:author="Unknown"/>
          <w:rFonts w:ascii="Arial" w:eastAsia="Times New Roman" w:hAnsi="Arial" w:cs="Arial"/>
          <w:sz w:val="21"/>
          <w:szCs w:val="21"/>
        </w:rPr>
      </w:pPr>
      <w:ins w:id="783" w:author="Unknown">
        <w:r w:rsidRPr="00250E7B">
          <w:rPr>
            <w:rFonts w:ascii="Arial" w:eastAsia="Times New Roman" w:hAnsi="Arial" w:cs="Arial"/>
            <w:sz w:val="21"/>
            <w:szCs w:val="21"/>
          </w:rPr>
          <w:t>Instance variables</w:t>
        </w:r>
      </w:ins>
    </w:p>
    <w:p w:rsidR="00250E7B" w:rsidRPr="00250E7B" w:rsidRDefault="00250E7B" w:rsidP="00250E7B">
      <w:pPr>
        <w:numPr>
          <w:ilvl w:val="0"/>
          <w:numId w:val="29"/>
        </w:numPr>
        <w:shd w:val="clear" w:color="auto" w:fill="FFFFFF"/>
        <w:spacing w:before="100" w:beforeAutospacing="1" w:after="75" w:line="360" w:lineRule="atLeast"/>
        <w:ind w:left="270"/>
        <w:rPr>
          <w:ins w:id="784" w:author="Unknown"/>
          <w:rFonts w:ascii="Arial" w:eastAsia="Times New Roman" w:hAnsi="Arial" w:cs="Arial"/>
          <w:sz w:val="21"/>
          <w:szCs w:val="21"/>
        </w:rPr>
      </w:pPr>
      <w:ins w:id="785" w:author="Unknown">
        <w:r w:rsidRPr="00250E7B">
          <w:rPr>
            <w:rFonts w:ascii="Arial" w:eastAsia="Times New Roman" w:hAnsi="Arial" w:cs="Arial"/>
            <w:sz w:val="21"/>
            <w:szCs w:val="21"/>
          </w:rPr>
          <w:t>Class/Static variables</w:t>
        </w:r>
      </w:ins>
    </w:p>
    <w:p w:rsidR="00250E7B" w:rsidRPr="00250E7B" w:rsidRDefault="00250E7B" w:rsidP="00250E7B">
      <w:pPr>
        <w:shd w:val="clear" w:color="auto" w:fill="FFFFFF"/>
        <w:spacing w:before="48" w:after="48" w:line="360" w:lineRule="atLeast"/>
        <w:ind w:right="-402"/>
        <w:outlineLvl w:val="1"/>
        <w:rPr>
          <w:ins w:id="786" w:author="Unknown"/>
          <w:rFonts w:ascii="Arial" w:eastAsia="Times New Roman" w:hAnsi="Arial" w:cs="Arial"/>
          <w:spacing w:val="-15"/>
          <w:sz w:val="36"/>
          <w:szCs w:val="36"/>
        </w:rPr>
      </w:pPr>
      <w:ins w:id="787" w:author="Unknown">
        <w:r w:rsidRPr="00250E7B">
          <w:rPr>
            <w:rFonts w:ascii="Arial" w:eastAsia="Times New Roman" w:hAnsi="Arial" w:cs="Arial"/>
            <w:spacing w:val="-15"/>
            <w:sz w:val="36"/>
            <w:szCs w:val="36"/>
          </w:rPr>
          <w:t>Local Variables</w:t>
        </w:r>
      </w:ins>
    </w:p>
    <w:p w:rsidR="00250E7B" w:rsidRPr="00250E7B" w:rsidRDefault="00250E7B" w:rsidP="00250E7B">
      <w:pPr>
        <w:numPr>
          <w:ilvl w:val="0"/>
          <w:numId w:val="30"/>
        </w:numPr>
        <w:shd w:val="clear" w:color="auto" w:fill="FFFFFF"/>
        <w:spacing w:after="240" w:line="360" w:lineRule="atLeast"/>
        <w:ind w:left="318" w:right="-402"/>
        <w:jc w:val="both"/>
        <w:rPr>
          <w:ins w:id="788" w:author="Unknown"/>
          <w:rFonts w:ascii="Arial" w:eastAsia="Times New Roman" w:hAnsi="Arial" w:cs="Arial"/>
          <w:sz w:val="21"/>
          <w:szCs w:val="21"/>
        </w:rPr>
      </w:pPr>
      <w:ins w:id="789" w:author="Unknown">
        <w:r w:rsidRPr="00250E7B">
          <w:rPr>
            <w:rFonts w:ascii="Arial" w:eastAsia="Times New Roman" w:hAnsi="Arial" w:cs="Arial"/>
            <w:sz w:val="21"/>
            <w:szCs w:val="21"/>
          </w:rPr>
          <w:t>Local variables are declared in methods, constructors, or blocks.</w:t>
        </w:r>
      </w:ins>
    </w:p>
    <w:p w:rsidR="00250E7B" w:rsidRPr="00250E7B" w:rsidRDefault="00250E7B" w:rsidP="00250E7B">
      <w:pPr>
        <w:numPr>
          <w:ilvl w:val="0"/>
          <w:numId w:val="30"/>
        </w:numPr>
        <w:shd w:val="clear" w:color="auto" w:fill="FFFFFF"/>
        <w:spacing w:after="240" w:line="360" w:lineRule="atLeast"/>
        <w:ind w:left="318" w:right="-402"/>
        <w:jc w:val="both"/>
        <w:rPr>
          <w:ins w:id="790" w:author="Unknown"/>
          <w:rFonts w:ascii="Arial" w:eastAsia="Times New Roman" w:hAnsi="Arial" w:cs="Arial"/>
          <w:sz w:val="21"/>
          <w:szCs w:val="21"/>
        </w:rPr>
      </w:pPr>
      <w:ins w:id="791" w:author="Unknown">
        <w:r w:rsidRPr="00250E7B">
          <w:rPr>
            <w:rFonts w:ascii="Arial" w:eastAsia="Times New Roman" w:hAnsi="Arial" w:cs="Arial"/>
            <w:sz w:val="21"/>
            <w:szCs w:val="21"/>
          </w:rPr>
          <w:t>Local variables are created when the method, constructor or block is entered and the variable will be destroyed once it exits the method, constructor, or block.</w:t>
        </w:r>
      </w:ins>
    </w:p>
    <w:p w:rsidR="00250E7B" w:rsidRPr="00250E7B" w:rsidRDefault="00250E7B" w:rsidP="00250E7B">
      <w:pPr>
        <w:numPr>
          <w:ilvl w:val="0"/>
          <w:numId w:val="30"/>
        </w:numPr>
        <w:shd w:val="clear" w:color="auto" w:fill="FFFFFF"/>
        <w:spacing w:after="240" w:line="360" w:lineRule="atLeast"/>
        <w:ind w:left="318" w:right="-402"/>
        <w:jc w:val="both"/>
        <w:rPr>
          <w:ins w:id="792" w:author="Unknown"/>
          <w:rFonts w:ascii="Arial" w:eastAsia="Times New Roman" w:hAnsi="Arial" w:cs="Arial"/>
          <w:sz w:val="21"/>
          <w:szCs w:val="21"/>
        </w:rPr>
      </w:pPr>
      <w:ins w:id="793" w:author="Unknown">
        <w:r w:rsidRPr="00250E7B">
          <w:rPr>
            <w:rFonts w:ascii="Arial" w:eastAsia="Times New Roman" w:hAnsi="Arial" w:cs="Arial"/>
            <w:sz w:val="21"/>
            <w:szCs w:val="21"/>
          </w:rPr>
          <w:lastRenderedPageBreak/>
          <w:t>Access modifiers cannot be used for local variables.</w:t>
        </w:r>
      </w:ins>
    </w:p>
    <w:p w:rsidR="00250E7B" w:rsidRPr="00250E7B" w:rsidRDefault="00250E7B" w:rsidP="00250E7B">
      <w:pPr>
        <w:numPr>
          <w:ilvl w:val="0"/>
          <w:numId w:val="30"/>
        </w:numPr>
        <w:shd w:val="clear" w:color="auto" w:fill="FFFFFF"/>
        <w:spacing w:after="240" w:line="360" w:lineRule="atLeast"/>
        <w:ind w:left="318" w:right="-402"/>
        <w:jc w:val="both"/>
        <w:rPr>
          <w:ins w:id="794" w:author="Unknown"/>
          <w:rFonts w:ascii="Arial" w:eastAsia="Times New Roman" w:hAnsi="Arial" w:cs="Arial"/>
          <w:sz w:val="21"/>
          <w:szCs w:val="21"/>
        </w:rPr>
      </w:pPr>
      <w:ins w:id="795" w:author="Unknown">
        <w:r w:rsidRPr="00250E7B">
          <w:rPr>
            <w:rFonts w:ascii="Arial" w:eastAsia="Times New Roman" w:hAnsi="Arial" w:cs="Arial"/>
            <w:sz w:val="21"/>
            <w:szCs w:val="21"/>
          </w:rPr>
          <w:t>Local variables are visible only within the declared method, constructor, or block.</w:t>
        </w:r>
      </w:ins>
    </w:p>
    <w:p w:rsidR="00250E7B" w:rsidRPr="00250E7B" w:rsidRDefault="00250E7B" w:rsidP="00250E7B">
      <w:pPr>
        <w:numPr>
          <w:ilvl w:val="0"/>
          <w:numId w:val="30"/>
        </w:numPr>
        <w:shd w:val="clear" w:color="auto" w:fill="FFFFFF"/>
        <w:spacing w:after="240" w:line="360" w:lineRule="atLeast"/>
        <w:ind w:left="318" w:right="-402"/>
        <w:jc w:val="both"/>
        <w:rPr>
          <w:ins w:id="796" w:author="Unknown"/>
          <w:rFonts w:ascii="Arial" w:eastAsia="Times New Roman" w:hAnsi="Arial" w:cs="Arial"/>
          <w:sz w:val="21"/>
          <w:szCs w:val="21"/>
        </w:rPr>
      </w:pPr>
      <w:ins w:id="797" w:author="Unknown">
        <w:r w:rsidRPr="00250E7B">
          <w:rPr>
            <w:rFonts w:ascii="Arial" w:eastAsia="Times New Roman" w:hAnsi="Arial" w:cs="Arial"/>
            <w:sz w:val="21"/>
            <w:szCs w:val="21"/>
          </w:rPr>
          <w:t>Local variables are implemented at stack level internally.</w:t>
        </w:r>
      </w:ins>
    </w:p>
    <w:p w:rsidR="00250E7B" w:rsidRPr="00250E7B" w:rsidRDefault="00250E7B" w:rsidP="00250E7B">
      <w:pPr>
        <w:numPr>
          <w:ilvl w:val="0"/>
          <w:numId w:val="30"/>
        </w:numPr>
        <w:shd w:val="clear" w:color="auto" w:fill="FFFFFF"/>
        <w:spacing w:after="240" w:line="360" w:lineRule="atLeast"/>
        <w:ind w:left="318" w:right="-402"/>
        <w:jc w:val="both"/>
        <w:rPr>
          <w:ins w:id="798" w:author="Unknown"/>
          <w:rFonts w:ascii="Arial" w:eastAsia="Times New Roman" w:hAnsi="Arial" w:cs="Arial"/>
          <w:sz w:val="21"/>
          <w:szCs w:val="21"/>
        </w:rPr>
      </w:pPr>
      <w:ins w:id="799" w:author="Unknown">
        <w:r w:rsidRPr="00250E7B">
          <w:rPr>
            <w:rFonts w:ascii="Arial" w:eastAsia="Times New Roman" w:hAnsi="Arial" w:cs="Arial"/>
            <w:sz w:val="21"/>
            <w:szCs w:val="21"/>
          </w:rPr>
          <w:t>There is no default value for local variables, so local variables should be declared and an initial value should be assigned before the first use.</w:t>
        </w:r>
      </w:ins>
    </w:p>
    <w:p w:rsidR="00250E7B" w:rsidRPr="00250E7B" w:rsidRDefault="00250E7B" w:rsidP="00250E7B">
      <w:pPr>
        <w:shd w:val="clear" w:color="auto" w:fill="FFFFFF"/>
        <w:spacing w:before="48" w:after="48" w:line="360" w:lineRule="atLeast"/>
        <w:ind w:right="-402"/>
        <w:outlineLvl w:val="2"/>
        <w:rPr>
          <w:ins w:id="800" w:author="Unknown"/>
          <w:rFonts w:ascii="Arial" w:eastAsia="Times New Roman" w:hAnsi="Arial" w:cs="Arial"/>
          <w:sz w:val="27"/>
          <w:szCs w:val="27"/>
        </w:rPr>
      </w:pPr>
      <w:ins w:id="801"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802" w:author="Unknown"/>
          <w:rFonts w:ascii="Arial" w:eastAsia="Times New Roman" w:hAnsi="Arial" w:cs="Arial"/>
          <w:sz w:val="21"/>
          <w:szCs w:val="21"/>
        </w:rPr>
      </w:pPr>
      <w:ins w:id="803" w:author="Unknown">
        <w:r w:rsidRPr="00250E7B">
          <w:rPr>
            <w:rFonts w:ascii="Arial" w:eastAsia="Times New Roman" w:hAnsi="Arial" w:cs="Arial"/>
            <w:sz w:val="21"/>
            <w:szCs w:val="21"/>
          </w:rPr>
          <w:t>Here,</w:t>
        </w:r>
        <w:r w:rsidRPr="00250E7B">
          <w:rPr>
            <w:rFonts w:ascii="Arial" w:eastAsia="Times New Roman" w:hAnsi="Arial" w:cs="Arial"/>
            <w:sz w:val="21"/>
          </w:rPr>
          <w:t> </w:t>
        </w:r>
        <w:r w:rsidRPr="00250E7B">
          <w:rPr>
            <w:rFonts w:ascii="Arial" w:eastAsia="Times New Roman" w:hAnsi="Arial" w:cs="Arial"/>
            <w:i/>
            <w:iCs/>
            <w:sz w:val="21"/>
            <w:szCs w:val="21"/>
          </w:rPr>
          <w:t>age</w:t>
        </w:r>
        <w:r w:rsidRPr="00250E7B">
          <w:rPr>
            <w:rFonts w:ascii="Arial" w:eastAsia="Times New Roman" w:hAnsi="Arial" w:cs="Arial"/>
            <w:sz w:val="21"/>
          </w:rPr>
          <w:t> </w:t>
        </w:r>
        <w:r w:rsidRPr="00250E7B">
          <w:rPr>
            <w:rFonts w:ascii="Arial" w:eastAsia="Times New Roman" w:hAnsi="Arial" w:cs="Arial"/>
            <w:sz w:val="21"/>
            <w:szCs w:val="21"/>
          </w:rPr>
          <w:t>is a local variable. This is defined inside</w:t>
        </w:r>
        <w:r w:rsidRPr="00250E7B">
          <w:rPr>
            <w:rFonts w:ascii="Arial" w:eastAsia="Times New Roman" w:hAnsi="Arial" w:cs="Arial"/>
            <w:sz w:val="21"/>
          </w:rPr>
          <w:t> </w:t>
        </w:r>
        <w:r w:rsidRPr="00250E7B">
          <w:rPr>
            <w:rFonts w:ascii="Arial" w:eastAsia="Times New Roman" w:hAnsi="Arial" w:cs="Arial"/>
            <w:i/>
            <w:iCs/>
            <w:sz w:val="21"/>
            <w:szCs w:val="21"/>
          </w:rPr>
          <w:t>pupAge()</w:t>
        </w:r>
        <w:r w:rsidRPr="00250E7B">
          <w:rPr>
            <w:rFonts w:ascii="Arial" w:eastAsia="Times New Roman" w:hAnsi="Arial" w:cs="Arial"/>
            <w:sz w:val="21"/>
          </w:rPr>
          <w:t> </w:t>
        </w:r>
        <w:r w:rsidRPr="00250E7B">
          <w:rPr>
            <w:rFonts w:ascii="Arial" w:eastAsia="Times New Roman" w:hAnsi="Arial" w:cs="Arial"/>
            <w:sz w:val="21"/>
            <w:szCs w:val="21"/>
          </w:rPr>
          <w:t>method and its scope is limited to only this 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4" w:author="Unknown"/>
          <w:rFonts w:ascii="Consolas" w:eastAsia="Times New Roman" w:hAnsi="Consolas" w:cs="Consolas"/>
          <w:sz w:val="20"/>
        </w:rPr>
      </w:pPr>
      <w:ins w:id="805" w:author="Unknown">
        <w:r w:rsidRPr="00250E7B">
          <w:rPr>
            <w:rFonts w:ascii="Consolas" w:eastAsia="Times New Roman" w:hAnsi="Consolas" w:cs="Consolas"/>
            <w:sz w:val="20"/>
          </w:rPr>
          <w:t>public class 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6" w:author="Unknown"/>
          <w:rFonts w:ascii="Consolas" w:eastAsia="Times New Roman" w:hAnsi="Consolas" w:cs="Consolas"/>
          <w:sz w:val="20"/>
        </w:rPr>
      </w:pPr>
      <w:ins w:id="807" w:author="Unknown">
        <w:r w:rsidRPr="00250E7B">
          <w:rPr>
            <w:rFonts w:ascii="Consolas" w:eastAsia="Times New Roman" w:hAnsi="Consolas" w:cs="Consolas"/>
            <w:sz w:val="20"/>
          </w:rPr>
          <w:t xml:space="preserve">   public void pupAge()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08" w:author="Unknown"/>
          <w:rFonts w:ascii="Consolas" w:eastAsia="Times New Roman" w:hAnsi="Consolas" w:cs="Consolas"/>
          <w:sz w:val="20"/>
        </w:rPr>
      </w:pPr>
      <w:ins w:id="809" w:author="Unknown">
        <w:r w:rsidRPr="00250E7B">
          <w:rPr>
            <w:rFonts w:ascii="Consolas" w:eastAsia="Times New Roman" w:hAnsi="Consolas" w:cs="Consolas"/>
            <w:sz w:val="20"/>
          </w:rPr>
          <w:t xml:space="preserve">      int age = 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0" w:author="Unknown"/>
          <w:rFonts w:ascii="Consolas" w:eastAsia="Times New Roman" w:hAnsi="Consolas" w:cs="Consolas"/>
          <w:sz w:val="20"/>
        </w:rPr>
      </w:pPr>
      <w:ins w:id="811" w:author="Unknown">
        <w:r w:rsidRPr="00250E7B">
          <w:rPr>
            <w:rFonts w:ascii="Consolas" w:eastAsia="Times New Roman" w:hAnsi="Consolas" w:cs="Consolas"/>
            <w:sz w:val="20"/>
          </w:rPr>
          <w:t xml:space="preserve">      age = age + 7;</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2" w:author="Unknown"/>
          <w:rFonts w:ascii="Consolas" w:eastAsia="Times New Roman" w:hAnsi="Consolas" w:cs="Consolas"/>
          <w:sz w:val="20"/>
        </w:rPr>
      </w:pPr>
      <w:ins w:id="813" w:author="Unknown">
        <w:r w:rsidRPr="00250E7B">
          <w:rPr>
            <w:rFonts w:ascii="Consolas" w:eastAsia="Times New Roman" w:hAnsi="Consolas" w:cs="Consolas"/>
            <w:sz w:val="20"/>
          </w:rPr>
          <w:t xml:space="preserve">      System.out.println("Puppy age is : " +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4" w:author="Unknown"/>
          <w:rFonts w:ascii="Consolas" w:eastAsia="Times New Roman" w:hAnsi="Consolas" w:cs="Consolas"/>
          <w:sz w:val="20"/>
        </w:rPr>
      </w:pPr>
      <w:ins w:id="81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7" w:author="Unknown"/>
          <w:rFonts w:ascii="Consolas" w:eastAsia="Times New Roman" w:hAnsi="Consolas" w:cs="Consolas"/>
          <w:sz w:val="20"/>
        </w:rPr>
      </w:pPr>
      <w:ins w:id="818"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19" w:author="Unknown"/>
          <w:rFonts w:ascii="Consolas" w:eastAsia="Times New Roman" w:hAnsi="Consolas" w:cs="Consolas"/>
          <w:sz w:val="20"/>
        </w:rPr>
      </w:pPr>
      <w:ins w:id="820" w:author="Unknown">
        <w:r w:rsidRPr="00250E7B">
          <w:rPr>
            <w:rFonts w:ascii="Consolas" w:eastAsia="Times New Roman" w:hAnsi="Consolas" w:cs="Consolas"/>
            <w:sz w:val="20"/>
          </w:rPr>
          <w:t xml:space="preserve">      Test test = new Test();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1" w:author="Unknown"/>
          <w:rFonts w:ascii="Consolas" w:eastAsia="Times New Roman" w:hAnsi="Consolas" w:cs="Consolas"/>
          <w:sz w:val="20"/>
        </w:rPr>
      </w:pPr>
      <w:ins w:id="822" w:author="Unknown">
        <w:r w:rsidRPr="00250E7B">
          <w:rPr>
            <w:rFonts w:ascii="Consolas" w:eastAsia="Times New Roman" w:hAnsi="Consolas" w:cs="Consolas"/>
            <w:sz w:val="20"/>
          </w:rPr>
          <w:t xml:space="preserve">      test.pupAge();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3" w:author="Unknown"/>
          <w:rFonts w:ascii="Consolas" w:eastAsia="Times New Roman" w:hAnsi="Consolas" w:cs="Consolas"/>
          <w:sz w:val="20"/>
        </w:rPr>
      </w:pPr>
      <w:ins w:id="82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25" w:author="Unknown"/>
          <w:rFonts w:ascii="Consolas" w:eastAsia="Times New Roman" w:hAnsi="Consolas" w:cs="Consolas"/>
          <w:sz w:val="20"/>
        </w:rPr>
      </w:pPr>
      <w:ins w:id="826"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827" w:author="Unknown"/>
          <w:rFonts w:ascii="Arial" w:eastAsia="Times New Roman" w:hAnsi="Arial" w:cs="Arial"/>
          <w:sz w:val="21"/>
          <w:szCs w:val="21"/>
        </w:rPr>
      </w:pPr>
      <w:ins w:id="828"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829" w:author="Unknown"/>
          <w:rFonts w:ascii="Arial" w:eastAsia="Times New Roman" w:hAnsi="Arial" w:cs="Arial"/>
          <w:sz w:val="27"/>
          <w:szCs w:val="27"/>
        </w:rPr>
      </w:pPr>
      <w:ins w:id="830"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1" w:author="Unknown"/>
          <w:rFonts w:ascii="Consolas" w:eastAsia="Times New Roman" w:hAnsi="Consolas" w:cs="Consolas"/>
          <w:sz w:val="18"/>
          <w:szCs w:val="18"/>
        </w:rPr>
      </w:pPr>
      <w:ins w:id="832" w:author="Unknown">
        <w:r w:rsidRPr="00250E7B">
          <w:rPr>
            <w:rFonts w:ascii="Consolas" w:eastAsia="Times New Roman" w:hAnsi="Consolas" w:cs="Consolas"/>
            <w:sz w:val="18"/>
            <w:szCs w:val="18"/>
          </w:rPr>
          <w:t>Puppy age is: 7</w:t>
        </w:r>
      </w:ins>
    </w:p>
    <w:p w:rsidR="00250E7B" w:rsidRPr="00250E7B" w:rsidRDefault="00250E7B" w:rsidP="00250E7B">
      <w:pPr>
        <w:shd w:val="clear" w:color="auto" w:fill="FFFFFF"/>
        <w:spacing w:before="48" w:after="48" w:line="360" w:lineRule="atLeast"/>
        <w:ind w:right="-402"/>
        <w:outlineLvl w:val="2"/>
        <w:rPr>
          <w:ins w:id="833" w:author="Unknown"/>
          <w:rFonts w:ascii="Arial" w:eastAsia="Times New Roman" w:hAnsi="Arial" w:cs="Arial"/>
          <w:sz w:val="27"/>
          <w:szCs w:val="27"/>
        </w:rPr>
      </w:pPr>
      <w:ins w:id="834"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835" w:author="Unknown"/>
          <w:rFonts w:ascii="Arial" w:eastAsia="Times New Roman" w:hAnsi="Arial" w:cs="Arial"/>
          <w:sz w:val="21"/>
          <w:szCs w:val="21"/>
        </w:rPr>
      </w:pPr>
      <w:ins w:id="836" w:author="Unknown">
        <w:r w:rsidRPr="00250E7B">
          <w:rPr>
            <w:rFonts w:ascii="Arial" w:eastAsia="Times New Roman" w:hAnsi="Arial" w:cs="Arial"/>
            <w:sz w:val="21"/>
            <w:szCs w:val="21"/>
          </w:rPr>
          <w:t>Following example uses</w:t>
        </w:r>
        <w:r w:rsidRPr="00250E7B">
          <w:rPr>
            <w:rFonts w:ascii="Arial" w:eastAsia="Times New Roman" w:hAnsi="Arial" w:cs="Arial"/>
            <w:sz w:val="21"/>
          </w:rPr>
          <w:t> </w:t>
        </w:r>
        <w:r w:rsidRPr="00250E7B">
          <w:rPr>
            <w:rFonts w:ascii="Arial" w:eastAsia="Times New Roman" w:hAnsi="Arial" w:cs="Arial"/>
            <w:i/>
            <w:iCs/>
            <w:sz w:val="21"/>
            <w:szCs w:val="21"/>
          </w:rPr>
          <w:t>age</w:t>
        </w:r>
        <w:r w:rsidRPr="00250E7B">
          <w:rPr>
            <w:rFonts w:ascii="Arial" w:eastAsia="Times New Roman" w:hAnsi="Arial" w:cs="Arial"/>
            <w:sz w:val="21"/>
          </w:rPr>
          <w:t> </w:t>
        </w:r>
        <w:r w:rsidRPr="00250E7B">
          <w:rPr>
            <w:rFonts w:ascii="Arial" w:eastAsia="Times New Roman" w:hAnsi="Arial" w:cs="Arial"/>
            <w:sz w:val="21"/>
            <w:szCs w:val="21"/>
          </w:rPr>
          <w:t>without initializing it, so it would give an error at the time of compilation.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7" w:author="Unknown"/>
          <w:rFonts w:ascii="Consolas" w:eastAsia="Times New Roman" w:hAnsi="Consolas" w:cs="Consolas"/>
          <w:sz w:val="20"/>
        </w:rPr>
      </w:pPr>
      <w:ins w:id="838" w:author="Unknown">
        <w:r w:rsidRPr="00250E7B">
          <w:rPr>
            <w:rFonts w:ascii="Consolas" w:eastAsia="Times New Roman" w:hAnsi="Consolas" w:cs="Consolas"/>
            <w:sz w:val="20"/>
          </w:rPr>
          <w:t>public class 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39" w:author="Unknown"/>
          <w:rFonts w:ascii="Consolas" w:eastAsia="Times New Roman" w:hAnsi="Consolas" w:cs="Consolas"/>
          <w:sz w:val="20"/>
        </w:rPr>
      </w:pPr>
      <w:ins w:id="840" w:author="Unknown">
        <w:r w:rsidRPr="00250E7B">
          <w:rPr>
            <w:rFonts w:ascii="Consolas" w:eastAsia="Times New Roman" w:hAnsi="Consolas" w:cs="Consolas"/>
            <w:sz w:val="20"/>
          </w:rPr>
          <w:t xml:space="preserve">   public void pupAge()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1" w:author="Unknown"/>
          <w:rFonts w:ascii="Consolas" w:eastAsia="Times New Roman" w:hAnsi="Consolas" w:cs="Consolas"/>
          <w:sz w:val="20"/>
        </w:rPr>
      </w:pPr>
      <w:ins w:id="842" w:author="Unknown">
        <w:r w:rsidRPr="00250E7B">
          <w:rPr>
            <w:rFonts w:ascii="Consolas" w:eastAsia="Times New Roman" w:hAnsi="Consolas" w:cs="Consolas"/>
            <w:sz w:val="20"/>
          </w:rPr>
          <w:t xml:space="preserve">      int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3" w:author="Unknown"/>
          <w:rFonts w:ascii="Consolas" w:eastAsia="Times New Roman" w:hAnsi="Consolas" w:cs="Consolas"/>
          <w:sz w:val="20"/>
        </w:rPr>
      </w:pPr>
      <w:ins w:id="844" w:author="Unknown">
        <w:r w:rsidRPr="00250E7B">
          <w:rPr>
            <w:rFonts w:ascii="Consolas" w:eastAsia="Times New Roman" w:hAnsi="Consolas" w:cs="Consolas"/>
            <w:sz w:val="20"/>
          </w:rPr>
          <w:lastRenderedPageBreak/>
          <w:t xml:space="preserve">      age = age + 7;</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5" w:author="Unknown"/>
          <w:rFonts w:ascii="Consolas" w:eastAsia="Times New Roman" w:hAnsi="Consolas" w:cs="Consolas"/>
          <w:sz w:val="20"/>
        </w:rPr>
      </w:pPr>
      <w:ins w:id="846" w:author="Unknown">
        <w:r w:rsidRPr="00250E7B">
          <w:rPr>
            <w:rFonts w:ascii="Consolas" w:eastAsia="Times New Roman" w:hAnsi="Consolas" w:cs="Consolas"/>
            <w:sz w:val="20"/>
          </w:rPr>
          <w:t xml:space="preserve">      System.out.println("Puppy age is : " +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7" w:author="Unknown"/>
          <w:rFonts w:ascii="Consolas" w:eastAsia="Times New Roman" w:hAnsi="Consolas" w:cs="Consolas"/>
          <w:sz w:val="20"/>
        </w:rPr>
      </w:pPr>
      <w:ins w:id="84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4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0" w:author="Unknown"/>
          <w:rFonts w:ascii="Consolas" w:eastAsia="Times New Roman" w:hAnsi="Consolas" w:cs="Consolas"/>
          <w:sz w:val="20"/>
        </w:rPr>
      </w:pPr>
      <w:ins w:id="851"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2" w:author="Unknown"/>
          <w:rFonts w:ascii="Consolas" w:eastAsia="Times New Roman" w:hAnsi="Consolas" w:cs="Consolas"/>
          <w:sz w:val="20"/>
        </w:rPr>
      </w:pPr>
      <w:ins w:id="853" w:author="Unknown">
        <w:r w:rsidRPr="00250E7B">
          <w:rPr>
            <w:rFonts w:ascii="Consolas" w:eastAsia="Times New Roman" w:hAnsi="Consolas" w:cs="Consolas"/>
            <w:sz w:val="20"/>
          </w:rPr>
          <w:t xml:space="preserve">      Test test = new Test();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4" w:author="Unknown"/>
          <w:rFonts w:ascii="Consolas" w:eastAsia="Times New Roman" w:hAnsi="Consolas" w:cs="Consolas"/>
          <w:sz w:val="20"/>
        </w:rPr>
      </w:pPr>
      <w:ins w:id="855" w:author="Unknown">
        <w:r w:rsidRPr="00250E7B">
          <w:rPr>
            <w:rFonts w:ascii="Consolas" w:eastAsia="Times New Roman" w:hAnsi="Consolas" w:cs="Consolas"/>
            <w:sz w:val="20"/>
          </w:rPr>
          <w:t xml:space="preserve">      test.pupAge();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6" w:author="Unknown"/>
          <w:rFonts w:ascii="Consolas" w:eastAsia="Times New Roman" w:hAnsi="Consolas" w:cs="Consolas"/>
          <w:sz w:val="20"/>
        </w:rPr>
      </w:pPr>
      <w:ins w:id="85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58" w:author="Unknown"/>
          <w:rFonts w:ascii="Consolas" w:eastAsia="Times New Roman" w:hAnsi="Consolas" w:cs="Consolas"/>
          <w:sz w:val="20"/>
        </w:rPr>
      </w:pPr>
      <w:ins w:id="85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860" w:author="Unknown"/>
          <w:rFonts w:ascii="Arial" w:eastAsia="Times New Roman" w:hAnsi="Arial" w:cs="Arial"/>
          <w:sz w:val="21"/>
          <w:szCs w:val="21"/>
        </w:rPr>
      </w:pPr>
      <w:ins w:id="861" w:author="Unknown">
        <w:r w:rsidRPr="00250E7B">
          <w:rPr>
            <w:rFonts w:ascii="Arial" w:eastAsia="Times New Roman" w:hAnsi="Arial" w:cs="Arial"/>
            <w:sz w:val="21"/>
            <w:szCs w:val="21"/>
          </w:rPr>
          <w:t>This will produce the following error while compiling it −</w:t>
        </w:r>
      </w:ins>
    </w:p>
    <w:p w:rsidR="00250E7B" w:rsidRPr="00250E7B" w:rsidRDefault="00250E7B" w:rsidP="00250E7B">
      <w:pPr>
        <w:shd w:val="clear" w:color="auto" w:fill="FFFFFF"/>
        <w:spacing w:before="48" w:after="48" w:line="360" w:lineRule="atLeast"/>
        <w:ind w:right="-402"/>
        <w:outlineLvl w:val="2"/>
        <w:rPr>
          <w:ins w:id="862" w:author="Unknown"/>
          <w:rFonts w:ascii="Arial" w:eastAsia="Times New Roman" w:hAnsi="Arial" w:cs="Arial"/>
          <w:sz w:val="27"/>
          <w:szCs w:val="27"/>
        </w:rPr>
      </w:pPr>
      <w:ins w:id="863"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4" w:author="Unknown"/>
          <w:rFonts w:ascii="Consolas" w:eastAsia="Times New Roman" w:hAnsi="Consolas" w:cs="Consolas"/>
          <w:sz w:val="18"/>
          <w:szCs w:val="18"/>
        </w:rPr>
      </w:pPr>
      <w:ins w:id="865" w:author="Unknown">
        <w:r w:rsidRPr="00250E7B">
          <w:rPr>
            <w:rFonts w:ascii="Consolas" w:eastAsia="Times New Roman" w:hAnsi="Consolas" w:cs="Consolas"/>
            <w:sz w:val="18"/>
            <w:szCs w:val="18"/>
          </w:rPr>
          <w:t>Test.java:4:variable number might not have been initialized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6" w:author="Unknown"/>
          <w:rFonts w:ascii="Consolas" w:eastAsia="Times New Roman" w:hAnsi="Consolas" w:cs="Consolas"/>
          <w:sz w:val="18"/>
          <w:szCs w:val="18"/>
        </w:rPr>
      </w:pPr>
      <w:ins w:id="867" w:author="Unknown">
        <w:r w:rsidRPr="00250E7B">
          <w:rPr>
            <w:rFonts w:ascii="Consolas" w:eastAsia="Times New Roman" w:hAnsi="Consolas" w:cs="Consolas"/>
            <w:sz w:val="18"/>
            <w:szCs w:val="18"/>
          </w:rPr>
          <w:t>age = age + 7;</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8" w:author="Unknown"/>
          <w:rFonts w:ascii="Consolas" w:eastAsia="Times New Roman" w:hAnsi="Consolas" w:cs="Consolas"/>
          <w:sz w:val="18"/>
          <w:szCs w:val="18"/>
        </w:rPr>
      </w:pPr>
      <w:ins w:id="869"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70" w:author="Unknown"/>
          <w:rFonts w:ascii="Consolas" w:eastAsia="Times New Roman" w:hAnsi="Consolas" w:cs="Consolas"/>
          <w:sz w:val="18"/>
          <w:szCs w:val="18"/>
        </w:rPr>
      </w:pPr>
      <w:ins w:id="871" w:author="Unknown">
        <w:r w:rsidRPr="00250E7B">
          <w:rPr>
            <w:rFonts w:ascii="Consolas" w:eastAsia="Times New Roman" w:hAnsi="Consolas" w:cs="Consolas"/>
            <w:sz w:val="18"/>
            <w:szCs w:val="18"/>
          </w:rPr>
          <w:t>1 error</w:t>
        </w:r>
      </w:ins>
    </w:p>
    <w:p w:rsidR="00250E7B" w:rsidRPr="00250E7B" w:rsidRDefault="00250E7B" w:rsidP="00250E7B">
      <w:pPr>
        <w:shd w:val="clear" w:color="auto" w:fill="FFFFFF"/>
        <w:spacing w:before="48" w:after="48" w:line="360" w:lineRule="atLeast"/>
        <w:ind w:right="-402"/>
        <w:outlineLvl w:val="1"/>
        <w:rPr>
          <w:ins w:id="872" w:author="Unknown"/>
          <w:rFonts w:ascii="Arial" w:eastAsia="Times New Roman" w:hAnsi="Arial" w:cs="Arial"/>
          <w:spacing w:val="-15"/>
          <w:sz w:val="36"/>
          <w:szCs w:val="36"/>
        </w:rPr>
      </w:pPr>
      <w:ins w:id="873" w:author="Unknown">
        <w:r w:rsidRPr="00250E7B">
          <w:rPr>
            <w:rFonts w:ascii="Arial" w:eastAsia="Times New Roman" w:hAnsi="Arial" w:cs="Arial"/>
            <w:spacing w:val="-15"/>
            <w:sz w:val="36"/>
            <w:szCs w:val="36"/>
          </w:rPr>
          <w:t>Instance Variables</w:t>
        </w:r>
      </w:ins>
    </w:p>
    <w:p w:rsidR="00250E7B" w:rsidRPr="00250E7B" w:rsidRDefault="00250E7B" w:rsidP="00250E7B">
      <w:pPr>
        <w:numPr>
          <w:ilvl w:val="0"/>
          <w:numId w:val="31"/>
        </w:numPr>
        <w:shd w:val="clear" w:color="auto" w:fill="FFFFFF"/>
        <w:spacing w:after="240" w:line="360" w:lineRule="atLeast"/>
        <w:ind w:left="318" w:right="-402"/>
        <w:jc w:val="both"/>
        <w:rPr>
          <w:ins w:id="874" w:author="Unknown"/>
          <w:rFonts w:ascii="Arial" w:eastAsia="Times New Roman" w:hAnsi="Arial" w:cs="Arial"/>
          <w:sz w:val="21"/>
          <w:szCs w:val="21"/>
        </w:rPr>
      </w:pPr>
      <w:ins w:id="875" w:author="Unknown">
        <w:r w:rsidRPr="00250E7B">
          <w:rPr>
            <w:rFonts w:ascii="Arial" w:eastAsia="Times New Roman" w:hAnsi="Arial" w:cs="Arial"/>
            <w:sz w:val="21"/>
            <w:szCs w:val="21"/>
          </w:rPr>
          <w:t>Instance variables are declared in a class, but outside a method, constructor or any block.</w:t>
        </w:r>
      </w:ins>
    </w:p>
    <w:p w:rsidR="00250E7B" w:rsidRPr="00250E7B" w:rsidRDefault="00250E7B" w:rsidP="00250E7B">
      <w:pPr>
        <w:numPr>
          <w:ilvl w:val="0"/>
          <w:numId w:val="31"/>
        </w:numPr>
        <w:shd w:val="clear" w:color="auto" w:fill="FFFFFF"/>
        <w:spacing w:after="240" w:line="360" w:lineRule="atLeast"/>
        <w:ind w:left="318" w:right="-402"/>
        <w:jc w:val="both"/>
        <w:rPr>
          <w:ins w:id="876" w:author="Unknown"/>
          <w:rFonts w:ascii="Arial" w:eastAsia="Times New Roman" w:hAnsi="Arial" w:cs="Arial"/>
          <w:sz w:val="21"/>
          <w:szCs w:val="21"/>
        </w:rPr>
      </w:pPr>
      <w:ins w:id="877" w:author="Unknown">
        <w:r w:rsidRPr="00250E7B">
          <w:rPr>
            <w:rFonts w:ascii="Arial" w:eastAsia="Times New Roman" w:hAnsi="Arial" w:cs="Arial"/>
            <w:sz w:val="21"/>
            <w:szCs w:val="21"/>
          </w:rPr>
          <w:t>When a space is allocated for an object in the heap, a slot for each instance variable value is created.</w:t>
        </w:r>
      </w:ins>
    </w:p>
    <w:p w:rsidR="00250E7B" w:rsidRPr="00250E7B" w:rsidRDefault="00250E7B" w:rsidP="00250E7B">
      <w:pPr>
        <w:numPr>
          <w:ilvl w:val="0"/>
          <w:numId w:val="31"/>
        </w:numPr>
        <w:shd w:val="clear" w:color="auto" w:fill="FFFFFF"/>
        <w:spacing w:after="240" w:line="360" w:lineRule="atLeast"/>
        <w:ind w:left="318" w:right="-402"/>
        <w:jc w:val="both"/>
        <w:rPr>
          <w:ins w:id="878" w:author="Unknown"/>
          <w:rFonts w:ascii="Arial" w:eastAsia="Times New Roman" w:hAnsi="Arial" w:cs="Arial"/>
          <w:sz w:val="21"/>
          <w:szCs w:val="21"/>
        </w:rPr>
      </w:pPr>
      <w:ins w:id="879" w:author="Unknown">
        <w:r w:rsidRPr="00250E7B">
          <w:rPr>
            <w:rFonts w:ascii="Arial" w:eastAsia="Times New Roman" w:hAnsi="Arial" w:cs="Arial"/>
            <w:sz w:val="21"/>
            <w:szCs w:val="21"/>
          </w:rPr>
          <w:t>Instance variables are created when an object is created with the use of the keyword 'new' and destroyed when the object is destroyed.</w:t>
        </w:r>
      </w:ins>
    </w:p>
    <w:p w:rsidR="00250E7B" w:rsidRPr="00250E7B" w:rsidRDefault="00250E7B" w:rsidP="00250E7B">
      <w:pPr>
        <w:numPr>
          <w:ilvl w:val="0"/>
          <w:numId w:val="31"/>
        </w:numPr>
        <w:shd w:val="clear" w:color="auto" w:fill="FFFFFF"/>
        <w:spacing w:after="240" w:line="360" w:lineRule="atLeast"/>
        <w:ind w:left="318" w:right="-402"/>
        <w:jc w:val="both"/>
        <w:rPr>
          <w:ins w:id="880" w:author="Unknown"/>
          <w:rFonts w:ascii="Arial" w:eastAsia="Times New Roman" w:hAnsi="Arial" w:cs="Arial"/>
          <w:sz w:val="21"/>
          <w:szCs w:val="21"/>
        </w:rPr>
      </w:pPr>
      <w:ins w:id="881" w:author="Unknown">
        <w:r w:rsidRPr="00250E7B">
          <w:rPr>
            <w:rFonts w:ascii="Arial" w:eastAsia="Times New Roman" w:hAnsi="Arial" w:cs="Arial"/>
            <w:sz w:val="21"/>
            <w:szCs w:val="21"/>
          </w:rPr>
          <w:t>Instance variables hold values that must be referenced by more than one method, constructor or block, or essential parts of an object's state that must be present throughout the class.</w:t>
        </w:r>
      </w:ins>
    </w:p>
    <w:p w:rsidR="00250E7B" w:rsidRPr="00250E7B" w:rsidRDefault="00250E7B" w:rsidP="00250E7B">
      <w:pPr>
        <w:numPr>
          <w:ilvl w:val="0"/>
          <w:numId w:val="31"/>
        </w:numPr>
        <w:shd w:val="clear" w:color="auto" w:fill="FFFFFF"/>
        <w:spacing w:after="240" w:line="360" w:lineRule="atLeast"/>
        <w:ind w:left="318" w:right="-402"/>
        <w:jc w:val="both"/>
        <w:rPr>
          <w:ins w:id="882" w:author="Unknown"/>
          <w:rFonts w:ascii="Arial" w:eastAsia="Times New Roman" w:hAnsi="Arial" w:cs="Arial"/>
          <w:sz w:val="21"/>
          <w:szCs w:val="21"/>
        </w:rPr>
      </w:pPr>
      <w:ins w:id="883" w:author="Unknown">
        <w:r w:rsidRPr="00250E7B">
          <w:rPr>
            <w:rFonts w:ascii="Arial" w:eastAsia="Times New Roman" w:hAnsi="Arial" w:cs="Arial"/>
            <w:sz w:val="21"/>
            <w:szCs w:val="21"/>
          </w:rPr>
          <w:t>Instance variables can be declared in class level before or after use.</w:t>
        </w:r>
      </w:ins>
    </w:p>
    <w:p w:rsidR="00250E7B" w:rsidRPr="00250E7B" w:rsidRDefault="00250E7B" w:rsidP="00250E7B">
      <w:pPr>
        <w:numPr>
          <w:ilvl w:val="0"/>
          <w:numId w:val="31"/>
        </w:numPr>
        <w:shd w:val="clear" w:color="auto" w:fill="FFFFFF"/>
        <w:spacing w:after="240" w:line="360" w:lineRule="atLeast"/>
        <w:ind w:left="318" w:right="-402"/>
        <w:jc w:val="both"/>
        <w:rPr>
          <w:ins w:id="884" w:author="Unknown"/>
          <w:rFonts w:ascii="Arial" w:eastAsia="Times New Roman" w:hAnsi="Arial" w:cs="Arial"/>
          <w:sz w:val="21"/>
          <w:szCs w:val="21"/>
        </w:rPr>
      </w:pPr>
      <w:ins w:id="885" w:author="Unknown">
        <w:r w:rsidRPr="00250E7B">
          <w:rPr>
            <w:rFonts w:ascii="Arial" w:eastAsia="Times New Roman" w:hAnsi="Arial" w:cs="Arial"/>
            <w:sz w:val="21"/>
            <w:szCs w:val="21"/>
          </w:rPr>
          <w:t>Access modifiers can be given for instance variables.</w:t>
        </w:r>
      </w:ins>
    </w:p>
    <w:p w:rsidR="00250E7B" w:rsidRPr="00250E7B" w:rsidRDefault="00250E7B" w:rsidP="00250E7B">
      <w:pPr>
        <w:numPr>
          <w:ilvl w:val="0"/>
          <w:numId w:val="31"/>
        </w:numPr>
        <w:shd w:val="clear" w:color="auto" w:fill="FFFFFF"/>
        <w:spacing w:after="240" w:line="360" w:lineRule="atLeast"/>
        <w:ind w:left="318" w:right="-402"/>
        <w:jc w:val="both"/>
        <w:rPr>
          <w:ins w:id="886" w:author="Unknown"/>
          <w:rFonts w:ascii="Arial" w:eastAsia="Times New Roman" w:hAnsi="Arial" w:cs="Arial"/>
          <w:sz w:val="21"/>
          <w:szCs w:val="21"/>
        </w:rPr>
      </w:pPr>
      <w:ins w:id="887" w:author="Unknown">
        <w:r w:rsidRPr="00250E7B">
          <w:rPr>
            <w:rFonts w:ascii="Arial" w:eastAsia="Times New Roman" w:hAnsi="Arial" w:cs="Arial"/>
            <w:sz w:val="21"/>
            <w:szCs w:val="21"/>
          </w:rPr>
          <w:t>The instance variables are visible for all methods, constructors and block in the class. Normally, it is recommended to make these variables private (access level). However, visibility for subclasses can be given for these variables with the use of access modifiers.</w:t>
        </w:r>
      </w:ins>
    </w:p>
    <w:p w:rsidR="00250E7B" w:rsidRPr="00250E7B" w:rsidRDefault="00250E7B" w:rsidP="00250E7B">
      <w:pPr>
        <w:numPr>
          <w:ilvl w:val="0"/>
          <w:numId w:val="31"/>
        </w:numPr>
        <w:shd w:val="clear" w:color="auto" w:fill="FFFFFF"/>
        <w:spacing w:after="240" w:line="360" w:lineRule="atLeast"/>
        <w:ind w:left="318" w:right="-402"/>
        <w:jc w:val="both"/>
        <w:rPr>
          <w:ins w:id="888" w:author="Unknown"/>
          <w:rFonts w:ascii="Arial" w:eastAsia="Times New Roman" w:hAnsi="Arial" w:cs="Arial"/>
          <w:sz w:val="21"/>
          <w:szCs w:val="21"/>
        </w:rPr>
      </w:pPr>
      <w:ins w:id="889" w:author="Unknown">
        <w:r w:rsidRPr="00250E7B">
          <w:rPr>
            <w:rFonts w:ascii="Arial" w:eastAsia="Times New Roman" w:hAnsi="Arial" w:cs="Arial"/>
            <w:sz w:val="21"/>
            <w:szCs w:val="21"/>
          </w:rPr>
          <w:lastRenderedPageBreak/>
          <w:t>Instance variables have default values. For numbers, the default value is 0, for Booleans it is false, and for object references it is null. Values can be assigned during the declaration or within the constructor.</w:t>
        </w:r>
      </w:ins>
    </w:p>
    <w:p w:rsidR="00250E7B" w:rsidRPr="00250E7B" w:rsidRDefault="00250E7B" w:rsidP="00250E7B">
      <w:pPr>
        <w:numPr>
          <w:ilvl w:val="0"/>
          <w:numId w:val="31"/>
        </w:numPr>
        <w:shd w:val="clear" w:color="auto" w:fill="FFFFFF"/>
        <w:spacing w:after="240" w:line="360" w:lineRule="atLeast"/>
        <w:ind w:left="318" w:right="-402"/>
        <w:jc w:val="both"/>
        <w:rPr>
          <w:ins w:id="890" w:author="Unknown"/>
          <w:rFonts w:ascii="Arial" w:eastAsia="Times New Roman" w:hAnsi="Arial" w:cs="Arial"/>
          <w:sz w:val="21"/>
          <w:szCs w:val="21"/>
        </w:rPr>
      </w:pPr>
      <w:ins w:id="891" w:author="Unknown">
        <w:r w:rsidRPr="00250E7B">
          <w:rPr>
            <w:rFonts w:ascii="Arial" w:eastAsia="Times New Roman" w:hAnsi="Arial" w:cs="Arial"/>
            <w:sz w:val="21"/>
            <w:szCs w:val="21"/>
          </w:rPr>
          <w:t>Instance variables can be accessed directly by calling the variable name inside the class. However, within static methods (when instance variables are given accessibility), they should be called using the fully qualified name.</w:t>
        </w:r>
        <w:r w:rsidRPr="00250E7B">
          <w:rPr>
            <w:rFonts w:ascii="Arial" w:eastAsia="Times New Roman" w:hAnsi="Arial" w:cs="Arial"/>
            <w:sz w:val="21"/>
          </w:rPr>
          <w:t> </w:t>
        </w:r>
        <w:r w:rsidRPr="00250E7B">
          <w:rPr>
            <w:rFonts w:ascii="Arial" w:eastAsia="Times New Roman" w:hAnsi="Arial" w:cs="Arial"/>
            <w:i/>
            <w:iCs/>
            <w:sz w:val="21"/>
            <w:szCs w:val="21"/>
          </w:rPr>
          <w:t>ObjectReference.VariableName</w:t>
        </w:r>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360" w:lineRule="atLeast"/>
        <w:ind w:right="-402"/>
        <w:outlineLvl w:val="2"/>
        <w:rPr>
          <w:ins w:id="892" w:author="Unknown"/>
          <w:rFonts w:ascii="Arial" w:eastAsia="Times New Roman" w:hAnsi="Arial" w:cs="Arial"/>
          <w:sz w:val="27"/>
          <w:szCs w:val="27"/>
        </w:rPr>
      </w:pPr>
      <w:ins w:id="893"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4" w:author="Unknown"/>
          <w:rFonts w:ascii="Consolas" w:eastAsia="Times New Roman" w:hAnsi="Consolas" w:cs="Consolas"/>
          <w:sz w:val="20"/>
        </w:rPr>
      </w:pPr>
      <w:ins w:id="895"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6" w:author="Unknown"/>
          <w:rFonts w:ascii="Consolas" w:eastAsia="Times New Roman" w:hAnsi="Consolas" w:cs="Consolas"/>
          <w:sz w:val="20"/>
        </w:rPr>
      </w:pPr>
      <w:ins w:id="897" w:author="Unknown">
        <w:r w:rsidRPr="00250E7B">
          <w:rPr>
            <w:rFonts w:ascii="Consolas" w:eastAsia="Times New Roman" w:hAnsi="Consolas" w:cs="Consolas"/>
            <w:sz w:val="20"/>
          </w:rPr>
          <w:t>public class Employee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899" w:author="Unknown"/>
          <w:rFonts w:ascii="Consolas" w:eastAsia="Times New Roman" w:hAnsi="Consolas" w:cs="Consolas"/>
          <w:sz w:val="20"/>
        </w:rPr>
      </w:pPr>
      <w:ins w:id="900" w:author="Unknown">
        <w:r w:rsidRPr="00250E7B">
          <w:rPr>
            <w:rFonts w:ascii="Consolas" w:eastAsia="Times New Roman" w:hAnsi="Consolas" w:cs="Consolas"/>
            <w:sz w:val="20"/>
          </w:rPr>
          <w:t xml:space="preserve">   // this instance variable is visible for any child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1" w:author="Unknown"/>
          <w:rFonts w:ascii="Consolas" w:eastAsia="Times New Roman" w:hAnsi="Consolas" w:cs="Consolas"/>
          <w:sz w:val="20"/>
        </w:rPr>
      </w:pPr>
      <w:ins w:id="902" w:author="Unknown">
        <w:r w:rsidRPr="00250E7B">
          <w:rPr>
            <w:rFonts w:ascii="Consolas" w:eastAsia="Times New Roman" w:hAnsi="Consolas" w:cs="Consolas"/>
            <w:sz w:val="20"/>
          </w:rPr>
          <w:t xml:space="preserve">   public String name;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4" w:author="Unknown"/>
          <w:rFonts w:ascii="Consolas" w:eastAsia="Times New Roman" w:hAnsi="Consolas" w:cs="Consolas"/>
          <w:sz w:val="20"/>
        </w:rPr>
      </w:pPr>
      <w:ins w:id="905" w:author="Unknown">
        <w:r w:rsidRPr="00250E7B">
          <w:rPr>
            <w:rFonts w:ascii="Consolas" w:eastAsia="Times New Roman" w:hAnsi="Consolas" w:cs="Consolas"/>
            <w:sz w:val="20"/>
          </w:rPr>
          <w:t xml:space="preserve">   // salary  variable is visible in Employee class only.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6" w:author="Unknown"/>
          <w:rFonts w:ascii="Consolas" w:eastAsia="Times New Roman" w:hAnsi="Consolas" w:cs="Consolas"/>
          <w:sz w:val="20"/>
        </w:rPr>
      </w:pPr>
      <w:ins w:id="907" w:author="Unknown">
        <w:r w:rsidRPr="00250E7B">
          <w:rPr>
            <w:rFonts w:ascii="Consolas" w:eastAsia="Times New Roman" w:hAnsi="Consolas" w:cs="Consolas"/>
            <w:sz w:val="20"/>
          </w:rPr>
          <w:t xml:space="preserve">   private double 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09" w:author="Unknown"/>
          <w:rFonts w:ascii="Consolas" w:eastAsia="Times New Roman" w:hAnsi="Consolas" w:cs="Consolas"/>
          <w:sz w:val="20"/>
        </w:rPr>
      </w:pPr>
      <w:ins w:id="910" w:author="Unknown">
        <w:r w:rsidRPr="00250E7B">
          <w:rPr>
            <w:rFonts w:ascii="Consolas" w:eastAsia="Times New Roman" w:hAnsi="Consolas" w:cs="Consolas"/>
            <w:sz w:val="20"/>
          </w:rPr>
          <w:t xml:space="preserve">   // The name variable is assigned in the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1" w:author="Unknown"/>
          <w:rFonts w:ascii="Consolas" w:eastAsia="Times New Roman" w:hAnsi="Consolas" w:cs="Consolas"/>
          <w:sz w:val="20"/>
        </w:rPr>
      </w:pPr>
      <w:ins w:id="912" w:author="Unknown">
        <w:r w:rsidRPr="00250E7B">
          <w:rPr>
            <w:rFonts w:ascii="Consolas" w:eastAsia="Times New Roman" w:hAnsi="Consolas" w:cs="Consolas"/>
            <w:sz w:val="20"/>
          </w:rPr>
          <w:t xml:space="preserve">   public Employee (String empName)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3" w:author="Unknown"/>
          <w:rFonts w:ascii="Consolas" w:eastAsia="Times New Roman" w:hAnsi="Consolas" w:cs="Consolas"/>
          <w:sz w:val="20"/>
        </w:rPr>
      </w:pPr>
      <w:ins w:id="914" w:author="Unknown">
        <w:r w:rsidRPr="00250E7B">
          <w:rPr>
            <w:rFonts w:ascii="Consolas" w:eastAsia="Times New Roman" w:hAnsi="Consolas" w:cs="Consolas"/>
            <w:sz w:val="20"/>
          </w:rPr>
          <w:t xml:space="preserve">      name = empName;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5" w:author="Unknown"/>
          <w:rFonts w:ascii="Consolas" w:eastAsia="Times New Roman" w:hAnsi="Consolas" w:cs="Consolas"/>
          <w:sz w:val="20"/>
        </w:rPr>
      </w:pPr>
      <w:ins w:id="91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18" w:author="Unknown"/>
          <w:rFonts w:ascii="Consolas" w:eastAsia="Times New Roman" w:hAnsi="Consolas" w:cs="Consolas"/>
          <w:sz w:val="20"/>
        </w:rPr>
      </w:pPr>
      <w:ins w:id="919" w:author="Unknown">
        <w:r w:rsidRPr="00250E7B">
          <w:rPr>
            <w:rFonts w:ascii="Consolas" w:eastAsia="Times New Roman" w:hAnsi="Consolas" w:cs="Consolas"/>
            <w:sz w:val="20"/>
          </w:rPr>
          <w:t xml:space="preserve">   // The salary variable is assigned a value.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0" w:author="Unknown"/>
          <w:rFonts w:ascii="Consolas" w:eastAsia="Times New Roman" w:hAnsi="Consolas" w:cs="Consolas"/>
          <w:sz w:val="20"/>
        </w:rPr>
      </w:pPr>
      <w:ins w:id="921" w:author="Unknown">
        <w:r w:rsidRPr="00250E7B">
          <w:rPr>
            <w:rFonts w:ascii="Consolas" w:eastAsia="Times New Roman" w:hAnsi="Consolas" w:cs="Consolas"/>
            <w:sz w:val="20"/>
          </w:rPr>
          <w:t xml:space="preserve">   public void setSalary(double empSal)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2" w:author="Unknown"/>
          <w:rFonts w:ascii="Consolas" w:eastAsia="Times New Roman" w:hAnsi="Consolas" w:cs="Consolas"/>
          <w:sz w:val="20"/>
        </w:rPr>
      </w:pPr>
      <w:ins w:id="923" w:author="Unknown">
        <w:r w:rsidRPr="00250E7B">
          <w:rPr>
            <w:rFonts w:ascii="Consolas" w:eastAsia="Times New Roman" w:hAnsi="Consolas" w:cs="Consolas"/>
            <w:sz w:val="20"/>
          </w:rPr>
          <w:t xml:space="preserve">      salary = empSal;</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4" w:author="Unknown"/>
          <w:rFonts w:ascii="Consolas" w:eastAsia="Times New Roman" w:hAnsi="Consolas" w:cs="Consolas"/>
          <w:sz w:val="20"/>
        </w:rPr>
      </w:pPr>
      <w:ins w:id="92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7" w:author="Unknown"/>
          <w:rFonts w:ascii="Consolas" w:eastAsia="Times New Roman" w:hAnsi="Consolas" w:cs="Consolas"/>
          <w:sz w:val="20"/>
        </w:rPr>
      </w:pPr>
      <w:ins w:id="928" w:author="Unknown">
        <w:r w:rsidRPr="00250E7B">
          <w:rPr>
            <w:rFonts w:ascii="Consolas" w:eastAsia="Times New Roman" w:hAnsi="Consolas" w:cs="Consolas"/>
            <w:sz w:val="20"/>
          </w:rPr>
          <w:t xml:space="preserve">   // This method prints the employee details.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29" w:author="Unknown"/>
          <w:rFonts w:ascii="Consolas" w:eastAsia="Times New Roman" w:hAnsi="Consolas" w:cs="Consolas"/>
          <w:sz w:val="20"/>
        </w:rPr>
      </w:pPr>
      <w:ins w:id="930" w:author="Unknown">
        <w:r w:rsidRPr="00250E7B">
          <w:rPr>
            <w:rFonts w:ascii="Consolas" w:eastAsia="Times New Roman" w:hAnsi="Consolas" w:cs="Consolas"/>
            <w:sz w:val="20"/>
          </w:rPr>
          <w:t xml:space="preserve">   public void printEmp()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1" w:author="Unknown"/>
          <w:rFonts w:ascii="Consolas" w:eastAsia="Times New Roman" w:hAnsi="Consolas" w:cs="Consolas"/>
          <w:sz w:val="20"/>
        </w:rPr>
      </w:pPr>
      <w:ins w:id="932" w:author="Unknown">
        <w:r w:rsidRPr="00250E7B">
          <w:rPr>
            <w:rFonts w:ascii="Consolas" w:eastAsia="Times New Roman" w:hAnsi="Consolas" w:cs="Consolas"/>
            <w:sz w:val="20"/>
          </w:rPr>
          <w:t xml:space="preserve">      System.out.println("name  : " +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3" w:author="Unknown"/>
          <w:rFonts w:ascii="Consolas" w:eastAsia="Times New Roman" w:hAnsi="Consolas" w:cs="Consolas"/>
          <w:sz w:val="20"/>
        </w:rPr>
      </w:pPr>
      <w:ins w:id="934" w:author="Unknown">
        <w:r w:rsidRPr="00250E7B">
          <w:rPr>
            <w:rFonts w:ascii="Consolas" w:eastAsia="Times New Roman" w:hAnsi="Consolas" w:cs="Consolas"/>
            <w:sz w:val="20"/>
          </w:rPr>
          <w:t xml:space="preserve">      System.out.println("salary :" + 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5" w:author="Unknown"/>
          <w:rFonts w:ascii="Consolas" w:eastAsia="Times New Roman" w:hAnsi="Consolas" w:cs="Consolas"/>
          <w:sz w:val="20"/>
        </w:rPr>
      </w:pPr>
      <w:ins w:id="93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38" w:author="Unknown"/>
          <w:rFonts w:ascii="Consolas" w:eastAsia="Times New Roman" w:hAnsi="Consolas" w:cs="Consolas"/>
          <w:sz w:val="20"/>
        </w:rPr>
      </w:pPr>
      <w:ins w:id="939" w:author="Unknown">
        <w:r w:rsidRPr="00250E7B">
          <w:rPr>
            <w:rFonts w:ascii="Consolas" w:eastAsia="Times New Roman" w:hAnsi="Consolas" w:cs="Consolas"/>
            <w:sz w:val="20"/>
          </w:rPr>
          <w:lastRenderedPageBreak/>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0" w:author="Unknown"/>
          <w:rFonts w:ascii="Consolas" w:eastAsia="Times New Roman" w:hAnsi="Consolas" w:cs="Consolas"/>
          <w:sz w:val="20"/>
        </w:rPr>
      </w:pPr>
      <w:ins w:id="941" w:author="Unknown">
        <w:r w:rsidRPr="00250E7B">
          <w:rPr>
            <w:rFonts w:ascii="Consolas" w:eastAsia="Times New Roman" w:hAnsi="Consolas" w:cs="Consolas"/>
            <w:sz w:val="20"/>
          </w:rPr>
          <w:t xml:space="preserve">      Employee empOne = new Employee("Ransika");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2" w:author="Unknown"/>
          <w:rFonts w:ascii="Consolas" w:eastAsia="Times New Roman" w:hAnsi="Consolas" w:cs="Consolas"/>
          <w:sz w:val="20"/>
        </w:rPr>
      </w:pPr>
      <w:ins w:id="943" w:author="Unknown">
        <w:r w:rsidRPr="00250E7B">
          <w:rPr>
            <w:rFonts w:ascii="Consolas" w:eastAsia="Times New Roman" w:hAnsi="Consolas" w:cs="Consolas"/>
            <w:sz w:val="20"/>
          </w:rPr>
          <w:t xml:space="preserve">      empOne.setSalary(1000);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4" w:author="Unknown"/>
          <w:rFonts w:ascii="Consolas" w:eastAsia="Times New Roman" w:hAnsi="Consolas" w:cs="Consolas"/>
          <w:sz w:val="20"/>
        </w:rPr>
      </w:pPr>
      <w:ins w:id="945" w:author="Unknown">
        <w:r w:rsidRPr="00250E7B">
          <w:rPr>
            <w:rFonts w:ascii="Consolas" w:eastAsia="Times New Roman" w:hAnsi="Consolas" w:cs="Consolas"/>
            <w:sz w:val="20"/>
          </w:rPr>
          <w:t xml:space="preserve">      empOne.printEmp();</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6" w:author="Unknown"/>
          <w:rFonts w:ascii="Consolas" w:eastAsia="Times New Roman" w:hAnsi="Consolas" w:cs="Consolas"/>
          <w:sz w:val="20"/>
        </w:rPr>
      </w:pPr>
      <w:ins w:id="94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48" w:author="Unknown"/>
          <w:rFonts w:ascii="Consolas" w:eastAsia="Times New Roman" w:hAnsi="Consolas" w:cs="Consolas"/>
          <w:sz w:val="20"/>
        </w:rPr>
      </w:pPr>
      <w:ins w:id="94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950" w:author="Unknown"/>
          <w:rFonts w:ascii="Arial" w:eastAsia="Times New Roman" w:hAnsi="Arial" w:cs="Arial"/>
          <w:sz w:val="21"/>
          <w:szCs w:val="21"/>
        </w:rPr>
      </w:pPr>
      <w:ins w:id="951"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952" w:author="Unknown"/>
          <w:rFonts w:ascii="Arial" w:eastAsia="Times New Roman" w:hAnsi="Arial" w:cs="Arial"/>
          <w:sz w:val="27"/>
          <w:szCs w:val="27"/>
        </w:rPr>
      </w:pPr>
      <w:ins w:id="953"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4" w:author="Unknown"/>
          <w:rFonts w:ascii="Consolas" w:eastAsia="Times New Roman" w:hAnsi="Consolas" w:cs="Consolas"/>
          <w:sz w:val="18"/>
          <w:szCs w:val="18"/>
        </w:rPr>
      </w:pPr>
      <w:ins w:id="955" w:author="Unknown">
        <w:r w:rsidRPr="00250E7B">
          <w:rPr>
            <w:rFonts w:ascii="Consolas" w:eastAsia="Times New Roman" w:hAnsi="Consolas" w:cs="Consolas"/>
            <w:sz w:val="18"/>
            <w:szCs w:val="18"/>
          </w:rPr>
          <w:t>name  : Ransika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6" w:author="Unknown"/>
          <w:rFonts w:ascii="Consolas" w:eastAsia="Times New Roman" w:hAnsi="Consolas" w:cs="Consolas"/>
          <w:sz w:val="18"/>
          <w:szCs w:val="18"/>
        </w:rPr>
      </w:pPr>
      <w:ins w:id="957" w:author="Unknown">
        <w:r w:rsidRPr="00250E7B">
          <w:rPr>
            <w:rFonts w:ascii="Consolas" w:eastAsia="Times New Roman" w:hAnsi="Consolas" w:cs="Consolas"/>
            <w:sz w:val="18"/>
            <w:szCs w:val="18"/>
          </w:rPr>
          <w:t>salary :1000.0</w:t>
        </w:r>
      </w:ins>
    </w:p>
    <w:p w:rsidR="00250E7B" w:rsidRPr="00250E7B" w:rsidRDefault="00250E7B" w:rsidP="00250E7B">
      <w:pPr>
        <w:shd w:val="clear" w:color="auto" w:fill="FFFFFF"/>
        <w:spacing w:before="48" w:after="48" w:line="360" w:lineRule="atLeast"/>
        <w:ind w:right="-402"/>
        <w:outlineLvl w:val="1"/>
        <w:rPr>
          <w:ins w:id="958" w:author="Unknown"/>
          <w:rFonts w:ascii="Arial" w:eastAsia="Times New Roman" w:hAnsi="Arial" w:cs="Arial"/>
          <w:spacing w:val="-15"/>
          <w:sz w:val="36"/>
          <w:szCs w:val="36"/>
        </w:rPr>
      </w:pPr>
      <w:ins w:id="959" w:author="Unknown">
        <w:r w:rsidRPr="00250E7B">
          <w:rPr>
            <w:rFonts w:ascii="Arial" w:eastAsia="Times New Roman" w:hAnsi="Arial" w:cs="Arial"/>
            <w:spacing w:val="-15"/>
            <w:sz w:val="36"/>
            <w:szCs w:val="36"/>
          </w:rPr>
          <w:t>Class/Static Variables</w:t>
        </w:r>
      </w:ins>
    </w:p>
    <w:p w:rsidR="00250E7B" w:rsidRPr="00250E7B" w:rsidRDefault="00250E7B" w:rsidP="00250E7B">
      <w:pPr>
        <w:numPr>
          <w:ilvl w:val="0"/>
          <w:numId w:val="32"/>
        </w:numPr>
        <w:shd w:val="clear" w:color="auto" w:fill="FFFFFF"/>
        <w:spacing w:after="240" w:line="360" w:lineRule="atLeast"/>
        <w:ind w:left="318" w:right="-402"/>
        <w:jc w:val="both"/>
        <w:rPr>
          <w:ins w:id="960" w:author="Unknown"/>
          <w:rFonts w:ascii="Arial" w:eastAsia="Times New Roman" w:hAnsi="Arial" w:cs="Arial"/>
          <w:sz w:val="21"/>
          <w:szCs w:val="21"/>
        </w:rPr>
      </w:pPr>
      <w:ins w:id="961" w:author="Unknown">
        <w:r w:rsidRPr="00250E7B">
          <w:rPr>
            <w:rFonts w:ascii="Arial" w:eastAsia="Times New Roman" w:hAnsi="Arial" w:cs="Arial"/>
            <w:sz w:val="21"/>
            <w:szCs w:val="21"/>
          </w:rPr>
          <w:t>Class variables also known as static variables are declared with the static keyword in a class, but outside a method, constructor or a block.</w:t>
        </w:r>
      </w:ins>
    </w:p>
    <w:p w:rsidR="00250E7B" w:rsidRPr="00250E7B" w:rsidRDefault="00250E7B" w:rsidP="00250E7B">
      <w:pPr>
        <w:numPr>
          <w:ilvl w:val="0"/>
          <w:numId w:val="32"/>
        </w:numPr>
        <w:shd w:val="clear" w:color="auto" w:fill="FFFFFF"/>
        <w:spacing w:after="240" w:line="360" w:lineRule="atLeast"/>
        <w:ind w:left="318" w:right="-402"/>
        <w:jc w:val="both"/>
        <w:rPr>
          <w:ins w:id="962" w:author="Unknown"/>
          <w:rFonts w:ascii="Arial" w:eastAsia="Times New Roman" w:hAnsi="Arial" w:cs="Arial"/>
          <w:sz w:val="21"/>
          <w:szCs w:val="21"/>
        </w:rPr>
      </w:pPr>
      <w:ins w:id="963" w:author="Unknown">
        <w:r w:rsidRPr="00250E7B">
          <w:rPr>
            <w:rFonts w:ascii="Arial" w:eastAsia="Times New Roman" w:hAnsi="Arial" w:cs="Arial"/>
            <w:sz w:val="21"/>
            <w:szCs w:val="21"/>
          </w:rPr>
          <w:t>There would only be one copy of each class variable per class, regardless of how many objects are created from it.</w:t>
        </w:r>
      </w:ins>
    </w:p>
    <w:p w:rsidR="00250E7B" w:rsidRPr="00250E7B" w:rsidRDefault="00250E7B" w:rsidP="00250E7B">
      <w:pPr>
        <w:numPr>
          <w:ilvl w:val="0"/>
          <w:numId w:val="32"/>
        </w:numPr>
        <w:shd w:val="clear" w:color="auto" w:fill="FFFFFF"/>
        <w:spacing w:after="240" w:line="360" w:lineRule="atLeast"/>
        <w:ind w:left="318" w:right="-402"/>
        <w:jc w:val="both"/>
        <w:rPr>
          <w:ins w:id="964" w:author="Unknown"/>
          <w:rFonts w:ascii="Arial" w:eastAsia="Times New Roman" w:hAnsi="Arial" w:cs="Arial"/>
          <w:sz w:val="21"/>
          <w:szCs w:val="21"/>
        </w:rPr>
      </w:pPr>
      <w:ins w:id="965" w:author="Unknown">
        <w:r w:rsidRPr="00250E7B">
          <w:rPr>
            <w:rFonts w:ascii="Arial" w:eastAsia="Times New Roman" w:hAnsi="Arial" w:cs="Arial"/>
            <w:sz w:val="21"/>
            <w:szCs w:val="21"/>
          </w:rPr>
          <w:t>Static variables are rarely used other than being declared as constants. Constants are variables that are declared as public/private, final, and static. Constant variables never change from their initial value.</w:t>
        </w:r>
      </w:ins>
    </w:p>
    <w:p w:rsidR="00250E7B" w:rsidRPr="00250E7B" w:rsidRDefault="00250E7B" w:rsidP="00250E7B">
      <w:pPr>
        <w:numPr>
          <w:ilvl w:val="0"/>
          <w:numId w:val="32"/>
        </w:numPr>
        <w:shd w:val="clear" w:color="auto" w:fill="FFFFFF"/>
        <w:spacing w:after="240" w:line="360" w:lineRule="atLeast"/>
        <w:ind w:left="318" w:right="-402"/>
        <w:jc w:val="both"/>
        <w:rPr>
          <w:ins w:id="966" w:author="Unknown"/>
          <w:rFonts w:ascii="Arial" w:eastAsia="Times New Roman" w:hAnsi="Arial" w:cs="Arial"/>
          <w:sz w:val="21"/>
          <w:szCs w:val="21"/>
        </w:rPr>
      </w:pPr>
      <w:ins w:id="967" w:author="Unknown">
        <w:r w:rsidRPr="00250E7B">
          <w:rPr>
            <w:rFonts w:ascii="Arial" w:eastAsia="Times New Roman" w:hAnsi="Arial" w:cs="Arial"/>
            <w:sz w:val="21"/>
            <w:szCs w:val="21"/>
          </w:rPr>
          <w:t>Static variables are stored in the static memory. It is rare to use static variables other than declared final and used as either public or private constants.</w:t>
        </w:r>
      </w:ins>
    </w:p>
    <w:p w:rsidR="00250E7B" w:rsidRPr="00250E7B" w:rsidRDefault="00250E7B" w:rsidP="00250E7B">
      <w:pPr>
        <w:numPr>
          <w:ilvl w:val="0"/>
          <w:numId w:val="32"/>
        </w:numPr>
        <w:shd w:val="clear" w:color="auto" w:fill="FFFFFF"/>
        <w:spacing w:after="240" w:line="360" w:lineRule="atLeast"/>
        <w:ind w:left="318" w:right="-402"/>
        <w:jc w:val="both"/>
        <w:rPr>
          <w:ins w:id="968" w:author="Unknown"/>
          <w:rFonts w:ascii="Arial" w:eastAsia="Times New Roman" w:hAnsi="Arial" w:cs="Arial"/>
          <w:sz w:val="21"/>
          <w:szCs w:val="21"/>
        </w:rPr>
      </w:pPr>
      <w:ins w:id="969" w:author="Unknown">
        <w:r w:rsidRPr="00250E7B">
          <w:rPr>
            <w:rFonts w:ascii="Arial" w:eastAsia="Times New Roman" w:hAnsi="Arial" w:cs="Arial"/>
            <w:sz w:val="21"/>
            <w:szCs w:val="21"/>
          </w:rPr>
          <w:t>Static variables are created when the program starts and destroyed when the program stops.</w:t>
        </w:r>
      </w:ins>
    </w:p>
    <w:p w:rsidR="00250E7B" w:rsidRPr="00250E7B" w:rsidRDefault="00250E7B" w:rsidP="00250E7B">
      <w:pPr>
        <w:numPr>
          <w:ilvl w:val="0"/>
          <w:numId w:val="32"/>
        </w:numPr>
        <w:shd w:val="clear" w:color="auto" w:fill="FFFFFF"/>
        <w:spacing w:after="240" w:line="360" w:lineRule="atLeast"/>
        <w:ind w:left="318" w:right="-402"/>
        <w:jc w:val="both"/>
        <w:rPr>
          <w:ins w:id="970" w:author="Unknown"/>
          <w:rFonts w:ascii="Arial" w:eastAsia="Times New Roman" w:hAnsi="Arial" w:cs="Arial"/>
          <w:sz w:val="21"/>
          <w:szCs w:val="21"/>
        </w:rPr>
      </w:pPr>
      <w:ins w:id="971" w:author="Unknown">
        <w:r w:rsidRPr="00250E7B">
          <w:rPr>
            <w:rFonts w:ascii="Arial" w:eastAsia="Times New Roman" w:hAnsi="Arial" w:cs="Arial"/>
            <w:sz w:val="21"/>
            <w:szCs w:val="21"/>
          </w:rPr>
          <w:t>Visibility is similar to instance variables. However, most static variables are declared public since they must be available for users of the class.</w:t>
        </w:r>
      </w:ins>
    </w:p>
    <w:p w:rsidR="00250E7B" w:rsidRPr="00250E7B" w:rsidRDefault="00250E7B" w:rsidP="00250E7B">
      <w:pPr>
        <w:numPr>
          <w:ilvl w:val="0"/>
          <w:numId w:val="32"/>
        </w:numPr>
        <w:shd w:val="clear" w:color="auto" w:fill="FFFFFF"/>
        <w:spacing w:after="240" w:line="360" w:lineRule="atLeast"/>
        <w:ind w:left="318" w:right="-402"/>
        <w:jc w:val="both"/>
        <w:rPr>
          <w:ins w:id="972" w:author="Unknown"/>
          <w:rFonts w:ascii="Arial" w:eastAsia="Times New Roman" w:hAnsi="Arial" w:cs="Arial"/>
          <w:sz w:val="21"/>
          <w:szCs w:val="21"/>
        </w:rPr>
      </w:pPr>
      <w:ins w:id="973" w:author="Unknown">
        <w:r w:rsidRPr="00250E7B">
          <w:rPr>
            <w:rFonts w:ascii="Arial" w:eastAsia="Times New Roman" w:hAnsi="Arial" w:cs="Arial"/>
            <w:sz w:val="21"/>
            <w:szCs w:val="21"/>
          </w:rPr>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ins>
    </w:p>
    <w:p w:rsidR="00250E7B" w:rsidRPr="00250E7B" w:rsidRDefault="00250E7B" w:rsidP="00250E7B">
      <w:pPr>
        <w:numPr>
          <w:ilvl w:val="0"/>
          <w:numId w:val="32"/>
        </w:numPr>
        <w:shd w:val="clear" w:color="auto" w:fill="FFFFFF"/>
        <w:spacing w:after="240" w:line="360" w:lineRule="atLeast"/>
        <w:ind w:left="318" w:right="-402"/>
        <w:jc w:val="both"/>
        <w:rPr>
          <w:ins w:id="974" w:author="Unknown"/>
          <w:rFonts w:ascii="Arial" w:eastAsia="Times New Roman" w:hAnsi="Arial" w:cs="Arial"/>
          <w:sz w:val="21"/>
          <w:szCs w:val="21"/>
        </w:rPr>
      </w:pPr>
      <w:ins w:id="975" w:author="Unknown">
        <w:r w:rsidRPr="00250E7B">
          <w:rPr>
            <w:rFonts w:ascii="Arial" w:eastAsia="Times New Roman" w:hAnsi="Arial" w:cs="Arial"/>
            <w:sz w:val="21"/>
            <w:szCs w:val="21"/>
          </w:rPr>
          <w:t>Static variables can be accessed by calling with the class name</w:t>
        </w:r>
        <w:r w:rsidRPr="00250E7B">
          <w:rPr>
            <w:rFonts w:ascii="Arial" w:eastAsia="Times New Roman" w:hAnsi="Arial" w:cs="Arial"/>
            <w:sz w:val="21"/>
          </w:rPr>
          <w:t> </w:t>
        </w:r>
        <w:r w:rsidRPr="00250E7B">
          <w:rPr>
            <w:rFonts w:ascii="Arial" w:eastAsia="Times New Roman" w:hAnsi="Arial" w:cs="Arial"/>
            <w:i/>
            <w:iCs/>
            <w:sz w:val="21"/>
            <w:szCs w:val="21"/>
          </w:rPr>
          <w:t>ClassName.VariableName</w:t>
        </w:r>
        <w:r w:rsidRPr="00250E7B">
          <w:rPr>
            <w:rFonts w:ascii="Arial" w:eastAsia="Times New Roman" w:hAnsi="Arial" w:cs="Arial"/>
            <w:sz w:val="21"/>
            <w:szCs w:val="21"/>
          </w:rPr>
          <w:t>.</w:t>
        </w:r>
      </w:ins>
    </w:p>
    <w:p w:rsidR="00250E7B" w:rsidRPr="00250E7B" w:rsidRDefault="00250E7B" w:rsidP="00250E7B">
      <w:pPr>
        <w:numPr>
          <w:ilvl w:val="0"/>
          <w:numId w:val="32"/>
        </w:numPr>
        <w:shd w:val="clear" w:color="auto" w:fill="FFFFFF"/>
        <w:spacing w:after="240" w:line="360" w:lineRule="atLeast"/>
        <w:ind w:left="318" w:right="-402"/>
        <w:jc w:val="both"/>
        <w:rPr>
          <w:ins w:id="976" w:author="Unknown"/>
          <w:rFonts w:ascii="Arial" w:eastAsia="Times New Roman" w:hAnsi="Arial" w:cs="Arial"/>
          <w:sz w:val="21"/>
          <w:szCs w:val="21"/>
        </w:rPr>
      </w:pPr>
      <w:ins w:id="977" w:author="Unknown">
        <w:r w:rsidRPr="00250E7B">
          <w:rPr>
            <w:rFonts w:ascii="Arial" w:eastAsia="Times New Roman" w:hAnsi="Arial" w:cs="Arial"/>
            <w:sz w:val="21"/>
            <w:szCs w:val="21"/>
          </w:rPr>
          <w:lastRenderedPageBreak/>
          <w:t>When declaring class variables as public static final, then variable names (constants) are all in upper case. If the static variables are not public and final, the naming syntax is the same as instance and local variables.</w:t>
        </w:r>
      </w:ins>
    </w:p>
    <w:p w:rsidR="00250E7B" w:rsidRPr="00250E7B" w:rsidRDefault="00250E7B" w:rsidP="00250E7B">
      <w:pPr>
        <w:shd w:val="clear" w:color="auto" w:fill="FFFFFF"/>
        <w:spacing w:before="48" w:after="48" w:line="360" w:lineRule="atLeast"/>
        <w:ind w:right="-402"/>
        <w:outlineLvl w:val="2"/>
        <w:rPr>
          <w:ins w:id="978" w:author="Unknown"/>
          <w:rFonts w:ascii="Arial" w:eastAsia="Times New Roman" w:hAnsi="Arial" w:cs="Arial"/>
          <w:sz w:val="27"/>
          <w:szCs w:val="27"/>
        </w:rPr>
      </w:pPr>
      <w:ins w:id="979"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0" w:author="Unknown"/>
          <w:rFonts w:ascii="Consolas" w:eastAsia="Times New Roman" w:hAnsi="Consolas" w:cs="Consolas"/>
          <w:sz w:val="20"/>
        </w:rPr>
      </w:pPr>
      <w:ins w:id="981"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2" w:author="Unknown"/>
          <w:rFonts w:ascii="Consolas" w:eastAsia="Times New Roman" w:hAnsi="Consolas" w:cs="Consolas"/>
          <w:sz w:val="20"/>
        </w:rPr>
      </w:pPr>
      <w:ins w:id="983" w:author="Unknown">
        <w:r w:rsidRPr="00250E7B">
          <w:rPr>
            <w:rFonts w:ascii="Consolas" w:eastAsia="Times New Roman" w:hAnsi="Consolas" w:cs="Consolas"/>
            <w:sz w:val="20"/>
          </w:rPr>
          <w:t>public class Employee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5" w:author="Unknown"/>
          <w:rFonts w:ascii="Consolas" w:eastAsia="Times New Roman" w:hAnsi="Consolas" w:cs="Consolas"/>
          <w:sz w:val="20"/>
        </w:rPr>
      </w:pPr>
      <w:ins w:id="986" w:author="Unknown">
        <w:r w:rsidRPr="00250E7B">
          <w:rPr>
            <w:rFonts w:ascii="Consolas" w:eastAsia="Times New Roman" w:hAnsi="Consolas" w:cs="Consolas"/>
            <w:sz w:val="20"/>
          </w:rPr>
          <w:t xml:space="preserve">   // salary  variable is a private static variable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7" w:author="Unknown"/>
          <w:rFonts w:ascii="Consolas" w:eastAsia="Times New Roman" w:hAnsi="Consolas" w:cs="Consolas"/>
          <w:sz w:val="20"/>
        </w:rPr>
      </w:pPr>
      <w:ins w:id="988" w:author="Unknown">
        <w:r w:rsidRPr="00250E7B">
          <w:rPr>
            <w:rFonts w:ascii="Consolas" w:eastAsia="Times New Roman" w:hAnsi="Consolas" w:cs="Consolas"/>
            <w:sz w:val="20"/>
          </w:rPr>
          <w:t xml:space="preserve">   private static double 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8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0" w:author="Unknown"/>
          <w:rFonts w:ascii="Consolas" w:eastAsia="Times New Roman" w:hAnsi="Consolas" w:cs="Consolas"/>
          <w:sz w:val="20"/>
        </w:rPr>
      </w:pPr>
      <w:ins w:id="991" w:author="Unknown">
        <w:r w:rsidRPr="00250E7B">
          <w:rPr>
            <w:rFonts w:ascii="Consolas" w:eastAsia="Times New Roman" w:hAnsi="Consolas" w:cs="Consolas"/>
            <w:sz w:val="20"/>
          </w:rPr>
          <w:t xml:space="preserve">   // DEPARTMENT is a constant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2" w:author="Unknown"/>
          <w:rFonts w:ascii="Consolas" w:eastAsia="Times New Roman" w:hAnsi="Consolas" w:cs="Consolas"/>
          <w:sz w:val="20"/>
        </w:rPr>
      </w:pPr>
      <w:ins w:id="993" w:author="Unknown">
        <w:r w:rsidRPr="00250E7B">
          <w:rPr>
            <w:rFonts w:ascii="Consolas" w:eastAsia="Times New Roman" w:hAnsi="Consolas" w:cs="Consolas"/>
            <w:sz w:val="20"/>
          </w:rPr>
          <w:t xml:space="preserve">   public static final String DEPARTMENT = "Development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5" w:author="Unknown"/>
          <w:rFonts w:ascii="Consolas" w:eastAsia="Times New Roman" w:hAnsi="Consolas" w:cs="Consolas"/>
          <w:sz w:val="20"/>
        </w:rPr>
      </w:pPr>
      <w:ins w:id="996"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7" w:author="Unknown"/>
          <w:rFonts w:ascii="Consolas" w:eastAsia="Times New Roman" w:hAnsi="Consolas" w:cs="Consolas"/>
          <w:sz w:val="20"/>
        </w:rPr>
      </w:pPr>
      <w:ins w:id="998" w:author="Unknown">
        <w:r w:rsidRPr="00250E7B">
          <w:rPr>
            <w:rFonts w:ascii="Consolas" w:eastAsia="Times New Roman" w:hAnsi="Consolas" w:cs="Consolas"/>
            <w:sz w:val="20"/>
          </w:rPr>
          <w:t xml:space="preserve">      salary = 1000;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999" w:author="Unknown"/>
          <w:rFonts w:ascii="Consolas" w:eastAsia="Times New Roman" w:hAnsi="Consolas" w:cs="Consolas"/>
          <w:sz w:val="20"/>
        </w:rPr>
      </w:pPr>
      <w:ins w:id="1000" w:author="Unknown">
        <w:r w:rsidRPr="00250E7B">
          <w:rPr>
            <w:rFonts w:ascii="Consolas" w:eastAsia="Times New Roman" w:hAnsi="Consolas" w:cs="Consolas"/>
            <w:sz w:val="20"/>
          </w:rPr>
          <w:t xml:space="preserve">      System.out.println(DEPARTMENT + "average salary:" + salary);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1" w:author="Unknown"/>
          <w:rFonts w:ascii="Consolas" w:eastAsia="Times New Roman" w:hAnsi="Consolas" w:cs="Consolas"/>
          <w:sz w:val="20"/>
        </w:rPr>
      </w:pPr>
      <w:ins w:id="100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03" w:author="Unknown"/>
          <w:rFonts w:ascii="Consolas" w:eastAsia="Times New Roman" w:hAnsi="Consolas" w:cs="Consolas"/>
          <w:sz w:val="20"/>
        </w:rPr>
      </w:pPr>
      <w:ins w:id="1004"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005" w:author="Unknown"/>
          <w:rFonts w:ascii="Arial" w:eastAsia="Times New Roman" w:hAnsi="Arial" w:cs="Arial"/>
          <w:sz w:val="21"/>
          <w:szCs w:val="21"/>
        </w:rPr>
      </w:pPr>
      <w:ins w:id="1006"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007" w:author="Unknown"/>
          <w:rFonts w:ascii="Arial" w:eastAsia="Times New Roman" w:hAnsi="Arial" w:cs="Arial"/>
          <w:sz w:val="27"/>
          <w:szCs w:val="27"/>
        </w:rPr>
      </w:pPr>
      <w:ins w:id="1008"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9" w:author="Unknown"/>
          <w:rFonts w:ascii="Consolas" w:eastAsia="Times New Roman" w:hAnsi="Consolas" w:cs="Consolas"/>
          <w:sz w:val="18"/>
          <w:szCs w:val="18"/>
        </w:rPr>
      </w:pPr>
      <w:ins w:id="1010" w:author="Unknown">
        <w:r w:rsidRPr="00250E7B">
          <w:rPr>
            <w:rFonts w:ascii="Consolas" w:eastAsia="Times New Roman" w:hAnsi="Consolas" w:cs="Consolas"/>
            <w:sz w:val="18"/>
            <w:szCs w:val="18"/>
          </w:rPr>
          <w:t>Development average salary:1000</w:t>
        </w:r>
      </w:ins>
    </w:p>
    <w:p w:rsidR="00250E7B" w:rsidRPr="00250E7B" w:rsidRDefault="00250E7B" w:rsidP="00250E7B">
      <w:pPr>
        <w:shd w:val="clear" w:color="auto" w:fill="FFFFFF"/>
        <w:spacing w:after="240" w:line="360" w:lineRule="atLeast"/>
        <w:ind w:left="-402" w:right="-402"/>
        <w:jc w:val="both"/>
        <w:rPr>
          <w:ins w:id="1011" w:author="Unknown"/>
          <w:rFonts w:ascii="Arial" w:eastAsia="Times New Roman" w:hAnsi="Arial" w:cs="Arial"/>
          <w:sz w:val="21"/>
          <w:szCs w:val="21"/>
        </w:rPr>
      </w:pPr>
      <w:ins w:id="1012" w:author="Unknown">
        <w:r w:rsidRPr="00250E7B">
          <w:rPr>
            <w:rFonts w:ascii="Arial" w:eastAsia="Times New Roman" w:hAnsi="Arial" w:cs="Arial"/>
            <w:b/>
            <w:bCs/>
            <w:sz w:val="21"/>
            <w:szCs w:val="21"/>
          </w:rPr>
          <w:t>Note</w:t>
        </w:r>
        <w:r w:rsidRPr="00250E7B">
          <w:rPr>
            <w:rFonts w:ascii="Arial" w:eastAsia="Times New Roman" w:hAnsi="Arial" w:cs="Arial"/>
            <w:sz w:val="21"/>
          </w:rPr>
          <w:t> </w:t>
        </w:r>
        <w:r w:rsidRPr="00250E7B">
          <w:rPr>
            <w:rFonts w:ascii="Arial" w:eastAsia="Times New Roman" w:hAnsi="Arial" w:cs="Arial"/>
            <w:sz w:val="21"/>
            <w:szCs w:val="21"/>
          </w:rPr>
          <w:t>− If the variables are accessed from an outside class, the constant should be accessed as Employee.DEPARTMENT</w:t>
        </w:r>
      </w:ins>
    </w:p>
    <w:p w:rsidR="00250E7B" w:rsidRPr="00250E7B" w:rsidRDefault="00250E7B" w:rsidP="00250E7B">
      <w:pPr>
        <w:shd w:val="clear" w:color="auto" w:fill="FFFFFF"/>
        <w:spacing w:before="48" w:after="48" w:line="450" w:lineRule="atLeast"/>
        <w:ind w:right="-402"/>
        <w:jc w:val="center"/>
        <w:outlineLvl w:val="0"/>
        <w:rPr>
          <w:ins w:id="1013" w:author="Unknown"/>
          <w:rFonts w:ascii="Arial" w:eastAsia="Times New Roman" w:hAnsi="Arial" w:cs="Arial"/>
          <w:spacing w:val="-15"/>
          <w:kern w:val="36"/>
          <w:sz w:val="42"/>
          <w:szCs w:val="42"/>
        </w:rPr>
      </w:pPr>
      <w:ins w:id="1014" w:author="Unknown">
        <w:r w:rsidRPr="00250E7B">
          <w:rPr>
            <w:rFonts w:ascii="Arial" w:eastAsia="Times New Roman" w:hAnsi="Arial" w:cs="Arial"/>
            <w:spacing w:val="-15"/>
            <w:kern w:val="36"/>
            <w:sz w:val="42"/>
            <w:szCs w:val="42"/>
          </w:rPr>
          <w:t>Java - Modifier Types</w:t>
        </w:r>
      </w:ins>
    </w:p>
    <w:p w:rsidR="00250E7B" w:rsidRPr="00250E7B" w:rsidRDefault="00250E7B" w:rsidP="00250E7B">
      <w:pPr>
        <w:shd w:val="clear" w:color="auto" w:fill="FFFFFF"/>
        <w:spacing w:after="240" w:line="360" w:lineRule="atLeast"/>
        <w:ind w:left="-402" w:right="-402"/>
        <w:jc w:val="both"/>
        <w:rPr>
          <w:ins w:id="1015" w:author="Unknown"/>
          <w:rFonts w:ascii="Arial" w:eastAsia="Times New Roman" w:hAnsi="Arial" w:cs="Arial"/>
          <w:sz w:val="21"/>
          <w:szCs w:val="21"/>
        </w:rPr>
      </w:pPr>
      <w:ins w:id="1016" w:author="Unknown">
        <w:r w:rsidRPr="00250E7B">
          <w:rPr>
            <w:rFonts w:ascii="Arial" w:eastAsia="Times New Roman" w:hAnsi="Arial" w:cs="Arial"/>
            <w:sz w:val="21"/>
            <w:szCs w:val="21"/>
          </w:rPr>
          <w:t>Modifiers are keywords that you add to those definitions to change their meanings. Java language has a wide variety of modifiers, including the following −</w:t>
        </w:r>
      </w:ins>
    </w:p>
    <w:p w:rsidR="00250E7B" w:rsidRPr="00250E7B" w:rsidRDefault="00AA4674" w:rsidP="00250E7B">
      <w:pPr>
        <w:numPr>
          <w:ilvl w:val="0"/>
          <w:numId w:val="33"/>
        </w:numPr>
        <w:shd w:val="clear" w:color="auto" w:fill="FFFFFF"/>
        <w:spacing w:after="240" w:line="360" w:lineRule="atLeast"/>
        <w:ind w:left="318" w:right="-402"/>
        <w:jc w:val="both"/>
        <w:rPr>
          <w:ins w:id="1017" w:author="Unknown"/>
          <w:rFonts w:ascii="Arial" w:eastAsia="Times New Roman" w:hAnsi="Arial" w:cs="Arial"/>
          <w:sz w:val="21"/>
          <w:szCs w:val="21"/>
        </w:rPr>
      </w:pPr>
      <w:ins w:id="1018" w:author="Unknown">
        <w:r w:rsidRPr="00250E7B">
          <w:rPr>
            <w:rFonts w:ascii="Arial" w:eastAsia="Times New Roman" w:hAnsi="Arial" w:cs="Arial"/>
            <w:sz w:val="21"/>
            <w:szCs w:val="21"/>
          </w:rPr>
          <w:fldChar w:fldCharType="begin"/>
        </w:r>
        <w:r w:rsidR="00250E7B" w:rsidRPr="00250E7B">
          <w:rPr>
            <w:rFonts w:ascii="Arial" w:eastAsia="Times New Roman" w:hAnsi="Arial" w:cs="Arial"/>
            <w:sz w:val="21"/>
            <w:szCs w:val="21"/>
          </w:rPr>
          <w:instrText xml:space="preserve"> HYPERLINK "https://www.tutorialspoint.com/java/java_access_modifiers.htm" </w:instrText>
        </w:r>
        <w:r w:rsidRPr="00250E7B">
          <w:rPr>
            <w:rFonts w:ascii="Arial" w:eastAsia="Times New Roman" w:hAnsi="Arial" w:cs="Arial"/>
            <w:sz w:val="21"/>
            <w:szCs w:val="21"/>
          </w:rPr>
          <w:fldChar w:fldCharType="separate"/>
        </w:r>
        <w:r w:rsidR="00250E7B" w:rsidRPr="00250E7B">
          <w:rPr>
            <w:rFonts w:ascii="Arial" w:eastAsia="Times New Roman" w:hAnsi="Arial" w:cs="Arial"/>
            <w:sz w:val="21"/>
            <w:u w:val="single"/>
          </w:rPr>
          <w:t>Java Access Modifiers</w:t>
        </w:r>
        <w:r w:rsidRPr="00250E7B">
          <w:rPr>
            <w:rFonts w:ascii="Arial" w:eastAsia="Times New Roman" w:hAnsi="Arial" w:cs="Arial"/>
            <w:sz w:val="21"/>
            <w:szCs w:val="21"/>
          </w:rPr>
          <w:fldChar w:fldCharType="end"/>
        </w:r>
      </w:ins>
    </w:p>
    <w:p w:rsidR="00250E7B" w:rsidRPr="00250E7B" w:rsidRDefault="00AA4674" w:rsidP="00250E7B">
      <w:pPr>
        <w:numPr>
          <w:ilvl w:val="0"/>
          <w:numId w:val="33"/>
        </w:numPr>
        <w:shd w:val="clear" w:color="auto" w:fill="FFFFFF"/>
        <w:spacing w:after="240" w:line="360" w:lineRule="atLeast"/>
        <w:ind w:left="318" w:right="-402"/>
        <w:jc w:val="both"/>
        <w:rPr>
          <w:ins w:id="1019" w:author="Unknown"/>
          <w:rFonts w:ascii="Arial" w:eastAsia="Times New Roman" w:hAnsi="Arial" w:cs="Arial"/>
          <w:sz w:val="21"/>
          <w:szCs w:val="21"/>
        </w:rPr>
      </w:pPr>
      <w:ins w:id="1020" w:author="Unknown">
        <w:r w:rsidRPr="00250E7B">
          <w:rPr>
            <w:rFonts w:ascii="Arial" w:eastAsia="Times New Roman" w:hAnsi="Arial" w:cs="Arial"/>
            <w:sz w:val="21"/>
            <w:szCs w:val="21"/>
          </w:rPr>
          <w:fldChar w:fldCharType="begin"/>
        </w:r>
        <w:r w:rsidR="00250E7B" w:rsidRPr="00250E7B">
          <w:rPr>
            <w:rFonts w:ascii="Arial" w:eastAsia="Times New Roman" w:hAnsi="Arial" w:cs="Arial"/>
            <w:sz w:val="21"/>
            <w:szCs w:val="21"/>
          </w:rPr>
          <w:instrText xml:space="preserve"> HYPERLINK "https://www.tutorialspoint.com/java/java_nonaccess_modifiers.htm" </w:instrText>
        </w:r>
        <w:r w:rsidRPr="00250E7B">
          <w:rPr>
            <w:rFonts w:ascii="Arial" w:eastAsia="Times New Roman" w:hAnsi="Arial" w:cs="Arial"/>
            <w:sz w:val="21"/>
            <w:szCs w:val="21"/>
          </w:rPr>
          <w:fldChar w:fldCharType="separate"/>
        </w:r>
        <w:r w:rsidR="00250E7B" w:rsidRPr="00250E7B">
          <w:rPr>
            <w:rFonts w:ascii="Arial" w:eastAsia="Times New Roman" w:hAnsi="Arial" w:cs="Arial"/>
            <w:sz w:val="21"/>
            <w:u w:val="single"/>
          </w:rPr>
          <w:t>Non Access Modifiers</w:t>
        </w:r>
        <w:r w:rsidRPr="00250E7B">
          <w:rPr>
            <w:rFonts w:ascii="Arial" w:eastAsia="Times New Roman" w:hAnsi="Arial" w:cs="Arial"/>
            <w:sz w:val="21"/>
            <w:szCs w:val="21"/>
          </w:rPr>
          <w:fldChar w:fldCharType="end"/>
        </w:r>
      </w:ins>
    </w:p>
    <w:p w:rsidR="00250E7B" w:rsidRPr="00250E7B" w:rsidRDefault="00250E7B" w:rsidP="00250E7B">
      <w:pPr>
        <w:shd w:val="clear" w:color="auto" w:fill="FFFFFF"/>
        <w:spacing w:after="240" w:line="360" w:lineRule="atLeast"/>
        <w:ind w:left="-402" w:right="-402"/>
        <w:jc w:val="both"/>
        <w:rPr>
          <w:ins w:id="1021" w:author="Unknown"/>
          <w:rFonts w:ascii="Arial" w:eastAsia="Times New Roman" w:hAnsi="Arial" w:cs="Arial"/>
          <w:sz w:val="21"/>
          <w:szCs w:val="21"/>
        </w:rPr>
      </w:pPr>
      <w:ins w:id="1022" w:author="Unknown">
        <w:r w:rsidRPr="00250E7B">
          <w:rPr>
            <w:rFonts w:ascii="Arial" w:eastAsia="Times New Roman" w:hAnsi="Arial" w:cs="Arial"/>
            <w:sz w:val="21"/>
            <w:szCs w:val="21"/>
          </w:rPr>
          <w:lastRenderedPageBreak/>
          <w:t>To use a modifier, you include its keyword in the definition of a class, method, or variable. The modifier precedes the rest of the statement, as in the following example.</w:t>
        </w:r>
      </w:ins>
    </w:p>
    <w:p w:rsidR="00250E7B" w:rsidRPr="00250E7B" w:rsidRDefault="00250E7B" w:rsidP="00250E7B">
      <w:pPr>
        <w:shd w:val="clear" w:color="auto" w:fill="FFFFFF"/>
        <w:spacing w:before="48" w:after="48" w:line="360" w:lineRule="atLeast"/>
        <w:ind w:right="-402"/>
        <w:outlineLvl w:val="2"/>
        <w:rPr>
          <w:ins w:id="1023" w:author="Unknown"/>
          <w:rFonts w:ascii="Arial" w:eastAsia="Times New Roman" w:hAnsi="Arial" w:cs="Arial"/>
          <w:sz w:val="27"/>
          <w:szCs w:val="27"/>
        </w:rPr>
      </w:pPr>
      <w:ins w:id="1024"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5" w:author="Unknown"/>
          <w:rFonts w:ascii="Consolas" w:eastAsia="Times New Roman" w:hAnsi="Consolas" w:cs="Consolas"/>
          <w:sz w:val="20"/>
        </w:rPr>
      </w:pPr>
      <w:ins w:id="1026" w:author="Unknown">
        <w:r w:rsidRPr="00250E7B">
          <w:rPr>
            <w:rFonts w:ascii="Consolas" w:eastAsia="Times New Roman" w:hAnsi="Consolas" w:cs="Consolas"/>
            <w:i/>
            <w:iCs/>
            <w:sz w:val="20"/>
          </w:rPr>
          <w:t>public</w:t>
        </w:r>
        <w:r w:rsidRPr="00250E7B">
          <w:rPr>
            <w:rFonts w:ascii="Consolas" w:eastAsia="Times New Roman" w:hAnsi="Consolas" w:cs="Consolas"/>
            <w:sz w:val="20"/>
          </w:rPr>
          <w:t xml:space="preserve"> class className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7" w:author="Unknown"/>
          <w:rFonts w:ascii="Consolas" w:eastAsia="Times New Roman" w:hAnsi="Consolas" w:cs="Consolas"/>
          <w:sz w:val="20"/>
        </w:rPr>
      </w:pPr>
      <w:ins w:id="1028" w:author="Unknown">
        <w:r w:rsidRPr="00250E7B">
          <w:rPr>
            <w:rFonts w:ascii="Consolas" w:eastAsia="Times New Roman" w:hAnsi="Consolas" w:cs="Consolas"/>
            <w:sz w:val="20"/>
          </w:rPr>
          <w:t xml:space="preserv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29" w:author="Unknown"/>
          <w:rFonts w:ascii="Consolas" w:eastAsia="Times New Roman" w:hAnsi="Consolas" w:cs="Consolas"/>
          <w:sz w:val="20"/>
        </w:rPr>
      </w:pPr>
      <w:ins w:id="1030" w:author="Unknown">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2" w:author="Unknown"/>
          <w:rFonts w:ascii="Consolas" w:eastAsia="Times New Roman" w:hAnsi="Consolas" w:cs="Consolas"/>
          <w:sz w:val="20"/>
        </w:rPr>
      </w:pPr>
      <w:ins w:id="1033" w:author="Unknown">
        <w:r w:rsidRPr="00250E7B">
          <w:rPr>
            <w:rFonts w:ascii="Consolas" w:eastAsia="Times New Roman" w:hAnsi="Consolas" w:cs="Consolas"/>
            <w:i/>
            <w:iCs/>
            <w:sz w:val="20"/>
          </w:rPr>
          <w:t>private</w:t>
        </w:r>
        <w:r w:rsidRPr="00250E7B">
          <w:rPr>
            <w:rFonts w:ascii="Consolas" w:eastAsia="Times New Roman" w:hAnsi="Consolas" w:cs="Consolas"/>
            <w:sz w:val="20"/>
          </w:rPr>
          <w:t xml:space="preserve"> boolean myFlag;</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4" w:author="Unknown"/>
          <w:rFonts w:ascii="Consolas" w:eastAsia="Times New Roman" w:hAnsi="Consolas" w:cs="Consolas"/>
          <w:sz w:val="20"/>
        </w:rPr>
      </w:pPr>
      <w:ins w:id="1035" w:author="Unknown">
        <w:r w:rsidRPr="00250E7B">
          <w:rPr>
            <w:rFonts w:ascii="Consolas" w:eastAsia="Times New Roman" w:hAnsi="Consolas" w:cs="Consolas"/>
            <w:i/>
            <w:iCs/>
            <w:sz w:val="20"/>
          </w:rPr>
          <w:t>static final</w:t>
        </w:r>
        <w:r w:rsidRPr="00250E7B">
          <w:rPr>
            <w:rFonts w:ascii="Consolas" w:eastAsia="Times New Roman" w:hAnsi="Consolas" w:cs="Consolas"/>
            <w:sz w:val="20"/>
          </w:rPr>
          <w:t xml:space="preserve"> double weeks = 9.5;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6" w:author="Unknown"/>
          <w:rFonts w:ascii="Consolas" w:eastAsia="Times New Roman" w:hAnsi="Consolas" w:cs="Consolas"/>
          <w:sz w:val="20"/>
        </w:rPr>
      </w:pPr>
      <w:ins w:id="1037" w:author="Unknown">
        <w:r w:rsidRPr="00250E7B">
          <w:rPr>
            <w:rFonts w:ascii="Consolas" w:eastAsia="Times New Roman" w:hAnsi="Consolas" w:cs="Consolas"/>
            <w:i/>
            <w:iCs/>
            <w:sz w:val="20"/>
          </w:rPr>
          <w:t>protected static final</w:t>
        </w:r>
        <w:r w:rsidRPr="00250E7B">
          <w:rPr>
            <w:rFonts w:ascii="Consolas" w:eastAsia="Times New Roman" w:hAnsi="Consolas" w:cs="Consolas"/>
            <w:sz w:val="20"/>
          </w:rPr>
          <w:t xml:space="preserve"> int BOXWIDTH = 42;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39" w:author="Unknown"/>
          <w:rFonts w:ascii="Consolas" w:eastAsia="Times New Roman" w:hAnsi="Consolas" w:cs="Consolas"/>
          <w:sz w:val="20"/>
        </w:rPr>
      </w:pPr>
      <w:ins w:id="1040" w:author="Unknown">
        <w:r w:rsidRPr="00250E7B">
          <w:rPr>
            <w:rFonts w:ascii="Consolas" w:eastAsia="Times New Roman" w:hAnsi="Consolas" w:cs="Consolas"/>
            <w:i/>
            <w:iCs/>
            <w:sz w:val="20"/>
          </w:rPr>
          <w:t>public static</w:t>
        </w:r>
        <w:r w:rsidRPr="00250E7B">
          <w:rPr>
            <w:rFonts w:ascii="Consolas" w:eastAsia="Times New Roman" w:hAnsi="Consolas" w:cs="Consolas"/>
            <w:sz w:val="20"/>
          </w:rPr>
          <w:t xml:space="preserve"> void main(String[] arguments)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1" w:author="Unknown"/>
          <w:rFonts w:ascii="Consolas" w:eastAsia="Times New Roman" w:hAnsi="Consolas" w:cs="Consolas"/>
          <w:sz w:val="20"/>
        </w:rPr>
      </w:pPr>
      <w:ins w:id="1042" w:author="Unknown">
        <w:r w:rsidRPr="00250E7B">
          <w:rPr>
            <w:rFonts w:ascii="Consolas" w:eastAsia="Times New Roman" w:hAnsi="Consolas" w:cs="Consolas"/>
            <w:sz w:val="20"/>
          </w:rPr>
          <w:t xml:space="preserve">   // body of 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43" w:author="Unknown"/>
          <w:rFonts w:ascii="Consolas" w:eastAsia="Times New Roman" w:hAnsi="Consolas" w:cs="Consolas"/>
          <w:sz w:val="20"/>
        </w:rPr>
      </w:pPr>
      <w:ins w:id="1044" w:author="Unknown">
        <w:r w:rsidRPr="00250E7B">
          <w:rPr>
            <w:rFonts w:ascii="Consolas" w:eastAsia="Times New Roman" w:hAnsi="Consolas" w:cs="Consolas"/>
            <w:sz w:val="20"/>
          </w:rPr>
          <w:t>}</w:t>
        </w:r>
      </w:ins>
    </w:p>
    <w:p w:rsidR="00250E7B" w:rsidRPr="00250E7B" w:rsidRDefault="00250E7B" w:rsidP="00250E7B">
      <w:pPr>
        <w:shd w:val="clear" w:color="auto" w:fill="FFFFFF"/>
        <w:spacing w:before="48" w:after="48" w:line="360" w:lineRule="atLeast"/>
        <w:ind w:right="-402"/>
        <w:outlineLvl w:val="1"/>
        <w:rPr>
          <w:ins w:id="1045" w:author="Unknown"/>
          <w:rFonts w:ascii="Arial" w:eastAsia="Times New Roman" w:hAnsi="Arial" w:cs="Arial"/>
          <w:spacing w:val="-15"/>
          <w:sz w:val="36"/>
          <w:szCs w:val="36"/>
        </w:rPr>
      </w:pPr>
      <w:ins w:id="1046" w:author="Unknown">
        <w:r w:rsidRPr="00250E7B">
          <w:rPr>
            <w:rFonts w:ascii="Arial" w:eastAsia="Times New Roman" w:hAnsi="Arial" w:cs="Arial"/>
            <w:spacing w:val="-15"/>
            <w:sz w:val="36"/>
            <w:szCs w:val="36"/>
          </w:rPr>
          <w:t>Access Control Modifiers</w:t>
        </w:r>
      </w:ins>
    </w:p>
    <w:p w:rsidR="00250E7B" w:rsidRPr="00250E7B" w:rsidRDefault="00250E7B" w:rsidP="00250E7B">
      <w:pPr>
        <w:shd w:val="clear" w:color="auto" w:fill="FFFFFF"/>
        <w:spacing w:after="240" w:line="360" w:lineRule="atLeast"/>
        <w:ind w:left="-402" w:right="-402"/>
        <w:jc w:val="both"/>
        <w:rPr>
          <w:ins w:id="1047" w:author="Unknown"/>
          <w:rFonts w:ascii="Arial" w:eastAsia="Times New Roman" w:hAnsi="Arial" w:cs="Arial"/>
          <w:sz w:val="21"/>
          <w:szCs w:val="21"/>
        </w:rPr>
      </w:pPr>
      <w:ins w:id="1048" w:author="Unknown">
        <w:r w:rsidRPr="00250E7B">
          <w:rPr>
            <w:rFonts w:ascii="Arial" w:eastAsia="Times New Roman" w:hAnsi="Arial" w:cs="Arial"/>
            <w:sz w:val="21"/>
            <w:szCs w:val="21"/>
          </w:rPr>
          <w:t>Java provides a number of access modifiers to set access levels for classes, variables, methods and constructors. The four access levels are −</w:t>
        </w:r>
      </w:ins>
    </w:p>
    <w:p w:rsidR="00250E7B" w:rsidRPr="00250E7B" w:rsidRDefault="00250E7B" w:rsidP="00250E7B">
      <w:pPr>
        <w:numPr>
          <w:ilvl w:val="0"/>
          <w:numId w:val="34"/>
        </w:numPr>
        <w:shd w:val="clear" w:color="auto" w:fill="FFFFFF"/>
        <w:spacing w:before="100" w:beforeAutospacing="1" w:after="75" w:line="360" w:lineRule="atLeast"/>
        <w:ind w:left="270"/>
        <w:rPr>
          <w:ins w:id="1049" w:author="Unknown"/>
          <w:rFonts w:ascii="Arial" w:eastAsia="Times New Roman" w:hAnsi="Arial" w:cs="Arial"/>
          <w:sz w:val="21"/>
          <w:szCs w:val="21"/>
        </w:rPr>
      </w:pPr>
      <w:ins w:id="1050" w:author="Unknown">
        <w:r w:rsidRPr="00250E7B">
          <w:rPr>
            <w:rFonts w:ascii="Arial" w:eastAsia="Times New Roman" w:hAnsi="Arial" w:cs="Arial"/>
            <w:sz w:val="21"/>
            <w:szCs w:val="21"/>
          </w:rPr>
          <w:t>Visible to the package, the default. No modifiers are needed.</w:t>
        </w:r>
      </w:ins>
    </w:p>
    <w:p w:rsidR="00250E7B" w:rsidRPr="00250E7B" w:rsidRDefault="00250E7B" w:rsidP="00250E7B">
      <w:pPr>
        <w:numPr>
          <w:ilvl w:val="0"/>
          <w:numId w:val="34"/>
        </w:numPr>
        <w:shd w:val="clear" w:color="auto" w:fill="FFFFFF"/>
        <w:spacing w:before="100" w:beforeAutospacing="1" w:after="75" w:line="360" w:lineRule="atLeast"/>
        <w:ind w:left="270"/>
        <w:rPr>
          <w:ins w:id="1051" w:author="Unknown"/>
          <w:rFonts w:ascii="Arial" w:eastAsia="Times New Roman" w:hAnsi="Arial" w:cs="Arial"/>
          <w:sz w:val="21"/>
          <w:szCs w:val="21"/>
        </w:rPr>
      </w:pPr>
      <w:ins w:id="1052" w:author="Unknown">
        <w:r w:rsidRPr="00250E7B">
          <w:rPr>
            <w:rFonts w:ascii="Arial" w:eastAsia="Times New Roman" w:hAnsi="Arial" w:cs="Arial"/>
            <w:sz w:val="21"/>
            <w:szCs w:val="21"/>
          </w:rPr>
          <w:t>Visible to the class only (private).</w:t>
        </w:r>
      </w:ins>
    </w:p>
    <w:p w:rsidR="00250E7B" w:rsidRPr="00250E7B" w:rsidRDefault="00250E7B" w:rsidP="00250E7B">
      <w:pPr>
        <w:numPr>
          <w:ilvl w:val="0"/>
          <w:numId w:val="34"/>
        </w:numPr>
        <w:shd w:val="clear" w:color="auto" w:fill="FFFFFF"/>
        <w:spacing w:before="100" w:beforeAutospacing="1" w:after="75" w:line="360" w:lineRule="atLeast"/>
        <w:ind w:left="270"/>
        <w:rPr>
          <w:ins w:id="1053" w:author="Unknown"/>
          <w:rFonts w:ascii="Arial" w:eastAsia="Times New Roman" w:hAnsi="Arial" w:cs="Arial"/>
          <w:sz w:val="21"/>
          <w:szCs w:val="21"/>
        </w:rPr>
      </w:pPr>
      <w:ins w:id="1054" w:author="Unknown">
        <w:r w:rsidRPr="00250E7B">
          <w:rPr>
            <w:rFonts w:ascii="Arial" w:eastAsia="Times New Roman" w:hAnsi="Arial" w:cs="Arial"/>
            <w:sz w:val="21"/>
            <w:szCs w:val="21"/>
          </w:rPr>
          <w:t>Visible to the world (public).</w:t>
        </w:r>
      </w:ins>
    </w:p>
    <w:p w:rsidR="00250E7B" w:rsidRPr="00250E7B" w:rsidRDefault="00250E7B" w:rsidP="00250E7B">
      <w:pPr>
        <w:numPr>
          <w:ilvl w:val="0"/>
          <w:numId w:val="34"/>
        </w:numPr>
        <w:shd w:val="clear" w:color="auto" w:fill="FFFFFF"/>
        <w:spacing w:before="100" w:beforeAutospacing="1" w:after="75" w:line="360" w:lineRule="atLeast"/>
        <w:ind w:left="270"/>
        <w:rPr>
          <w:ins w:id="1055" w:author="Unknown"/>
          <w:rFonts w:ascii="Arial" w:eastAsia="Times New Roman" w:hAnsi="Arial" w:cs="Arial"/>
          <w:sz w:val="21"/>
          <w:szCs w:val="21"/>
        </w:rPr>
      </w:pPr>
      <w:ins w:id="1056" w:author="Unknown">
        <w:r w:rsidRPr="00250E7B">
          <w:rPr>
            <w:rFonts w:ascii="Arial" w:eastAsia="Times New Roman" w:hAnsi="Arial" w:cs="Arial"/>
            <w:sz w:val="21"/>
            <w:szCs w:val="21"/>
          </w:rPr>
          <w:t>Visible to the package and all subclasses (protected).</w:t>
        </w:r>
      </w:ins>
    </w:p>
    <w:p w:rsidR="00250E7B" w:rsidRPr="00250E7B" w:rsidRDefault="00250E7B" w:rsidP="00250E7B">
      <w:pPr>
        <w:shd w:val="clear" w:color="auto" w:fill="FFFFFF"/>
        <w:spacing w:before="48" w:after="48" w:line="360" w:lineRule="atLeast"/>
        <w:ind w:right="-402"/>
        <w:outlineLvl w:val="1"/>
        <w:rPr>
          <w:ins w:id="1057" w:author="Unknown"/>
          <w:rFonts w:ascii="Arial" w:eastAsia="Times New Roman" w:hAnsi="Arial" w:cs="Arial"/>
          <w:spacing w:val="-15"/>
          <w:sz w:val="36"/>
          <w:szCs w:val="36"/>
        </w:rPr>
      </w:pPr>
      <w:ins w:id="1058" w:author="Unknown">
        <w:r w:rsidRPr="00250E7B">
          <w:rPr>
            <w:rFonts w:ascii="Arial" w:eastAsia="Times New Roman" w:hAnsi="Arial" w:cs="Arial"/>
            <w:spacing w:val="-15"/>
            <w:sz w:val="36"/>
            <w:szCs w:val="36"/>
          </w:rPr>
          <w:t>Non-Access Modifiers</w:t>
        </w:r>
      </w:ins>
    </w:p>
    <w:p w:rsidR="00250E7B" w:rsidRPr="00250E7B" w:rsidRDefault="00250E7B" w:rsidP="00250E7B">
      <w:pPr>
        <w:shd w:val="clear" w:color="auto" w:fill="FFFFFF"/>
        <w:spacing w:after="240" w:line="360" w:lineRule="atLeast"/>
        <w:ind w:left="-402" w:right="-402"/>
        <w:jc w:val="both"/>
        <w:rPr>
          <w:ins w:id="1059" w:author="Unknown"/>
          <w:rFonts w:ascii="Arial" w:eastAsia="Times New Roman" w:hAnsi="Arial" w:cs="Arial"/>
          <w:sz w:val="21"/>
          <w:szCs w:val="21"/>
        </w:rPr>
      </w:pPr>
      <w:ins w:id="1060" w:author="Unknown">
        <w:r w:rsidRPr="00250E7B">
          <w:rPr>
            <w:rFonts w:ascii="Arial" w:eastAsia="Times New Roman" w:hAnsi="Arial" w:cs="Arial"/>
            <w:sz w:val="21"/>
            <w:szCs w:val="21"/>
          </w:rPr>
          <w:t>Java provides a number of non-access modifiers to achieve many other functionality.</w:t>
        </w:r>
      </w:ins>
    </w:p>
    <w:p w:rsidR="00250E7B" w:rsidRPr="00250E7B" w:rsidRDefault="00250E7B" w:rsidP="00250E7B">
      <w:pPr>
        <w:numPr>
          <w:ilvl w:val="0"/>
          <w:numId w:val="35"/>
        </w:numPr>
        <w:shd w:val="clear" w:color="auto" w:fill="FFFFFF"/>
        <w:spacing w:after="240" w:line="360" w:lineRule="atLeast"/>
        <w:ind w:left="318" w:right="-402"/>
        <w:jc w:val="both"/>
        <w:rPr>
          <w:ins w:id="1061" w:author="Unknown"/>
          <w:rFonts w:ascii="Arial" w:eastAsia="Times New Roman" w:hAnsi="Arial" w:cs="Arial"/>
          <w:sz w:val="21"/>
          <w:szCs w:val="21"/>
        </w:rPr>
      </w:pPr>
      <w:ins w:id="1062" w:author="Unknown">
        <w:r w:rsidRPr="00250E7B">
          <w:rPr>
            <w:rFonts w:ascii="Arial" w:eastAsia="Times New Roman" w:hAnsi="Arial" w:cs="Arial"/>
            <w:sz w:val="21"/>
            <w:szCs w:val="21"/>
          </w:rPr>
          <w:t>The</w:t>
        </w:r>
        <w:r w:rsidRPr="00250E7B">
          <w:rPr>
            <w:rFonts w:ascii="Arial" w:eastAsia="Times New Roman" w:hAnsi="Arial" w:cs="Arial"/>
            <w:sz w:val="21"/>
          </w:rPr>
          <w:t> </w:t>
        </w:r>
        <w:r w:rsidRPr="00250E7B">
          <w:rPr>
            <w:rFonts w:ascii="Arial" w:eastAsia="Times New Roman" w:hAnsi="Arial" w:cs="Arial"/>
            <w:i/>
            <w:iCs/>
            <w:sz w:val="21"/>
            <w:szCs w:val="21"/>
          </w:rPr>
          <w:t>static</w:t>
        </w:r>
        <w:r w:rsidRPr="00250E7B">
          <w:rPr>
            <w:rFonts w:ascii="Arial" w:eastAsia="Times New Roman" w:hAnsi="Arial" w:cs="Arial"/>
            <w:sz w:val="21"/>
          </w:rPr>
          <w:t> </w:t>
        </w:r>
        <w:r w:rsidRPr="00250E7B">
          <w:rPr>
            <w:rFonts w:ascii="Arial" w:eastAsia="Times New Roman" w:hAnsi="Arial" w:cs="Arial"/>
            <w:sz w:val="21"/>
            <w:szCs w:val="21"/>
          </w:rPr>
          <w:t>modifier for creating class methods and variables.</w:t>
        </w:r>
      </w:ins>
    </w:p>
    <w:p w:rsidR="00250E7B" w:rsidRPr="00250E7B" w:rsidRDefault="00250E7B" w:rsidP="00250E7B">
      <w:pPr>
        <w:numPr>
          <w:ilvl w:val="0"/>
          <w:numId w:val="35"/>
        </w:numPr>
        <w:shd w:val="clear" w:color="auto" w:fill="FFFFFF"/>
        <w:spacing w:after="240" w:line="360" w:lineRule="atLeast"/>
        <w:ind w:left="318" w:right="-402"/>
        <w:jc w:val="both"/>
        <w:rPr>
          <w:ins w:id="1063" w:author="Unknown"/>
          <w:rFonts w:ascii="Arial" w:eastAsia="Times New Roman" w:hAnsi="Arial" w:cs="Arial"/>
          <w:sz w:val="21"/>
          <w:szCs w:val="21"/>
        </w:rPr>
      </w:pPr>
      <w:ins w:id="1064" w:author="Unknown">
        <w:r w:rsidRPr="00250E7B">
          <w:rPr>
            <w:rFonts w:ascii="Arial" w:eastAsia="Times New Roman" w:hAnsi="Arial" w:cs="Arial"/>
            <w:sz w:val="21"/>
            <w:szCs w:val="21"/>
          </w:rPr>
          <w:t>The</w:t>
        </w:r>
        <w:r w:rsidRPr="00250E7B">
          <w:rPr>
            <w:rFonts w:ascii="Arial" w:eastAsia="Times New Roman" w:hAnsi="Arial" w:cs="Arial"/>
            <w:sz w:val="21"/>
          </w:rPr>
          <w:t> </w:t>
        </w:r>
        <w:r w:rsidRPr="00250E7B">
          <w:rPr>
            <w:rFonts w:ascii="Arial" w:eastAsia="Times New Roman" w:hAnsi="Arial" w:cs="Arial"/>
            <w:i/>
            <w:iCs/>
            <w:sz w:val="21"/>
            <w:szCs w:val="21"/>
          </w:rPr>
          <w:t>final</w:t>
        </w:r>
        <w:r w:rsidRPr="00250E7B">
          <w:rPr>
            <w:rFonts w:ascii="Arial" w:eastAsia="Times New Roman" w:hAnsi="Arial" w:cs="Arial"/>
            <w:sz w:val="21"/>
          </w:rPr>
          <w:t> </w:t>
        </w:r>
        <w:r w:rsidRPr="00250E7B">
          <w:rPr>
            <w:rFonts w:ascii="Arial" w:eastAsia="Times New Roman" w:hAnsi="Arial" w:cs="Arial"/>
            <w:sz w:val="21"/>
            <w:szCs w:val="21"/>
          </w:rPr>
          <w:t>modifier for finalizing the implementations of classes, methods, and variables.</w:t>
        </w:r>
      </w:ins>
    </w:p>
    <w:p w:rsidR="00250E7B" w:rsidRPr="00250E7B" w:rsidRDefault="00250E7B" w:rsidP="00250E7B">
      <w:pPr>
        <w:numPr>
          <w:ilvl w:val="0"/>
          <w:numId w:val="35"/>
        </w:numPr>
        <w:shd w:val="clear" w:color="auto" w:fill="FFFFFF"/>
        <w:spacing w:after="240" w:line="360" w:lineRule="atLeast"/>
        <w:ind w:left="318" w:right="-402"/>
        <w:jc w:val="both"/>
        <w:rPr>
          <w:ins w:id="1065" w:author="Unknown"/>
          <w:rFonts w:ascii="Arial" w:eastAsia="Times New Roman" w:hAnsi="Arial" w:cs="Arial"/>
          <w:sz w:val="21"/>
          <w:szCs w:val="21"/>
        </w:rPr>
      </w:pPr>
      <w:ins w:id="1066" w:author="Unknown">
        <w:r w:rsidRPr="00250E7B">
          <w:rPr>
            <w:rFonts w:ascii="Arial" w:eastAsia="Times New Roman" w:hAnsi="Arial" w:cs="Arial"/>
            <w:sz w:val="21"/>
            <w:szCs w:val="21"/>
          </w:rPr>
          <w:t>The</w:t>
        </w:r>
        <w:r w:rsidRPr="00250E7B">
          <w:rPr>
            <w:rFonts w:ascii="Arial" w:eastAsia="Times New Roman" w:hAnsi="Arial" w:cs="Arial"/>
            <w:sz w:val="21"/>
          </w:rPr>
          <w:t> </w:t>
        </w:r>
        <w:r w:rsidRPr="00250E7B">
          <w:rPr>
            <w:rFonts w:ascii="Arial" w:eastAsia="Times New Roman" w:hAnsi="Arial" w:cs="Arial"/>
            <w:i/>
            <w:iCs/>
            <w:sz w:val="21"/>
            <w:szCs w:val="21"/>
          </w:rPr>
          <w:t>abstract</w:t>
        </w:r>
        <w:r w:rsidRPr="00250E7B">
          <w:rPr>
            <w:rFonts w:ascii="Arial" w:eastAsia="Times New Roman" w:hAnsi="Arial" w:cs="Arial"/>
            <w:sz w:val="21"/>
          </w:rPr>
          <w:t> </w:t>
        </w:r>
        <w:r w:rsidRPr="00250E7B">
          <w:rPr>
            <w:rFonts w:ascii="Arial" w:eastAsia="Times New Roman" w:hAnsi="Arial" w:cs="Arial"/>
            <w:sz w:val="21"/>
            <w:szCs w:val="21"/>
          </w:rPr>
          <w:t>modifier for creating abstract classes and methods.</w:t>
        </w:r>
      </w:ins>
    </w:p>
    <w:p w:rsidR="00250E7B" w:rsidRPr="00250E7B" w:rsidRDefault="00250E7B" w:rsidP="00250E7B">
      <w:pPr>
        <w:numPr>
          <w:ilvl w:val="0"/>
          <w:numId w:val="35"/>
        </w:numPr>
        <w:shd w:val="clear" w:color="auto" w:fill="FFFFFF"/>
        <w:spacing w:after="240" w:line="360" w:lineRule="atLeast"/>
        <w:ind w:left="318" w:right="-402"/>
        <w:jc w:val="both"/>
        <w:rPr>
          <w:ins w:id="1067" w:author="Unknown"/>
          <w:rFonts w:ascii="Arial" w:eastAsia="Times New Roman" w:hAnsi="Arial" w:cs="Arial"/>
          <w:sz w:val="21"/>
          <w:szCs w:val="21"/>
        </w:rPr>
      </w:pPr>
      <w:ins w:id="1068" w:author="Unknown">
        <w:r w:rsidRPr="00250E7B">
          <w:rPr>
            <w:rFonts w:ascii="Arial" w:eastAsia="Times New Roman" w:hAnsi="Arial" w:cs="Arial"/>
            <w:sz w:val="21"/>
            <w:szCs w:val="21"/>
          </w:rPr>
          <w:t>The</w:t>
        </w:r>
        <w:r w:rsidRPr="00250E7B">
          <w:rPr>
            <w:rFonts w:ascii="Arial" w:eastAsia="Times New Roman" w:hAnsi="Arial" w:cs="Arial"/>
            <w:sz w:val="21"/>
          </w:rPr>
          <w:t> </w:t>
        </w:r>
        <w:r w:rsidRPr="00250E7B">
          <w:rPr>
            <w:rFonts w:ascii="Arial" w:eastAsia="Times New Roman" w:hAnsi="Arial" w:cs="Arial"/>
            <w:i/>
            <w:iCs/>
            <w:sz w:val="21"/>
            <w:szCs w:val="21"/>
          </w:rPr>
          <w:t>synchronized</w:t>
        </w:r>
        <w:r w:rsidRPr="00250E7B">
          <w:rPr>
            <w:rFonts w:ascii="Arial" w:eastAsia="Times New Roman" w:hAnsi="Arial" w:cs="Arial"/>
            <w:sz w:val="21"/>
          </w:rPr>
          <w:t> </w:t>
        </w:r>
        <w:r w:rsidRPr="00250E7B">
          <w:rPr>
            <w:rFonts w:ascii="Arial" w:eastAsia="Times New Roman" w:hAnsi="Arial" w:cs="Arial"/>
            <w:sz w:val="21"/>
            <w:szCs w:val="21"/>
          </w:rPr>
          <w:t>and</w:t>
        </w:r>
        <w:r w:rsidRPr="00250E7B">
          <w:rPr>
            <w:rFonts w:ascii="Arial" w:eastAsia="Times New Roman" w:hAnsi="Arial" w:cs="Arial"/>
            <w:sz w:val="21"/>
          </w:rPr>
          <w:t> </w:t>
        </w:r>
        <w:r w:rsidRPr="00250E7B">
          <w:rPr>
            <w:rFonts w:ascii="Arial" w:eastAsia="Times New Roman" w:hAnsi="Arial" w:cs="Arial"/>
            <w:i/>
            <w:iCs/>
            <w:sz w:val="21"/>
            <w:szCs w:val="21"/>
          </w:rPr>
          <w:t>volatile</w:t>
        </w:r>
        <w:r w:rsidRPr="00250E7B">
          <w:rPr>
            <w:rFonts w:ascii="Arial" w:eastAsia="Times New Roman" w:hAnsi="Arial" w:cs="Arial"/>
            <w:sz w:val="21"/>
          </w:rPr>
          <w:t> </w:t>
        </w:r>
        <w:r w:rsidRPr="00250E7B">
          <w:rPr>
            <w:rFonts w:ascii="Arial" w:eastAsia="Times New Roman" w:hAnsi="Arial" w:cs="Arial"/>
            <w:sz w:val="21"/>
            <w:szCs w:val="21"/>
          </w:rPr>
          <w:t>modifiers, which are used for threads.</w:t>
        </w:r>
      </w:ins>
    </w:p>
    <w:p w:rsidR="00250E7B" w:rsidRPr="00250E7B" w:rsidRDefault="00250E7B" w:rsidP="00250E7B">
      <w:pPr>
        <w:shd w:val="clear" w:color="auto" w:fill="FFFFFF"/>
        <w:spacing w:before="48" w:after="48" w:line="450" w:lineRule="atLeast"/>
        <w:ind w:right="-402"/>
        <w:jc w:val="center"/>
        <w:outlineLvl w:val="0"/>
        <w:rPr>
          <w:ins w:id="1069" w:author="Unknown"/>
          <w:rFonts w:ascii="Arial" w:eastAsia="Times New Roman" w:hAnsi="Arial" w:cs="Arial"/>
          <w:spacing w:val="-15"/>
          <w:kern w:val="36"/>
          <w:sz w:val="42"/>
          <w:szCs w:val="42"/>
        </w:rPr>
      </w:pPr>
      <w:ins w:id="1070" w:author="Unknown">
        <w:r w:rsidRPr="00250E7B">
          <w:rPr>
            <w:rFonts w:ascii="Arial" w:eastAsia="Times New Roman" w:hAnsi="Arial" w:cs="Arial"/>
            <w:spacing w:val="-15"/>
            <w:kern w:val="36"/>
            <w:sz w:val="42"/>
            <w:szCs w:val="42"/>
          </w:rPr>
          <w:lastRenderedPageBreak/>
          <w:t>Java - Basic Operators</w:t>
        </w:r>
      </w:ins>
    </w:p>
    <w:p w:rsidR="00250E7B" w:rsidRPr="00250E7B" w:rsidRDefault="00250E7B" w:rsidP="00250E7B">
      <w:pPr>
        <w:shd w:val="clear" w:color="auto" w:fill="FFFFFF"/>
        <w:spacing w:after="240" w:line="360" w:lineRule="atLeast"/>
        <w:ind w:left="-402" w:right="-402"/>
        <w:jc w:val="both"/>
        <w:rPr>
          <w:ins w:id="1071" w:author="Unknown"/>
          <w:rFonts w:ascii="Arial" w:eastAsia="Times New Roman" w:hAnsi="Arial" w:cs="Arial"/>
          <w:sz w:val="21"/>
          <w:szCs w:val="21"/>
        </w:rPr>
      </w:pPr>
      <w:ins w:id="1072" w:author="Unknown">
        <w:r w:rsidRPr="00250E7B">
          <w:rPr>
            <w:rFonts w:ascii="Arial" w:eastAsia="Times New Roman" w:hAnsi="Arial" w:cs="Arial"/>
            <w:sz w:val="21"/>
            <w:szCs w:val="21"/>
          </w:rPr>
          <w:t>Java provides a rich set of operators to manipulate variables. We can divide all the Java operators into the following groups −</w:t>
        </w:r>
      </w:ins>
    </w:p>
    <w:p w:rsidR="00250E7B" w:rsidRPr="00250E7B" w:rsidRDefault="00250E7B" w:rsidP="00250E7B">
      <w:pPr>
        <w:numPr>
          <w:ilvl w:val="0"/>
          <w:numId w:val="36"/>
        </w:numPr>
        <w:shd w:val="clear" w:color="auto" w:fill="FFFFFF"/>
        <w:spacing w:before="100" w:beforeAutospacing="1" w:after="75" w:line="360" w:lineRule="atLeast"/>
        <w:ind w:left="270"/>
        <w:rPr>
          <w:ins w:id="1073" w:author="Unknown"/>
          <w:rFonts w:ascii="Arial" w:eastAsia="Times New Roman" w:hAnsi="Arial" w:cs="Arial"/>
          <w:sz w:val="21"/>
          <w:szCs w:val="21"/>
        </w:rPr>
      </w:pPr>
      <w:ins w:id="1074" w:author="Unknown">
        <w:r w:rsidRPr="00250E7B">
          <w:rPr>
            <w:rFonts w:ascii="Arial" w:eastAsia="Times New Roman" w:hAnsi="Arial" w:cs="Arial"/>
            <w:sz w:val="21"/>
            <w:szCs w:val="21"/>
          </w:rPr>
          <w:t>Arithmetic Operators</w:t>
        </w:r>
      </w:ins>
    </w:p>
    <w:p w:rsidR="00250E7B" w:rsidRPr="00250E7B" w:rsidRDefault="00250E7B" w:rsidP="00250E7B">
      <w:pPr>
        <w:numPr>
          <w:ilvl w:val="0"/>
          <w:numId w:val="36"/>
        </w:numPr>
        <w:shd w:val="clear" w:color="auto" w:fill="FFFFFF"/>
        <w:spacing w:before="100" w:beforeAutospacing="1" w:after="75" w:line="360" w:lineRule="atLeast"/>
        <w:ind w:left="270"/>
        <w:rPr>
          <w:ins w:id="1075" w:author="Unknown"/>
          <w:rFonts w:ascii="Arial" w:eastAsia="Times New Roman" w:hAnsi="Arial" w:cs="Arial"/>
          <w:sz w:val="21"/>
          <w:szCs w:val="21"/>
        </w:rPr>
      </w:pPr>
      <w:ins w:id="1076" w:author="Unknown">
        <w:r w:rsidRPr="00250E7B">
          <w:rPr>
            <w:rFonts w:ascii="Arial" w:eastAsia="Times New Roman" w:hAnsi="Arial" w:cs="Arial"/>
            <w:sz w:val="21"/>
            <w:szCs w:val="21"/>
          </w:rPr>
          <w:t>Relational Operators</w:t>
        </w:r>
      </w:ins>
    </w:p>
    <w:p w:rsidR="00250E7B" w:rsidRPr="00250E7B" w:rsidRDefault="00250E7B" w:rsidP="00250E7B">
      <w:pPr>
        <w:numPr>
          <w:ilvl w:val="0"/>
          <w:numId w:val="36"/>
        </w:numPr>
        <w:shd w:val="clear" w:color="auto" w:fill="FFFFFF"/>
        <w:spacing w:before="100" w:beforeAutospacing="1" w:after="75" w:line="360" w:lineRule="atLeast"/>
        <w:ind w:left="270"/>
        <w:rPr>
          <w:ins w:id="1077" w:author="Unknown"/>
          <w:rFonts w:ascii="Arial" w:eastAsia="Times New Roman" w:hAnsi="Arial" w:cs="Arial"/>
          <w:sz w:val="21"/>
          <w:szCs w:val="21"/>
        </w:rPr>
      </w:pPr>
      <w:ins w:id="1078" w:author="Unknown">
        <w:r w:rsidRPr="00250E7B">
          <w:rPr>
            <w:rFonts w:ascii="Arial" w:eastAsia="Times New Roman" w:hAnsi="Arial" w:cs="Arial"/>
            <w:sz w:val="21"/>
            <w:szCs w:val="21"/>
          </w:rPr>
          <w:t>Bitwise Operators</w:t>
        </w:r>
      </w:ins>
    </w:p>
    <w:p w:rsidR="00250E7B" w:rsidRPr="00250E7B" w:rsidRDefault="00250E7B" w:rsidP="00250E7B">
      <w:pPr>
        <w:numPr>
          <w:ilvl w:val="0"/>
          <w:numId w:val="36"/>
        </w:numPr>
        <w:shd w:val="clear" w:color="auto" w:fill="FFFFFF"/>
        <w:spacing w:before="100" w:beforeAutospacing="1" w:after="75" w:line="360" w:lineRule="atLeast"/>
        <w:ind w:left="270"/>
        <w:rPr>
          <w:ins w:id="1079" w:author="Unknown"/>
          <w:rFonts w:ascii="Arial" w:eastAsia="Times New Roman" w:hAnsi="Arial" w:cs="Arial"/>
          <w:sz w:val="21"/>
          <w:szCs w:val="21"/>
        </w:rPr>
      </w:pPr>
      <w:ins w:id="1080" w:author="Unknown">
        <w:r w:rsidRPr="00250E7B">
          <w:rPr>
            <w:rFonts w:ascii="Arial" w:eastAsia="Times New Roman" w:hAnsi="Arial" w:cs="Arial"/>
            <w:sz w:val="21"/>
            <w:szCs w:val="21"/>
          </w:rPr>
          <w:t>Logical Operators</w:t>
        </w:r>
      </w:ins>
    </w:p>
    <w:p w:rsidR="00250E7B" w:rsidRPr="00250E7B" w:rsidRDefault="00250E7B" w:rsidP="00250E7B">
      <w:pPr>
        <w:numPr>
          <w:ilvl w:val="0"/>
          <w:numId w:val="36"/>
        </w:numPr>
        <w:shd w:val="clear" w:color="auto" w:fill="FFFFFF"/>
        <w:spacing w:before="100" w:beforeAutospacing="1" w:after="75" w:line="360" w:lineRule="atLeast"/>
        <w:ind w:left="270"/>
        <w:rPr>
          <w:ins w:id="1081" w:author="Unknown"/>
          <w:rFonts w:ascii="Arial" w:eastAsia="Times New Roman" w:hAnsi="Arial" w:cs="Arial"/>
          <w:sz w:val="21"/>
          <w:szCs w:val="21"/>
        </w:rPr>
      </w:pPr>
      <w:ins w:id="1082" w:author="Unknown">
        <w:r w:rsidRPr="00250E7B">
          <w:rPr>
            <w:rFonts w:ascii="Arial" w:eastAsia="Times New Roman" w:hAnsi="Arial" w:cs="Arial"/>
            <w:sz w:val="21"/>
            <w:szCs w:val="21"/>
          </w:rPr>
          <w:t>Assignment Operators</w:t>
        </w:r>
      </w:ins>
    </w:p>
    <w:p w:rsidR="00250E7B" w:rsidRPr="00250E7B" w:rsidRDefault="00250E7B" w:rsidP="00250E7B">
      <w:pPr>
        <w:numPr>
          <w:ilvl w:val="0"/>
          <w:numId w:val="36"/>
        </w:numPr>
        <w:shd w:val="clear" w:color="auto" w:fill="FFFFFF"/>
        <w:spacing w:before="100" w:beforeAutospacing="1" w:after="75" w:line="360" w:lineRule="atLeast"/>
        <w:ind w:left="270"/>
        <w:rPr>
          <w:ins w:id="1083" w:author="Unknown"/>
          <w:rFonts w:ascii="Arial" w:eastAsia="Times New Roman" w:hAnsi="Arial" w:cs="Arial"/>
          <w:sz w:val="21"/>
          <w:szCs w:val="21"/>
        </w:rPr>
      </w:pPr>
      <w:ins w:id="1084" w:author="Unknown">
        <w:r w:rsidRPr="00250E7B">
          <w:rPr>
            <w:rFonts w:ascii="Arial" w:eastAsia="Times New Roman" w:hAnsi="Arial" w:cs="Arial"/>
            <w:sz w:val="21"/>
            <w:szCs w:val="21"/>
          </w:rPr>
          <w:t>Misc Operators</w:t>
        </w:r>
      </w:ins>
    </w:p>
    <w:p w:rsidR="00250E7B" w:rsidRPr="00250E7B" w:rsidRDefault="00250E7B" w:rsidP="00250E7B">
      <w:pPr>
        <w:shd w:val="clear" w:color="auto" w:fill="FFFFFF"/>
        <w:spacing w:before="48" w:after="48" w:line="360" w:lineRule="atLeast"/>
        <w:ind w:right="-402"/>
        <w:outlineLvl w:val="2"/>
        <w:rPr>
          <w:ins w:id="1085" w:author="Unknown"/>
          <w:rFonts w:ascii="Arial" w:eastAsia="Times New Roman" w:hAnsi="Arial" w:cs="Arial"/>
          <w:sz w:val="27"/>
          <w:szCs w:val="27"/>
        </w:rPr>
      </w:pPr>
      <w:ins w:id="1086" w:author="Unknown">
        <w:r w:rsidRPr="00250E7B">
          <w:rPr>
            <w:rFonts w:ascii="Arial" w:eastAsia="Times New Roman" w:hAnsi="Arial" w:cs="Arial"/>
            <w:sz w:val="27"/>
            <w:szCs w:val="27"/>
          </w:rPr>
          <w:t>instanceof Operator</w:t>
        </w:r>
      </w:ins>
    </w:p>
    <w:p w:rsidR="00250E7B" w:rsidRPr="00250E7B" w:rsidRDefault="00250E7B" w:rsidP="00250E7B">
      <w:pPr>
        <w:shd w:val="clear" w:color="auto" w:fill="FFFFFF"/>
        <w:spacing w:after="240" w:line="360" w:lineRule="atLeast"/>
        <w:ind w:left="-402" w:right="-402"/>
        <w:jc w:val="both"/>
        <w:rPr>
          <w:ins w:id="1087" w:author="Unknown"/>
          <w:rFonts w:ascii="Arial" w:eastAsia="Times New Roman" w:hAnsi="Arial" w:cs="Arial"/>
          <w:sz w:val="21"/>
          <w:szCs w:val="21"/>
        </w:rPr>
      </w:pPr>
      <w:ins w:id="1088" w:author="Unknown">
        <w:r w:rsidRPr="00250E7B">
          <w:rPr>
            <w:rFonts w:ascii="Arial" w:eastAsia="Times New Roman" w:hAnsi="Arial" w:cs="Arial"/>
            <w:sz w:val="21"/>
            <w:szCs w:val="21"/>
          </w:rPr>
          <w:t>This operator is used only for object reference variables. The operator checks whether the object is of a particular type (class type or interface type). instanceof operator is written as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9" w:author="Unknown"/>
          <w:rFonts w:ascii="Consolas" w:eastAsia="Times New Roman" w:hAnsi="Consolas" w:cs="Consolas"/>
          <w:sz w:val="18"/>
          <w:szCs w:val="18"/>
        </w:rPr>
      </w:pPr>
      <w:ins w:id="1090" w:author="Unknown">
        <w:r w:rsidRPr="00250E7B">
          <w:rPr>
            <w:rFonts w:ascii="Consolas" w:eastAsia="Times New Roman" w:hAnsi="Consolas" w:cs="Consolas"/>
            <w:sz w:val="18"/>
            <w:szCs w:val="18"/>
          </w:rPr>
          <w:t>( Object reference variable ) instanceof  (class/interface type)</w:t>
        </w:r>
      </w:ins>
    </w:p>
    <w:p w:rsidR="00250E7B" w:rsidRPr="00250E7B" w:rsidRDefault="00250E7B" w:rsidP="00250E7B">
      <w:pPr>
        <w:shd w:val="clear" w:color="auto" w:fill="FFFFFF"/>
        <w:spacing w:after="240" w:line="360" w:lineRule="atLeast"/>
        <w:ind w:left="-402" w:right="-402"/>
        <w:jc w:val="both"/>
        <w:rPr>
          <w:ins w:id="1091" w:author="Unknown"/>
          <w:rFonts w:ascii="Arial" w:eastAsia="Times New Roman" w:hAnsi="Arial" w:cs="Arial"/>
          <w:sz w:val="21"/>
          <w:szCs w:val="21"/>
        </w:rPr>
      </w:pPr>
      <w:ins w:id="1092" w:author="Unknown">
        <w:r w:rsidRPr="00250E7B">
          <w:rPr>
            <w:rFonts w:ascii="Arial" w:eastAsia="Times New Roman" w:hAnsi="Arial" w:cs="Arial"/>
            <w:sz w:val="21"/>
            <w:szCs w:val="21"/>
          </w:rPr>
          <w:t>If the object referred by the variable on the left side of the operator passes the IS-A check for the class/interface type on the right side, then the result will be true. Following is an example −</w:t>
        </w:r>
      </w:ins>
    </w:p>
    <w:p w:rsidR="00250E7B" w:rsidRPr="00250E7B" w:rsidRDefault="00250E7B" w:rsidP="00250E7B">
      <w:pPr>
        <w:shd w:val="clear" w:color="auto" w:fill="FFFFFF"/>
        <w:spacing w:after="240" w:line="360" w:lineRule="atLeast"/>
        <w:ind w:left="-402" w:right="-402"/>
        <w:jc w:val="both"/>
        <w:rPr>
          <w:ins w:id="1093" w:author="Unknown"/>
          <w:rFonts w:ascii="Arial" w:eastAsia="Times New Roman" w:hAnsi="Arial" w:cs="Arial"/>
          <w:sz w:val="21"/>
          <w:szCs w:val="21"/>
        </w:rPr>
      </w:pPr>
      <w:ins w:id="1094"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5" w:author="Unknown"/>
          <w:rFonts w:ascii="Consolas" w:eastAsia="Times New Roman" w:hAnsi="Consolas" w:cs="Consolas"/>
          <w:sz w:val="20"/>
        </w:rPr>
      </w:pPr>
      <w:ins w:id="1096" w:author="Unknown">
        <w:r w:rsidRPr="00250E7B">
          <w:rPr>
            <w:rFonts w:ascii="Consolas" w:eastAsia="Times New Roman" w:hAnsi="Consolas" w:cs="Consolas"/>
            <w:sz w:val="20"/>
          </w:rPr>
          <w:t>public class 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098" w:author="Unknown"/>
          <w:rFonts w:ascii="Consolas" w:eastAsia="Times New Roman" w:hAnsi="Consolas" w:cs="Consolas"/>
          <w:sz w:val="20"/>
        </w:rPr>
      </w:pPr>
      <w:ins w:id="109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1" w:author="Unknown"/>
          <w:rFonts w:ascii="Consolas" w:eastAsia="Times New Roman" w:hAnsi="Consolas" w:cs="Consolas"/>
          <w:sz w:val="20"/>
        </w:rPr>
      </w:pPr>
      <w:ins w:id="1102" w:author="Unknown">
        <w:r w:rsidRPr="00250E7B">
          <w:rPr>
            <w:rFonts w:ascii="Consolas" w:eastAsia="Times New Roman" w:hAnsi="Consolas" w:cs="Consolas"/>
            <w:sz w:val="20"/>
          </w:rPr>
          <w:t xml:space="preserve">      String name = "James";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4" w:author="Unknown"/>
          <w:rFonts w:ascii="Consolas" w:eastAsia="Times New Roman" w:hAnsi="Consolas" w:cs="Consolas"/>
          <w:sz w:val="20"/>
        </w:rPr>
      </w:pPr>
      <w:ins w:id="1105" w:author="Unknown">
        <w:r w:rsidRPr="00250E7B">
          <w:rPr>
            <w:rFonts w:ascii="Consolas" w:eastAsia="Times New Roman" w:hAnsi="Consolas" w:cs="Consolas"/>
            <w:sz w:val="20"/>
          </w:rPr>
          <w:t xml:space="preserve">      // following will return true since name is type of String</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6" w:author="Unknown"/>
          <w:rFonts w:ascii="Consolas" w:eastAsia="Times New Roman" w:hAnsi="Consolas" w:cs="Consolas"/>
          <w:sz w:val="20"/>
        </w:rPr>
      </w:pPr>
      <w:ins w:id="1107" w:author="Unknown">
        <w:r w:rsidRPr="00250E7B">
          <w:rPr>
            <w:rFonts w:ascii="Consolas" w:eastAsia="Times New Roman" w:hAnsi="Consolas" w:cs="Consolas"/>
            <w:sz w:val="20"/>
          </w:rPr>
          <w:t xml:space="preserve">      boolean result = name instanceof String;</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08" w:author="Unknown"/>
          <w:rFonts w:ascii="Consolas" w:eastAsia="Times New Roman" w:hAnsi="Consolas" w:cs="Consolas"/>
          <w:sz w:val="20"/>
        </w:rPr>
      </w:pPr>
      <w:ins w:id="1109" w:author="Unknown">
        <w:r w:rsidRPr="00250E7B">
          <w:rPr>
            <w:rFonts w:ascii="Consolas" w:eastAsia="Times New Roman" w:hAnsi="Consolas" w:cs="Consolas"/>
            <w:sz w:val="20"/>
          </w:rPr>
          <w:t xml:space="preserve">      System.out.println( result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0" w:author="Unknown"/>
          <w:rFonts w:ascii="Consolas" w:eastAsia="Times New Roman" w:hAnsi="Consolas" w:cs="Consolas"/>
          <w:sz w:val="20"/>
        </w:rPr>
      </w:pPr>
      <w:ins w:id="111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12" w:author="Unknown"/>
          <w:rFonts w:ascii="Consolas" w:eastAsia="Times New Roman" w:hAnsi="Consolas" w:cs="Consolas"/>
          <w:sz w:val="20"/>
        </w:rPr>
      </w:pPr>
      <w:ins w:id="1113"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114" w:author="Unknown"/>
          <w:rFonts w:ascii="Arial" w:eastAsia="Times New Roman" w:hAnsi="Arial" w:cs="Arial"/>
          <w:sz w:val="21"/>
          <w:szCs w:val="21"/>
        </w:rPr>
      </w:pPr>
      <w:ins w:id="1115"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1116" w:author="Unknown"/>
          <w:rFonts w:ascii="Arial" w:eastAsia="Times New Roman" w:hAnsi="Arial" w:cs="Arial"/>
          <w:sz w:val="21"/>
          <w:szCs w:val="21"/>
        </w:rPr>
      </w:pPr>
      <w:ins w:id="1117"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8" w:author="Unknown"/>
          <w:rFonts w:ascii="Consolas" w:eastAsia="Times New Roman" w:hAnsi="Consolas" w:cs="Consolas"/>
          <w:sz w:val="18"/>
          <w:szCs w:val="18"/>
        </w:rPr>
      </w:pPr>
      <w:ins w:id="1119" w:author="Unknown">
        <w:r w:rsidRPr="00250E7B">
          <w:rPr>
            <w:rFonts w:ascii="Consolas" w:eastAsia="Times New Roman" w:hAnsi="Consolas" w:cs="Consolas"/>
            <w:sz w:val="18"/>
            <w:szCs w:val="18"/>
          </w:rPr>
          <w:lastRenderedPageBreak/>
          <w:t>true</w:t>
        </w:r>
      </w:ins>
    </w:p>
    <w:p w:rsidR="00250E7B" w:rsidRPr="00250E7B" w:rsidRDefault="00250E7B" w:rsidP="00250E7B">
      <w:pPr>
        <w:shd w:val="clear" w:color="auto" w:fill="FFFFFF"/>
        <w:spacing w:after="240" w:line="360" w:lineRule="atLeast"/>
        <w:ind w:left="-402" w:right="-402"/>
        <w:jc w:val="both"/>
        <w:rPr>
          <w:ins w:id="1120" w:author="Unknown"/>
          <w:rFonts w:ascii="Arial" w:eastAsia="Times New Roman" w:hAnsi="Arial" w:cs="Arial"/>
          <w:sz w:val="21"/>
          <w:szCs w:val="21"/>
        </w:rPr>
      </w:pPr>
      <w:ins w:id="1121" w:author="Unknown">
        <w:r w:rsidRPr="00250E7B">
          <w:rPr>
            <w:rFonts w:ascii="Arial" w:eastAsia="Times New Roman" w:hAnsi="Arial" w:cs="Arial"/>
            <w:sz w:val="21"/>
            <w:szCs w:val="21"/>
          </w:rPr>
          <w:t>This operator will still return true, if the object being compared is the assignment compatible with the type on the right. Following is one more example −</w:t>
        </w:r>
      </w:ins>
    </w:p>
    <w:p w:rsidR="00250E7B" w:rsidRPr="00250E7B" w:rsidRDefault="00250E7B" w:rsidP="00250E7B">
      <w:pPr>
        <w:shd w:val="clear" w:color="auto" w:fill="FFFFFF"/>
        <w:spacing w:after="240" w:line="360" w:lineRule="atLeast"/>
        <w:ind w:left="-402" w:right="-402"/>
        <w:jc w:val="both"/>
        <w:rPr>
          <w:ins w:id="1122" w:author="Unknown"/>
          <w:rFonts w:ascii="Arial" w:eastAsia="Times New Roman" w:hAnsi="Arial" w:cs="Arial"/>
          <w:sz w:val="21"/>
          <w:szCs w:val="21"/>
        </w:rPr>
      </w:pPr>
      <w:ins w:id="1123"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4" w:author="Unknown"/>
          <w:rFonts w:ascii="Consolas" w:eastAsia="Times New Roman" w:hAnsi="Consolas" w:cs="Consolas"/>
          <w:sz w:val="20"/>
        </w:rPr>
      </w:pPr>
      <w:ins w:id="1125" w:author="Unknown">
        <w:r w:rsidRPr="00250E7B">
          <w:rPr>
            <w:rFonts w:ascii="Consolas" w:eastAsia="Times New Roman" w:hAnsi="Consolas" w:cs="Consolas"/>
            <w:sz w:val="20"/>
          </w:rPr>
          <w:t>class Vehicle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7" w:author="Unknown"/>
          <w:rFonts w:ascii="Consolas" w:eastAsia="Times New Roman" w:hAnsi="Consolas" w:cs="Consolas"/>
          <w:sz w:val="20"/>
        </w:rPr>
      </w:pPr>
      <w:ins w:id="1128" w:author="Unknown">
        <w:r w:rsidRPr="00250E7B">
          <w:rPr>
            <w:rFonts w:ascii="Consolas" w:eastAsia="Times New Roman" w:hAnsi="Consolas" w:cs="Consolas"/>
            <w:sz w:val="20"/>
          </w:rPr>
          <w:t>public class Car extends Vehicle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2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0" w:author="Unknown"/>
          <w:rFonts w:ascii="Consolas" w:eastAsia="Times New Roman" w:hAnsi="Consolas" w:cs="Consolas"/>
          <w:sz w:val="20"/>
        </w:rPr>
      </w:pPr>
      <w:ins w:id="1131"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3" w:author="Unknown"/>
          <w:rFonts w:ascii="Consolas" w:eastAsia="Times New Roman" w:hAnsi="Consolas" w:cs="Consolas"/>
          <w:sz w:val="20"/>
        </w:rPr>
      </w:pPr>
      <w:ins w:id="1134" w:author="Unknown">
        <w:r w:rsidRPr="00250E7B">
          <w:rPr>
            <w:rFonts w:ascii="Consolas" w:eastAsia="Times New Roman" w:hAnsi="Consolas" w:cs="Consolas"/>
            <w:sz w:val="20"/>
          </w:rPr>
          <w:t xml:space="preserve">      Vehicle a = new Car();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5" w:author="Unknown"/>
          <w:rFonts w:ascii="Consolas" w:eastAsia="Times New Roman" w:hAnsi="Consolas" w:cs="Consolas"/>
          <w:sz w:val="20"/>
        </w:rPr>
      </w:pPr>
      <w:ins w:id="1136" w:author="Unknown">
        <w:r w:rsidRPr="00250E7B">
          <w:rPr>
            <w:rFonts w:ascii="Consolas" w:eastAsia="Times New Roman" w:hAnsi="Consolas" w:cs="Consolas"/>
            <w:sz w:val="20"/>
          </w:rPr>
          <w:t xml:space="preserve">      boolean result =  a instanceof Car;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7" w:author="Unknown"/>
          <w:rFonts w:ascii="Consolas" w:eastAsia="Times New Roman" w:hAnsi="Consolas" w:cs="Consolas"/>
          <w:sz w:val="20"/>
        </w:rPr>
      </w:pPr>
      <w:ins w:id="1138" w:author="Unknown">
        <w:r w:rsidRPr="00250E7B">
          <w:rPr>
            <w:rFonts w:ascii="Consolas" w:eastAsia="Times New Roman" w:hAnsi="Consolas" w:cs="Consolas"/>
            <w:sz w:val="20"/>
          </w:rPr>
          <w:t xml:space="preserve">      System.out.println( result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39" w:author="Unknown"/>
          <w:rFonts w:ascii="Consolas" w:eastAsia="Times New Roman" w:hAnsi="Consolas" w:cs="Consolas"/>
          <w:sz w:val="20"/>
        </w:rPr>
      </w:pPr>
      <w:ins w:id="114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41" w:author="Unknown"/>
          <w:rFonts w:ascii="Consolas" w:eastAsia="Times New Roman" w:hAnsi="Consolas" w:cs="Consolas"/>
          <w:sz w:val="20"/>
        </w:rPr>
      </w:pPr>
      <w:ins w:id="1142"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143" w:author="Unknown"/>
          <w:rFonts w:ascii="Arial" w:eastAsia="Times New Roman" w:hAnsi="Arial" w:cs="Arial"/>
          <w:sz w:val="21"/>
          <w:szCs w:val="21"/>
        </w:rPr>
      </w:pPr>
      <w:ins w:id="1144"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1145" w:author="Unknown"/>
          <w:rFonts w:ascii="Arial" w:eastAsia="Times New Roman" w:hAnsi="Arial" w:cs="Arial"/>
          <w:sz w:val="21"/>
          <w:szCs w:val="21"/>
        </w:rPr>
      </w:pPr>
      <w:ins w:id="1146"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47" w:author="Unknown"/>
          <w:rFonts w:ascii="Consolas" w:eastAsia="Times New Roman" w:hAnsi="Consolas" w:cs="Consolas"/>
          <w:sz w:val="18"/>
          <w:szCs w:val="18"/>
        </w:rPr>
      </w:pPr>
      <w:ins w:id="1148" w:author="Unknown">
        <w:r w:rsidRPr="00250E7B">
          <w:rPr>
            <w:rFonts w:ascii="Consolas" w:eastAsia="Times New Roman" w:hAnsi="Consolas" w:cs="Consolas"/>
            <w:sz w:val="18"/>
            <w:szCs w:val="18"/>
          </w:rPr>
          <w:t>true</w:t>
        </w:r>
      </w:ins>
    </w:p>
    <w:p w:rsidR="00250E7B" w:rsidRPr="00250E7B" w:rsidRDefault="00250E7B" w:rsidP="00250E7B">
      <w:pPr>
        <w:shd w:val="clear" w:color="auto" w:fill="FFFFFF"/>
        <w:spacing w:before="48" w:after="48" w:line="360" w:lineRule="atLeast"/>
        <w:ind w:right="-402"/>
        <w:outlineLvl w:val="1"/>
        <w:rPr>
          <w:ins w:id="1149" w:author="Unknown"/>
          <w:rFonts w:ascii="Arial" w:eastAsia="Times New Roman" w:hAnsi="Arial" w:cs="Arial"/>
          <w:spacing w:val="-15"/>
          <w:sz w:val="36"/>
          <w:szCs w:val="36"/>
        </w:rPr>
      </w:pPr>
      <w:ins w:id="1150" w:author="Unknown">
        <w:r w:rsidRPr="00250E7B">
          <w:rPr>
            <w:rFonts w:ascii="Arial" w:eastAsia="Times New Roman" w:hAnsi="Arial" w:cs="Arial"/>
            <w:spacing w:val="-15"/>
            <w:sz w:val="36"/>
            <w:szCs w:val="36"/>
          </w:rPr>
          <w:t>Precedence of Java Operators</w:t>
        </w:r>
      </w:ins>
    </w:p>
    <w:p w:rsidR="00250E7B" w:rsidRPr="00250E7B" w:rsidRDefault="00250E7B" w:rsidP="00250E7B">
      <w:pPr>
        <w:shd w:val="clear" w:color="auto" w:fill="FFFFFF"/>
        <w:spacing w:after="240" w:line="360" w:lineRule="atLeast"/>
        <w:ind w:left="-402" w:right="-402"/>
        <w:jc w:val="both"/>
        <w:rPr>
          <w:ins w:id="1151" w:author="Unknown"/>
          <w:rFonts w:ascii="Arial" w:eastAsia="Times New Roman" w:hAnsi="Arial" w:cs="Arial"/>
          <w:sz w:val="21"/>
          <w:szCs w:val="21"/>
        </w:rPr>
      </w:pPr>
      <w:ins w:id="1152" w:author="Unknown">
        <w:r w:rsidRPr="00250E7B">
          <w:rPr>
            <w:rFonts w:ascii="Arial" w:eastAsia="Times New Roman" w:hAnsi="Arial" w:cs="Arial"/>
            <w:sz w:val="21"/>
            <w:szCs w:val="21"/>
          </w:rPr>
          <w:t>Operator precedence determines the grouping of terms in an expression. This affects how an expression is evaluated. Certain operators have higher precedence than others; for example, the multiplication operator has higher precedence than the addition operator −</w:t>
        </w:r>
      </w:ins>
    </w:p>
    <w:p w:rsidR="00250E7B" w:rsidRPr="00250E7B" w:rsidRDefault="00250E7B" w:rsidP="00250E7B">
      <w:pPr>
        <w:shd w:val="clear" w:color="auto" w:fill="FFFFFF"/>
        <w:spacing w:after="240" w:line="360" w:lineRule="atLeast"/>
        <w:ind w:left="-402" w:right="-402"/>
        <w:jc w:val="both"/>
        <w:rPr>
          <w:ins w:id="1153" w:author="Unknown"/>
          <w:rFonts w:ascii="Arial" w:eastAsia="Times New Roman" w:hAnsi="Arial" w:cs="Arial"/>
          <w:sz w:val="21"/>
          <w:szCs w:val="21"/>
        </w:rPr>
      </w:pPr>
      <w:ins w:id="1154" w:author="Unknown">
        <w:r w:rsidRPr="00250E7B">
          <w:rPr>
            <w:rFonts w:ascii="Arial" w:eastAsia="Times New Roman" w:hAnsi="Arial" w:cs="Arial"/>
            <w:sz w:val="21"/>
            <w:szCs w:val="21"/>
          </w:rPr>
          <w:t>For example, x = 7 + 3 * 2; here x is assigned 13, not 20 because operator * has higher precedence than +, so it first gets multiplied with 3 * 2 and then adds into 7.</w:t>
        </w:r>
      </w:ins>
    </w:p>
    <w:p w:rsidR="00250E7B" w:rsidRPr="00250E7B" w:rsidRDefault="00250E7B" w:rsidP="00250E7B">
      <w:pPr>
        <w:shd w:val="clear" w:color="auto" w:fill="FFFFFF"/>
        <w:spacing w:before="48" w:after="48" w:line="450" w:lineRule="atLeast"/>
        <w:ind w:right="-402"/>
        <w:jc w:val="center"/>
        <w:outlineLvl w:val="0"/>
        <w:rPr>
          <w:ins w:id="1155" w:author="Unknown"/>
          <w:rFonts w:ascii="Arial" w:eastAsia="Times New Roman" w:hAnsi="Arial" w:cs="Arial"/>
          <w:spacing w:val="-15"/>
          <w:kern w:val="36"/>
          <w:sz w:val="42"/>
          <w:szCs w:val="42"/>
        </w:rPr>
      </w:pPr>
      <w:ins w:id="1156" w:author="Unknown">
        <w:r w:rsidRPr="00250E7B">
          <w:rPr>
            <w:rFonts w:ascii="Arial" w:eastAsia="Times New Roman" w:hAnsi="Arial" w:cs="Arial"/>
            <w:spacing w:val="-15"/>
            <w:kern w:val="36"/>
            <w:sz w:val="42"/>
            <w:szCs w:val="42"/>
          </w:rPr>
          <w:t>Java - Loop Control</w:t>
        </w:r>
      </w:ins>
    </w:p>
    <w:p w:rsidR="00250E7B" w:rsidRPr="00250E7B" w:rsidRDefault="00250E7B" w:rsidP="00250E7B">
      <w:pPr>
        <w:shd w:val="clear" w:color="auto" w:fill="FFFFFF"/>
        <w:spacing w:after="0" w:line="240" w:lineRule="auto"/>
        <w:rPr>
          <w:ins w:id="1157" w:author="Unknown"/>
          <w:rFonts w:ascii="Arial" w:eastAsia="Times New Roman" w:hAnsi="Arial" w:cs="Arial"/>
          <w:sz w:val="21"/>
          <w:szCs w:val="21"/>
        </w:rPr>
      </w:pPr>
    </w:p>
    <w:p w:rsidR="00250E7B" w:rsidRPr="00250E7B" w:rsidRDefault="00250E7B" w:rsidP="00250E7B">
      <w:pPr>
        <w:shd w:val="clear" w:color="auto" w:fill="FFFFFF"/>
        <w:spacing w:after="240" w:line="360" w:lineRule="atLeast"/>
        <w:ind w:left="-402" w:right="-402"/>
        <w:jc w:val="both"/>
        <w:rPr>
          <w:ins w:id="1158" w:author="Unknown"/>
          <w:rFonts w:ascii="Arial" w:eastAsia="Times New Roman" w:hAnsi="Arial" w:cs="Arial"/>
          <w:sz w:val="21"/>
          <w:szCs w:val="21"/>
        </w:rPr>
      </w:pPr>
      <w:ins w:id="1159" w:author="Unknown">
        <w:r w:rsidRPr="00250E7B">
          <w:rPr>
            <w:rFonts w:ascii="Arial" w:eastAsia="Times New Roman" w:hAnsi="Arial" w:cs="Arial"/>
            <w:sz w:val="21"/>
            <w:szCs w:val="21"/>
          </w:rPr>
          <w:t>Java programming language provides the following types of loop to handle looping requirements. Click the following links to check their detail.</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jc w:val="center"/>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Loop &amp; Description</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30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300" w:line="240" w:lineRule="auto"/>
              <w:rPr>
                <w:rFonts w:ascii="Times New Roman" w:eastAsia="Times New Roman" w:hAnsi="Times New Roman" w:cs="Times New Roman"/>
                <w:sz w:val="24"/>
                <w:szCs w:val="24"/>
              </w:rPr>
            </w:pPr>
            <w:hyperlink r:id="rId28" w:history="1">
              <w:r w:rsidR="00250E7B" w:rsidRPr="00250E7B">
                <w:rPr>
                  <w:rFonts w:ascii="Times New Roman" w:eastAsia="Times New Roman" w:hAnsi="Times New Roman" w:cs="Times New Roman"/>
                  <w:b/>
                  <w:bCs/>
                  <w:sz w:val="24"/>
                  <w:szCs w:val="24"/>
                  <w:u w:val="single"/>
                </w:rPr>
                <w:t>while loop</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Repeats a statement or group of statements while a given condition is true. It tests the condition before executing the loop body.</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29" w:history="1">
              <w:r w:rsidR="00250E7B" w:rsidRPr="00250E7B">
                <w:rPr>
                  <w:rFonts w:ascii="Times New Roman" w:eastAsia="Times New Roman" w:hAnsi="Times New Roman" w:cs="Times New Roman"/>
                  <w:b/>
                  <w:bCs/>
                  <w:sz w:val="24"/>
                  <w:szCs w:val="24"/>
                  <w:u w:val="single"/>
                </w:rPr>
                <w:t>for loop</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Execute a sequence of statements multiple times and abbreviates the code that manages the loop variable.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30" w:history="1">
              <w:r w:rsidR="00250E7B" w:rsidRPr="00250E7B">
                <w:rPr>
                  <w:rFonts w:ascii="Times New Roman" w:eastAsia="Times New Roman" w:hAnsi="Times New Roman" w:cs="Times New Roman"/>
                  <w:b/>
                  <w:bCs/>
                  <w:sz w:val="24"/>
                  <w:szCs w:val="24"/>
                  <w:u w:val="single"/>
                </w:rPr>
                <w:t>do...while loop</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Like a while statement, except that it tests the condition at the end of the loop body.</w:t>
            </w:r>
          </w:p>
        </w:tc>
      </w:tr>
    </w:tbl>
    <w:p w:rsidR="00250E7B" w:rsidRPr="00250E7B" w:rsidRDefault="00250E7B" w:rsidP="00250E7B">
      <w:pPr>
        <w:shd w:val="clear" w:color="auto" w:fill="FFFFFF"/>
        <w:spacing w:before="48" w:after="48" w:line="360" w:lineRule="atLeast"/>
        <w:ind w:right="-402"/>
        <w:outlineLvl w:val="1"/>
        <w:rPr>
          <w:ins w:id="1160" w:author="Unknown"/>
          <w:rFonts w:ascii="Arial" w:eastAsia="Times New Roman" w:hAnsi="Arial" w:cs="Arial"/>
          <w:spacing w:val="-15"/>
          <w:sz w:val="36"/>
          <w:szCs w:val="36"/>
        </w:rPr>
      </w:pPr>
      <w:ins w:id="1161" w:author="Unknown">
        <w:r w:rsidRPr="00250E7B">
          <w:rPr>
            <w:rFonts w:ascii="Arial" w:eastAsia="Times New Roman" w:hAnsi="Arial" w:cs="Arial"/>
            <w:spacing w:val="-15"/>
            <w:sz w:val="36"/>
            <w:szCs w:val="36"/>
          </w:rPr>
          <w:t>Loop Control Statements</w:t>
        </w:r>
      </w:ins>
    </w:p>
    <w:p w:rsidR="00250E7B" w:rsidRPr="00250E7B" w:rsidRDefault="00250E7B" w:rsidP="00250E7B">
      <w:pPr>
        <w:shd w:val="clear" w:color="auto" w:fill="FFFFFF"/>
        <w:spacing w:after="240" w:line="360" w:lineRule="atLeast"/>
        <w:ind w:left="-402" w:right="-402"/>
        <w:jc w:val="both"/>
        <w:rPr>
          <w:ins w:id="1162" w:author="Unknown"/>
          <w:rFonts w:ascii="Arial" w:eastAsia="Times New Roman" w:hAnsi="Arial" w:cs="Arial"/>
          <w:sz w:val="21"/>
          <w:szCs w:val="21"/>
        </w:rPr>
      </w:pPr>
      <w:ins w:id="1163" w:author="Unknown">
        <w:r w:rsidRPr="00250E7B">
          <w:rPr>
            <w:rFonts w:ascii="Arial" w:eastAsia="Times New Roman" w:hAnsi="Arial" w:cs="Arial"/>
            <w:sz w:val="21"/>
            <w:szCs w:val="21"/>
          </w:rPr>
          <w:t>Loop control statements change execution from its normal sequence. When execution leaves a scope, all automatic objects that were created in that scope are destroyed.</w:t>
        </w:r>
      </w:ins>
    </w:p>
    <w:p w:rsidR="00250E7B" w:rsidRPr="00250E7B" w:rsidRDefault="00250E7B" w:rsidP="00250E7B">
      <w:pPr>
        <w:shd w:val="clear" w:color="auto" w:fill="FFFFFF"/>
        <w:spacing w:after="240" w:line="360" w:lineRule="atLeast"/>
        <w:ind w:left="-402" w:right="-402"/>
        <w:jc w:val="both"/>
        <w:rPr>
          <w:ins w:id="1164" w:author="Unknown"/>
          <w:rFonts w:ascii="Arial" w:eastAsia="Times New Roman" w:hAnsi="Arial" w:cs="Arial"/>
          <w:sz w:val="21"/>
          <w:szCs w:val="21"/>
        </w:rPr>
      </w:pPr>
      <w:ins w:id="1165" w:author="Unknown">
        <w:r w:rsidRPr="00250E7B">
          <w:rPr>
            <w:rFonts w:ascii="Arial" w:eastAsia="Times New Roman" w:hAnsi="Arial" w:cs="Arial"/>
            <w:sz w:val="21"/>
            <w:szCs w:val="21"/>
          </w:rPr>
          <w:t>Java supports the following control statements. Click the following links to check their detail.</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jc w:val="center"/>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Control Statement &amp; Description</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30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300" w:line="240" w:lineRule="auto"/>
              <w:rPr>
                <w:rFonts w:ascii="Times New Roman" w:eastAsia="Times New Roman" w:hAnsi="Times New Roman" w:cs="Times New Roman"/>
                <w:sz w:val="24"/>
                <w:szCs w:val="24"/>
              </w:rPr>
            </w:pPr>
            <w:hyperlink r:id="rId31" w:history="1">
              <w:r w:rsidR="00250E7B" w:rsidRPr="00250E7B">
                <w:rPr>
                  <w:rFonts w:ascii="Times New Roman" w:eastAsia="Times New Roman" w:hAnsi="Times New Roman" w:cs="Times New Roman"/>
                  <w:b/>
                  <w:bCs/>
                  <w:sz w:val="24"/>
                  <w:szCs w:val="24"/>
                  <w:u w:val="single"/>
                </w:rPr>
                <w:t>break statement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Terminates the </w:t>
            </w:r>
            <w:r w:rsidRPr="00250E7B">
              <w:rPr>
                <w:rFonts w:ascii="Times New Roman" w:eastAsia="Times New Roman" w:hAnsi="Times New Roman" w:cs="Times New Roman"/>
                <w:b/>
                <w:bCs/>
                <w:sz w:val="24"/>
                <w:szCs w:val="24"/>
              </w:rPr>
              <w:t>loop</w:t>
            </w:r>
            <w:r w:rsidRPr="00250E7B">
              <w:rPr>
                <w:rFonts w:ascii="Times New Roman" w:eastAsia="Times New Roman" w:hAnsi="Times New Roman" w:cs="Times New Roman"/>
                <w:sz w:val="24"/>
                <w:szCs w:val="24"/>
              </w:rPr>
              <w:t> or </w:t>
            </w:r>
            <w:r w:rsidRPr="00250E7B">
              <w:rPr>
                <w:rFonts w:ascii="Times New Roman" w:eastAsia="Times New Roman" w:hAnsi="Times New Roman" w:cs="Times New Roman"/>
                <w:b/>
                <w:bCs/>
                <w:sz w:val="24"/>
                <w:szCs w:val="24"/>
              </w:rPr>
              <w:t>switch</w:t>
            </w:r>
            <w:r w:rsidRPr="00250E7B">
              <w:rPr>
                <w:rFonts w:ascii="Times New Roman" w:eastAsia="Times New Roman" w:hAnsi="Times New Roman" w:cs="Times New Roman"/>
                <w:sz w:val="24"/>
                <w:szCs w:val="24"/>
              </w:rPr>
              <w:t> statement and transfers execution to the statement immediately following the loop or switch.</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32" w:history="1">
              <w:r w:rsidR="00250E7B" w:rsidRPr="00250E7B">
                <w:rPr>
                  <w:rFonts w:ascii="Times New Roman" w:eastAsia="Times New Roman" w:hAnsi="Times New Roman" w:cs="Times New Roman"/>
                  <w:b/>
                  <w:bCs/>
                  <w:sz w:val="24"/>
                  <w:szCs w:val="24"/>
                  <w:u w:val="single"/>
                </w:rPr>
                <w:t>continue statement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Causes the loop to skip the remainder of its body and immediately retest its condition prior to reiterating.</w:t>
            </w:r>
          </w:p>
        </w:tc>
      </w:tr>
    </w:tbl>
    <w:p w:rsidR="00250E7B" w:rsidRPr="00250E7B" w:rsidRDefault="00250E7B" w:rsidP="00250E7B">
      <w:pPr>
        <w:shd w:val="clear" w:color="auto" w:fill="FFFFFF"/>
        <w:spacing w:before="48" w:after="48" w:line="360" w:lineRule="atLeast"/>
        <w:ind w:right="-402"/>
        <w:outlineLvl w:val="1"/>
        <w:rPr>
          <w:ins w:id="1166" w:author="Unknown"/>
          <w:rFonts w:ascii="Arial" w:eastAsia="Times New Roman" w:hAnsi="Arial" w:cs="Arial"/>
          <w:spacing w:val="-15"/>
          <w:sz w:val="36"/>
          <w:szCs w:val="36"/>
        </w:rPr>
      </w:pPr>
      <w:ins w:id="1167" w:author="Unknown">
        <w:r w:rsidRPr="00250E7B">
          <w:rPr>
            <w:rFonts w:ascii="Arial" w:eastAsia="Times New Roman" w:hAnsi="Arial" w:cs="Arial"/>
            <w:spacing w:val="-15"/>
            <w:sz w:val="36"/>
            <w:szCs w:val="36"/>
          </w:rPr>
          <w:t>Enhanced for loop in Java</w:t>
        </w:r>
      </w:ins>
    </w:p>
    <w:p w:rsidR="00250E7B" w:rsidRPr="00250E7B" w:rsidRDefault="00250E7B" w:rsidP="00250E7B">
      <w:pPr>
        <w:shd w:val="clear" w:color="auto" w:fill="FFFFFF"/>
        <w:spacing w:after="240" w:line="360" w:lineRule="atLeast"/>
        <w:ind w:left="-402" w:right="-402"/>
        <w:jc w:val="both"/>
        <w:rPr>
          <w:ins w:id="1168" w:author="Unknown"/>
          <w:rFonts w:ascii="Arial" w:eastAsia="Times New Roman" w:hAnsi="Arial" w:cs="Arial"/>
          <w:sz w:val="21"/>
          <w:szCs w:val="21"/>
        </w:rPr>
      </w:pPr>
      <w:ins w:id="1169" w:author="Unknown">
        <w:r w:rsidRPr="00250E7B">
          <w:rPr>
            <w:rFonts w:ascii="Arial" w:eastAsia="Times New Roman" w:hAnsi="Arial" w:cs="Arial"/>
            <w:sz w:val="21"/>
            <w:szCs w:val="21"/>
          </w:rPr>
          <w:lastRenderedPageBreak/>
          <w:t>As of Java 5, the enhanced for loop was introduced. This is mainly used to traverse collection of elements including arrays.</w:t>
        </w:r>
      </w:ins>
    </w:p>
    <w:p w:rsidR="00250E7B" w:rsidRPr="00250E7B" w:rsidRDefault="00250E7B" w:rsidP="00250E7B">
      <w:pPr>
        <w:shd w:val="clear" w:color="auto" w:fill="FFFFFF"/>
        <w:spacing w:before="48" w:after="48" w:line="360" w:lineRule="atLeast"/>
        <w:ind w:right="-402"/>
        <w:outlineLvl w:val="2"/>
        <w:rPr>
          <w:ins w:id="1170" w:author="Unknown"/>
          <w:rFonts w:ascii="Arial" w:eastAsia="Times New Roman" w:hAnsi="Arial" w:cs="Arial"/>
          <w:sz w:val="27"/>
          <w:szCs w:val="27"/>
        </w:rPr>
      </w:pPr>
      <w:ins w:id="1171" w:author="Unknown">
        <w:r w:rsidRPr="00250E7B">
          <w:rPr>
            <w:rFonts w:ascii="Arial" w:eastAsia="Times New Roman" w:hAnsi="Arial" w:cs="Arial"/>
            <w:sz w:val="27"/>
            <w:szCs w:val="27"/>
          </w:rPr>
          <w:t>Syntax</w:t>
        </w:r>
      </w:ins>
    </w:p>
    <w:p w:rsidR="00250E7B" w:rsidRPr="00250E7B" w:rsidRDefault="00250E7B" w:rsidP="00250E7B">
      <w:pPr>
        <w:shd w:val="clear" w:color="auto" w:fill="FFFFFF"/>
        <w:spacing w:after="240" w:line="360" w:lineRule="atLeast"/>
        <w:ind w:left="-402" w:right="-402"/>
        <w:jc w:val="both"/>
        <w:rPr>
          <w:ins w:id="1172" w:author="Unknown"/>
          <w:rFonts w:ascii="Arial" w:eastAsia="Times New Roman" w:hAnsi="Arial" w:cs="Arial"/>
          <w:sz w:val="21"/>
          <w:szCs w:val="21"/>
        </w:rPr>
      </w:pPr>
      <w:ins w:id="1173" w:author="Unknown">
        <w:r w:rsidRPr="00250E7B">
          <w:rPr>
            <w:rFonts w:ascii="Arial" w:eastAsia="Times New Roman" w:hAnsi="Arial" w:cs="Arial"/>
            <w:sz w:val="21"/>
            <w:szCs w:val="21"/>
          </w:rPr>
          <w:t>Following is the syntax of enhanced for loop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4" w:author="Unknown"/>
          <w:rFonts w:ascii="Consolas" w:eastAsia="Times New Roman" w:hAnsi="Consolas" w:cs="Consolas"/>
          <w:sz w:val="18"/>
          <w:szCs w:val="18"/>
        </w:rPr>
      </w:pPr>
      <w:ins w:id="1175" w:author="Unknown">
        <w:r w:rsidRPr="00250E7B">
          <w:rPr>
            <w:rFonts w:ascii="Consolas" w:eastAsia="Times New Roman" w:hAnsi="Consolas" w:cs="Consolas"/>
            <w:sz w:val="18"/>
            <w:szCs w:val="18"/>
          </w:rPr>
          <w:t>for(declaration : expression)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6" w:author="Unknown"/>
          <w:rFonts w:ascii="Consolas" w:eastAsia="Times New Roman" w:hAnsi="Consolas" w:cs="Consolas"/>
          <w:sz w:val="18"/>
          <w:szCs w:val="18"/>
        </w:rPr>
      </w:pPr>
      <w:ins w:id="1177" w:author="Unknown">
        <w:r w:rsidRPr="00250E7B">
          <w:rPr>
            <w:rFonts w:ascii="Consolas" w:eastAsia="Times New Roman" w:hAnsi="Consolas" w:cs="Consolas"/>
            <w:sz w:val="18"/>
            <w:szCs w:val="18"/>
          </w:rPr>
          <w:t xml:space="preserve">   // Statements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8" w:author="Unknown"/>
          <w:rFonts w:ascii="Consolas" w:eastAsia="Times New Roman" w:hAnsi="Consolas" w:cs="Consolas"/>
          <w:sz w:val="18"/>
          <w:szCs w:val="18"/>
        </w:rPr>
      </w:pPr>
      <w:ins w:id="1179" w:author="Unknown">
        <w:r w:rsidRPr="00250E7B">
          <w:rPr>
            <w:rFonts w:ascii="Consolas" w:eastAsia="Times New Roman" w:hAnsi="Consolas" w:cs="Consolas"/>
            <w:sz w:val="18"/>
            <w:szCs w:val="18"/>
          </w:rPr>
          <w:t>}</w:t>
        </w:r>
      </w:ins>
    </w:p>
    <w:p w:rsidR="00250E7B" w:rsidRPr="00250E7B" w:rsidRDefault="00250E7B" w:rsidP="00250E7B">
      <w:pPr>
        <w:numPr>
          <w:ilvl w:val="0"/>
          <w:numId w:val="37"/>
        </w:numPr>
        <w:shd w:val="clear" w:color="auto" w:fill="FFFFFF"/>
        <w:spacing w:after="240" w:line="360" w:lineRule="atLeast"/>
        <w:ind w:left="318" w:right="-402"/>
        <w:jc w:val="both"/>
        <w:rPr>
          <w:ins w:id="1180" w:author="Unknown"/>
          <w:rFonts w:ascii="Arial" w:eastAsia="Times New Roman" w:hAnsi="Arial" w:cs="Arial"/>
          <w:sz w:val="21"/>
          <w:szCs w:val="21"/>
        </w:rPr>
      </w:pPr>
      <w:ins w:id="1181" w:author="Unknown">
        <w:r w:rsidRPr="00250E7B">
          <w:rPr>
            <w:rFonts w:ascii="Arial" w:eastAsia="Times New Roman" w:hAnsi="Arial" w:cs="Arial"/>
            <w:b/>
            <w:bCs/>
            <w:sz w:val="21"/>
            <w:szCs w:val="21"/>
          </w:rPr>
          <w:t>Declaration</w:t>
        </w:r>
        <w:r w:rsidRPr="00250E7B">
          <w:rPr>
            <w:rFonts w:ascii="Arial" w:eastAsia="Times New Roman" w:hAnsi="Arial" w:cs="Arial"/>
            <w:sz w:val="21"/>
          </w:rPr>
          <w:t> </w:t>
        </w:r>
        <w:r w:rsidRPr="00250E7B">
          <w:rPr>
            <w:rFonts w:ascii="Arial" w:eastAsia="Times New Roman" w:hAnsi="Arial" w:cs="Arial"/>
            <w:sz w:val="21"/>
            <w:szCs w:val="21"/>
          </w:rPr>
          <w:t>− The newly declared block variable, is of a type compatible with the elements of the array you are accessing. The variable will be available within the for block and its value would be the same as the current array element.</w:t>
        </w:r>
      </w:ins>
    </w:p>
    <w:p w:rsidR="00250E7B" w:rsidRPr="00250E7B" w:rsidRDefault="00250E7B" w:rsidP="00250E7B">
      <w:pPr>
        <w:numPr>
          <w:ilvl w:val="0"/>
          <w:numId w:val="37"/>
        </w:numPr>
        <w:shd w:val="clear" w:color="auto" w:fill="FFFFFF"/>
        <w:spacing w:after="240" w:line="360" w:lineRule="atLeast"/>
        <w:ind w:left="318" w:right="-402"/>
        <w:jc w:val="both"/>
        <w:rPr>
          <w:ins w:id="1182" w:author="Unknown"/>
          <w:rFonts w:ascii="Arial" w:eastAsia="Times New Roman" w:hAnsi="Arial" w:cs="Arial"/>
          <w:sz w:val="21"/>
          <w:szCs w:val="21"/>
        </w:rPr>
      </w:pPr>
      <w:ins w:id="1183" w:author="Unknown">
        <w:r w:rsidRPr="00250E7B">
          <w:rPr>
            <w:rFonts w:ascii="Arial" w:eastAsia="Times New Roman" w:hAnsi="Arial" w:cs="Arial"/>
            <w:b/>
            <w:bCs/>
            <w:sz w:val="21"/>
            <w:szCs w:val="21"/>
          </w:rPr>
          <w:t>Expression</w:t>
        </w:r>
        <w:r w:rsidRPr="00250E7B">
          <w:rPr>
            <w:rFonts w:ascii="Arial" w:eastAsia="Times New Roman" w:hAnsi="Arial" w:cs="Arial"/>
            <w:sz w:val="21"/>
          </w:rPr>
          <w:t> </w:t>
        </w:r>
        <w:r w:rsidRPr="00250E7B">
          <w:rPr>
            <w:rFonts w:ascii="Arial" w:eastAsia="Times New Roman" w:hAnsi="Arial" w:cs="Arial"/>
            <w:sz w:val="21"/>
            <w:szCs w:val="21"/>
          </w:rPr>
          <w:t>− This evaluates to the array you need to loop through. The expression can be an array variable or method call that returns an array.</w:t>
        </w:r>
      </w:ins>
    </w:p>
    <w:p w:rsidR="00250E7B" w:rsidRPr="00250E7B" w:rsidRDefault="00250E7B" w:rsidP="00250E7B">
      <w:pPr>
        <w:shd w:val="clear" w:color="auto" w:fill="FFFFFF"/>
        <w:spacing w:before="48" w:after="48" w:line="360" w:lineRule="atLeast"/>
        <w:ind w:right="-402"/>
        <w:outlineLvl w:val="2"/>
        <w:rPr>
          <w:ins w:id="1184" w:author="Unknown"/>
          <w:rFonts w:ascii="Arial" w:eastAsia="Times New Roman" w:hAnsi="Arial" w:cs="Arial"/>
          <w:sz w:val="27"/>
          <w:szCs w:val="27"/>
        </w:rPr>
      </w:pPr>
      <w:ins w:id="1185"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86" w:author="Unknown"/>
          <w:rFonts w:ascii="Consolas" w:eastAsia="Times New Roman" w:hAnsi="Consolas" w:cs="Consolas"/>
          <w:sz w:val="20"/>
        </w:rPr>
      </w:pPr>
      <w:ins w:id="1187" w:author="Unknown">
        <w:r w:rsidRPr="00250E7B">
          <w:rPr>
            <w:rFonts w:ascii="Consolas" w:eastAsia="Times New Roman" w:hAnsi="Consolas" w:cs="Consolas"/>
            <w:sz w:val="20"/>
          </w:rPr>
          <w:t>public class 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8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89" w:author="Unknown"/>
          <w:rFonts w:ascii="Consolas" w:eastAsia="Times New Roman" w:hAnsi="Consolas" w:cs="Consolas"/>
          <w:sz w:val="20"/>
        </w:rPr>
      </w:pPr>
      <w:ins w:id="1190"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1" w:author="Unknown"/>
          <w:rFonts w:ascii="Consolas" w:eastAsia="Times New Roman" w:hAnsi="Consolas" w:cs="Consolas"/>
          <w:sz w:val="20"/>
        </w:rPr>
      </w:pPr>
      <w:ins w:id="1192" w:author="Unknown">
        <w:r w:rsidRPr="00250E7B">
          <w:rPr>
            <w:rFonts w:ascii="Consolas" w:eastAsia="Times New Roman" w:hAnsi="Consolas" w:cs="Consolas"/>
            <w:sz w:val="20"/>
          </w:rPr>
          <w:t xml:space="preserve">      int [] numbers = {10, 20, 30, 40, 50};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4" w:author="Unknown"/>
          <w:rFonts w:ascii="Consolas" w:eastAsia="Times New Roman" w:hAnsi="Consolas" w:cs="Consolas"/>
          <w:sz w:val="20"/>
        </w:rPr>
      </w:pPr>
      <w:ins w:id="1195" w:author="Unknown">
        <w:r w:rsidRPr="00250E7B">
          <w:rPr>
            <w:rFonts w:ascii="Consolas" w:eastAsia="Times New Roman" w:hAnsi="Consolas" w:cs="Consolas"/>
            <w:sz w:val="20"/>
          </w:rPr>
          <w:t xml:space="preserve">      for(int x : numbers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6" w:author="Unknown"/>
          <w:rFonts w:ascii="Consolas" w:eastAsia="Times New Roman" w:hAnsi="Consolas" w:cs="Consolas"/>
          <w:sz w:val="20"/>
        </w:rPr>
      </w:pPr>
      <w:ins w:id="1197" w:author="Unknown">
        <w:r w:rsidRPr="00250E7B">
          <w:rPr>
            <w:rFonts w:ascii="Consolas" w:eastAsia="Times New Roman" w:hAnsi="Consolas" w:cs="Consolas"/>
            <w:sz w:val="20"/>
          </w:rPr>
          <w:t xml:space="preserve">         System.out.print( x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198" w:author="Unknown"/>
          <w:rFonts w:ascii="Consolas" w:eastAsia="Times New Roman" w:hAnsi="Consolas" w:cs="Consolas"/>
          <w:sz w:val="20"/>
        </w:rPr>
      </w:pPr>
      <w:ins w:id="1199" w:author="Unknown">
        <w:r w:rsidRPr="00250E7B">
          <w:rPr>
            <w:rFonts w:ascii="Consolas" w:eastAsia="Times New Roman" w:hAnsi="Consolas" w:cs="Consolas"/>
            <w:sz w:val="20"/>
          </w:rPr>
          <w:t xml:space="preserve">         System.out.print(",");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0" w:author="Unknown"/>
          <w:rFonts w:ascii="Consolas" w:eastAsia="Times New Roman" w:hAnsi="Consolas" w:cs="Consolas"/>
          <w:sz w:val="20"/>
        </w:rPr>
      </w:pPr>
      <w:ins w:id="120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2" w:author="Unknown"/>
          <w:rFonts w:ascii="Consolas" w:eastAsia="Times New Roman" w:hAnsi="Consolas" w:cs="Consolas"/>
          <w:sz w:val="20"/>
        </w:rPr>
      </w:pPr>
      <w:ins w:id="1203" w:author="Unknown">
        <w:r w:rsidRPr="00250E7B">
          <w:rPr>
            <w:rFonts w:ascii="Consolas" w:eastAsia="Times New Roman" w:hAnsi="Consolas" w:cs="Consolas"/>
            <w:sz w:val="20"/>
          </w:rPr>
          <w:t xml:space="preserve">      System.out.print("\n");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4" w:author="Unknown"/>
          <w:rFonts w:ascii="Consolas" w:eastAsia="Times New Roman" w:hAnsi="Consolas" w:cs="Consolas"/>
          <w:sz w:val="20"/>
        </w:rPr>
      </w:pPr>
      <w:ins w:id="1205" w:author="Unknown">
        <w:r w:rsidRPr="00250E7B">
          <w:rPr>
            <w:rFonts w:ascii="Consolas" w:eastAsia="Times New Roman" w:hAnsi="Consolas" w:cs="Consolas"/>
            <w:sz w:val="20"/>
          </w:rPr>
          <w:t xml:space="preserve">      String [] names = {"James", "Larry", "Tom", "Lacy"};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7" w:author="Unknown"/>
          <w:rFonts w:ascii="Consolas" w:eastAsia="Times New Roman" w:hAnsi="Consolas" w:cs="Consolas"/>
          <w:sz w:val="20"/>
        </w:rPr>
      </w:pPr>
      <w:ins w:id="1208" w:author="Unknown">
        <w:r w:rsidRPr="00250E7B">
          <w:rPr>
            <w:rFonts w:ascii="Consolas" w:eastAsia="Times New Roman" w:hAnsi="Consolas" w:cs="Consolas"/>
            <w:sz w:val="20"/>
          </w:rPr>
          <w:t xml:space="preserve">      for( String name : names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09" w:author="Unknown"/>
          <w:rFonts w:ascii="Consolas" w:eastAsia="Times New Roman" w:hAnsi="Consolas" w:cs="Consolas"/>
          <w:sz w:val="20"/>
        </w:rPr>
      </w:pPr>
      <w:ins w:id="1210" w:author="Unknown">
        <w:r w:rsidRPr="00250E7B">
          <w:rPr>
            <w:rFonts w:ascii="Consolas" w:eastAsia="Times New Roman" w:hAnsi="Consolas" w:cs="Consolas"/>
            <w:sz w:val="20"/>
          </w:rPr>
          <w:t xml:space="preserve">         System.out.print( 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1" w:author="Unknown"/>
          <w:rFonts w:ascii="Consolas" w:eastAsia="Times New Roman" w:hAnsi="Consolas" w:cs="Consolas"/>
          <w:sz w:val="20"/>
        </w:rPr>
      </w:pPr>
      <w:ins w:id="1212" w:author="Unknown">
        <w:r w:rsidRPr="00250E7B">
          <w:rPr>
            <w:rFonts w:ascii="Consolas" w:eastAsia="Times New Roman" w:hAnsi="Consolas" w:cs="Consolas"/>
            <w:sz w:val="20"/>
          </w:rPr>
          <w:t xml:space="preserve">         System.out.print(",");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3" w:author="Unknown"/>
          <w:rFonts w:ascii="Consolas" w:eastAsia="Times New Roman" w:hAnsi="Consolas" w:cs="Consolas"/>
          <w:sz w:val="20"/>
        </w:rPr>
      </w:pPr>
      <w:ins w:id="121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5" w:author="Unknown"/>
          <w:rFonts w:ascii="Consolas" w:eastAsia="Times New Roman" w:hAnsi="Consolas" w:cs="Consolas"/>
          <w:sz w:val="20"/>
        </w:rPr>
      </w:pPr>
      <w:ins w:id="121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17" w:author="Unknown"/>
          <w:rFonts w:ascii="Consolas" w:eastAsia="Times New Roman" w:hAnsi="Consolas" w:cs="Consolas"/>
          <w:sz w:val="20"/>
        </w:rPr>
      </w:pPr>
      <w:ins w:id="1218"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219" w:author="Unknown"/>
          <w:rFonts w:ascii="Arial" w:eastAsia="Times New Roman" w:hAnsi="Arial" w:cs="Arial"/>
          <w:sz w:val="21"/>
          <w:szCs w:val="21"/>
        </w:rPr>
      </w:pPr>
      <w:ins w:id="1220" w:author="Unknown">
        <w:r w:rsidRPr="00250E7B">
          <w:rPr>
            <w:rFonts w:ascii="Arial" w:eastAsia="Times New Roman" w:hAnsi="Arial" w:cs="Arial"/>
            <w:sz w:val="21"/>
            <w:szCs w:val="21"/>
          </w:rPr>
          <w:lastRenderedPageBreak/>
          <w:t>This will produce the following result −</w:t>
        </w:r>
      </w:ins>
    </w:p>
    <w:p w:rsidR="00250E7B" w:rsidRPr="00250E7B" w:rsidRDefault="00250E7B" w:rsidP="00250E7B">
      <w:pPr>
        <w:shd w:val="clear" w:color="auto" w:fill="FFFFFF"/>
        <w:spacing w:before="48" w:after="48" w:line="360" w:lineRule="atLeast"/>
        <w:ind w:right="-402"/>
        <w:outlineLvl w:val="2"/>
        <w:rPr>
          <w:ins w:id="1221" w:author="Unknown"/>
          <w:rFonts w:ascii="Arial" w:eastAsia="Times New Roman" w:hAnsi="Arial" w:cs="Arial"/>
          <w:sz w:val="27"/>
          <w:szCs w:val="27"/>
        </w:rPr>
      </w:pPr>
      <w:ins w:id="1222"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3" w:author="Unknown"/>
          <w:rFonts w:ascii="Consolas" w:eastAsia="Times New Roman" w:hAnsi="Consolas" w:cs="Consolas"/>
          <w:sz w:val="18"/>
          <w:szCs w:val="18"/>
        </w:rPr>
      </w:pPr>
      <w:ins w:id="1224" w:author="Unknown">
        <w:r w:rsidRPr="00250E7B">
          <w:rPr>
            <w:rFonts w:ascii="Consolas" w:eastAsia="Times New Roman" w:hAnsi="Consolas" w:cs="Consolas"/>
            <w:sz w:val="18"/>
            <w:szCs w:val="18"/>
          </w:rPr>
          <w:t>10, 20, 30, 40, 50,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25" w:author="Unknown"/>
          <w:rFonts w:ascii="Consolas" w:eastAsia="Times New Roman" w:hAnsi="Consolas" w:cs="Consolas"/>
          <w:sz w:val="18"/>
          <w:szCs w:val="18"/>
        </w:rPr>
      </w:pPr>
      <w:ins w:id="1226" w:author="Unknown">
        <w:r w:rsidRPr="00250E7B">
          <w:rPr>
            <w:rFonts w:ascii="Consolas" w:eastAsia="Times New Roman" w:hAnsi="Consolas" w:cs="Consolas"/>
            <w:sz w:val="18"/>
            <w:szCs w:val="18"/>
          </w:rPr>
          <w:t>James, Larry, Tom, Lacy,</w:t>
        </w:r>
      </w:ins>
    </w:p>
    <w:p w:rsidR="00250E7B" w:rsidRPr="00250E7B" w:rsidRDefault="00250E7B" w:rsidP="00250E7B">
      <w:pPr>
        <w:shd w:val="clear" w:color="auto" w:fill="FFFFFF"/>
        <w:spacing w:before="48" w:after="48" w:line="450" w:lineRule="atLeast"/>
        <w:ind w:right="-402"/>
        <w:jc w:val="center"/>
        <w:outlineLvl w:val="0"/>
        <w:rPr>
          <w:ins w:id="1227" w:author="Unknown"/>
          <w:rFonts w:ascii="Arial" w:eastAsia="Times New Roman" w:hAnsi="Arial" w:cs="Arial"/>
          <w:spacing w:val="-15"/>
          <w:kern w:val="36"/>
          <w:sz w:val="42"/>
          <w:szCs w:val="42"/>
        </w:rPr>
      </w:pPr>
      <w:ins w:id="1228" w:author="Unknown">
        <w:r w:rsidRPr="00250E7B">
          <w:rPr>
            <w:rFonts w:ascii="Arial" w:eastAsia="Times New Roman" w:hAnsi="Arial" w:cs="Arial"/>
            <w:spacing w:val="-15"/>
            <w:kern w:val="36"/>
            <w:sz w:val="42"/>
            <w:szCs w:val="42"/>
          </w:rPr>
          <w:t>Java - Decision Making</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jc w:val="center"/>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Statement &amp; Description</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30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300" w:line="240" w:lineRule="auto"/>
              <w:rPr>
                <w:rFonts w:ascii="Times New Roman" w:eastAsia="Times New Roman" w:hAnsi="Times New Roman" w:cs="Times New Roman"/>
                <w:sz w:val="24"/>
                <w:szCs w:val="24"/>
              </w:rPr>
            </w:pPr>
            <w:hyperlink r:id="rId33" w:history="1">
              <w:r w:rsidR="00250E7B" w:rsidRPr="00250E7B">
                <w:rPr>
                  <w:rFonts w:ascii="Times New Roman" w:eastAsia="Times New Roman" w:hAnsi="Times New Roman" w:cs="Times New Roman"/>
                  <w:b/>
                  <w:bCs/>
                  <w:sz w:val="24"/>
                  <w:szCs w:val="24"/>
                  <w:u w:val="single"/>
                </w:rPr>
                <w:t>if statement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An </w:t>
            </w:r>
            <w:r w:rsidRPr="00250E7B">
              <w:rPr>
                <w:rFonts w:ascii="Times New Roman" w:eastAsia="Times New Roman" w:hAnsi="Times New Roman" w:cs="Times New Roman"/>
                <w:b/>
                <w:bCs/>
                <w:sz w:val="24"/>
                <w:szCs w:val="24"/>
              </w:rPr>
              <w:t>if statement</w:t>
            </w:r>
            <w:r w:rsidRPr="00250E7B">
              <w:rPr>
                <w:rFonts w:ascii="Times New Roman" w:eastAsia="Times New Roman" w:hAnsi="Times New Roman" w:cs="Times New Roman"/>
                <w:sz w:val="24"/>
                <w:szCs w:val="24"/>
              </w:rPr>
              <w:t> consists of a boolean expression followed by one or more statements.</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34" w:history="1">
              <w:r w:rsidR="00250E7B" w:rsidRPr="00250E7B">
                <w:rPr>
                  <w:rFonts w:ascii="Times New Roman" w:eastAsia="Times New Roman" w:hAnsi="Times New Roman" w:cs="Times New Roman"/>
                  <w:b/>
                  <w:bCs/>
                  <w:sz w:val="24"/>
                  <w:szCs w:val="24"/>
                  <w:u w:val="single"/>
                </w:rPr>
                <w:t>if...else statement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An </w:t>
            </w:r>
            <w:r w:rsidRPr="00250E7B">
              <w:rPr>
                <w:rFonts w:ascii="Times New Roman" w:eastAsia="Times New Roman" w:hAnsi="Times New Roman" w:cs="Times New Roman"/>
                <w:b/>
                <w:bCs/>
                <w:sz w:val="24"/>
                <w:szCs w:val="24"/>
              </w:rPr>
              <w:t>if statement</w:t>
            </w:r>
            <w:r w:rsidRPr="00250E7B">
              <w:rPr>
                <w:rFonts w:ascii="Times New Roman" w:eastAsia="Times New Roman" w:hAnsi="Times New Roman" w:cs="Times New Roman"/>
                <w:sz w:val="24"/>
                <w:szCs w:val="24"/>
              </w:rPr>
              <w:t> can be followed by an optional </w:t>
            </w:r>
            <w:r w:rsidRPr="00250E7B">
              <w:rPr>
                <w:rFonts w:ascii="Times New Roman" w:eastAsia="Times New Roman" w:hAnsi="Times New Roman" w:cs="Times New Roman"/>
                <w:b/>
                <w:bCs/>
                <w:sz w:val="24"/>
                <w:szCs w:val="24"/>
              </w:rPr>
              <w:t>else statement</w:t>
            </w:r>
            <w:r w:rsidRPr="00250E7B">
              <w:rPr>
                <w:rFonts w:ascii="Times New Roman" w:eastAsia="Times New Roman" w:hAnsi="Times New Roman" w:cs="Times New Roman"/>
                <w:sz w:val="24"/>
                <w:szCs w:val="24"/>
              </w:rPr>
              <w:t>, which executes when the boolean expression is false.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35" w:history="1">
              <w:r w:rsidR="00250E7B" w:rsidRPr="00250E7B">
                <w:rPr>
                  <w:rFonts w:ascii="Times New Roman" w:eastAsia="Times New Roman" w:hAnsi="Times New Roman" w:cs="Times New Roman"/>
                  <w:b/>
                  <w:bCs/>
                  <w:sz w:val="24"/>
                  <w:szCs w:val="24"/>
                  <w:u w:val="single"/>
                </w:rPr>
                <w:t>nested if statement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You can use one </w:t>
            </w:r>
            <w:r w:rsidRPr="00250E7B">
              <w:rPr>
                <w:rFonts w:ascii="Times New Roman" w:eastAsia="Times New Roman" w:hAnsi="Times New Roman" w:cs="Times New Roman"/>
                <w:b/>
                <w:bCs/>
                <w:sz w:val="24"/>
                <w:szCs w:val="24"/>
              </w:rPr>
              <w:t>if</w:t>
            </w:r>
            <w:r w:rsidRPr="00250E7B">
              <w:rPr>
                <w:rFonts w:ascii="Times New Roman" w:eastAsia="Times New Roman" w:hAnsi="Times New Roman" w:cs="Times New Roman"/>
                <w:sz w:val="24"/>
                <w:szCs w:val="24"/>
              </w:rPr>
              <w:t> or </w:t>
            </w:r>
            <w:r w:rsidRPr="00250E7B">
              <w:rPr>
                <w:rFonts w:ascii="Times New Roman" w:eastAsia="Times New Roman" w:hAnsi="Times New Roman" w:cs="Times New Roman"/>
                <w:b/>
                <w:bCs/>
                <w:sz w:val="24"/>
                <w:szCs w:val="24"/>
              </w:rPr>
              <w:t>else if</w:t>
            </w:r>
            <w:r w:rsidRPr="00250E7B">
              <w:rPr>
                <w:rFonts w:ascii="Times New Roman" w:eastAsia="Times New Roman" w:hAnsi="Times New Roman" w:cs="Times New Roman"/>
                <w:sz w:val="24"/>
                <w:szCs w:val="24"/>
              </w:rPr>
              <w:t> statement inside another </w:t>
            </w:r>
            <w:r w:rsidRPr="00250E7B">
              <w:rPr>
                <w:rFonts w:ascii="Times New Roman" w:eastAsia="Times New Roman" w:hAnsi="Times New Roman" w:cs="Times New Roman"/>
                <w:b/>
                <w:bCs/>
                <w:sz w:val="24"/>
                <w:szCs w:val="24"/>
              </w:rPr>
              <w:t>if</w:t>
            </w:r>
            <w:r w:rsidRPr="00250E7B">
              <w:rPr>
                <w:rFonts w:ascii="Times New Roman" w:eastAsia="Times New Roman" w:hAnsi="Times New Roman" w:cs="Times New Roman"/>
                <w:sz w:val="24"/>
                <w:szCs w:val="24"/>
              </w:rPr>
              <w:t> or </w:t>
            </w:r>
            <w:r w:rsidRPr="00250E7B">
              <w:rPr>
                <w:rFonts w:ascii="Times New Roman" w:eastAsia="Times New Roman" w:hAnsi="Times New Roman" w:cs="Times New Roman"/>
                <w:b/>
                <w:bCs/>
                <w:sz w:val="24"/>
                <w:szCs w:val="24"/>
              </w:rPr>
              <w:t>else if</w:t>
            </w:r>
            <w:r w:rsidRPr="00250E7B">
              <w:rPr>
                <w:rFonts w:ascii="Times New Roman" w:eastAsia="Times New Roman" w:hAnsi="Times New Roman" w:cs="Times New Roman"/>
                <w:sz w:val="24"/>
                <w:szCs w:val="24"/>
              </w:rPr>
              <w:t> statement(s).</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36" w:history="1">
              <w:r w:rsidR="00250E7B" w:rsidRPr="00250E7B">
                <w:rPr>
                  <w:rFonts w:ascii="Times New Roman" w:eastAsia="Times New Roman" w:hAnsi="Times New Roman" w:cs="Times New Roman"/>
                  <w:b/>
                  <w:bCs/>
                  <w:sz w:val="24"/>
                  <w:szCs w:val="24"/>
                  <w:u w:val="single"/>
                </w:rPr>
                <w:t>switch statement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A </w:t>
            </w:r>
            <w:r w:rsidRPr="00250E7B">
              <w:rPr>
                <w:rFonts w:ascii="Times New Roman" w:eastAsia="Times New Roman" w:hAnsi="Times New Roman" w:cs="Times New Roman"/>
                <w:b/>
                <w:bCs/>
                <w:sz w:val="24"/>
                <w:szCs w:val="24"/>
              </w:rPr>
              <w:t>switch</w:t>
            </w:r>
            <w:r w:rsidRPr="00250E7B">
              <w:rPr>
                <w:rFonts w:ascii="Times New Roman" w:eastAsia="Times New Roman" w:hAnsi="Times New Roman" w:cs="Times New Roman"/>
                <w:sz w:val="24"/>
                <w:szCs w:val="24"/>
              </w:rPr>
              <w:t> statement allows a variable to be tested for equality against a list of values.</w:t>
            </w:r>
          </w:p>
        </w:tc>
      </w:tr>
    </w:tbl>
    <w:p w:rsidR="00250E7B" w:rsidRPr="00250E7B" w:rsidRDefault="00250E7B" w:rsidP="00250E7B">
      <w:pPr>
        <w:shd w:val="clear" w:color="auto" w:fill="FFFFFF"/>
        <w:spacing w:before="48" w:after="48" w:line="360" w:lineRule="atLeast"/>
        <w:ind w:right="-402"/>
        <w:outlineLvl w:val="1"/>
        <w:rPr>
          <w:ins w:id="1229" w:author="Unknown"/>
          <w:rFonts w:ascii="Arial" w:eastAsia="Times New Roman" w:hAnsi="Arial" w:cs="Arial"/>
          <w:spacing w:val="-15"/>
          <w:sz w:val="36"/>
          <w:szCs w:val="36"/>
        </w:rPr>
      </w:pPr>
      <w:ins w:id="1230" w:author="Unknown">
        <w:r w:rsidRPr="00250E7B">
          <w:rPr>
            <w:rFonts w:ascii="Arial" w:eastAsia="Times New Roman" w:hAnsi="Arial" w:cs="Arial"/>
            <w:spacing w:val="-15"/>
            <w:sz w:val="36"/>
            <w:szCs w:val="36"/>
          </w:rPr>
          <w:t>The ? : Operator</w:t>
        </w:r>
      </w:ins>
    </w:p>
    <w:p w:rsidR="00250E7B" w:rsidRPr="00250E7B" w:rsidRDefault="00250E7B" w:rsidP="00250E7B">
      <w:pPr>
        <w:shd w:val="clear" w:color="auto" w:fill="FFFFFF"/>
        <w:spacing w:after="240" w:line="360" w:lineRule="atLeast"/>
        <w:ind w:left="-402" w:right="-402"/>
        <w:jc w:val="both"/>
        <w:rPr>
          <w:ins w:id="1231" w:author="Unknown"/>
          <w:rFonts w:ascii="Arial" w:eastAsia="Times New Roman" w:hAnsi="Arial" w:cs="Arial"/>
          <w:sz w:val="21"/>
          <w:szCs w:val="21"/>
        </w:rPr>
      </w:pPr>
      <w:ins w:id="1232" w:author="Unknown">
        <w:r w:rsidRPr="00250E7B">
          <w:rPr>
            <w:rFonts w:ascii="Arial" w:eastAsia="Times New Roman" w:hAnsi="Arial" w:cs="Arial"/>
            <w:sz w:val="21"/>
            <w:szCs w:val="21"/>
          </w:rPr>
          <w:t>We have covered</w:t>
        </w:r>
        <w:r w:rsidRPr="00250E7B">
          <w:rPr>
            <w:rFonts w:ascii="Arial" w:eastAsia="Times New Roman" w:hAnsi="Arial" w:cs="Arial"/>
            <w:sz w:val="21"/>
          </w:rPr>
          <w:t> </w:t>
        </w:r>
        <w:r w:rsidRPr="00250E7B">
          <w:rPr>
            <w:rFonts w:ascii="Arial" w:eastAsia="Times New Roman" w:hAnsi="Arial" w:cs="Arial"/>
            <w:b/>
            <w:bCs/>
            <w:sz w:val="21"/>
            <w:szCs w:val="21"/>
          </w:rPr>
          <w:t>conditional operator ? :</w:t>
        </w:r>
        <w:r w:rsidRPr="00250E7B">
          <w:rPr>
            <w:rFonts w:ascii="Arial" w:eastAsia="Times New Roman" w:hAnsi="Arial" w:cs="Arial"/>
            <w:sz w:val="21"/>
          </w:rPr>
          <w:t> </w:t>
        </w:r>
        <w:r w:rsidRPr="00250E7B">
          <w:rPr>
            <w:rFonts w:ascii="Arial" w:eastAsia="Times New Roman" w:hAnsi="Arial" w:cs="Arial"/>
            <w:sz w:val="21"/>
            <w:szCs w:val="21"/>
          </w:rPr>
          <w:t>in the previous chapter which can be used to replace</w:t>
        </w:r>
        <w:r w:rsidRPr="00250E7B">
          <w:rPr>
            <w:rFonts w:ascii="Arial" w:eastAsia="Times New Roman" w:hAnsi="Arial" w:cs="Arial"/>
            <w:sz w:val="21"/>
          </w:rPr>
          <w:t> </w:t>
        </w:r>
        <w:r w:rsidRPr="00250E7B">
          <w:rPr>
            <w:rFonts w:ascii="Arial" w:eastAsia="Times New Roman" w:hAnsi="Arial" w:cs="Arial"/>
            <w:b/>
            <w:bCs/>
            <w:sz w:val="21"/>
            <w:szCs w:val="21"/>
          </w:rPr>
          <w:t>if...else</w:t>
        </w:r>
        <w:r w:rsidRPr="00250E7B">
          <w:rPr>
            <w:rFonts w:ascii="Arial" w:eastAsia="Times New Roman" w:hAnsi="Arial" w:cs="Arial"/>
            <w:sz w:val="21"/>
          </w:rPr>
          <w:t> </w:t>
        </w:r>
        <w:r w:rsidRPr="00250E7B">
          <w:rPr>
            <w:rFonts w:ascii="Arial" w:eastAsia="Times New Roman" w:hAnsi="Arial" w:cs="Arial"/>
            <w:sz w:val="21"/>
            <w:szCs w:val="21"/>
          </w:rPr>
          <w:t>statements. It has the following general form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3" w:author="Unknown"/>
          <w:rFonts w:ascii="Consolas" w:eastAsia="Times New Roman" w:hAnsi="Consolas" w:cs="Consolas"/>
          <w:sz w:val="18"/>
          <w:szCs w:val="18"/>
        </w:rPr>
      </w:pPr>
      <w:ins w:id="1234" w:author="Unknown">
        <w:r w:rsidRPr="00250E7B">
          <w:rPr>
            <w:rFonts w:ascii="Consolas" w:eastAsia="Times New Roman" w:hAnsi="Consolas" w:cs="Consolas"/>
            <w:sz w:val="18"/>
            <w:szCs w:val="18"/>
          </w:rPr>
          <w:t>Exp1 ? Exp2 : Exp3;</w:t>
        </w:r>
      </w:ins>
    </w:p>
    <w:p w:rsidR="00250E7B" w:rsidRPr="00250E7B" w:rsidRDefault="00250E7B" w:rsidP="00250E7B">
      <w:pPr>
        <w:shd w:val="clear" w:color="auto" w:fill="FFFFFF"/>
        <w:spacing w:after="240" w:line="360" w:lineRule="atLeast"/>
        <w:ind w:left="-402" w:right="-402"/>
        <w:jc w:val="both"/>
        <w:rPr>
          <w:ins w:id="1235" w:author="Unknown"/>
          <w:rFonts w:ascii="Arial" w:eastAsia="Times New Roman" w:hAnsi="Arial" w:cs="Arial"/>
          <w:sz w:val="21"/>
          <w:szCs w:val="21"/>
        </w:rPr>
      </w:pPr>
      <w:ins w:id="1236" w:author="Unknown">
        <w:r w:rsidRPr="00250E7B">
          <w:rPr>
            <w:rFonts w:ascii="Arial" w:eastAsia="Times New Roman" w:hAnsi="Arial" w:cs="Arial"/>
            <w:sz w:val="21"/>
            <w:szCs w:val="21"/>
          </w:rPr>
          <w:t>Where Exp1, Exp2, and Exp3 are expressions. Notice the use and placement of the colon.</w:t>
        </w:r>
      </w:ins>
    </w:p>
    <w:p w:rsidR="00250E7B" w:rsidRPr="00250E7B" w:rsidRDefault="00250E7B" w:rsidP="00250E7B">
      <w:pPr>
        <w:shd w:val="clear" w:color="auto" w:fill="FFFFFF"/>
        <w:spacing w:after="240" w:line="360" w:lineRule="atLeast"/>
        <w:ind w:left="-402" w:right="-402"/>
        <w:jc w:val="both"/>
        <w:rPr>
          <w:ins w:id="1237" w:author="Unknown"/>
          <w:rFonts w:ascii="Arial" w:eastAsia="Times New Roman" w:hAnsi="Arial" w:cs="Arial"/>
          <w:sz w:val="21"/>
          <w:szCs w:val="21"/>
        </w:rPr>
      </w:pPr>
      <w:ins w:id="1238" w:author="Unknown">
        <w:r w:rsidRPr="00250E7B">
          <w:rPr>
            <w:rFonts w:ascii="Arial" w:eastAsia="Times New Roman" w:hAnsi="Arial" w:cs="Arial"/>
            <w:sz w:val="21"/>
            <w:szCs w:val="21"/>
          </w:rPr>
          <w:t>To determine the value of the whole expression, initially exp1 is evaluated.</w:t>
        </w:r>
      </w:ins>
    </w:p>
    <w:p w:rsidR="00250E7B" w:rsidRPr="00250E7B" w:rsidRDefault="00250E7B" w:rsidP="00250E7B">
      <w:pPr>
        <w:numPr>
          <w:ilvl w:val="0"/>
          <w:numId w:val="38"/>
        </w:numPr>
        <w:shd w:val="clear" w:color="auto" w:fill="FFFFFF"/>
        <w:spacing w:after="240" w:line="360" w:lineRule="atLeast"/>
        <w:ind w:left="318" w:right="-402"/>
        <w:jc w:val="both"/>
        <w:rPr>
          <w:ins w:id="1239" w:author="Unknown"/>
          <w:rFonts w:ascii="Arial" w:eastAsia="Times New Roman" w:hAnsi="Arial" w:cs="Arial"/>
          <w:sz w:val="21"/>
          <w:szCs w:val="21"/>
        </w:rPr>
      </w:pPr>
      <w:ins w:id="1240" w:author="Unknown">
        <w:r w:rsidRPr="00250E7B">
          <w:rPr>
            <w:rFonts w:ascii="Arial" w:eastAsia="Times New Roman" w:hAnsi="Arial" w:cs="Arial"/>
            <w:sz w:val="21"/>
            <w:szCs w:val="21"/>
          </w:rPr>
          <w:t>If the value of exp1 is true, then the value of Exp2 will be the value of the whole expression.</w:t>
        </w:r>
      </w:ins>
    </w:p>
    <w:p w:rsidR="00250E7B" w:rsidRPr="00250E7B" w:rsidRDefault="00250E7B" w:rsidP="00250E7B">
      <w:pPr>
        <w:numPr>
          <w:ilvl w:val="0"/>
          <w:numId w:val="38"/>
        </w:numPr>
        <w:shd w:val="clear" w:color="auto" w:fill="FFFFFF"/>
        <w:spacing w:after="240" w:line="360" w:lineRule="atLeast"/>
        <w:ind w:left="318" w:right="-402"/>
        <w:jc w:val="both"/>
        <w:rPr>
          <w:ins w:id="1241" w:author="Unknown"/>
          <w:rFonts w:ascii="Arial" w:eastAsia="Times New Roman" w:hAnsi="Arial" w:cs="Arial"/>
          <w:sz w:val="21"/>
          <w:szCs w:val="21"/>
        </w:rPr>
      </w:pPr>
      <w:ins w:id="1242" w:author="Unknown">
        <w:r w:rsidRPr="00250E7B">
          <w:rPr>
            <w:rFonts w:ascii="Arial" w:eastAsia="Times New Roman" w:hAnsi="Arial" w:cs="Arial"/>
            <w:sz w:val="21"/>
            <w:szCs w:val="21"/>
          </w:rPr>
          <w:lastRenderedPageBreak/>
          <w:t>If the value of exp1 is false, then Exp3 is evaluated and its value becomes the value of the entire expression.</w:t>
        </w:r>
      </w:ins>
    </w:p>
    <w:p w:rsidR="00250E7B" w:rsidRPr="00250E7B" w:rsidRDefault="00250E7B" w:rsidP="00250E7B">
      <w:pPr>
        <w:shd w:val="clear" w:color="auto" w:fill="FFFFFF"/>
        <w:spacing w:after="240" w:line="360" w:lineRule="atLeast"/>
        <w:ind w:left="-402" w:right="-402"/>
        <w:jc w:val="both"/>
        <w:rPr>
          <w:ins w:id="1243" w:author="Unknown"/>
          <w:rFonts w:ascii="Arial" w:eastAsia="Times New Roman" w:hAnsi="Arial" w:cs="Arial"/>
          <w:sz w:val="21"/>
          <w:szCs w:val="21"/>
        </w:rPr>
      </w:pPr>
      <w:ins w:id="1244" w:author="Unknown">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450" w:lineRule="atLeast"/>
        <w:ind w:right="-402"/>
        <w:jc w:val="center"/>
        <w:outlineLvl w:val="0"/>
        <w:rPr>
          <w:ins w:id="1245" w:author="Unknown"/>
          <w:rFonts w:ascii="Arial" w:eastAsia="Times New Roman" w:hAnsi="Arial" w:cs="Arial"/>
          <w:spacing w:val="-15"/>
          <w:kern w:val="36"/>
          <w:sz w:val="42"/>
          <w:szCs w:val="42"/>
        </w:rPr>
      </w:pPr>
      <w:ins w:id="1246" w:author="Unknown">
        <w:r w:rsidRPr="00250E7B">
          <w:rPr>
            <w:rFonts w:ascii="Arial" w:eastAsia="Times New Roman" w:hAnsi="Arial" w:cs="Arial"/>
            <w:spacing w:val="-15"/>
            <w:kern w:val="36"/>
            <w:sz w:val="42"/>
            <w:szCs w:val="42"/>
          </w:rPr>
          <w:t>Java - Numbers Class</w:t>
        </w:r>
      </w:ins>
    </w:p>
    <w:p w:rsidR="00250E7B" w:rsidRPr="00250E7B" w:rsidRDefault="00250E7B" w:rsidP="00250E7B">
      <w:pPr>
        <w:shd w:val="clear" w:color="auto" w:fill="FFFFFF"/>
        <w:spacing w:after="240" w:line="360" w:lineRule="atLeast"/>
        <w:ind w:left="-402" w:right="-402"/>
        <w:jc w:val="both"/>
        <w:rPr>
          <w:ins w:id="1247" w:author="Unknown"/>
          <w:rFonts w:ascii="Arial" w:eastAsia="Times New Roman" w:hAnsi="Arial" w:cs="Arial"/>
          <w:sz w:val="21"/>
          <w:szCs w:val="21"/>
        </w:rPr>
      </w:pPr>
      <w:ins w:id="1248" w:author="Unknown">
        <w:r w:rsidRPr="00250E7B">
          <w:rPr>
            <w:rFonts w:ascii="Arial" w:eastAsia="Times New Roman" w:hAnsi="Arial" w:cs="Arial"/>
            <w:sz w:val="21"/>
            <w:szCs w:val="21"/>
          </w:rPr>
          <w:t>Normally, when we work with Numbers, we use primitive data types such as byte, int, long, double, etc.</w:t>
        </w:r>
      </w:ins>
    </w:p>
    <w:p w:rsidR="00250E7B" w:rsidRPr="00250E7B" w:rsidRDefault="00250E7B" w:rsidP="00250E7B">
      <w:pPr>
        <w:shd w:val="clear" w:color="auto" w:fill="FFFFFF"/>
        <w:spacing w:before="48" w:after="48" w:line="360" w:lineRule="atLeast"/>
        <w:ind w:right="-402"/>
        <w:outlineLvl w:val="2"/>
        <w:rPr>
          <w:ins w:id="1249" w:author="Unknown"/>
          <w:rFonts w:ascii="Arial" w:eastAsia="Times New Roman" w:hAnsi="Arial" w:cs="Arial"/>
          <w:sz w:val="27"/>
          <w:szCs w:val="27"/>
        </w:rPr>
      </w:pPr>
      <w:ins w:id="1250"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1" w:author="Unknown"/>
          <w:rFonts w:ascii="Consolas" w:eastAsia="Times New Roman" w:hAnsi="Consolas" w:cs="Consolas"/>
          <w:sz w:val="20"/>
        </w:rPr>
      </w:pPr>
      <w:ins w:id="1252" w:author="Unknown">
        <w:r w:rsidRPr="00250E7B">
          <w:rPr>
            <w:rFonts w:ascii="Consolas" w:eastAsia="Times New Roman" w:hAnsi="Consolas" w:cs="Consolas"/>
            <w:sz w:val="20"/>
          </w:rPr>
          <w:t>int i = 5000;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3" w:author="Unknown"/>
          <w:rFonts w:ascii="Consolas" w:eastAsia="Times New Roman" w:hAnsi="Consolas" w:cs="Consolas"/>
          <w:sz w:val="20"/>
        </w:rPr>
      </w:pPr>
      <w:ins w:id="1254" w:author="Unknown">
        <w:r w:rsidRPr="00250E7B">
          <w:rPr>
            <w:rFonts w:ascii="Consolas" w:eastAsia="Times New Roman" w:hAnsi="Consolas" w:cs="Consolas"/>
            <w:sz w:val="20"/>
          </w:rPr>
          <w:t>float gpa = 13.65;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55" w:author="Unknown"/>
          <w:rFonts w:ascii="Consolas" w:eastAsia="Times New Roman" w:hAnsi="Consolas" w:cs="Consolas"/>
          <w:sz w:val="20"/>
        </w:rPr>
      </w:pPr>
      <w:ins w:id="1256" w:author="Unknown">
        <w:r w:rsidRPr="00250E7B">
          <w:rPr>
            <w:rFonts w:ascii="Consolas" w:eastAsia="Times New Roman" w:hAnsi="Consolas" w:cs="Consolas"/>
            <w:sz w:val="20"/>
          </w:rPr>
          <w:t>double mask = 0xaf;</w:t>
        </w:r>
      </w:ins>
    </w:p>
    <w:p w:rsidR="00250E7B" w:rsidRPr="00250E7B" w:rsidRDefault="00250E7B" w:rsidP="00250E7B">
      <w:pPr>
        <w:shd w:val="clear" w:color="auto" w:fill="FFFFFF"/>
        <w:spacing w:after="240" w:line="360" w:lineRule="atLeast"/>
        <w:ind w:left="-402" w:right="-402"/>
        <w:jc w:val="both"/>
        <w:rPr>
          <w:ins w:id="1257" w:author="Unknown"/>
          <w:rFonts w:ascii="Arial" w:eastAsia="Times New Roman" w:hAnsi="Arial" w:cs="Arial"/>
          <w:sz w:val="21"/>
          <w:szCs w:val="21"/>
        </w:rPr>
      </w:pPr>
      <w:ins w:id="1258" w:author="Unknown">
        <w:r w:rsidRPr="00250E7B">
          <w:rPr>
            <w:rFonts w:ascii="Arial" w:eastAsia="Times New Roman" w:hAnsi="Arial" w:cs="Arial"/>
            <w:sz w:val="21"/>
            <w:szCs w:val="21"/>
          </w:rPr>
          <w:t>However, in development, we come across situations where we need to use objects instead of primitive data types. In order to achieve this, Java provides</w:t>
        </w:r>
        <w:r w:rsidRPr="00250E7B">
          <w:rPr>
            <w:rFonts w:ascii="Arial" w:eastAsia="Times New Roman" w:hAnsi="Arial" w:cs="Arial"/>
            <w:sz w:val="21"/>
          </w:rPr>
          <w:t> </w:t>
        </w:r>
        <w:r w:rsidRPr="00250E7B">
          <w:rPr>
            <w:rFonts w:ascii="Arial" w:eastAsia="Times New Roman" w:hAnsi="Arial" w:cs="Arial"/>
            <w:b/>
            <w:bCs/>
            <w:sz w:val="21"/>
            <w:szCs w:val="21"/>
          </w:rPr>
          <w:t>wrapper classes</w:t>
        </w:r>
        <w:r w:rsidRPr="00250E7B">
          <w:rPr>
            <w:rFonts w:ascii="Arial" w:eastAsia="Times New Roman" w:hAnsi="Arial" w:cs="Arial"/>
            <w:sz w:val="21"/>
            <w:szCs w:val="21"/>
          </w:rPr>
          <w:t>.</w:t>
        </w:r>
      </w:ins>
    </w:p>
    <w:p w:rsidR="00250E7B" w:rsidRPr="00250E7B" w:rsidRDefault="00250E7B" w:rsidP="00250E7B">
      <w:pPr>
        <w:shd w:val="clear" w:color="auto" w:fill="FFFFFF"/>
        <w:spacing w:after="240" w:line="360" w:lineRule="atLeast"/>
        <w:ind w:left="-402" w:right="-402"/>
        <w:jc w:val="both"/>
        <w:rPr>
          <w:ins w:id="1259" w:author="Unknown"/>
          <w:rFonts w:ascii="Arial" w:eastAsia="Times New Roman" w:hAnsi="Arial" w:cs="Arial"/>
          <w:sz w:val="21"/>
          <w:szCs w:val="21"/>
        </w:rPr>
      </w:pPr>
      <w:ins w:id="1260" w:author="Unknown">
        <w:r w:rsidRPr="00250E7B">
          <w:rPr>
            <w:rFonts w:ascii="Arial" w:eastAsia="Times New Roman" w:hAnsi="Arial" w:cs="Arial"/>
            <w:sz w:val="21"/>
            <w:szCs w:val="21"/>
          </w:rPr>
          <w:t>All the wrapper classes (Integer, Long, Byte, Double, Float, Short) are subclasses of the abstract class Number.</w:t>
        </w:r>
      </w:ins>
    </w:p>
    <w:p w:rsidR="00250E7B" w:rsidRPr="00250E7B" w:rsidRDefault="00250E7B" w:rsidP="00250E7B">
      <w:pPr>
        <w:shd w:val="clear" w:color="auto" w:fill="FFFFFF"/>
        <w:spacing w:after="0" w:line="240" w:lineRule="auto"/>
        <w:rPr>
          <w:ins w:id="1261" w:author="Unknown"/>
          <w:rFonts w:ascii="Arial" w:eastAsia="Times New Roman" w:hAnsi="Arial" w:cs="Arial"/>
          <w:sz w:val="21"/>
          <w:szCs w:val="21"/>
        </w:rPr>
      </w:pPr>
      <w:r w:rsidRPr="00250E7B">
        <w:rPr>
          <w:rFonts w:ascii="Arial" w:eastAsia="Times New Roman" w:hAnsi="Arial" w:cs="Arial"/>
          <w:noProof/>
          <w:sz w:val="21"/>
          <w:szCs w:val="21"/>
        </w:rPr>
        <w:drawing>
          <wp:inline distT="0" distB="0" distL="0" distR="0">
            <wp:extent cx="3810000" cy="1590675"/>
            <wp:effectExtent l="19050" t="0" r="0" b="0"/>
            <wp:docPr id="9" name="Picture 9" descr="Numb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ber Classes"/>
                    <pic:cNvPicPr>
                      <a:picLocks noChangeAspect="1" noChangeArrowheads="1"/>
                    </pic:cNvPicPr>
                  </pic:nvPicPr>
                  <pic:blipFill>
                    <a:blip r:embed="rId37"/>
                    <a:srcRect/>
                    <a:stretch>
                      <a:fillRect/>
                    </a:stretch>
                  </pic:blipFill>
                  <pic:spPr bwMode="auto">
                    <a:xfrm>
                      <a:off x="0" y="0"/>
                      <a:ext cx="3810000" cy="1590675"/>
                    </a:xfrm>
                    <a:prstGeom prst="rect">
                      <a:avLst/>
                    </a:prstGeom>
                    <a:noFill/>
                    <a:ln w="9525">
                      <a:noFill/>
                      <a:miter lim="800000"/>
                      <a:headEnd/>
                      <a:tailEnd/>
                    </a:ln>
                  </pic:spPr>
                </pic:pic>
              </a:graphicData>
            </a:graphic>
          </wp:inline>
        </w:drawing>
      </w:r>
    </w:p>
    <w:p w:rsidR="00250E7B" w:rsidRPr="00250E7B" w:rsidRDefault="00250E7B" w:rsidP="00250E7B">
      <w:pPr>
        <w:shd w:val="clear" w:color="auto" w:fill="FFFFFF"/>
        <w:spacing w:after="240" w:line="360" w:lineRule="atLeast"/>
        <w:ind w:left="-402" w:right="-402"/>
        <w:jc w:val="both"/>
        <w:rPr>
          <w:ins w:id="1262" w:author="Unknown"/>
          <w:rFonts w:ascii="Arial" w:eastAsia="Times New Roman" w:hAnsi="Arial" w:cs="Arial"/>
          <w:sz w:val="21"/>
          <w:szCs w:val="21"/>
        </w:rPr>
      </w:pPr>
      <w:ins w:id="1263" w:author="Unknown">
        <w:r w:rsidRPr="00250E7B">
          <w:rPr>
            <w:rFonts w:ascii="Arial" w:eastAsia="Times New Roman" w:hAnsi="Arial" w:cs="Arial"/>
            <w:sz w:val="21"/>
            <w:szCs w:val="21"/>
          </w:rPr>
          <w:t>The object of the wrapper class contains or wraps its respective primitive data type. Converting primitive data types into object is called</w:t>
        </w:r>
        <w:r w:rsidRPr="00250E7B">
          <w:rPr>
            <w:rFonts w:ascii="Arial" w:eastAsia="Times New Roman" w:hAnsi="Arial" w:cs="Arial"/>
            <w:sz w:val="21"/>
          </w:rPr>
          <w:t> </w:t>
        </w:r>
        <w:r w:rsidRPr="00250E7B">
          <w:rPr>
            <w:rFonts w:ascii="Arial" w:eastAsia="Times New Roman" w:hAnsi="Arial" w:cs="Arial"/>
            <w:b/>
            <w:bCs/>
            <w:sz w:val="21"/>
            <w:szCs w:val="21"/>
          </w:rPr>
          <w:t>boxing</w:t>
        </w:r>
        <w:r w:rsidRPr="00250E7B">
          <w:rPr>
            <w:rFonts w:ascii="Arial" w:eastAsia="Times New Roman" w:hAnsi="Arial" w:cs="Arial"/>
            <w:sz w:val="21"/>
            <w:szCs w:val="21"/>
          </w:rPr>
          <w:t>, and this is taken care by the compiler. Therefore, while using a wrapper class you just need to pass the value of the primitive data type to the constructor of the Wrapper class.</w:t>
        </w:r>
      </w:ins>
    </w:p>
    <w:p w:rsidR="00250E7B" w:rsidRPr="00250E7B" w:rsidRDefault="00250E7B" w:rsidP="00250E7B">
      <w:pPr>
        <w:shd w:val="clear" w:color="auto" w:fill="FFFFFF"/>
        <w:spacing w:after="240" w:line="360" w:lineRule="atLeast"/>
        <w:ind w:left="-402" w:right="-402"/>
        <w:jc w:val="both"/>
        <w:rPr>
          <w:ins w:id="1264" w:author="Unknown"/>
          <w:rFonts w:ascii="Arial" w:eastAsia="Times New Roman" w:hAnsi="Arial" w:cs="Arial"/>
          <w:sz w:val="21"/>
          <w:szCs w:val="21"/>
        </w:rPr>
      </w:pPr>
      <w:ins w:id="1265" w:author="Unknown">
        <w:r w:rsidRPr="00250E7B">
          <w:rPr>
            <w:rFonts w:ascii="Arial" w:eastAsia="Times New Roman" w:hAnsi="Arial" w:cs="Arial"/>
            <w:sz w:val="21"/>
            <w:szCs w:val="21"/>
          </w:rPr>
          <w:t>And the Wrapper object will be converted back to a primitive data type, and this process is called unboxing. The</w:t>
        </w:r>
        <w:r w:rsidRPr="00250E7B">
          <w:rPr>
            <w:rFonts w:ascii="Arial" w:eastAsia="Times New Roman" w:hAnsi="Arial" w:cs="Arial"/>
            <w:sz w:val="21"/>
          </w:rPr>
          <w:t> </w:t>
        </w:r>
        <w:r w:rsidRPr="00250E7B">
          <w:rPr>
            <w:rFonts w:ascii="Arial" w:eastAsia="Times New Roman" w:hAnsi="Arial" w:cs="Arial"/>
            <w:b/>
            <w:bCs/>
            <w:sz w:val="21"/>
            <w:szCs w:val="21"/>
          </w:rPr>
          <w:t>Number</w:t>
        </w:r>
        <w:r w:rsidRPr="00250E7B">
          <w:rPr>
            <w:rFonts w:ascii="Arial" w:eastAsia="Times New Roman" w:hAnsi="Arial" w:cs="Arial"/>
            <w:sz w:val="21"/>
          </w:rPr>
          <w:t> </w:t>
        </w:r>
        <w:r w:rsidRPr="00250E7B">
          <w:rPr>
            <w:rFonts w:ascii="Arial" w:eastAsia="Times New Roman" w:hAnsi="Arial" w:cs="Arial"/>
            <w:sz w:val="21"/>
            <w:szCs w:val="21"/>
          </w:rPr>
          <w:t>class is part of the java.lang package.</w:t>
        </w:r>
      </w:ins>
    </w:p>
    <w:p w:rsidR="00250E7B" w:rsidRPr="00250E7B" w:rsidRDefault="00250E7B" w:rsidP="00250E7B">
      <w:pPr>
        <w:shd w:val="clear" w:color="auto" w:fill="FFFFFF"/>
        <w:spacing w:after="240" w:line="360" w:lineRule="atLeast"/>
        <w:ind w:left="-402" w:right="-402"/>
        <w:jc w:val="both"/>
        <w:rPr>
          <w:ins w:id="1266" w:author="Unknown"/>
          <w:rFonts w:ascii="Arial" w:eastAsia="Times New Roman" w:hAnsi="Arial" w:cs="Arial"/>
          <w:sz w:val="21"/>
          <w:szCs w:val="21"/>
        </w:rPr>
      </w:pPr>
      <w:ins w:id="1267" w:author="Unknown">
        <w:r w:rsidRPr="00250E7B">
          <w:rPr>
            <w:rFonts w:ascii="Arial" w:eastAsia="Times New Roman" w:hAnsi="Arial" w:cs="Arial"/>
            <w:sz w:val="21"/>
            <w:szCs w:val="21"/>
          </w:rPr>
          <w:t>Following is an example of boxing and unboxing −</w:t>
        </w:r>
      </w:ins>
    </w:p>
    <w:p w:rsidR="00250E7B" w:rsidRPr="00250E7B" w:rsidRDefault="00250E7B" w:rsidP="00250E7B">
      <w:pPr>
        <w:shd w:val="clear" w:color="auto" w:fill="FFFFFF"/>
        <w:spacing w:before="48" w:after="48" w:line="360" w:lineRule="atLeast"/>
        <w:ind w:right="-402"/>
        <w:outlineLvl w:val="2"/>
        <w:rPr>
          <w:ins w:id="1268" w:author="Unknown"/>
          <w:rFonts w:ascii="Arial" w:eastAsia="Times New Roman" w:hAnsi="Arial" w:cs="Arial"/>
          <w:sz w:val="27"/>
          <w:szCs w:val="27"/>
        </w:rPr>
      </w:pPr>
      <w:ins w:id="1269"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0" w:author="Unknown"/>
          <w:rFonts w:ascii="Consolas" w:eastAsia="Times New Roman" w:hAnsi="Consolas" w:cs="Consolas"/>
          <w:sz w:val="20"/>
        </w:rPr>
      </w:pPr>
      <w:ins w:id="1271" w:author="Unknown">
        <w:r w:rsidRPr="00250E7B">
          <w:rPr>
            <w:rFonts w:ascii="Consolas" w:eastAsia="Times New Roman" w:hAnsi="Consolas" w:cs="Consolas"/>
            <w:sz w:val="20"/>
          </w:rPr>
          <w:t>public class 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3" w:author="Unknown"/>
          <w:rFonts w:ascii="Consolas" w:eastAsia="Times New Roman" w:hAnsi="Consolas" w:cs="Consolas"/>
          <w:sz w:val="20"/>
        </w:rPr>
      </w:pPr>
      <w:ins w:id="1274" w:author="Unknown">
        <w:r w:rsidRPr="00250E7B">
          <w:rPr>
            <w:rFonts w:ascii="Consolas" w:eastAsia="Times New Roman" w:hAnsi="Consolas" w:cs="Consolas"/>
            <w:sz w:val="20"/>
          </w:rPr>
          <w:lastRenderedPageBreak/>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5" w:author="Unknown"/>
          <w:rFonts w:ascii="Consolas" w:eastAsia="Times New Roman" w:hAnsi="Consolas" w:cs="Consolas"/>
          <w:sz w:val="20"/>
        </w:rPr>
      </w:pPr>
      <w:ins w:id="1276" w:author="Unknown">
        <w:r w:rsidRPr="00250E7B">
          <w:rPr>
            <w:rFonts w:ascii="Consolas" w:eastAsia="Times New Roman" w:hAnsi="Consolas" w:cs="Consolas"/>
            <w:sz w:val="20"/>
          </w:rPr>
          <w:t xml:space="preserve">      Integer x = 5; // boxes int to an Integer object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7" w:author="Unknown"/>
          <w:rFonts w:ascii="Consolas" w:eastAsia="Times New Roman" w:hAnsi="Consolas" w:cs="Consolas"/>
          <w:sz w:val="20"/>
        </w:rPr>
      </w:pPr>
      <w:ins w:id="1278" w:author="Unknown">
        <w:r w:rsidRPr="00250E7B">
          <w:rPr>
            <w:rFonts w:ascii="Consolas" w:eastAsia="Times New Roman" w:hAnsi="Consolas" w:cs="Consolas"/>
            <w:sz w:val="20"/>
          </w:rPr>
          <w:t xml:space="preserve">      x =  x + 10;   // unboxes the Integer to a 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79" w:author="Unknown"/>
          <w:rFonts w:ascii="Consolas" w:eastAsia="Times New Roman" w:hAnsi="Consolas" w:cs="Consolas"/>
          <w:sz w:val="20"/>
        </w:rPr>
      </w:pPr>
      <w:ins w:id="1280" w:author="Unknown">
        <w:r w:rsidRPr="00250E7B">
          <w:rPr>
            <w:rFonts w:ascii="Consolas" w:eastAsia="Times New Roman" w:hAnsi="Consolas" w:cs="Consolas"/>
            <w:sz w:val="20"/>
          </w:rPr>
          <w:t xml:space="preserve">      System.out.println(x);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1" w:author="Unknown"/>
          <w:rFonts w:ascii="Consolas" w:eastAsia="Times New Roman" w:hAnsi="Consolas" w:cs="Consolas"/>
          <w:sz w:val="20"/>
        </w:rPr>
      </w:pPr>
      <w:ins w:id="128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83" w:author="Unknown"/>
          <w:rFonts w:ascii="Consolas" w:eastAsia="Times New Roman" w:hAnsi="Consolas" w:cs="Consolas"/>
          <w:sz w:val="20"/>
        </w:rPr>
      </w:pPr>
      <w:ins w:id="1284"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285" w:author="Unknown"/>
          <w:rFonts w:ascii="Arial" w:eastAsia="Times New Roman" w:hAnsi="Arial" w:cs="Arial"/>
          <w:sz w:val="21"/>
          <w:szCs w:val="21"/>
        </w:rPr>
      </w:pPr>
      <w:ins w:id="1286"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287" w:author="Unknown"/>
          <w:rFonts w:ascii="Arial" w:eastAsia="Times New Roman" w:hAnsi="Arial" w:cs="Arial"/>
          <w:sz w:val="27"/>
          <w:szCs w:val="27"/>
        </w:rPr>
      </w:pPr>
      <w:ins w:id="1288"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89" w:author="Unknown"/>
          <w:rFonts w:ascii="Consolas" w:eastAsia="Times New Roman" w:hAnsi="Consolas" w:cs="Consolas"/>
          <w:sz w:val="18"/>
          <w:szCs w:val="18"/>
        </w:rPr>
      </w:pPr>
      <w:ins w:id="1290" w:author="Unknown">
        <w:r w:rsidRPr="00250E7B">
          <w:rPr>
            <w:rFonts w:ascii="Consolas" w:eastAsia="Times New Roman" w:hAnsi="Consolas" w:cs="Consolas"/>
            <w:sz w:val="18"/>
            <w:szCs w:val="18"/>
          </w:rPr>
          <w:t>15</w:t>
        </w:r>
      </w:ins>
    </w:p>
    <w:p w:rsidR="00250E7B" w:rsidRPr="00250E7B" w:rsidRDefault="00250E7B" w:rsidP="00250E7B">
      <w:pPr>
        <w:shd w:val="clear" w:color="auto" w:fill="FFFFFF"/>
        <w:spacing w:after="240" w:line="360" w:lineRule="atLeast"/>
        <w:ind w:left="-402" w:right="-402"/>
        <w:jc w:val="both"/>
        <w:rPr>
          <w:ins w:id="1291" w:author="Unknown"/>
          <w:rFonts w:ascii="Arial" w:eastAsia="Times New Roman" w:hAnsi="Arial" w:cs="Arial"/>
          <w:sz w:val="21"/>
          <w:szCs w:val="21"/>
        </w:rPr>
      </w:pPr>
      <w:ins w:id="1292" w:author="Unknown">
        <w:r w:rsidRPr="00250E7B">
          <w:rPr>
            <w:rFonts w:ascii="Arial" w:eastAsia="Times New Roman" w:hAnsi="Arial" w:cs="Arial"/>
            <w:sz w:val="21"/>
            <w:szCs w:val="21"/>
          </w:rPr>
          <w:t>When x is assigned an integer value, the compiler boxes the integer because x is integer object. Later, x is unboxed so that they can be added as an integer.</w:t>
        </w:r>
      </w:ins>
    </w:p>
    <w:p w:rsidR="00250E7B" w:rsidRPr="00250E7B" w:rsidRDefault="00250E7B" w:rsidP="00250E7B">
      <w:pPr>
        <w:shd w:val="clear" w:color="auto" w:fill="FFFFFF"/>
        <w:spacing w:before="48" w:after="48" w:line="450" w:lineRule="atLeast"/>
        <w:ind w:right="-402"/>
        <w:jc w:val="center"/>
        <w:outlineLvl w:val="0"/>
        <w:rPr>
          <w:ins w:id="1293" w:author="Unknown"/>
          <w:rFonts w:ascii="Arial" w:eastAsia="Times New Roman" w:hAnsi="Arial" w:cs="Arial"/>
          <w:spacing w:val="-15"/>
          <w:kern w:val="36"/>
          <w:sz w:val="42"/>
          <w:szCs w:val="42"/>
        </w:rPr>
      </w:pPr>
      <w:ins w:id="1294" w:author="Unknown">
        <w:r w:rsidRPr="00250E7B">
          <w:rPr>
            <w:rFonts w:ascii="Arial" w:eastAsia="Times New Roman" w:hAnsi="Arial" w:cs="Arial"/>
            <w:spacing w:val="-15"/>
            <w:kern w:val="36"/>
            <w:sz w:val="42"/>
            <w:szCs w:val="42"/>
          </w:rPr>
          <w:t>Java - Character Class</w:t>
        </w:r>
      </w:ins>
    </w:p>
    <w:p w:rsidR="00250E7B" w:rsidRPr="00250E7B" w:rsidRDefault="00250E7B" w:rsidP="00250E7B">
      <w:pPr>
        <w:shd w:val="clear" w:color="auto" w:fill="FFFFFF"/>
        <w:spacing w:after="240" w:line="360" w:lineRule="atLeast"/>
        <w:ind w:left="-402" w:right="-402"/>
        <w:jc w:val="both"/>
        <w:rPr>
          <w:ins w:id="1295" w:author="Unknown"/>
          <w:rFonts w:ascii="Arial" w:eastAsia="Times New Roman" w:hAnsi="Arial" w:cs="Arial"/>
          <w:sz w:val="21"/>
          <w:szCs w:val="21"/>
        </w:rPr>
      </w:pPr>
      <w:ins w:id="1296" w:author="Unknown">
        <w:r w:rsidRPr="00250E7B">
          <w:rPr>
            <w:rFonts w:ascii="Arial" w:eastAsia="Times New Roman" w:hAnsi="Arial" w:cs="Arial"/>
            <w:sz w:val="21"/>
            <w:szCs w:val="21"/>
          </w:rPr>
          <w:t>Normally, when we work with characters, we use primitive data types char.</w:t>
        </w:r>
      </w:ins>
    </w:p>
    <w:p w:rsidR="00250E7B" w:rsidRPr="00250E7B" w:rsidRDefault="00250E7B" w:rsidP="00250E7B">
      <w:pPr>
        <w:shd w:val="clear" w:color="auto" w:fill="FFFFFF"/>
        <w:spacing w:before="48" w:after="48" w:line="360" w:lineRule="atLeast"/>
        <w:ind w:right="-402"/>
        <w:outlineLvl w:val="2"/>
        <w:rPr>
          <w:ins w:id="1297" w:author="Unknown"/>
          <w:rFonts w:ascii="Arial" w:eastAsia="Times New Roman" w:hAnsi="Arial" w:cs="Arial"/>
          <w:sz w:val="27"/>
          <w:szCs w:val="27"/>
        </w:rPr>
      </w:pPr>
      <w:ins w:id="1298"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299" w:author="Unknown"/>
          <w:rFonts w:ascii="Consolas" w:eastAsia="Times New Roman" w:hAnsi="Consolas" w:cs="Consolas"/>
          <w:sz w:val="20"/>
        </w:rPr>
      </w:pPr>
      <w:ins w:id="1300" w:author="Unknown">
        <w:r w:rsidRPr="00250E7B">
          <w:rPr>
            <w:rFonts w:ascii="Consolas" w:eastAsia="Times New Roman" w:hAnsi="Consolas" w:cs="Consolas"/>
            <w:sz w:val="20"/>
          </w:rPr>
          <w:t>char ch =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2" w:author="Unknown"/>
          <w:rFonts w:ascii="Consolas" w:eastAsia="Times New Roman" w:hAnsi="Consolas" w:cs="Consolas"/>
          <w:sz w:val="20"/>
        </w:rPr>
      </w:pPr>
      <w:ins w:id="1303" w:author="Unknown">
        <w:r w:rsidRPr="00250E7B">
          <w:rPr>
            <w:rFonts w:ascii="Consolas" w:eastAsia="Times New Roman" w:hAnsi="Consolas" w:cs="Consolas"/>
            <w:sz w:val="20"/>
          </w:rPr>
          <w:t>// Unicode for uppercase Greek omega character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4" w:author="Unknown"/>
          <w:rFonts w:ascii="Consolas" w:eastAsia="Times New Roman" w:hAnsi="Consolas" w:cs="Consolas"/>
          <w:sz w:val="20"/>
        </w:rPr>
      </w:pPr>
      <w:ins w:id="1305" w:author="Unknown">
        <w:r w:rsidRPr="00250E7B">
          <w:rPr>
            <w:rFonts w:ascii="Consolas" w:eastAsia="Times New Roman" w:hAnsi="Consolas" w:cs="Consolas"/>
            <w:sz w:val="20"/>
          </w:rPr>
          <w:t xml:space="preserve">char uniChar = '\u039A';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7" w:author="Unknown"/>
          <w:rFonts w:ascii="Consolas" w:eastAsia="Times New Roman" w:hAnsi="Consolas" w:cs="Consolas"/>
          <w:sz w:val="20"/>
        </w:rPr>
      </w:pPr>
      <w:ins w:id="1308" w:author="Unknown">
        <w:r w:rsidRPr="00250E7B">
          <w:rPr>
            <w:rFonts w:ascii="Consolas" w:eastAsia="Times New Roman" w:hAnsi="Consolas" w:cs="Consolas"/>
            <w:sz w:val="20"/>
          </w:rPr>
          <w:t>// an array of chars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09" w:author="Unknown"/>
          <w:rFonts w:ascii="Consolas" w:eastAsia="Times New Roman" w:hAnsi="Consolas" w:cs="Consolas"/>
          <w:sz w:val="20"/>
        </w:rPr>
      </w:pPr>
      <w:ins w:id="1310" w:author="Unknown">
        <w:r w:rsidRPr="00250E7B">
          <w:rPr>
            <w:rFonts w:ascii="Consolas" w:eastAsia="Times New Roman" w:hAnsi="Consolas" w:cs="Consolas"/>
            <w:sz w:val="20"/>
          </w:rPr>
          <w:t xml:space="preserve">char[] charArray ={ 'a', 'b', 'c', 'd', 'e' }; </w:t>
        </w:r>
      </w:ins>
    </w:p>
    <w:p w:rsidR="00250E7B" w:rsidRPr="00250E7B" w:rsidRDefault="00250E7B" w:rsidP="00250E7B">
      <w:pPr>
        <w:shd w:val="clear" w:color="auto" w:fill="FFFFFF"/>
        <w:spacing w:after="240" w:line="360" w:lineRule="atLeast"/>
        <w:ind w:left="-402" w:right="-402"/>
        <w:jc w:val="both"/>
        <w:rPr>
          <w:ins w:id="1311" w:author="Unknown"/>
          <w:rFonts w:ascii="Arial" w:eastAsia="Times New Roman" w:hAnsi="Arial" w:cs="Arial"/>
          <w:sz w:val="21"/>
          <w:szCs w:val="21"/>
        </w:rPr>
      </w:pPr>
      <w:ins w:id="1312" w:author="Unknown">
        <w:r w:rsidRPr="00250E7B">
          <w:rPr>
            <w:rFonts w:ascii="Arial" w:eastAsia="Times New Roman" w:hAnsi="Arial" w:cs="Arial"/>
            <w:sz w:val="21"/>
            <w:szCs w:val="21"/>
          </w:rPr>
          <w:t>However in development, we come across situations where we need to use objects instead of primitive data types. In order to achieve this, Java provides wrapper class</w:t>
        </w:r>
        <w:r w:rsidRPr="00250E7B">
          <w:rPr>
            <w:rFonts w:ascii="Arial" w:eastAsia="Times New Roman" w:hAnsi="Arial" w:cs="Arial"/>
            <w:sz w:val="21"/>
          </w:rPr>
          <w:t> </w:t>
        </w:r>
        <w:r w:rsidRPr="00250E7B">
          <w:rPr>
            <w:rFonts w:ascii="Arial" w:eastAsia="Times New Roman" w:hAnsi="Arial" w:cs="Arial"/>
            <w:b/>
            <w:bCs/>
            <w:sz w:val="21"/>
            <w:szCs w:val="21"/>
          </w:rPr>
          <w:t>Character</w:t>
        </w:r>
        <w:r w:rsidRPr="00250E7B">
          <w:rPr>
            <w:rFonts w:ascii="Arial" w:eastAsia="Times New Roman" w:hAnsi="Arial" w:cs="Arial"/>
            <w:sz w:val="21"/>
          </w:rPr>
          <w:t> </w:t>
        </w:r>
        <w:r w:rsidRPr="00250E7B">
          <w:rPr>
            <w:rFonts w:ascii="Arial" w:eastAsia="Times New Roman" w:hAnsi="Arial" w:cs="Arial"/>
            <w:sz w:val="21"/>
            <w:szCs w:val="21"/>
          </w:rPr>
          <w:t>for primitive data type char.</w:t>
        </w:r>
      </w:ins>
    </w:p>
    <w:p w:rsidR="00250E7B" w:rsidRPr="00250E7B" w:rsidRDefault="00250E7B" w:rsidP="00250E7B">
      <w:pPr>
        <w:shd w:val="clear" w:color="auto" w:fill="FFFFFF"/>
        <w:spacing w:after="240" w:line="360" w:lineRule="atLeast"/>
        <w:ind w:left="-402" w:right="-402"/>
        <w:jc w:val="both"/>
        <w:rPr>
          <w:ins w:id="1313" w:author="Unknown"/>
          <w:rFonts w:ascii="Arial" w:eastAsia="Times New Roman" w:hAnsi="Arial" w:cs="Arial"/>
          <w:sz w:val="21"/>
          <w:szCs w:val="21"/>
        </w:rPr>
      </w:pPr>
      <w:ins w:id="1314" w:author="Unknown">
        <w:r w:rsidRPr="00250E7B">
          <w:rPr>
            <w:rFonts w:ascii="Arial" w:eastAsia="Times New Roman" w:hAnsi="Arial" w:cs="Arial"/>
            <w:sz w:val="21"/>
            <w:szCs w:val="21"/>
          </w:rPr>
          <w:t>The Character class offers a number of useful class (i.e., static) methods for manipulating characters. You can create a Character object with the Character constructor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15" w:author="Unknown"/>
          <w:rFonts w:ascii="Consolas" w:eastAsia="Times New Roman" w:hAnsi="Consolas" w:cs="Consolas"/>
          <w:sz w:val="18"/>
          <w:szCs w:val="18"/>
        </w:rPr>
      </w:pPr>
      <w:ins w:id="1316" w:author="Unknown">
        <w:r w:rsidRPr="00250E7B">
          <w:rPr>
            <w:rFonts w:ascii="Consolas" w:eastAsia="Times New Roman" w:hAnsi="Consolas" w:cs="Consolas"/>
            <w:sz w:val="18"/>
            <w:szCs w:val="18"/>
          </w:rPr>
          <w:t>Character ch = new Character('a');</w:t>
        </w:r>
      </w:ins>
    </w:p>
    <w:p w:rsidR="00250E7B" w:rsidRPr="00250E7B" w:rsidRDefault="00250E7B" w:rsidP="00250E7B">
      <w:pPr>
        <w:shd w:val="clear" w:color="auto" w:fill="FFFFFF"/>
        <w:spacing w:after="240" w:line="360" w:lineRule="atLeast"/>
        <w:ind w:left="-402" w:right="-402"/>
        <w:jc w:val="both"/>
        <w:rPr>
          <w:ins w:id="1317" w:author="Unknown"/>
          <w:rFonts w:ascii="Arial" w:eastAsia="Times New Roman" w:hAnsi="Arial" w:cs="Arial"/>
          <w:sz w:val="21"/>
          <w:szCs w:val="21"/>
        </w:rPr>
      </w:pPr>
      <w:ins w:id="1318" w:author="Unknown">
        <w:r w:rsidRPr="00250E7B">
          <w:rPr>
            <w:rFonts w:ascii="Arial" w:eastAsia="Times New Roman" w:hAnsi="Arial" w:cs="Arial"/>
            <w:sz w:val="21"/>
            <w:szCs w:val="21"/>
          </w:rPr>
          <w:t>The Java compiler will also create a Character object for you under some circumstances. For example, if you pass a primitive char into a method that expects an object, the compiler automatically converts the char to a Character for you. This feature is called autoboxing or unboxing, if the conversion goes the other way.</w:t>
        </w:r>
      </w:ins>
    </w:p>
    <w:p w:rsidR="00250E7B" w:rsidRPr="00250E7B" w:rsidRDefault="00250E7B" w:rsidP="00250E7B">
      <w:pPr>
        <w:shd w:val="clear" w:color="auto" w:fill="FFFFFF"/>
        <w:spacing w:before="48" w:after="48" w:line="360" w:lineRule="atLeast"/>
        <w:ind w:right="-402"/>
        <w:outlineLvl w:val="2"/>
        <w:rPr>
          <w:ins w:id="1319" w:author="Unknown"/>
          <w:rFonts w:ascii="Arial" w:eastAsia="Times New Roman" w:hAnsi="Arial" w:cs="Arial"/>
          <w:sz w:val="27"/>
          <w:szCs w:val="27"/>
        </w:rPr>
      </w:pPr>
      <w:ins w:id="1320" w:author="Unknown">
        <w:r w:rsidRPr="00250E7B">
          <w:rPr>
            <w:rFonts w:ascii="Arial" w:eastAsia="Times New Roman" w:hAnsi="Arial" w:cs="Arial"/>
            <w:sz w:val="27"/>
            <w:szCs w:val="27"/>
          </w:rPr>
          <w:lastRenderedPageBreak/>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1" w:author="Unknown"/>
          <w:rFonts w:ascii="Consolas" w:eastAsia="Times New Roman" w:hAnsi="Consolas" w:cs="Consolas"/>
          <w:sz w:val="20"/>
        </w:rPr>
      </w:pPr>
      <w:ins w:id="1322" w:author="Unknown">
        <w:r w:rsidRPr="00250E7B">
          <w:rPr>
            <w:rFonts w:ascii="Consolas" w:eastAsia="Times New Roman" w:hAnsi="Consolas" w:cs="Consolas"/>
            <w:sz w:val="20"/>
          </w:rPr>
          <w:t>// Here following primitive char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3" w:author="Unknown"/>
          <w:rFonts w:ascii="Consolas" w:eastAsia="Times New Roman" w:hAnsi="Consolas" w:cs="Consolas"/>
          <w:sz w:val="20"/>
        </w:rPr>
      </w:pPr>
      <w:ins w:id="1324" w:author="Unknown">
        <w:r w:rsidRPr="00250E7B">
          <w:rPr>
            <w:rFonts w:ascii="Consolas" w:eastAsia="Times New Roman" w:hAnsi="Consolas" w:cs="Consolas"/>
            <w:sz w:val="20"/>
          </w:rPr>
          <w:t>// is boxed into the Character object ch</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5" w:author="Unknown"/>
          <w:rFonts w:ascii="Consolas" w:eastAsia="Times New Roman" w:hAnsi="Consolas" w:cs="Consolas"/>
          <w:sz w:val="20"/>
        </w:rPr>
      </w:pPr>
      <w:ins w:id="1326" w:author="Unknown">
        <w:r w:rsidRPr="00250E7B">
          <w:rPr>
            <w:rFonts w:ascii="Consolas" w:eastAsia="Times New Roman" w:hAnsi="Consolas" w:cs="Consolas"/>
            <w:sz w:val="20"/>
          </w:rPr>
          <w:t>Character ch =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28" w:author="Unknown"/>
          <w:rFonts w:ascii="Consolas" w:eastAsia="Times New Roman" w:hAnsi="Consolas" w:cs="Consolas"/>
          <w:sz w:val="20"/>
        </w:rPr>
      </w:pPr>
      <w:ins w:id="1329" w:author="Unknown">
        <w:r w:rsidRPr="00250E7B">
          <w:rPr>
            <w:rFonts w:ascii="Consolas" w:eastAsia="Times New Roman" w:hAnsi="Consolas" w:cs="Consolas"/>
            <w:sz w:val="20"/>
          </w:rPr>
          <w:t>// Here primitive 'x' is boxed for method test,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0" w:author="Unknown"/>
          <w:rFonts w:ascii="Consolas" w:eastAsia="Times New Roman" w:hAnsi="Consolas" w:cs="Consolas"/>
          <w:sz w:val="20"/>
        </w:rPr>
      </w:pPr>
      <w:ins w:id="1331" w:author="Unknown">
        <w:r w:rsidRPr="00250E7B">
          <w:rPr>
            <w:rFonts w:ascii="Consolas" w:eastAsia="Times New Roman" w:hAnsi="Consolas" w:cs="Consolas"/>
            <w:sz w:val="20"/>
          </w:rPr>
          <w:t>// return is unboxed to char 'c'</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32" w:author="Unknown"/>
          <w:rFonts w:ascii="Consolas" w:eastAsia="Times New Roman" w:hAnsi="Consolas" w:cs="Consolas"/>
          <w:sz w:val="20"/>
        </w:rPr>
      </w:pPr>
      <w:ins w:id="1333" w:author="Unknown">
        <w:r w:rsidRPr="00250E7B">
          <w:rPr>
            <w:rFonts w:ascii="Consolas" w:eastAsia="Times New Roman" w:hAnsi="Consolas" w:cs="Consolas"/>
            <w:sz w:val="20"/>
          </w:rPr>
          <w:t>char c = test('x');</w:t>
        </w:r>
      </w:ins>
    </w:p>
    <w:p w:rsidR="00250E7B" w:rsidRPr="00250E7B" w:rsidRDefault="00250E7B" w:rsidP="00250E7B">
      <w:pPr>
        <w:shd w:val="clear" w:color="auto" w:fill="FFFFFF"/>
        <w:spacing w:before="48" w:after="48" w:line="360" w:lineRule="atLeast"/>
        <w:ind w:right="-402"/>
        <w:outlineLvl w:val="1"/>
        <w:rPr>
          <w:ins w:id="1334" w:author="Unknown"/>
          <w:rFonts w:ascii="Arial" w:eastAsia="Times New Roman" w:hAnsi="Arial" w:cs="Arial"/>
          <w:spacing w:val="-15"/>
          <w:sz w:val="36"/>
          <w:szCs w:val="36"/>
        </w:rPr>
      </w:pPr>
      <w:ins w:id="1335" w:author="Unknown">
        <w:r w:rsidRPr="00250E7B">
          <w:rPr>
            <w:rFonts w:ascii="Arial" w:eastAsia="Times New Roman" w:hAnsi="Arial" w:cs="Arial"/>
            <w:spacing w:val="-15"/>
            <w:sz w:val="36"/>
            <w:szCs w:val="36"/>
          </w:rPr>
          <w:t>Character Methods</w:t>
        </w:r>
      </w:ins>
    </w:p>
    <w:p w:rsidR="00250E7B" w:rsidRPr="00250E7B" w:rsidRDefault="00250E7B" w:rsidP="00250E7B">
      <w:pPr>
        <w:shd w:val="clear" w:color="auto" w:fill="FFFFFF"/>
        <w:spacing w:after="240" w:line="360" w:lineRule="atLeast"/>
        <w:ind w:left="-402" w:right="-402"/>
        <w:jc w:val="both"/>
        <w:rPr>
          <w:ins w:id="1336" w:author="Unknown"/>
          <w:rFonts w:ascii="Arial" w:eastAsia="Times New Roman" w:hAnsi="Arial" w:cs="Arial"/>
          <w:sz w:val="21"/>
          <w:szCs w:val="21"/>
        </w:rPr>
      </w:pPr>
      <w:ins w:id="1337" w:author="Unknown">
        <w:r w:rsidRPr="00250E7B">
          <w:rPr>
            <w:rFonts w:ascii="Arial" w:eastAsia="Times New Roman" w:hAnsi="Arial" w:cs="Arial"/>
            <w:sz w:val="21"/>
            <w:szCs w:val="21"/>
          </w:rPr>
          <w:t>Following is the list of the important instance methods that all the subclasses of the Character class implement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jc w:val="center"/>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Method &amp; Description</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30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300" w:line="240" w:lineRule="auto"/>
              <w:rPr>
                <w:rFonts w:ascii="Times New Roman" w:eastAsia="Times New Roman" w:hAnsi="Times New Roman" w:cs="Times New Roman"/>
                <w:sz w:val="24"/>
                <w:szCs w:val="24"/>
              </w:rPr>
            </w:pPr>
            <w:hyperlink r:id="rId38" w:history="1">
              <w:r w:rsidR="00250E7B" w:rsidRPr="00250E7B">
                <w:rPr>
                  <w:rFonts w:ascii="Times New Roman" w:eastAsia="Times New Roman" w:hAnsi="Times New Roman" w:cs="Times New Roman"/>
                  <w:b/>
                  <w:bCs/>
                  <w:sz w:val="24"/>
                  <w:szCs w:val="24"/>
                  <w:u w:val="single"/>
                </w:rPr>
                <w:t>isLetter()</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Determines whether the specified char value is a letter.</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39" w:history="1">
              <w:r w:rsidR="00250E7B" w:rsidRPr="00250E7B">
                <w:rPr>
                  <w:rFonts w:ascii="Times New Roman" w:eastAsia="Times New Roman" w:hAnsi="Times New Roman" w:cs="Times New Roman"/>
                  <w:b/>
                  <w:bCs/>
                  <w:sz w:val="24"/>
                  <w:szCs w:val="24"/>
                  <w:u w:val="single"/>
                </w:rPr>
                <w:t>isDigit()</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Determines whether the specified char value is a digit.</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40" w:history="1">
              <w:r w:rsidR="00250E7B" w:rsidRPr="00250E7B">
                <w:rPr>
                  <w:rFonts w:ascii="Times New Roman" w:eastAsia="Times New Roman" w:hAnsi="Times New Roman" w:cs="Times New Roman"/>
                  <w:b/>
                  <w:bCs/>
                  <w:sz w:val="24"/>
                  <w:szCs w:val="24"/>
                  <w:u w:val="single"/>
                </w:rPr>
                <w:t>isWhitespace()</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Determines whether the specified char value is white space.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41" w:history="1">
              <w:r w:rsidR="00250E7B" w:rsidRPr="00250E7B">
                <w:rPr>
                  <w:rFonts w:ascii="Times New Roman" w:eastAsia="Times New Roman" w:hAnsi="Times New Roman" w:cs="Times New Roman"/>
                  <w:b/>
                  <w:bCs/>
                  <w:sz w:val="24"/>
                  <w:szCs w:val="24"/>
                  <w:u w:val="single"/>
                </w:rPr>
                <w:t>isUpperCase()</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Determines whether the specified char value is uppercase.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42" w:history="1">
              <w:r w:rsidR="00250E7B" w:rsidRPr="00250E7B">
                <w:rPr>
                  <w:rFonts w:ascii="Times New Roman" w:eastAsia="Times New Roman" w:hAnsi="Times New Roman" w:cs="Times New Roman"/>
                  <w:b/>
                  <w:bCs/>
                  <w:sz w:val="24"/>
                  <w:szCs w:val="24"/>
                  <w:u w:val="single"/>
                </w:rPr>
                <w:t>isLowerCase()</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Determines whether the specified char value is lowercase.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43" w:history="1">
              <w:r w:rsidR="00250E7B" w:rsidRPr="00250E7B">
                <w:rPr>
                  <w:rFonts w:ascii="Times New Roman" w:eastAsia="Times New Roman" w:hAnsi="Times New Roman" w:cs="Times New Roman"/>
                  <w:b/>
                  <w:bCs/>
                  <w:sz w:val="24"/>
                  <w:szCs w:val="24"/>
                  <w:u w:val="single"/>
                </w:rPr>
                <w:t>toUpperCase()</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Returns the uppercase form of the specified char value.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44" w:history="1">
              <w:r w:rsidR="00250E7B" w:rsidRPr="00250E7B">
                <w:rPr>
                  <w:rFonts w:ascii="Times New Roman" w:eastAsia="Times New Roman" w:hAnsi="Times New Roman" w:cs="Times New Roman"/>
                  <w:b/>
                  <w:bCs/>
                  <w:sz w:val="24"/>
                  <w:szCs w:val="24"/>
                  <w:u w:val="single"/>
                </w:rPr>
                <w:t>toLowerCase()</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Returns the lowercase form of the specified char value.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AA4674" w:rsidP="00250E7B">
            <w:pPr>
              <w:spacing w:after="0" w:line="240" w:lineRule="auto"/>
              <w:rPr>
                <w:rFonts w:ascii="Times New Roman" w:eastAsia="Times New Roman" w:hAnsi="Times New Roman" w:cs="Times New Roman"/>
                <w:sz w:val="24"/>
                <w:szCs w:val="24"/>
              </w:rPr>
            </w:pPr>
            <w:hyperlink r:id="rId45" w:history="1">
              <w:r w:rsidR="00250E7B" w:rsidRPr="00250E7B">
                <w:rPr>
                  <w:rFonts w:ascii="Times New Roman" w:eastAsia="Times New Roman" w:hAnsi="Times New Roman" w:cs="Times New Roman"/>
                  <w:b/>
                  <w:bCs/>
                  <w:sz w:val="24"/>
                  <w:szCs w:val="24"/>
                  <w:u w:val="single"/>
                </w:rPr>
                <w:t>toString()</w:t>
              </w:r>
            </w:hyperlink>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Returns a String object representing the specified character value that is, a one-character string.</w:t>
            </w:r>
          </w:p>
        </w:tc>
      </w:tr>
    </w:tbl>
    <w:p w:rsidR="00250E7B" w:rsidRPr="00250E7B" w:rsidRDefault="00250E7B" w:rsidP="00250E7B">
      <w:pPr>
        <w:shd w:val="clear" w:color="auto" w:fill="FFFFFF"/>
        <w:spacing w:after="240" w:line="360" w:lineRule="atLeast"/>
        <w:ind w:left="-402" w:right="-402"/>
        <w:jc w:val="both"/>
        <w:rPr>
          <w:ins w:id="1338" w:author="Unknown"/>
          <w:rFonts w:ascii="Arial" w:eastAsia="Times New Roman" w:hAnsi="Arial" w:cs="Arial"/>
          <w:sz w:val="21"/>
          <w:szCs w:val="21"/>
        </w:rPr>
      </w:pPr>
      <w:ins w:id="1339" w:author="Unknown">
        <w:r w:rsidRPr="00250E7B">
          <w:rPr>
            <w:rFonts w:ascii="Arial" w:eastAsia="Times New Roman" w:hAnsi="Arial" w:cs="Arial"/>
            <w:sz w:val="21"/>
            <w:szCs w:val="21"/>
          </w:rPr>
          <w:t>For a complete list of methods, please refer to the java.lang.Character API specification.</w:t>
        </w:r>
      </w:ins>
    </w:p>
    <w:p w:rsidR="00250E7B" w:rsidRPr="00250E7B" w:rsidRDefault="00250E7B" w:rsidP="00250E7B">
      <w:pPr>
        <w:shd w:val="clear" w:color="auto" w:fill="FFFFFF"/>
        <w:spacing w:after="240" w:line="360" w:lineRule="atLeast"/>
        <w:ind w:left="-402" w:right="-402"/>
        <w:jc w:val="both"/>
        <w:rPr>
          <w:ins w:id="1340" w:author="Unknown"/>
          <w:rFonts w:ascii="Arial" w:eastAsia="Times New Roman" w:hAnsi="Arial" w:cs="Arial"/>
          <w:sz w:val="21"/>
          <w:szCs w:val="21"/>
        </w:rPr>
      </w:pPr>
      <w:ins w:id="1341" w:author="Unknown">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450" w:lineRule="atLeast"/>
        <w:ind w:right="-402"/>
        <w:jc w:val="center"/>
        <w:outlineLvl w:val="0"/>
        <w:rPr>
          <w:ins w:id="1342" w:author="Unknown"/>
          <w:rFonts w:ascii="Arial" w:eastAsia="Times New Roman" w:hAnsi="Arial" w:cs="Arial"/>
          <w:spacing w:val="-15"/>
          <w:kern w:val="36"/>
          <w:sz w:val="42"/>
          <w:szCs w:val="42"/>
        </w:rPr>
      </w:pPr>
      <w:ins w:id="1343" w:author="Unknown">
        <w:r w:rsidRPr="00250E7B">
          <w:rPr>
            <w:rFonts w:ascii="Arial" w:eastAsia="Times New Roman" w:hAnsi="Arial" w:cs="Arial"/>
            <w:spacing w:val="-15"/>
            <w:kern w:val="36"/>
            <w:sz w:val="42"/>
            <w:szCs w:val="42"/>
          </w:rPr>
          <w:t>Java - Strings Class</w:t>
        </w:r>
      </w:ins>
    </w:p>
    <w:p w:rsidR="00250E7B" w:rsidRPr="00250E7B" w:rsidRDefault="00250E7B" w:rsidP="00250E7B">
      <w:pPr>
        <w:shd w:val="clear" w:color="auto" w:fill="FFFFFF"/>
        <w:spacing w:after="240" w:line="360" w:lineRule="atLeast"/>
        <w:ind w:left="-402" w:right="-402"/>
        <w:jc w:val="both"/>
        <w:rPr>
          <w:ins w:id="1344" w:author="Unknown"/>
          <w:rFonts w:ascii="Arial" w:eastAsia="Times New Roman" w:hAnsi="Arial" w:cs="Arial"/>
          <w:sz w:val="21"/>
          <w:szCs w:val="21"/>
        </w:rPr>
      </w:pPr>
      <w:ins w:id="1345" w:author="Unknown">
        <w:r w:rsidRPr="00250E7B">
          <w:rPr>
            <w:rFonts w:ascii="Arial" w:eastAsia="Times New Roman" w:hAnsi="Arial" w:cs="Arial"/>
            <w:sz w:val="21"/>
            <w:szCs w:val="21"/>
          </w:rPr>
          <w:t>Strings, which are widely used in Java programming, are a sequence of characters. In Java programming language, strings are treated as objects.</w:t>
        </w:r>
      </w:ins>
    </w:p>
    <w:p w:rsidR="00250E7B" w:rsidRPr="00250E7B" w:rsidRDefault="00250E7B" w:rsidP="00250E7B">
      <w:pPr>
        <w:shd w:val="clear" w:color="auto" w:fill="FFFFFF"/>
        <w:spacing w:after="240" w:line="360" w:lineRule="atLeast"/>
        <w:ind w:left="-402" w:right="-402"/>
        <w:jc w:val="both"/>
        <w:rPr>
          <w:ins w:id="1346" w:author="Unknown"/>
          <w:rFonts w:ascii="Arial" w:eastAsia="Times New Roman" w:hAnsi="Arial" w:cs="Arial"/>
          <w:sz w:val="21"/>
          <w:szCs w:val="21"/>
        </w:rPr>
      </w:pPr>
      <w:ins w:id="1347" w:author="Unknown">
        <w:r w:rsidRPr="00250E7B">
          <w:rPr>
            <w:rFonts w:ascii="Arial" w:eastAsia="Times New Roman" w:hAnsi="Arial" w:cs="Arial"/>
            <w:sz w:val="21"/>
            <w:szCs w:val="21"/>
          </w:rPr>
          <w:t>The Java platform provides the String class to create and manipulate strings.</w:t>
        </w:r>
      </w:ins>
    </w:p>
    <w:p w:rsidR="00250E7B" w:rsidRPr="00250E7B" w:rsidRDefault="00250E7B" w:rsidP="00250E7B">
      <w:pPr>
        <w:shd w:val="clear" w:color="auto" w:fill="FFFFFF"/>
        <w:spacing w:before="48" w:after="48" w:line="360" w:lineRule="atLeast"/>
        <w:ind w:right="-402"/>
        <w:outlineLvl w:val="1"/>
        <w:rPr>
          <w:ins w:id="1348" w:author="Unknown"/>
          <w:rFonts w:ascii="Arial" w:eastAsia="Times New Roman" w:hAnsi="Arial" w:cs="Arial"/>
          <w:spacing w:val="-15"/>
          <w:sz w:val="36"/>
          <w:szCs w:val="36"/>
        </w:rPr>
      </w:pPr>
      <w:ins w:id="1349" w:author="Unknown">
        <w:r w:rsidRPr="00250E7B">
          <w:rPr>
            <w:rFonts w:ascii="Arial" w:eastAsia="Times New Roman" w:hAnsi="Arial" w:cs="Arial"/>
            <w:spacing w:val="-15"/>
            <w:sz w:val="36"/>
            <w:szCs w:val="36"/>
          </w:rPr>
          <w:t>Creating Strings</w:t>
        </w:r>
      </w:ins>
    </w:p>
    <w:p w:rsidR="00250E7B" w:rsidRPr="00250E7B" w:rsidRDefault="00250E7B" w:rsidP="00250E7B">
      <w:pPr>
        <w:shd w:val="clear" w:color="auto" w:fill="FFFFFF"/>
        <w:spacing w:after="240" w:line="360" w:lineRule="atLeast"/>
        <w:ind w:left="-402" w:right="-402"/>
        <w:jc w:val="both"/>
        <w:rPr>
          <w:ins w:id="1350" w:author="Unknown"/>
          <w:rFonts w:ascii="Arial" w:eastAsia="Times New Roman" w:hAnsi="Arial" w:cs="Arial"/>
          <w:sz w:val="21"/>
          <w:szCs w:val="21"/>
        </w:rPr>
      </w:pPr>
      <w:ins w:id="1351" w:author="Unknown">
        <w:r w:rsidRPr="00250E7B">
          <w:rPr>
            <w:rFonts w:ascii="Arial" w:eastAsia="Times New Roman" w:hAnsi="Arial" w:cs="Arial"/>
            <w:sz w:val="21"/>
            <w:szCs w:val="21"/>
          </w:rPr>
          <w:t>The most direct way to create a string is to write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52" w:author="Unknown"/>
          <w:rFonts w:ascii="Consolas" w:eastAsia="Times New Roman" w:hAnsi="Consolas" w:cs="Consolas"/>
          <w:sz w:val="18"/>
          <w:szCs w:val="18"/>
        </w:rPr>
      </w:pPr>
      <w:ins w:id="1353" w:author="Unknown">
        <w:r w:rsidRPr="00250E7B">
          <w:rPr>
            <w:rFonts w:ascii="Consolas" w:eastAsia="Times New Roman" w:hAnsi="Consolas" w:cs="Consolas"/>
            <w:sz w:val="18"/>
            <w:szCs w:val="18"/>
          </w:rPr>
          <w:t>String greeting = "Hello world!";</w:t>
        </w:r>
      </w:ins>
    </w:p>
    <w:p w:rsidR="00250E7B" w:rsidRPr="00250E7B" w:rsidRDefault="00250E7B" w:rsidP="00250E7B">
      <w:pPr>
        <w:shd w:val="clear" w:color="auto" w:fill="FFFFFF"/>
        <w:spacing w:after="240" w:line="360" w:lineRule="atLeast"/>
        <w:ind w:left="-402" w:right="-402"/>
        <w:jc w:val="both"/>
        <w:rPr>
          <w:ins w:id="1354" w:author="Unknown"/>
          <w:rFonts w:ascii="Arial" w:eastAsia="Times New Roman" w:hAnsi="Arial" w:cs="Arial"/>
          <w:sz w:val="21"/>
          <w:szCs w:val="21"/>
        </w:rPr>
      </w:pPr>
      <w:ins w:id="1355" w:author="Unknown">
        <w:r w:rsidRPr="00250E7B">
          <w:rPr>
            <w:rFonts w:ascii="Arial" w:eastAsia="Times New Roman" w:hAnsi="Arial" w:cs="Arial"/>
            <w:sz w:val="21"/>
            <w:szCs w:val="21"/>
          </w:rPr>
          <w:t>Whenever it encounters a string literal in your code, the compiler creates a String object with its value in this case, "Hello world!'.</w:t>
        </w:r>
      </w:ins>
    </w:p>
    <w:p w:rsidR="00250E7B" w:rsidRPr="00250E7B" w:rsidRDefault="00250E7B" w:rsidP="00250E7B">
      <w:pPr>
        <w:shd w:val="clear" w:color="auto" w:fill="FFFFFF"/>
        <w:spacing w:after="240" w:line="360" w:lineRule="atLeast"/>
        <w:ind w:left="-402" w:right="-402"/>
        <w:jc w:val="both"/>
        <w:rPr>
          <w:ins w:id="1356" w:author="Unknown"/>
          <w:rFonts w:ascii="Arial" w:eastAsia="Times New Roman" w:hAnsi="Arial" w:cs="Arial"/>
          <w:sz w:val="21"/>
          <w:szCs w:val="21"/>
        </w:rPr>
      </w:pPr>
      <w:ins w:id="1357" w:author="Unknown">
        <w:r w:rsidRPr="00250E7B">
          <w:rPr>
            <w:rFonts w:ascii="Arial" w:eastAsia="Times New Roman" w:hAnsi="Arial" w:cs="Arial"/>
            <w:sz w:val="21"/>
            <w:szCs w:val="21"/>
          </w:rPr>
          <w:t>As with any other object, you can create String objects by using the new keyword and a constructor. The String class has 11 constructors that allow you to provide the initial value of the string using different sources, such as an array of characters.</w:t>
        </w:r>
      </w:ins>
    </w:p>
    <w:p w:rsidR="00250E7B" w:rsidRPr="00250E7B" w:rsidRDefault="00250E7B" w:rsidP="00250E7B">
      <w:pPr>
        <w:shd w:val="clear" w:color="auto" w:fill="FFFFFF"/>
        <w:spacing w:before="48" w:after="48" w:line="360" w:lineRule="atLeast"/>
        <w:ind w:right="-402"/>
        <w:outlineLvl w:val="2"/>
        <w:rPr>
          <w:ins w:id="1358" w:author="Unknown"/>
          <w:rFonts w:ascii="Arial" w:eastAsia="Times New Roman" w:hAnsi="Arial" w:cs="Arial"/>
          <w:sz w:val="27"/>
          <w:szCs w:val="27"/>
        </w:rPr>
      </w:pPr>
      <w:ins w:id="1359"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0" w:author="Unknown"/>
          <w:rFonts w:ascii="Consolas" w:eastAsia="Times New Roman" w:hAnsi="Consolas" w:cs="Consolas"/>
          <w:sz w:val="20"/>
        </w:rPr>
      </w:pPr>
      <w:ins w:id="1361" w:author="Unknown">
        <w:r w:rsidRPr="00250E7B">
          <w:rPr>
            <w:rFonts w:ascii="Consolas" w:eastAsia="Times New Roman" w:hAnsi="Consolas" w:cs="Consolas"/>
            <w:sz w:val="20"/>
          </w:rPr>
          <w:t>public class StringDemo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3" w:author="Unknown"/>
          <w:rFonts w:ascii="Consolas" w:eastAsia="Times New Roman" w:hAnsi="Consolas" w:cs="Consolas"/>
          <w:sz w:val="20"/>
        </w:rPr>
      </w:pPr>
      <w:ins w:id="1364"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5" w:author="Unknown"/>
          <w:rFonts w:ascii="Consolas" w:eastAsia="Times New Roman" w:hAnsi="Consolas" w:cs="Consolas"/>
          <w:sz w:val="20"/>
        </w:rPr>
      </w:pPr>
      <w:ins w:id="1366" w:author="Unknown">
        <w:r w:rsidRPr="00250E7B">
          <w:rPr>
            <w:rFonts w:ascii="Consolas" w:eastAsia="Times New Roman" w:hAnsi="Consolas" w:cs="Consolas"/>
            <w:sz w:val="20"/>
          </w:rPr>
          <w:t xml:space="preserve">      char[] helloArray = { 'h', 'e', 'l', 'l', 'o',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7" w:author="Unknown"/>
          <w:rFonts w:ascii="Consolas" w:eastAsia="Times New Roman" w:hAnsi="Consolas" w:cs="Consolas"/>
          <w:sz w:val="20"/>
        </w:rPr>
      </w:pPr>
      <w:ins w:id="1368" w:author="Unknown">
        <w:r w:rsidRPr="00250E7B">
          <w:rPr>
            <w:rFonts w:ascii="Consolas" w:eastAsia="Times New Roman" w:hAnsi="Consolas" w:cs="Consolas"/>
            <w:sz w:val="20"/>
          </w:rPr>
          <w:t xml:space="preserve">      String helloString = new String(helloArray);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69" w:author="Unknown"/>
          <w:rFonts w:ascii="Consolas" w:eastAsia="Times New Roman" w:hAnsi="Consolas" w:cs="Consolas"/>
          <w:sz w:val="20"/>
        </w:rPr>
      </w:pPr>
      <w:ins w:id="1370" w:author="Unknown">
        <w:r w:rsidRPr="00250E7B">
          <w:rPr>
            <w:rFonts w:ascii="Consolas" w:eastAsia="Times New Roman" w:hAnsi="Consolas" w:cs="Consolas"/>
            <w:sz w:val="20"/>
          </w:rPr>
          <w:t xml:space="preserve">      System.out.println( helloString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1" w:author="Unknown"/>
          <w:rFonts w:ascii="Consolas" w:eastAsia="Times New Roman" w:hAnsi="Consolas" w:cs="Consolas"/>
          <w:sz w:val="20"/>
        </w:rPr>
      </w:pPr>
      <w:ins w:id="137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73" w:author="Unknown"/>
          <w:rFonts w:ascii="Consolas" w:eastAsia="Times New Roman" w:hAnsi="Consolas" w:cs="Consolas"/>
          <w:sz w:val="20"/>
        </w:rPr>
      </w:pPr>
      <w:ins w:id="1374" w:author="Unknown">
        <w:r w:rsidRPr="00250E7B">
          <w:rPr>
            <w:rFonts w:ascii="Consolas" w:eastAsia="Times New Roman" w:hAnsi="Consolas" w:cs="Consolas"/>
            <w:sz w:val="20"/>
          </w:rPr>
          <w:lastRenderedPageBreak/>
          <w:t>}</w:t>
        </w:r>
      </w:ins>
    </w:p>
    <w:p w:rsidR="00250E7B" w:rsidRPr="00250E7B" w:rsidRDefault="00250E7B" w:rsidP="00250E7B">
      <w:pPr>
        <w:shd w:val="clear" w:color="auto" w:fill="FFFFFF"/>
        <w:spacing w:after="240" w:line="360" w:lineRule="atLeast"/>
        <w:ind w:left="-402" w:right="-402"/>
        <w:jc w:val="both"/>
        <w:rPr>
          <w:ins w:id="1375" w:author="Unknown"/>
          <w:rFonts w:ascii="Arial" w:eastAsia="Times New Roman" w:hAnsi="Arial" w:cs="Arial"/>
          <w:sz w:val="21"/>
          <w:szCs w:val="21"/>
        </w:rPr>
      </w:pPr>
      <w:ins w:id="1376"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377" w:author="Unknown"/>
          <w:rFonts w:ascii="Arial" w:eastAsia="Times New Roman" w:hAnsi="Arial" w:cs="Arial"/>
          <w:sz w:val="27"/>
          <w:szCs w:val="27"/>
        </w:rPr>
      </w:pPr>
      <w:ins w:id="1378"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79" w:author="Unknown"/>
          <w:rFonts w:ascii="Consolas" w:eastAsia="Times New Roman" w:hAnsi="Consolas" w:cs="Consolas"/>
          <w:sz w:val="18"/>
          <w:szCs w:val="18"/>
        </w:rPr>
      </w:pPr>
      <w:ins w:id="1380" w:author="Unknown">
        <w:r w:rsidRPr="00250E7B">
          <w:rPr>
            <w:rFonts w:ascii="Consolas" w:eastAsia="Times New Roman" w:hAnsi="Consolas" w:cs="Consolas"/>
            <w:sz w:val="18"/>
            <w:szCs w:val="18"/>
          </w:rPr>
          <w:t>hello.</w:t>
        </w:r>
      </w:ins>
    </w:p>
    <w:p w:rsidR="00250E7B" w:rsidRPr="00250E7B" w:rsidRDefault="00250E7B" w:rsidP="00250E7B">
      <w:pPr>
        <w:shd w:val="clear" w:color="auto" w:fill="FFFFFF"/>
        <w:spacing w:after="240" w:line="360" w:lineRule="atLeast"/>
        <w:ind w:left="-402" w:right="-402"/>
        <w:jc w:val="both"/>
        <w:rPr>
          <w:ins w:id="1381" w:author="Unknown"/>
          <w:rFonts w:ascii="Arial" w:eastAsia="Times New Roman" w:hAnsi="Arial" w:cs="Arial"/>
          <w:sz w:val="21"/>
          <w:szCs w:val="21"/>
        </w:rPr>
      </w:pPr>
      <w:ins w:id="1382" w:author="Unknown">
        <w:r w:rsidRPr="00250E7B">
          <w:rPr>
            <w:rFonts w:ascii="Arial" w:eastAsia="Times New Roman" w:hAnsi="Arial" w:cs="Arial"/>
            <w:b/>
            <w:bCs/>
            <w:sz w:val="21"/>
            <w:szCs w:val="21"/>
          </w:rPr>
          <w:t>Note</w:t>
        </w:r>
        <w:r w:rsidRPr="00250E7B">
          <w:rPr>
            <w:rFonts w:ascii="Arial" w:eastAsia="Times New Roman" w:hAnsi="Arial" w:cs="Arial"/>
            <w:sz w:val="21"/>
          </w:rPr>
          <w:t> </w:t>
        </w:r>
        <w:r w:rsidRPr="00250E7B">
          <w:rPr>
            <w:rFonts w:ascii="Arial" w:eastAsia="Times New Roman" w:hAnsi="Arial" w:cs="Arial"/>
            <w:sz w:val="21"/>
            <w:szCs w:val="21"/>
          </w:rPr>
          <w:t>− The String class is immutable, so that once it is created a String object cannot be changed. If there is a necessity to make a lot of modifications to Strings of characters, then you should use</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"https://www.tutorialspoint.com/java/java_string_buffer.htm"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String Buffer &amp; String Builder</w:t>
        </w:r>
        <w:r w:rsidR="00AA4674" w:rsidRPr="00250E7B">
          <w:rPr>
            <w:rFonts w:ascii="Arial" w:eastAsia="Times New Roman" w:hAnsi="Arial" w:cs="Arial"/>
            <w:sz w:val="21"/>
            <w:szCs w:val="21"/>
          </w:rPr>
          <w:fldChar w:fldCharType="end"/>
        </w:r>
        <w:r w:rsidRPr="00250E7B">
          <w:rPr>
            <w:rFonts w:ascii="Arial" w:eastAsia="Times New Roman" w:hAnsi="Arial" w:cs="Arial"/>
            <w:sz w:val="21"/>
            <w:szCs w:val="21"/>
          </w:rPr>
          <w:t>Classes.</w:t>
        </w:r>
      </w:ins>
    </w:p>
    <w:p w:rsidR="00250E7B" w:rsidRPr="00250E7B" w:rsidRDefault="00250E7B" w:rsidP="00250E7B">
      <w:pPr>
        <w:shd w:val="clear" w:color="auto" w:fill="FFFFFF"/>
        <w:spacing w:before="48" w:after="48" w:line="360" w:lineRule="atLeast"/>
        <w:ind w:right="-402"/>
        <w:outlineLvl w:val="1"/>
        <w:rPr>
          <w:ins w:id="1383" w:author="Unknown"/>
          <w:rFonts w:ascii="Arial" w:eastAsia="Times New Roman" w:hAnsi="Arial" w:cs="Arial"/>
          <w:spacing w:val="-15"/>
          <w:sz w:val="36"/>
          <w:szCs w:val="36"/>
        </w:rPr>
      </w:pPr>
      <w:ins w:id="1384" w:author="Unknown">
        <w:r w:rsidRPr="00250E7B">
          <w:rPr>
            <w:rFonts w:ascii="Arial" w:eastAsia="Times New Roman" w:hAnsi="Arial" w:cs="Arial"/>
            <w:spacing w:val="-15"/>
            <w:sz w:val="36"/>
            <w:szCs w:val="36"/>
          </w:rPr>
          <w:t>String Length</w:t>
        </w:r>
      </w:ins>
    </w:p>
    <w:p w:rsidR="00250E7B" w:rsidRPr="00250E7B" w:rsidRDefault="00250E7B" w:rsidP="00250E7B">
      <w:pPr>
        <w:shd w:val="clear" w:color="auto" w:fill="FFFFFF"/>
        <w:spacing w:after="240" w:line="360" w:lineRule="atLeast"/>
        <w:ind w:left="-402" w:right="-402"/>
        <w:jc w:val="both"/>
        <w:rPr>
          <w:ins w:id="1385" w:author="Unknown"/>
          <w:rFonts w:ascii="Arial" w:eastAsia="Times New Roman" w:hAnsi="Arial" w:cs="Arial"/>
          <w:sz w:val="21"/>
          <w:szCs w:val="21"/>
        </w:rPr>
      </w:pPr>
      <w:ins w:id="1386" w:author="Unknown">
        <w:r w:rsidRPr="00250E7B">
          <w:rPr>
            <w:rFonts w:ascii="Arial" w:eastAsia="Times New Roman" w:hAnsi="Arial" w:cs="Arial"/>
            <w:sz w:val="21"/>
            <w:szCs w:val="21"/>
          </w:rPr>
          <w:t>Methods used to obtain information about an object are known as</w:t>
        </w:r>
        <w:r w:rsidRPr="00250E7B">
          <w:rPr>
            <w:rFonts w:ascii="Arial" w:eastAsia="Times New Roman" w:hAnsi="Arial" w:cs="Arial"/>
            <w:sz w:val="21"/>
          </w:rPr>
          <w:t> </w:t>
        </w:r>
        <w:r w:rsidRPr="00250E7B">
          <w:rPr>
            <w:rFonts w:ascii="Arial" w:eastAsia="Times New Roman" w:hAnsi="Arial" w:cs="Arial"/>
            <w:b/>
            <w:bCs/>
            <w:sz w:val="21"/>
            <w:szCs w:val="21"/>
          </w:rPr>
          <w:t>accessor methods</w:t>
        </w:r>
        <w:r w:rsidRPr="00250E7B">
          <w:rPr>
            <w:rFonts w:ascii="Arial" w:eastAsia="Times New Roman" w:hAnsi="Arial" w:cs="Arial"/>
            <w:sz w:val="21"/>
            <w:szCs w:val="21"/>
          </w:rPr>
          <w:t>. One accessor method that you can use with strings is the length() method, which returns the number of characters contained in the string object.</w:t>
        </w:r>
      </w:ins>
    </w:p>
    <w:p w:rsidR="00250E7B" w:rsidRPr="00250E7B" w:rsidRDefault="00250E7B" w:rsidP="00250E7B">
      <w:pPr>
        <w:shd w:val="clear" w:color="auto" w:fill="FFFFFF"/>
        <w:spacing w:after="240" w:line="360" w:lineRule="atLeast"/>
        <w:ind w:left="-402" w:right="-402"/>
        <w:jc w:val="both"/>
        <w:rPr>
          <w:ins w:id="1387" w:author="Unknown"/>
          <w:rFonts w:ascii="Arial" w:eastAsia="Times New Roman" w:hAnsi="Arial" w:cs="Arial"/>
          <w:sz w:val="21"/>
          <w:szCs w:val="21"/>
        </w:rPr>
      </w:pPr>
      <w:ins w:id="1388" w:author="Unknown">
        <w:r w:rsidRPr="00250E7B">
          <w:rPr>
            <w:rFonts w:ascii="Arial" w:eastAsia="Times New Roman" w:hAnsi="Arial" w:cs="Arial"/>
            <w:sz w:val="21"/>
            <w:szCs w:val="21"/>
          </w:rPr>
          <w:t>The following program is an example of</w:t>
        </w:r>
        <w:r w:rsidRPr="00250E7B">
          <w:rPr>
            <w:rFonts w:ascii="Arial" w:eastAsia="Times New Roman" w:hAnsi="Arial" w:cs="Arial"/>
            <w:sz w:val="21"/>
          </w:rPr>
          <w:t> </w:t>
        </w:r>
        <w:r w:rsidRPr="00250E7B">
          <w:rPr>
            <w:rFonts w:ascii="Arial" w:eastAsia="Times New Roman" w:hAnsi="Arial" w:cs="Arial"/>
            <w:b/>
            <w:bCs/>
            <w:sz w:val="21"/>
            <w:szCs w:val="21"/>
          </w:rPr>
          <w:t>length()</w:t>
        </w:r>
        <w:r w:rsidRPr="00250E7B">
          <w:rPr>
            <w:rFonts w:ascii="Arial" w:eastAsia="Times New Roman" w:hAnsi="Arial" w:cs="Arial"/>
            <w:sz w:val="21"/>
            <w:szCs w:val="21"/>
          </w:rPr>
          <w:t>, method String class.</w:t>
        </w:r>
      </w:ins>
    </w:p>
    <w:p w:rsidR="00250E7B" w:rsidRPr="00250E7B" w:rsidRDefault="00250E7B" w:rsidP="00250E7B">
      <w:pPr>
        <w:shd w:val="clear" w:color="auto" w:fill="FFFFFF"/>
        <w:spacing w:before="48" w:after="48" w:line="360" w:lineRule="atLeast"/>
        <w:ind w:right="-402"/>
        <w:outlineLvl w:val="2"/>
        <w:rPr>
          <w:ins w:id="1389" w:author="Unknown"/>
          <w:rFonts w:ascii="Arial" w:eastAsia="Times New Roman" w:hAnsi="Arial" w:cs="Arial"/>
          <w:sz w:val="27"/>
          <w:szCs w:val="27"/>
        </w:rPr>
      </w:pPr>
      <w:ins w:id="1390"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1" w:author="Unknown"/>
          <w:rFonts w:ascii="Consolas" w:eastAsia="Times New Roman" w:hAnsi="Consolas" w:cs="Consolas"/>
          <w:sz w:val="20"/>
        </w:rPr>
      </w:pPr>
      <w:ins w:id="1392" w:author="Unknown">
        <w:r w:rsidRPr="00250E7B">
          <w:rPr>
            <w:rFonts w:ascii="Consolas" w:eastAsia="Times New Roman" w:hAnsi="Consolas" w:cs="Consolas"/>
            <w:sz w:val="20"/>
          </w:rPr>
          <w:t>public class StringDemo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4" w:author="Unknown"/>
          <w:rFonts w:ascii="Consolas" w:eastAsia="Times New Roman" w:hAnsi="Consolas" w:cs="Consolas"/>
          <w:sz w:val="20"/>
        </w:rPr>
      </w:pPr>
      <w:ins w:id="1395"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6" w:author="Unknown"/>
          <w:rFonts w:ascii="Consolas" w:eastAsia="Times New Roman" w:hAnsi="Consolas" w:cs="Consolas"/>
          <w:sz w:val="20"/>
        </w:rPr>
      </w:pPr>
      <w:ins w:id="1397" w:author="Unknown">
        <w:r w:rsidRPr="00250E7B">
          <w:rPr>
            <w:rFonts w:ascii="Consolas" w:eastAsia="Times New Roman" w:hAnsi="Consolas" w:cs="Consolas"/>
            <w:sz w:val="20"/>
          </w:rPr>
          <w:t xml:space="preserve">      String palindrome = "Dot saw I was Tod";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398" w:author="Unknown"/>
          <w:rFonts w:ascii="Consolas" w:eastAsia="Times New Roman" w:hAnsi="Consolas" w:cs="Consolas"/>
          <w:sz w:val="20"/>
        </w:rPr>
      </w:pPr>
      <w:ins w:id="1399" w:author="Unknown">
        <w:r w:rsidRPr="00250E7B">
          <w:rPr>
            <w:rFonts w:ascii="Consolas" w:eastAsia="Times New Roman" w:hAnsi="Consolas" w:cs="Consolas"/>
            <w:sz w:val="20"/>
          </w:rPr>
          <w:t xml:space="preserve">      int len = palindrome.length();</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0" w:author="Unknown"/>
          <w:rFonts w:ascii="Consolas" w:eastAsia="Times New Roman" w:hAnsi="Consolas" w:cs="Consolas"/>
          <w:sz w:val="20"/>
        </w:rPr>
      </w:pPr>
      <w:ins w:id="1401" w:author="Unknown">
        <w:r w:rsidRPr="00250E7B">
          <w:rPr>
            <w:rFonts w:ascii="Consolas" w:eastAsia="Times New Roman" w:hAnsi="Consolas" w:cs="Consolas"/>
            <w:sz w:val="20"/>
          </w:rPr>
          <w:t xml:space="preserve">      System.out.println( "String Length is : " + len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2" w:author="Unknown"/>
          <w:rFonts w:ascii="Consolas" w:eastAsia="Times New Roman" w:hAnsi="Consolas" w:cs="Consolas"/>
          <w:sz w:val="20"/>
        </w:rPr>
      </w:pPr>
      <w:ins w:id="140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04" w:author="Unknown"/>
          <w:rFonts w:ascii="Consolas" w:eastAsia="Times New Roman" w:hAnsi="Consolas" w:cs="Consolas"/>
          <w:sz w:val="20"/>
        </w:rPr>
      </w:pPr>
      <w:ins w:id="1405"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406" w:author="Unknown"/>
          <w:rFonts w:ascii="Arial" w:eastAsia="Times New Roman" w:hAnsi="Arial" w:cs="Arial"/>
          <w:sz w:val="21"/>
          <w:szCs w:val="21"/>
        </w:rPr>
      </w:pPr>
      <w:ins w:id="1407"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408" w:author="Unknown"/>
          <w:rFonts w:ascii="Arial" w:eastAsia="Times New Roman" w:hAnsi="Arial" w:cs="Arial"/>
          <w:sz w:val="27"/>
          <w:szCs w:val="27"/>
        </w:rPr>
      </w:pPr>
      <w:ins w:id="1409"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0" w:author="Unknown"/>
          <w:rFonts w:ascii="Consolas" w:eastAsia="Times New Roman" w:hAnsi="Consolas" w:cs="Consolas"/>
          <w:sz w:val="18"/>
          <w:szCs w:val="18"/>
        </w:rPr>
      </w:pPr>
      <w:ins w:id="1411" w:author="Unknown">
        <w:r w:rsidRPr="00250E7B">
          <w:rPr>
            <w:rFonts w:ascii="Consolas" w:eastAsia="Times New Roman" w:hAnsi="Consolas" w:cs="Consolas"/>
            <w:sz w:val="18"/>
            <w:szCs w:val="18"/>
          </w:rPr>
          <w:t>String Length is : 17</w:t>
        </w:r>
      </w:ins>
    </w:p>
    <w:p w:rsidR="00250E7B" w:rsidRPr="00250E7B" w:rsidRDefault="00250E7B" w:rsidP="00250E7B">
      <w:pPr>
        <w:shd w:val="clear" w:color="auto" w:fill="FFFFFF"/>
        <w:spacing w:before="48" w:after="48" w:line="360" w:lineRule="atLeast"/>
        <w:ind w:right="-402"/>
        <w:outlineLvl w:val="1"/>
        <w:rPr>
          <w:ins w:id="1412" w:author="Unknown"/>
          <w:rFonts w:ascii="Arial" w:eastAsia="Times New Roman" w:hAnsi="Arial" w:cs="Arial"/>
          <w:spacing w:val="-15"/>
          <w:sz w:val="36"/>
          <w:szCs w:val="36"/>
        </w:rPr>
      </w:pPr>
      <w:ins w:id="1413" w:author="Unknown">
        <w:r w:rsidRPr="00250E7B">
          <w:rPr>
            <w:rFonts w:ascii="Arial" w:eastAsia="Times New Roman" w:hAnsi="Arial" w:cs="Arial"/>
            <w:spacing w:val="-15"/>
            <w:sz w:val="36"/>
            <w:szCs w:val="36"/>
          </w:rPr>
          <w:t>Concatenating Strings</w:t>
        </w:r>
      </w:ins>
    </w:p>
    <w:p w:rsidR="00250E7B" w:rsidRPr="00250E7B" w:rsidRDefault="00250E7B" w:rsidP="00250E7B">
      <w:pPr>
        <w:shd w:val="clear" w:color="auto" w:fill="FFFFFF"/>
        <w:spacing w:after="240" w:line="360" w:lineRule="atLeast"/>
        <w:ind w:left="-402" w:right="-402"/>
        <w:jc w:val="both"/>
        <w:rPr>
          <w:ins w:id="1414" w:author="Unknown"/>
          <w:rFonts w:ascii="Arial" w:eastAsia="Times New Roman" w:hAnsi="Arial" w:cs="Arial"/>
          <w:sz w:val="21"/>
          <w:szCs w:val="21"/>
        </w:rPr>
      </w:pPr>
      <w:ins w:id="1415" w:author="Unknown">
        <w:r w:rsidRPr="00250E7B">
          <w:rPr>
            <w:rFonts w:ascii="Arial" w:eastAsia="Times New Roman" w:hAnsi="Arial" w:cs="Arial"/>
            <w:sz w:val="21"/>
            <w:szCs w:val="21"/>
          </w:rPr>
          <w:t>The String class includes a method for concatenating two strings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16" w:author="Unknown"/>
          <w:rFonts w:ascii="Consolas" w:eastAsia="Times New Roman" w:hAnsi="Consolas" w:cs="Consolas"/>
          <w:sz w:val="18"/>
          <w:szCs w:val="18"/>
        </w:rPr>
      </w:pPr>
      <w:ins w:id="1417" w:author="Unknown">
        <w:r w:rsidRPr="00250E7B">
          <w:rPr>
            <w:rFonts w:ascii="Consolas" w:eastAsia="Times New Roman" w:hAnsi="Consolas" w:cs="Consolas"/>
            <w:sz w:val="18"/>
            <w:szCs w:val="18"/>
          </w:rPr>
          <w:t>string1.concat(string2);</w:t>
        </w:r>
      </w:ins>
    </w:p>
    <w:p w:rsidR="00250E7B" w:rsidRPr="00250E7B" w:rsidRDefault="00250E7B" w:rsidP="00250E7B">
      <w:pPr>
        <w:shd w:val="clear" w:color="auto" w:fill="FFFFFF"/>
        <w:spacing w:after="240" w:line="360" w:lineRule="atLeast"/>
        <w:ind w:left="-402" w:right="-402"/>
        <w:jc w:val="both"/>
        <w:rPr>
          <w:ins w:id="1418" w:author="Unknown"/>
          <w:rFonts w:ascii="Arial" w:eastAsia="Times New Roman" w:hAnsi="Arial" w:cs="Arial"/>
          <w:sz w:val="21"/>
          <w:szCs w:val="21"/>
        </w:rPr>
      </w:pPr>
      <w:ins w:id="1419" w:author="Unknown">
        <w:r w:rsidRPr="00250E7B">
          <w:rPr>
            <w:rFonts w:ascii="Arial" w:eastAsia="Times New Roman" w:hAnsi="Arial" w:cs="Arial"/>
            <w:sz w:val="21"/>
            <w:szCs w:val="21"/>
          </w:rPr>
          <w:lastRenderedPageBreak/>
          <w:t>This returns a new string that is string1 with string2 added to it at the end. You can also use the concat() method with string literals, as 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0" w:author="Unknown"/>
          <w:rFonts w:ascii="Consolas" w:eastAsia="Times New Roman" w:hAnsi="Consolas" w:cs="Consolas"/>
          <w:sz w:val="18"/>
          <w:szCs w:val="18"/>
        </w:rPr>
      </w:pPr>
      <w:ins w:id="1421" w:author="Unknown">
        <w:r w:rsidRPr="00250E7B">
          <w:rPr>
            <w:rFonts w:ascii="Consolas" w:eastAsia="Times New Roman" w:hAnsi="Consolas" w:cs="Consolas"/>
            <w:sz w:val="18"/>
            <w:szCs w:val="18"/>
          </w:rPr>
          <w:t>"My name is ".concat("Zara");</w:t>
        </w:r>
      </w:ins>
    </w:p>
    <w:p w:rsidR="00250E7B" w:rsidRPr="00250E7B" w:rsidRDefault="00250E7B" w:rsidP="00250E7B">
      <w:pPr>
        <w:shd w:val="clear" w:color="auto" w:fill="FFFFFF"/>
        <w:spacing w:after="240" w:line="360" w:lineRule="atLeast"/>
        <w:ind w:left="-402" w:right="-402"/>
        <w:jc w:val="both"/>
        <w:rPr>
          <w:ins w:id="1422" w:author="Unknown"/>
          <w:rFonts w:ascii="Arial" w:eastAsia="Times New Roman" w:hAnsi="Arial" w:cs="Arial"/>
          <w:sz w:val="21"/>
          <w:szCs w:val="21"/>
        </w:rPr>
      </w:pPr>
      <w:ins w:id="1423" w:author="Unknown">
        <w:r w:rsidRPr="00250E7B">
          <w:rPr>
            <w:rFonts w:ascii="Arial" w:eastAsia="Times New Roman" w:hAnsi="Arial" w:cs="Arial"/>
            <w:sz w:val="21"/>
            <w:szCs w:val="21"/>
          </w:rPr>
          <w:t>Strings are more commonly concatenated with the + operator, as 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4" w:author="Unknown"/>
          <w:rFonts w:ascii="Consolas" w:eastAsia="Times New Roman" w:hAnsi="Consolas" w:cs="Consolas"/>
          <w:sz w:val="18"/>
          <w:szCs w:val="18"/>
        </w:rPr>
      </w:pPr>
      <w:ins w:id="1425" w:author="Unknown">
        <w:r w:rsidRPr="00250E7B">
          <w:rPr>
            <w:rFonts w:ascii="Consolas" w:eastAsia="Times New Roman" w:hAnsi="Consolas" w:cs="Consolas"/>
            <w:sz w:val="18"/>
            <w:szCs w:val="18"/>
          </w:rPr>
          <w:t>"Hello," + " world" + "!"</w:t>
        </w:r>
      </w:ins>
    </w:p>
    <w:p w:rsidR="00250E7B" w:rsidRPr="00250E7B" w:rsidRDefault="00250E7B" w:rsidP="00250E7B">
      <w:pPr>
        <w:shd w:val="clear" w:color="auto" w:fill="FFFFFF"/>
        <w:spacing w:after="240" w:line="360" w:lineRule="atLeast"/>
        <w:ind w:left="-402" w:right="-402"/>
        <w:jc w:val="both"/>
        <w:rPr>
          <w:ins w:id="1426" w:author="Unknown"/>
          <w:rFonts w:ascii="Arial" w:eastAsia="Times New Roman" w:hAnsi="Arial" w:cs="Arial"/>
          <w:sz w:val="21"/>
          <w:szCs w:val="21"/>
        </w:rPr>
      </w:pPr>
      <w:ins w:id="1427" w:author="Unknown">
        <w:r w:rsidRPr="00250E7B">
          <w:rPr>
            <w:rFonts w:ascii="Arial" w:eastAsia="Times New Roman" w:hAnsi="Arial" w:cs="Arial"/>
            <w:sz w:val="21"/>
            <w:szCs w:val="21"/>
          </w:rPr>
          <w:t>which results 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8" w:author="Unknown"/>
          <w:rFonts w:ascii="Consolas" w:eastAsia="Times New Roman" w:hAnsi="Consolas" w:cs="Consolas"/>
          <w:sz w:val="18"/>
          <w:szCs w:val="18"/>
        </w:rPr>
      </w:pPr>
      <w:ins w:id="1429" w:author="Unknown">
        <w:r w:rsidRPr="00250E7B">
          <w:rPr>
            <w:rFonts w:ascii="Consolas" w:eastAsia="Times New Roman" w:hAnsi="Consolas" w:cs="Consolas"/>
            <w:sz w:val="18"/>
            <w:szCs w:val="18"/>
          </w:rPr>
          <w:t>"Hello, world!"</w:t>
        </w:r>
      </w:ins>
    </w:p>
    <w:p w:rsidR="00250E7B" w:rsidRPr="00250E7B" w:rsidRDefault="00250E7B" w:rsidP="00250E7B">
      <w:pPr>
        <w:shd w:val="clear" w:color="auto" w:fill="FFFFFF"/>
        <w:spacing w:after="240" w:line="360" w:lineRule="atLeast"/>
        <w:ind w:left="-402" w:right="-402"/>
        <w:jc w:val="both"/>
        <w:rPr>
          <w:ins w:id="1430" w:author="Unknown"/>
          <w:rFonts w:ascii="Arial" w:eastAsia="Times New Roman" w:hAnsi="Arial" w:cs="Arial"/>
          <w:sz w:val="21"/>
          <w:szCs w:val="21"/>
        </w:rPr>
      </w:pPr>
      <w:ins w:id="1431" w:author="Unknown">
        <w:r w:rsidRPr="00250E7B">
          <w:rPr>
            <w:rFonts w:ascii="Arial" w:eastAsia="Times New Roman" w:hAnsi="Arial" w:cs="Arial"/>
            <w:sz w:val="21"/>
            <w:szCs w:val="21"/>
          </w:rPr>
          <w:t>Let us look at the following example −</w:t>
        </w:r>
      </w:ins>
    </w:p>
    <w:p w:rsidR="00250E7B" w:rsidRPr="00250E7B" w:rsidRDefault="00250E7B" w:rsidP="00250E7B">
      <w:pPr>
        <w:shd w:val="clear" w:color="auto" w:fill="FFFFFF"/>
        <w:spacing w:before="48" w:after="48" w:line="360" w:lineRule="atLeast"/>
        <w:ind w:right="-402"/>
        <w:outlineLvl w:val="2"/>
        <w:rPr>
          <w:ins w:id="1432" w:author="Unknown"/>
          <w:rFonts w:ascii="Arial" w:eastAsia="Times New Roman" w:hAnsi="Arial" w:cs="Arial"/>
          <w:sz w:val="27"/>
          <w:szCs w:val="27"/>
        </w:rPr>
      </w:pPr>
      <w:ins w:id="1433"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4" w:author="Unknown"/>
          <w:rFonts w:ascii="Consolas" w:eastAsia="Times New Roman" w:hAnsi="Consolas" w:cs="Consolas"/>
          <w:sz w:val="20"/>
        </w:rPr>
      </w:pPr>
      <w:ins w:id="1435" w:author="Unknown">
        <w:r w:rsidRPr="00250E7B">
          <w:rPr>
            <w:rFonts w:ascii="Consolas" w:eastAsia="Times New Roman" w:hAnsi="Consolas" w:cs="Consolas"/>
            <w:sz w:val="20"/>
          </w:rPr>
          <w:t>public class StringDemo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7" w:author="Unknown"/>
          <w:rFonts w:ascii="Consolas" w:eastAsia="Times New Roman" w:hAnsi="Consolas" w:cs="Consolas"/>
          <w:sz w:val="20"/>
        </w:rPr>
      </w:pPr>
      <w:ins w:id="1438"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39" w:author="Unknown"/>
          <w:rFonts w:ascii="Consolas" w:eastAsia="Times New Roman" w:hAnsi="Consolas" w:cs="Consolas"/>
          <w:sz w:val="20"/>
        </w:rPr>
      </w:pPr>
      <w:ins w:id="1440" w:author="Unknown">
        <w:r w:rsidRPr="00250E7B">
          <w:rPr>
            <w:rFonts w:ascii="Consolas" w:eastAsia="Times New Roman" w:hAnsi="Consolas" w:cs="Consolas"/>
            <w:sz w:val="20"/>
          </w:rPr>
          <w:t xml:space="preserve">      String string1 = "saw I was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1" w:author="Unknown"/>
          <w:rFonts w:ascii="Consolas" w:eastAsia="Times New Roman" w:hAnsi="Consolas" w:cs="Consolas"/>
          <w:sz w:val="20"/>
        </w:rPr>
      </w:pPr>
      <w:ins w:id="1442" w:author="Unknown">
        <w:r w:rsidRPr="00250E7B">
          <w:rPr>
            <w:rFonts w:ascii="Consolas" w:eastAsia="Times New Roman" w:hAnsi="Consolas" w:cs="Consolas"/>
            <w:sz w:val="20"/>
          </w:rPr>
          <w:t xml:space="preserve">      System.out.println("Dot " + string1 + "Tod");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3" w:author="Unknown"/>
          <w:rFonts w:ascii="Consolas" w:eastAsia="Times New Roman" w:hAnsi="Consolas" w:cs="Consolas"/>
          <w:sz w:val="20"/>
        </w:rPr>
      </w:pPr>
      <w:ins w:id="144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45" w:author="Unknown"/>
          <w:rFonts w:ascii="Consolas" w:eastAsia="Times New Roman" w:hAnsi="Consolas" w:cs="Consolas"/>
          <w:sz w:val="20"/>
        </w:rPr>
      </w:pPr>
      <w:ins w:id="1446"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447" w:author="Unknown"/>
          <w:rFonts w:ascii="Arial" w:eastAsia="Times New Roman" w:hAnsi="Arial" w:cs="Arial"/>
          <w:sz w:val="21"/>
          <w:szCs w:val="21"/>
        </w:rPr>
      </w:pPr>
      <w:ins w:id="1448"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449" w:author="Unknown"/>
          <w:rFonts w:ascii="Arial" w:eastAsia="Times New Roman" w:hAnsi="Arial" w:cs="Arial"/>
          <w:sz w:val="27"/>
          <w:szCs w:val="27"/>
        </w:rPr>
      </w:pPr>
      <w:ins w:id="1450"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51" w:author="Unknown"/>
          <w:rFonts w:ascii="Consolas" w:eastAsia="Times New Roman" w:hAnsi="Consolas" w:cs="Consolas"/>
          <w:sz w:val="18"/>
          <w:szCs w:val="18"/>
        </w:rPr>
      </w:pPr>
      <w:ins w:id="1452" w:author="Unknown">
        <w:r w:rsidRPr="00250E7B">
          <w:rPr>
            <w:rFonts w:ascii="Consolas" w:eastAsia="Times New Roman" w:hAnsi="Consolas" w:cs="Consolas"/>
            <w:sz w:val="18"/>
            <w:szCs w:val="18"/>
          </w:rPr>
          <w:t>Dot saw I was Tod</w:t>
        </w:r>
      </w:ins>
    </w:p>
    <w:p w:rsidR="00250E7B" w:rsidRPr="00250E7B" w:rsidRDefault="00250E7B" w:rsidP="00250E7B">
      <w:pPr>
        <w:shd w:val="clear" w:color="auto" w:fill="FFFFFF"/>
        <w:spacing w:before="48" w:after="48" w:line="360" w:lineRule="atLeast"/>
        <w:ind w:right="-402"/>
        <w:outlineLvl w:val="1"/>
        <w:rPr>
          <w:ins w:id="1453" w:author="Unknown"/>
          <w:rFonts w:ascii="Arial" w:eastAsia="Times New Roman" w:hAnsi="Arial" w:cs="Arial"/>
          <w:spacing w:val="-15"/>
          <w:sz w:val="36"/>
          <w:szCs w:val="36"/>
        </w:rPr>
      </w:pPr>
      <w:ins w:id="1454" w:author="Unknown">
        <w:r w:rsidRPr="00250E7B">
          <w:rPr>
            <w:rFonts w:ascii="Arial" w:eastAsia="Times New Roman" w:hAnsi="Arial" w:cs="Arial"/>
            <w:spacing w:val="-15"/>
            <w:sz w:val="36"/>
            <w:szCs w:val="36"/>
          </w:rPr>
          <w:t>Creating Format Strings</w:t>
        </w:r>
      </w:ins>
    </w:p>
    <w:p w:rsidR="00250E7B" w:rsidRPr="00250E7B" w:rsidRDefault="00250E7B" w:rsidP="00250E7B">
      <w:pPr>
        <w:shd w:val="clear" w:color="auto" w:fill="FFFFFF"/>
        <w:spacing w:after="240" w:line="360" w:lineRule="atLeast"/>
        <w:ind w:left="-402" w:right="-402"/>
        <w:jc w:val="both"/>
        <w:rPr>
          <w:ins w:id="1455" w:author="Unknown"/>
          <w:rFonts w:ascii="Arial" w:eastAsia="Times New Roman" w:hAnsi="Arial" w:cs="Arial"/>
          <w:sz w:val="21"/>
          <w:szCs w:val="21"/>
        </w:rPr>
      </w:pPr>
      <w:ins w:id="1456" w:author="Unknown">
        <w:r w:rsidRPr="00250E7B">
          <w:rPr>
            <w:rFonts w:ascii="Arial" w:eastAsia="Times New Roman" w:hAnsi="Arial" w:cs="Arial"/>
            <w:sz w:val="21"/>
            <w:szCs w:val="21"/>
          </w:rPr>
          <w:t>You have printf() and format() methods to print output with formatted numbers. The String class has an equivalent class method, format(), that returns a String object rather than a PrintStream object.</w:t>
        </w:r>
      </w:ins>
    </w:p>
    <w:p w:rsidR="00250E7B" w:rsidRPr="00250E7B" w:rsidRDefault="00250E7B" w:rsidP="00250E7B">
      <w:pPr>
        <w:shd w:val="clear" w:color="auto" w:fill="FFFFFF"/>
        <w:spacing w:after="240" w:line="360" w:lineRule="atLeast"/>
        <w:ind w:left="-402" w:right="-402"/>
        <w:jc w:val="both"/>
        <w:rPr>
          <w:ins w:id="1457" w:author="Unknown"/>
          <w:rFonts w:ascii="Arial" w:eastAsia="Times New Roman" w:hAnsi="Arial" w:cs="Arial"/>
          <w:sz w:val="21"/>
          <w:szCs w:val="21"/>
        </w:rPr>
      </w:pPr>
      <w:ins w:id="1458" w:author="Unknown">
        <w:r w:rsidRPr="00250E7B">
          <w:rPr>
            <w:rFonts w:ascii="Arial" w:eastAsia="Times New Roman" w:hAnsi="Arial" w:cs="Arial"/>
            <w:sz w:val="21"/>
            <w:szCs w:val="21"/>
          </w:rPr>
          <w:t>Using String's static format() method allows you to create a formatted string that you can reuse, as opposed to a one-time print statement. For example, instead of −</w:t>
        </w:r>
      </w:ins>
    </w:p>
    <w:p w:rsidR="00250E7B" w:rsidRPr="00250E7B" w:rsidRDefault="00250E7B" w:rsidP="00250E7B">
      <w:pPr>
        <w:shd w:val="clear" w:color="auto" w:fill="FFFFFF"/>
        <w:spacing w:before="48" w:after="48" w:line="360" w:lineRule="atLeast"/>
        <w:ind w:right="-402"/>
        <w:outlineLvl w:val="2"/>
        <w:rPr>
          <w:ins w:id="1459" w:author="Unknown"/>
          <w:rFonts w:ascii="Arial" w:eastAsia="Times New Roman" w:hAnsi="Arial" w:cs="Arial"/>
          <w:sz w:val="27"/>
          <w:szCs w:val="27"/>
        </w:rPr>
      </w:pPr>
      <w:ins w:id="1460"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1" w:author="Unknown"/>
          <w:rFonts w:ascii="Consolas" w:eastAsia="Times New Roman" w:hAnsi="Consolas" w:cs="Consolas"/>
          <w:sz w:val="20"/>
        </w:rPr>
      </w:pPr>
      <w:ins w:id="1462" w:author="Unknown">
        <w:r w:rsidRPr="00250E7B">
          <w:rPr>
            <w:rFonts w:ascii="Consolas" w:eastAsia="Times New Roman" w:hAnsi="Consolas" w:cs="Consolas"/>
            <w:sz w:val="20"/>
          </w:rPr>
          <w:t>System.out.printf("The value of the float variable is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3" w:author="Unknown"/>
          <w:rFonts w:ascii="Consolas" w:eastAsia="Times New Roman" w:hAnsi="Consolas" w:cs="Consolas"/>
          <w:sz w:val="20"/>
        </w:rPr>
      </w:pPr>
      <w:ins w:id="1464" w:author="Unknown">
        <w:r w:rsidRPr="00250E7B">
          <w:rPr>
            <w:rFonts w:ascii="Consolas" w:eastAsia="Times New Roman" w:hAnsi="Consolas" w:cs="Consolas"/>
            <w:sz w:val="20"/>
          </w:rPr>
          <w:t xml:space="preserve">                  "%f, while the value of the integer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5" w:author="Unknown"/>
          <w:rFonts w:ascii="Consolas" w:eastAsia="Times New Roman" w:hAnsi="Consolas" w:cs="Consolas"/>
          <w:sz w:val="20"/>
        </w:rPr>
      </w:pPr>
      <w:ins w:id="1466" w:author="Unknown">
        <w:r w:rsidRPr="00250E7B">
          <w:rPr>
            <w:rFonts w:ascii="Consolas" w:eastAsia="Times New Roman" w:hAnsi="Consolas" w:cs="Consolas"/>
            <w:sz w:val="20"/>
          </w:rPr>
          <w:t xml:space="preserve">                  "variable is %d, and the string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67" w:author="Unknown"/>
          <w:rFonts w:ascii="Consolas" w:eastAsia="Times New Roman" w:hAnsi="Consolas" w:cs="Consolas"/>
          <w:sz w:val="20"/>
        </w:rPr>
      </w:pPr>
      <w:ins w:id="1468" w:author="Unknown">
        <w:r w:rsidRPr="00250E7B">
          <w:rPr>
            <w:rFonts w:ascii="Consolas" w:eastAsia="Times New Roman" w:hAnsi="Consolas" w:cs="Consolas"/>
            <w:sz w:val="20"/>
          </w:rPr>
          <w:lastRenderedPageBreak/>
          <w:t xml:space="preserve">                  "is %s", floatVar, intVar, stringVar);</w:t>
        </w:r>
      </w:ins>
    </w:p>
    <w:p w:rsidR="00250E7B" w:rsidRPr="00250E7B" w:rsidRDefault="00250E7B" w:rsidP="00250E7B">
      <w:pPr>
        <w:shd w:val="clear" w:color="auto" w:fill="FFFFFF"/>
        <w:spacing w:after="240" w:line="360" w:lineRule="atLeast"/>
        <w:ind w:left="-402" w:right="-402"/>
        <w:jc w:val="both"/>
        <w:rPr>
          <w:ins w:id="1469" w:author="Unknown"/>
          <w:rFonts w:ascii="Arial" w:eastAsia="Times New Roman" w:hAnsi="Arial" w:cs="Arial"/>
          <w:sz w:val="21"/>
          <w:szCs w:val="21"/>
        </w:rPr>
      </w:pPr>
      <w:ins w:id="1470" w:author="Unknown">
        <w:r w:rsidRPr="00250E7B">
          <w:rPr>
            <w:rFonts w:ascii="Arial" w:eastAsia="Times New Roman" w:hAnsi="Arial" w:cs="Arial"/>
            <w:sz w:val="21"/>
            <w:szCs w:val="21"/>
          </w:rPr>
          <w:t>You can write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1" w:author="Unknown"/>
          <w:rFonts w:ascii="Consolas" w:eastAsia="Times New Roman" w:hAnsi="Consolas" w:cs="Consolas"/>
          <w:sz w:val="20"/>
        </w:rPr>
      </w:pPr>
      <w:ins w:id="1472" w:author="Unknown">
        <w:r w:rsidRPr="00250E7B">
          <w:rPr>
            <w:rFonts w:ascii="Consolas" w:eastAsia="Times New Roman" w:hAnsi="Consolas" w:cs="Consolas"/>
            <w:sz w:val="20"/>
          </w:rPr>
          <w:t>String fs;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3" w:author="Unknown"/>
          <w:rFonts w:ascii="Consolas" w:eastAsia="Times New Roman" w:hAnsi="Consolas" w:cs="Consolas"/>
          <w:sz w:val="20"/>
        </w:rPr>
      </w:pPr>
      <w:ins w:id="1474" w:author="Unknown">
        <w:r w:rsidRPr="00250E7B">
          <w:rPr>
            <w:rFonts w:ascii="Consolas" w:eastAsia="Times New Roman" w:hAnsi="Consolas" w:cs="Consolas"/>
            <w:sz w:val="20"/>
          </w:rPr>
          <w:t>fs = String.format("The value of the float variable is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5" w:author="Unknown"/>
          <w:rFonts w:ascii="Consolas" w:eastAsia="Times New Roman" w:hAnsi="Consolas" w:cs="Consolas"/>
          <w:sz w:val="20"/>
        </w:rPr>
      </w:pPr>
      <w:ins w:id="1476" w:author="Unknown">
        <w:r w:rsidRPr="00250E7B">
          <w:rPr>
            <w:rFonts w:ascii="Consolas" w:eastAsia="Times New Roman" w:hAnsi="Consolas" w:cs="Consolas"/>
            <w:sz w:val="20"/>
          </w:rPr>
          <w:t xml:space="preserve">                   "%f, while the value of the integer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7" w:author="Unknown"/>
          <w:rFonts w:ascii="Consolas" w:eastAsia="Times New Roman" w:hAnsi="Consolas" w:cs="Consolas"/>
          <w:sz w:val="20"/>
        </w:rPr>
      </w:pPr>
      <w:ins w:id="1478" w:author="Unknown">
        <w:r w:rsidRPr="00250E7B">
          <w:rPr>
            <w:rFonts w:ascii="Consolas" w:eastAsia="Times New Roman" w:hAnsi="Consolas" w:cs="Consolas"/>
            <w:sz w:val="20"/>
          </w:rPr>
          <w:t xml:space="preserve">                   "variable is %d, and the string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79" w:author="Unknown"/>
          <w:rFonts w:ascii="Consolas" w:eastAsia="Times New Roman" w:hAnsi="Consolas" w:cs="Consolas"/>
          <w:sz w:val="20"/>
        </w:rPr>
      </w:pPr>
      <w:ins w:id="1480" w:author="Unknown">
        <w:r w:rsidRPr="00250E7B">
          <w:rPr>
            <w:rFonts w:ascii="Consolas" w:eastAsia="Times New Roman" w:hAnsi="Consolas" w:cs="Consolas"/>
            <w:sz w:val="20"/>
          </w:rPr>
          <w:t xml:space="preserve">                   "is %s", floatVar, intVar, stringVar);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481" w:author="Unknown"/>
          <w:rFonts w:ascii="Consolas" w:eastAsia="Times New Roman" w:hAnsi="Consolas" w:cs="Consolas"/>
          <w:sz w:val="20"/>
        </w:rPr>
      </w:pPr>
      <w:ins w:id="1482" w:author="Unknown">
        <w:r w:rsidRPr="00250E7B">
          <w:rPr>
            <w:rFonts w:ascii="Consolas" w:eastAsia="Times New Roman" w:hAnsi="Consolas" w:cs="Consolas"/>
            <w:sz w:val="20"/>
          </w:rPr>
          <w:t>System.out.println(fs);</w:t>
        </w:r>
      </w:ins>
    </w:p>
    <w:p w:rsidR="00250E7B" w:rsidRPr="00250E7B" w:rsidRDefault="00250E7B" w:rsidP="00250E7B">
      <w:pPr>
        <w:shd w:val="clear" w:color="auto" w:fill="FFFFFF"/>
        <w:spacing w:before="48" w:after="48" w:line="360" w:lineRule="atLeast"/>
        <w:ind w:right="-402"/>
        <w:outlineLvl w:val="1"/>
        <w:rPr>
          <w:ins w:id="1483" w:author="Unknown"/>
          <w:rFonts w:ascii="Arial" w:eastAsia="Times New Roman" w:hAnsi="Arial" w:cs="Arial"/>
          <w:spacing w:val="-15"/>
          <w:sz w:val="36"/>
          <w:szCs w:val="36"/>
        </w:rPr>
      </w:pPr>
      <w:ins w:id="1484" w:author="Unknown">
        <w:r w:rsidRPr="00250E7B">
          <w:rPr>
            <w:rFonts w:ascii="Arial" w:eastAsia="Times New Roman" w:hAnsi="Arial" w:cs="Arial"/>
            <w:spacing w:val="-15"/>
            <w:sz w:val="36"/>
            <w:szCs w:val="36"/>
          </w:rPr>
          <w:t>String Methods</w:t>
        </w:r>
      </w:ins>
    </w:p>
    <w:p w:rsidR="00250E7B" w:rsidRPr="00250E7B" w:rsidRDefault="00250E7B" w:rsidP="00250E7B">
      <w:pPr>
        <w:shd w:val="clear" w:color="auto" w:fill="FFFFFF"/>
        <w:spacing w:after="240" w:line="360" w:lineRule="atLeast"/>
        <w:ind w:left="-402" w:right="-402"/>
        <w:jc w:val="both"/>
        <w:rPr>
          <w:ins w:id="1485" w:author="Unknown"/>
          <w:rFonts w:ascii="Arial" w:eastAsia="Times New Roman" w:hAnsi="Arial" w:cs="Arial"/>
          <w:sz w:val="21"/>
          <w:szCs w:val="21"/>
        </w:rPr>
      </w:pPr>
      <w:ins w:id="1486" w:author="Unknown">
        <w:r w:rsidRPr="00250E7B">
          <w:rPr>
            <w:rFonts w:ascii="Arial" w:eastAsia="Times New Roman" w:hAnsi="Arial" w:cs="Arial"/>
            <w:sz w:val="21"/>
            <w:szCs w:val="21"/>
          </w:rPr>
          <w:t>Here is the list of methods supported by String class −</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54"/>
        <w:gridCol w:w="6706"/>
      </w:tblGrid>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jc w:val="center"/>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Method &amp; Description</w:t>
            </w:r>
          </w:p>
        </w:tc>
      </w:tr>
    </w:tbl>
    <w:p w:rsidR="00250E7B" w:rsidRPr="00250E7B" w:rsidRDefault="00250E7B" w:rsidP="00250E7B">
      <w:pPr>
        <w:shd w:val="clear" w:color="auto" w:fill="FFFFFF"/>
        <w:spacing w:before="48" w:after="48" w:line="450" w:lineRule="atLeast"/>
        <w:ind w:right="-402"/>
        <w:jc w:val="center"/>
        <w:outlineLvl w:val="0"/>
        <w:rPr>
          <w:ins w:id="1487" w:author="Unknown"/>
          <w:rFonts w:ascii="Arial" w:eastAsia="Times New Roman" w:hAnsi="Arial" w:cs="Arial"/>
          <w:spacing w:val="-15"/>
          <w:kern w:val="36"/>
          <w:sz w:val="42"/>
          <w:szCs w:val="42"/>
        </w:rPr>
      </w:pPr>
      <w:ins w:id="1488" w:author="Unknown">
        <w:r w:rsidRPr="00250E7B">
          <w:rPr>
            <w:rFonts w:ascii="Arial" w:eastAsia="Times New Roman" w:hAnsi="Arial" w:cs="Arial"/>
            <w:spacing w:val="-15"/>
            <w:kern w:val="36"/>
            <w:sz w:val="42"/>
            <w:szCs w:val="42"/>
          </w:rPr>
          <w:t>- Arrays</w:t>
        </w:r>
      </w:ins>
    </w:p>
    <w:p w:rsidR="00250E7B" w:rsidRPr="00250E7B" w:rsidRDefault="00250E7B" w:rsidP="00250E7B">
      <w:pPr>
        <w:shd w:val="clear" w:color="auto" w:fill="FFFFFF"/>
        <w:spacing w:after="240" w:line="360" w:lineRule="atLeast"/>
        <w:ind w:left="-402" w:right="-402"/>
        <w:jc w:val="both"/>
        <w:rPr>
          <w:ins w:id="1489" w:author="Unknown"/>
          <w:rFonts w:ascii="Arial" w:eastAsia="Times New Roman" w:hAnsi="Arial" w:cs="Arial"/>
          <w:sz w:val="21"/>
          <w:szCs w:val="21"/>
        </w:rPr>
      </w:pPr>
      <w:ins w:id="1490" w:author="Unknown">
        <w:r w:rsidRPr="00250E7B">
          <w:rPr>
            <w:rFonts w:ascii="Arial" w:eastAsia="Times New Roman" w:hAnsi="Arial" w:cs="Arial"/>
            <w:sz w:val="21"/>
            <w:szCs w:val="21"/>
          </w:rPr>
          <w:t>Java provides a data structure, the</w:t>
        </w:r>
        <w:r w:rsidRPr="00250E7B">
          <w:rPr>
            <w:rFonts w:ascii="Arial" w:eastAsia="Times New Roman" w:hAnsi="Arial" w:cs="Arial"/>
            <w:sz w:val="21"/>
          </w:rPr>
          <w:t> </w:t>
        </w:r>
        <w:r w:rsidRPr="00250E7B">
          <w:rPr>
            <w:rFonts w:ascii="Arial" w:eastAsia="Times New Roman" w:hAnsi="Arial" w:cs="Arial"/>
            <w:b/>
            <w:bCs/>
            <w:sz w:val="21"/>
            <w:szCs w:val="21"/>
          </w:rPr>
          <w:t>array</w:t>
        </w:r>
        <w:r w:rsidRPr="00250E7B">
          <w:rPr>
            <w:rFonts w:ascii="Arial" w:eastAsia="Times New Roman" w:hAnsi="Arial" w:cs="Arial"/>
            <w:sz w:val="21"/>
            <w:szCs w:val="21"/>
          </w:rPr>
          <w:t>, which stores a fixed-size sequential collection of elements of the same type. An array is used to store a collection of data, but it is often more useful to think of an array as a collection of variables of the same type.</w:t>
        </w:r>
      </w:ins>
    </w:p>
    <w:p w:rsidR="00250E7B" w:rsidRPr="00250E7B" w:rsidRDefault="00250E7B" w:rsidP="00250E7B">
      <w:pPr>
        <w:shd w:val="clear" w:color="auto" w:fill="FFFFFF"/>
        <w:spacing w:after="240" w:line="360" w:lineRule="atLeast"/>
        <w:ind w:left="-402" w:right="-402"/>
        <w:jc w:val="both"/>
        <w:rPr>
          <w:ins w:id="1491" w:author="Unknown"/>
          <w:rFonts w:ascii="Arial" w:eastAsia="Times New Roman" w:hAnsi="Arial" w:cs="Arial"/>
          <w:sz w:val="21"/>
          <w:szCs w:val="21"/>
        </w:rPr>
      </w:pPr>
      <w:ins w:id="1492" w:author="Unknown">
        <w:r w:rsidRPr="00250E7B">
          <w:rPr>
            <w:rFonts w:ascii="Arial" w:eastAsia="Times New Roman" w:hAnsi="Arial" w:cs="Arial"/>
            <w:sz w:val="21"/>
            <w:szCs w:val="21"/>
          </w:rPr>
          <w:t>Instead of declaring individual variables, such as number0, number1, ..., and number99, you declare one array variable such as numbers and use numbers[0], numbers[1], and ..., numbers[99] to represent individual variables.</w:t>
        </w:r>
      </w:ins>
    </w:p>
    <w:p w:rsidR="00250E7B" w:rsidRPr="00250E7B" w:rsidRDefault="00250E7B" w:rsidP="00250E7B">
      <w:pPr>
        <w:shd w:val="clear" w:color="auto" w:fill="FFFFFF"/>
        <w:spacing w:after="240" w:line="360" w:lineRule="atLeast"/>
        <w:ind w:left="-402" w:right="-402"/>
        <w:jc w:val="both"/>
        <w:rPr>
          <w:ins w:id="1493" w:author="Unknown"/>
          <w:rFonts w:ascii="Arial" w:eastAsia="Times New Roman" w:hAnsi="Arial" w:cs="Arial"/>
          <w:sz w:val="21"/>
          <w:szCs w:val="21"/>
        </w:rPr>
      </w:pPr>
      <w:ins w:id="1494" w:author="Unknown">
        <w:r w:rsidRPr="00250E7B">
          <w:rPr>
            <w:rFonts w:ascii="Arial" w:eastAsia="Times New Roman" w:hAnsi="Arial" w:cs="Arial"/>
            <w:sz w:val="21"/>
            <w:szCs w:val="21"/>
          </w:rPr>
          <w:t>This tutorial introduces how to declare array variables, create arrays, and process arrays using indexed variables.</w:t>
        </w:r>
      </w:ins>
    </w:p>
    <w:p w:rsidR="00250E7B" w:rsidRPr="00250E7B" w:rsidRDefault="00250E7B" w:rsidP="00250E7B">
      <w:pPr>
        <w:shd w:val="clear" w:color="auto" w:fill="FFFFFF"/>
        <w:spacing w:before="48" w:after="48" w:line="360" w:lineRule="atLeast"/>
        <w:ind w:right="-402"/>
        <w:outlineLvl w:val="1"/>
        <w:rPr>
          <w:ins w:id="1495" w:author="Unknown"/>
          <w:rFonts w:ascii="Arial" w:eastAsia="Times New Roman" w:hAnsi="Arial" w:cs="Arial"/>
          <w:spacing w:val="-15"/>
          <w:sz w:val="36"/>
          <w:szCs w:val="36"/>
        </w:rPr>
      </w:pPr>
      <w:ins w:id="1496" w:author="Unknown">
        <w:r w:rsidRPr="00250E7B">
          <w:rPr>
            <w:rFonts w:ascii="Arial" w:eastAsia="Times New Roman" w:hAnsi="Arial" w:cs="Arial"/>
            <w:spacing w:val="-15"/>
            <w:sz w:val="36"/>
            <w:szCs w:val="36"/>
          </w:rPr>
          <w:t>Declaring Array Variables</w:t>
        </w:r>
      </w:ins>
    </w:p>
    <w:p w:rsidR="00250E7B" w:rsidRPr="00250E7B" w:rsidRDefault="00250E7B" w:rsidP="00250E7B">
      <w:pPr>
        <w:shd w:val="clear" w:color="auto" w:fill="FFFFFF"/>
        <w:spacing w:after="240" w:line="360" w:lineRule="atLeast"/>
        <w:ind w:left="-402" w:right="-402"/>
        <w:jc w:val="both"/>
        <w:rPr>
          <w:ins w:id="1497" w:author="Unknown"/>
          <w:rFonts w:ascii="Arial" w:eastAsia="Times New Roman" w:hAnsi="Arial" w:cs="Arial"/>
          <w:sz w:val="21"/>
          <w:szCs w:val="21"/>
        </w:rPr>
      </w:pPr>
      <w:ins w:id="1498" w:author="Unknown">
        <w:r w:rsidRPr="00250E7B">
          <w:rPr>
            <w:rFonts w:ascii="Arial" w:eastAsia="Times New Roman" w:hAnsi="Arial" w:cs="Arial"/>
            <w:sz w:val="21"/>
            <w:szCs w:val="21"/>
          </w:rPr>
          <w:t>To use an array in a program, you must declare a variable to reference the array, and you must specify the type of array the variable can reference. Here is the syntax for declaring an array variable −</w:t>
        </w:r>
      </w:ins>
    </w:p>
    <w:p w:rsidR="00250E7B" w:rsidRPr="00250E7B" w:rsidRDefault="00250E7B" w:rsidP="00250E7B">
      <w:pPr>
        <w:shd w:val="clear" w:color="auto" w:fill="FFFFFF"/>
        <w:spacing w:before="48" w:after="48" w:line="360" w:lineRule="atLeast"/>
        <w:ind w:right="-402"/>
        <w:outlineLvl w:val="2"/>
        <w:rPr>
          <w:ins w:id="1499" w:author="Unknown"/>
          <w:rFonts w:ascii="Arial" w:eastAsia="Times New Roman" w:hAnsi="Arial" w:cs="Arial"/>
          <w:sz w:val="27"/>
          <w:szCs w:val="27"/>
        </w:rPr>
      </w:pPr>
      <w:ins w:id="1500" w:author="Unknown">
        <w:r w:rsidRPr="00250E7B">
          <w:rPr>
            <w:rFonts w:ascii="Arial" w:eastAsia="Times New Roman" w:hAnsi="Arial" w:cs="Arial"/>
            <w:sz w:val="27"/>
            <w:szCs w:val="27"/>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1" w:author="Unknown"/>
          <w:rFonts w:ascii="Consolas" w:eastAsia="Times New Roman" w:hAnsi="Consolas" w:cs="Consolas"/>
          <w:sz w:val="18"/>
          <w:szCs w:val="18"/>
        </w:rPr>
      </w:pPr>
      <w:ins w:id="1502" w:author="Unknown">
        <w:r w:rsidRPr="00250E7B">
          <w:rPr>
            <w:rFonts w:ascii="Consolas" w:eastAsia="Times New Roman" w:hAnsi="Consolas" w:cs="Consolas"/>
            <w:sz w:val="18"/>
            <w:szCs w:val="18"/>
          </w:rPr>
          <w:t>dataType[] arrayRefVar;   // preferred way.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3" w:author="Unknown"/>
          <w:rFonts w:ascii="Consolas" w:eastAsia="Times New Roman" w:hAnsi="Consolas" w:cs="Consolas"/>
          <w:sz w:val="18"/>
          <w:szCs w:val="18"/>
        </w:rPr>
      </w:pPr>
      <w:ins w:id="1504" w:author="Unknown">
        <w:r w:rsidRPr="00250E7B">
          <w:rPr>
            <w:rFonts w:ascii="Consolas" w:eastAsia="Times New Roman" w:hAnsi="Consolas" w:cs="Consolas"/>
            <w:sz w:val="18"/>
            <w:szCs w:val="18"/>
          </w:rPr>
          <w: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5" w:author="Unknown"/>
          <w:rFonts w:ascii="Consolas" w:eastAsia="Times New Roman" w:hAnsi="Consolas" w:cs="Consolas"/>
          <w:sz w:val="18"/>
          <w:szCs w:val="18"/>
        </w:rPr>
      </w:pPr>
      <w:ins w:id="1506" w:author="Unknown">
        <w:r w:rsidRPr="00250E7B">
          <w:rPr>
            <w:rFonts w:ascii="Consolas" w:eastAsia="Times New Roman" w:hAnsi="Consolas" w:cs="Consolas"/>
            <w:sz w:val="18"/>
            <w:szCs w:val="18"/>
          </w:rPr>
          <w:t>dataType arrayRefVar[];  // works but not preferred way.</w:t>
        </w:r>
      </w:ins>
    </w:p>
    <w:p w:rsidR="00250E7B" w:rsidRPr="00250E7B" w:rsidRDefault="00250E7B" w:rsidP="00250E7B">
      <w:pPr>
        <w:shd w:val="clear" w:color="auto" w:fill="FFFFFF"/>
        <w:spacing w:after="240" w:line="360" w:lineRule="atLeast"/>
        <w:ind w:left="-402" w:right="-402"/>
        <w:jc w:val="both"/>
        <w:rPr>
          <w:ins w:id="1507" w:author="Unknown"/>
          <w:rFonts w:ascii="Arial" w:eastAsia="Times New Roman" w:hAnsi="Arial" w:cs="Arial"/>
          <w:sz w:val="21"/>
          <w:szCs w:val="21"/>
        </w:rPr>
      </w:pPr>
      <w:ins w:id="1508" w:author="Unknown">
        <w:r w:rsidRPr="00250E7B">
          <w:rPr>
            <w:rFonts w:ascii="Arial" w:eastAsia="Times New Roman" w:hAnsi="Arial" w:cs="Arial"/>
            <w:b/>
            <w:bCs/>
            <w:sz w:val="21"/>
            <w:szCs w:val="21"/>
          </w:rPr>
          <w:lastRenderedPageBreak/>
          <w:t>Note</w:t>
        </w:r>
        <w:r w:rsidRPr="00250E7B">
          <w:rPr>
            <w:rFonts w:ascii="Arial" w:eastAsia="Times New Roman" w:hAnsi="Arial" w:cs="Arial"/>
            <w:sz w:val="21"/>
          </w:rPr>
          <w:t> </w:t>
        </w:r>
        <w:r w:rsidRPr="00250E7B">
          <w:rPr>
            <w:rFonts w:ascii="Arial" w:eastAsia="Times New Roman" w:hAnsi="Arial" w:cs="Arial"/>
            <w:sz w:val="21"/>
            <w:szCs w:val="21"/>
          </w:rPr>
          <w:t>− The style</w:t>
        </w:r>
        <w:r w:rsidRPr="00250E7B">
          <w:rPr>
            <w:rFonts w:ascii="Arial" w:eastAsia="Times New Roman" w:hAnsi="Arial" w:cs="Arial"/>
            <w:sz w:val="21"/>
          </w:rPr>
          <w:t> </w:t>
        </w:r>
        <w:r w:rsidRPr="00250E7B">
          <w:rPr>
            <w:rFonts w:ascii="Arial" w:eastAsia="Times New Roman" w:hAnsi="Arial" w:cs="Arial"/>
            <w:b/>
            <w:bCs/>
            <w:sz w:val="21"/>
            <w:szCs w:val="21"/>
          </w:rPr>
          <w:t>dataType[] arrayRefVar</w:t>
        </w:r>
        <w:r w:rsidRPr="00250E7B">
          <w:rPr>
            <w:rFonts w:ascii="Arial" w:eastAsia="Times New Roman" w:hAnsi="Arial" w:cs="Arial"/>
            <w:sz w:val="21"/>
          </w:rPr>
          <w:t> </w:t>
        </w:r>
        <w:r w:rsidRPr="00250E7B">
          <w:rPr>
            <w:rFonts w:ascii="Arial" w:eastAsia="Times New Roman" w:hAnsi="Arial" w:cs="Arial"/>
            <w:sz w:val="21"/>
            <w:szCs w:val="21"/>
          </w:rPr>
          <w:t>is preferred. The style</w:t>
        </w:r>
        <w:r w:rsidRPr="00250E7B">
          <w:rPr>
            <w:rFonts w:ascii="Arial" w:eastAsia="Times New Roman" w:hAnsi="Arial" w:cs="Arial"/>
            <w:sz w:val="21"/>
          </w:rPr>
          <w:t> </w:t>
        </w:r>
        <w:r w:rsidRPr="00250E7B">
          <w:rPr>
            <w:rFonts w:ascii="Arial" w:eastAsia="Times New Roman" w:hAnsi="Arial" w:cs="Arial"/>
            <w:b/>
            <w:bCs/>
            <w:sz w:val="21"/>
            <w:szCs w:val="21"/>
          </w:rPr>
          <w:t>dataType arrayRefVar[]</w:t>
        </w:r>
        <w:r w:rsidRPr="00250E7B">
          <w:rPr>
            <w:rFonts w:ascii="Arial" w:eastAsia="Times New Roman" w:hAnsi="Arial" w:cs="Arial"/>
            <w:sz w:val="21"/>
          </w:rPr>
          <w:t> </w:t>
        </w:r>
        <w:r w:rsidRPr="00250E7B">
          <w:rPr>
            <w:rFonts w:ascii="Arial" w:eastAsia="Times New Roman" w:hAnsi="Arial" w:cs="Arial"/>
            <w:sz w:val="21"/>
            <w:szCs w:val="21"/>
          </w:rPr>
          <w:t>comes from the C/C++ language and was adopted in Java to accommodate C/C++ programmers.</w:t>
        </w:r>
      </w:ins>
    </w:p>
    <w:p w:rsidR="00250E7B" w:rsidRPr="00250E7B" w:rsidRDefault="00250E7B" w:rsidP="00250E7B">
      <w:pPr>
        <w:shd w:val="clear" w:color="auto" w:fill="FFFFFF"/>
        <w:spacing w:before="48" w:after="48" w:line="360" w:lineRule="atLeast"/>
        <w:ind w:right="-402"/>
        <w:outlineLvl w:val="2"/>
        <w:rPr>
          <w:ins w:id="1509" w:author="Unknown"/>
          <w:rFonts w:ascii="Arial" w:eastAsia="Times New Roman" w:hAnsi="Arial" w:cs="Arial"/>
          <w:sz w:val="27"/>
          <w:szCs w:val="27"/>
        </w:rPr>
      </w:pPr>
      <w:ins w:id="1510"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1511" w:author="Unknown"/>
          <w:rFonts w:ascii="Arial" w:eastAsia="Times New Roman" w:hAnsi="Arial" w:cs="Arial"/>
          <w:sz w:val="21"/>
          <w:szCs w:val="21"/>
        </w:rPr>
      </w:pPr>
      <w:ins w:id="1512" w:author="Unknown">
        <w:r w:rsidRPr="00250E7B">
          <w:rPr>
            <w:rFonts w:ascii="Arial" w:eastAsia="Times New Roman" w:hAnsi="Arial" w:cs="Arial"/>
            <w:sz w:val="21"/>
            <w:szCs w:val="21"/>
          </w:rPr>
          <w:t>The following code snippets are examples of this syntax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3" w:author="Unknown"/>
          <w:rFonts w:ascii="Consolas" w:eastAsia="Times New Roman" w:hAnsi="Consolas" w:cs="Consolas"/>
          <w:sz w:val="20"/>
        </w:rPr>
      </w:pPr>
      <w:ins w:id="1514" w:author="Unknown">
        <w:r w:rsidRPr="00250E7B">
          <w:rPr>
            <w:rFonts w:ascii="Consolas" w:eastAsia="Times New Roman" w:hAnsi="Consolas" w:cs="Consolas"/>
            <w:sz w:val="20"/>
          </w:rPr>
          <w:t>double[] myList;   // preferred way.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5" w:author="Unknown"/>
          <w:rFonts w:ascii="Consolas" w:eastAsia="Times New Roman" w:hAnsi="Consolas" w:cs="Consolas"/>
          <w:sz w:val="20"/>
        </w:rPr>
      </w:pPr>
      <w:ins w:id="1516" w:author="Unknown">
        <w:r w:rsidRPr="00250E7B">
          <w:rPr>
            <w:rFonts w:ascii="Consolas" w:eastAsia="Times New Roman" w:hAnsi="Consolas" w:cs="Consolas"/>
            <w:sz w:val="20"/>
          </w:rPr>
          <w: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17" w:author="Unknown"/>
          <w:rFonts w:ascii="Consolas" w:eastAsia="Times New Roman" w:hAnsi="Consolas" w:cs="Consolas"/>
          <w:sz w:val="20"/>
        </w:rPr>
      </w:pPr>
      <w:ins w:id="1518" w:author="Unknown">
        <w:r w:rsidRPr="00250E7B">
          <w:rPr>
            <w:rFonts w:ascii="Consolas" w:eastAsia="Times New Roman" w:hAnsi="Consolas" w:cs="Consolas"/>
            <w:sz w:val="20"/>
          </w:rPr>
          <w:t>double myList[];   // works but not preferred way.</w:t>
        </w:r>
      </w:ins>
    </w:p>
    <w:p w:rsidR="00250E7B" w:rsidRPr="00250E7B" w:rsidRDefault="00250E7B" w:rsidP="00250E7B">
      <w:pPr>
        <w:shd w:val="clear" w:color="auto" w:fill="FFFFFF"/>
        <w:spacing w:before="48" w:after="48" w:line="360" w:lineRule="atLeast"/>
        <w:ind w:right="-402"/>
        <w:outlineLvl w:val="1"/>
        <w:rPr>
          <w:ins w:id="1519" w:author="Unknown"/>
          <w:rFonts w:ascii="Arial" w:eastAsia="Times New Roman" w:hAnsi="Arial" w:cs="Arial"/>
          <w:spacing w:val="-15"/>
          <w:sz w:val="36"/>
          <w:szCs w:val="36"/>
        </w:rPr>
      </w:pPr>
      <w:ins w:id="1520" w:author="Unknown">
        <w:r w:rsidRPr="00250E7B">
          <w:rPr>
            <w:rFonts w:ascii="Arial" w:eastAsia="Times New Roman" w:hAnsi="Arial" w:cs="Arial"/>
            <w:spacing w:val="-15"/>
            <w:sz w:val="36"/>
            <w:szCs w:val="36"/>
          </w:rPr>
          <w:t>Creating Arrays</w:t>
        </w:r>
      </w:ins>
    </w:p>
    <w:p w:rsidR="00250E7B" w:rsidRPr="00250E7B" w:rsidRDefault="00250E7B" w:rsidP="00250E7B">
      <w:pPr>
        <w:shd w:val="clear" w:color="auto" w:fill="FFFFFF"/>
        <w:spacing w:after="240" w:line="360" w:lineRule="atLeast"/>
        <w:ind w:left="-402" w:right="-402"/>
        <w:jc w:val="both"/>
        <w:rPr>
          <w:ins w:id="1521" w:author="Unknown"/>
          <w:rFonts w:ascii="Arial" w:eastAsia="Times New Roman" w:hAnsi="Arial" w:cs="Arial"/>
          <w:sz w:val="21"/>
          <w:szCs w:val="21"/>
        </w:rPr>
      </w:pPr>
      <w:ins w:id="1522" w:author="Unknown">
        <w:r w:rsidRPr="00250E7B">
          <w:rPr>
            <w:rFonts w:ascii="Arial" w:eastAsia="Times New Roman" w:hAnsi="Arial" w:cs="Arial"/>
            <w:sz w:val="21"/>
            <w:szCs w:val="21"/>
          </w:rPr>
          <w:t>You can create an array by using the new operator with the following syntax −</w:t>
        </w:r>
      </w:ins>
    </w:p>
    <w:p w:rsidR="00250E7B" w:rsidRPr="00250E7B" w:rsidRDefault="00250E7B" w:rsidP="00250E7B">
      <w:pPr>
        <w:shd w:val="clear" w:color="auto" w:fill="FFFFFF"/>
        <w:spacing w:before="48" w:after="48" w:line="360" w:lineRule="atLeast"/>
        <w:ind w:right="-402"/>
        <w:outlineLvl w:val="2"/>
        <w:rPr>
          <w:ins w:id="1523" w:author="Unknown"/>
          <w:rFonts w:ascii="Arial" w:eastAsia="Times New Roman" w:hAnsi="Arial" w:cs="Arial"/>
          <w:sz w:val="27"/>
          <w:szCs w:val="27"/>
        </w:rPr>
      </w:pPr>
      <w:ins w:id="1524" w:author="Unknown">
        <w:r w:rsidRPr="00250E7B">
          <w:rPr>
            <w:rFonts w:ascii="Arial" w:eastAsia="Times New Roman" w:hAnsi="Arial" w:cs="Arial"/>
            <w:sz w:val="27"/>
            <w:szCs w:val="27"/>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25" w:author="Unknown"/>
          <w:rFonts w:ascii="Consolas" w:eastAsia="Times New Roman" w:hAnsi="Consolas" w:cs="Consolas"/>
          <w:sz w:val="18"/>
          <w:szCs w:val="18"/>
        </w:rPr>
      </w:pPr>
      <w:ins w:id="1526" w:author="Unknown">
        <w:r w:rsidRPr="00250E7B">
          <w:rPr>
            <w:rFonts w:ascii="Consolas" w:eastAsia="Times New Roman" w:hAnsi="Consolas" w:cs="Consolas"/>
            <w:sz w:val="18"/>
            <w:szCs w:val="18"/>
          </w:rPr>
          <w:t>arrayRefVar = new dataType[arraySize];</w:t>
        </w:r>
      </w:ins>
    </w:p>
    <w:p w:rsidR="00250E7B" w:rsidRPr="00250E7B" w:rsidRDefault="00250E7B" w:rsidP="00250E7B">
      <w:pPr>
        <w:shd w:val="clear" w:color="auto" w:fill="FFFFFF"/>
        <w:spacing w:after="240" w:line="360" w:lineRule="atLeast"/>
        <w:ind w:left="-402" w:right="-402"/>
        <w:jc w:val="both"/>
        <w:rPr>
          <w:ins w:id="1527" w:author="Unknown"/>
          <w:rFonts w:ascii="Arial" w:eastAsia="Times New Roman" w:hAnsi="Arial" w:cs="Arial"/>
          <w:sz w:val="21"/>
          <w:szCs w:val="21"/>
        </w:rPr>
      </w:pPr>
      <w:ins w:id="1528" w:author="Unknown">
        <w:r w:rsidRPr="00250E7B">
          <w:rPr>
            <w:rFonts w:ascii="Arial" w:eastAsia="Times New Roman" w:hAnsi="Arial" w:cs="Arial"/>
            <w:sz w:val="21"/>
            <w:szCs w:val="21"/>
          </w:rPr>
          <w:t>The above statement does two things −</w:t>
        </w:r>
      </w:ins>
    </w:p>
    <w:p w:rsidR="00250E7B" w:rsidRPr="00250E7B" w:rsidRDefault="00250E7B" w:rsidP="00250E7B">
      <w:pPr>
        <w:numPr>
          <w:ilvl w:val="0"/>
          <w:numId w:val="39"/>
        </w:numPr>
        <w:shd w:val="clear" w:color="auto" w:fill="FFFFFF"/>
        <w:spacing w:after="240" w:line="360" w:lineRule="atLeast"/>
        <w:ind w:left="318" w:right="-402"/>
        <w:jc w:val="both"/>
        <w:rPr>
          <w:ins w:id="1529" w:author="Unknown"/>
          <w:rFonts w:ascii="Arial" w:eastAsia="Times New Roman" w:hAnsi="Arial" w:cs="Arial"/>
          <w:sz w:val="21"/>
          <w:szCs w:val="21"/>
        </w:rPr>
      </w:pPr>
      <w:ins w:id="1530" w:author="Unknown">
        <w:r w:rsidRPr="00250E7B">
          <w:rPr>
            <w:rFonts w:ascii="Arial" w:eastAsia="Times New Roman" w:hAnsi="Arial" w:cs="Arial"/>
            <w:sz w:val="21"/>
            <w:szCs w:val="21"/>
          </w:rPr>
          <w:t>It creates an array using new dataType[arraySize].</w:t>
        </w:r>
      </w:ins>
    </w:p>
    <w:p w:rsidR="00250E7B" w:rsidRPr="00250E7B" w:rsidRDefault="00250E7B" w:rsidP="00250E7B">
      <w:pPr>
        <w:numPr>
          <w:ilvl w:val="0"/>
          <w:numId w:val="39"/>
        </w:numPr>
        <w:shd w:val="clear" w:color="auto" w:fill="FFFFFF"/>
        <w:spacing w:after="240" w:line="360" w:lineRule="atLeast"/>
        <w:ind w:left="318" w:right="-402"/>
        <w:jc w:val="both"/>
        <w:rPr>
          <w:ins w:id="1531" w:author="Unknown"/>
          <w:rFonts w:ascii="Arial" w:eastAsia="Times New Roman" w:hAnsi="Arial" w:cs="Arial"/>
          <w:sz w:val="21"/>
          <w:szCs w:val="21"/>
        </w:rPr>
      </w:pPr>
      <w:ins w:id="1532" w:author="Unknown">
        <w:r w:rsidRPr="00250E7B">
          <w:rPr>
            <w:rFonts w:ascii="Arial" w:eastAsia="Times New Roman" w:hAnsi="Arial" w:cs="Arial"/>
            <w:sz w:val="21"/>
            <w:szCs w:val="21"/>
          </w:rPr>
          <w:t>It assigns the reference of the newly created array to the variable arrayRefVar.</w:t>
        </w:r>
      </w:ins>
    </w:p>
    <w:p w:rsidR="00250E7B" w:rsidRPr="00250E7B" w:rsidRDefault="00250E7B" w:rsidP="00250E7B">
      <w:pPr>
        <w:shd w:val="clear" w:color="auto" w:fill="FFFFFF"/>
        <w:spacing w:after="240" w:line="360" w:lineRule="atLeast"/>
        <w:ind w:left="-402" w:right="-402"/>
        <w:jc w:val="both"/>
        <w:rPr>
          <w:ins w:id="1533" w:author="Unknown"/>
          <w:rFonts w:ascii="Arial" w:eastAsia="Times New Roman" w:hAnsi="Arial" w:cs="Arial"/>
          <w:sz w:val="21"/>
          <w:szCs w:val="21"/>
        </w:rPr>
      </w:pPr>
      <w:ins w:id="1534" w:author="Unknown">
        <w:r w:rsidRPr="00250E7B">
          <w:rPr>
            <w:rFonts w:ascii="Arial" w:eastAsia="Times New Roman" w:hAnsi="Arial" w:cs="Arial"/>
            <w:sz w:val="21"/>
            <w:szCs w:val="21"/>
          </w:rPr>
          <w:t>Declaring an array variable, creating an array, and assigning the reference of the array to the variable can be combined in one statement, as shown below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5" w:author="Unknown"/>
          <w:rFonts w:ascii="Consolas" w:eastAsia="Times New Roman" w:hAnsi="Consolas" w:cs="Consolas"/>
          <w:sz w:val="18"/>
          <w:szCs w:val="18"/>
        </w:rPr>
      </w:pPr>
      <w:ins w:id="1536" w:author="Unknown">
        <w:r w:rsidRPr="00250E7B">
          <w:rPr>
            <w:rFonts w:ascii="Consolas" w:eastAsia="Times New Roman" w:hAnsi="Consolas" w:cs="Consolas"/>
            <w:sz w:val="18"/>
            <w:szCs w:val="18"/>
          </w:rPr>
          <w:t>dataType[] arrayRefVar = new dataType[arraySize];</w:t>
        </w:r>
      </w:ins>
    </w:p>
    <w:p w:rsidR="00250E7B" w:rsidRPr="00250E7B" w:rsidRDefault="00250E7B" w:rsidP="00250E7B">
      <w:pPr>
        <w:shd w:val="clear" w:color="auto" w:fill="FFFFFF"/>
        <w:spacing w:after="240" w:line="360" w:lineRule="atLeast"/>
        <w:ind w:left="-402" w:right="-402"/>
        <w:jc w:val="both"/>
        <w:rPr>
          <w:ins w:id="1537" w:author="Unknown"/>
          <w:rFonts w:ascii="Arial" w:eastAsia="Times New Roman" w:hAnsi="Arial" w:cs="Arial"/>
          <w:sz w:val="21"/>
          <w:szCs w:val="21"/>
        </w:rPr>
      </w:pPr>
      <w:ins w:id="1538" w:author="Unknown">
        <w:r w:rsidRPr="00250E7B">
          <w:rPr>
            <w:rFonts w:ascii="Arial" w:eastAsia="Times New Roman" w:hAnsi="Arial" w:cs="Arial"/>
            <w:sz w:val="21"/>
            <w:szCs w:val="21"/>
          </w:rPr>
          <w:t>Alternatively you can create arrays as follows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39" w:author="Unknown"/>
          <w:rFonts w:ascii="Consolas" w:eastAsia="Times New Roman" w:hAnsi="Consolas" w:cs="Consolas"/>
          <w:sz w:val="18"/>
          <w:szCs w:val="18"/>
        </w:rPr>
      </w:pPr>
      <w:ins w:id="1540" w:author="Unknown">
        <w:r w:rsidRPr="00250E7B">
          <w:rPr>
            <w:rFonts w:ascii="Consolas" w:eastAsia="Times New Roman" w:hAnsi="Consolas" w:cs="Consolas"/>
            <w:sz w:val="18"/>
            <w:szCs w:val="18"/>
          </w:rPr>
          <w:t>dataType[] arrayRefVar = {value0, value1, ..., valuek};</w:t>
        </w:r>
      </w:ins>
    </w:p>
    <w:p w:rsidR="00250E7B" w:rsidRPr="00250E7B" w:rsidRDefault="00250E7B" w:rsidP="00250E7B">
      <w:pPr>
        <w:shd w:val="clear" w:color="auto" w:fill="FFFFFF"/>
        <w:spacing w:after="240" w:line="360" w:lineRule="atLeast"/>
        <w:ind w:left="-402" w:right="-402"/>
        <w:jc w:val="both"/>
        <w:rPr>
          <w:ins w:id="1541" w:author="Unknown"/>
          <w:rFonts w:ascii="Arial" w:eastAsia="Times New Roman" w:hAnsi="Arial" w:cs="Arial"/>
          <w:sz w:val="21"/>
          <w:szCs w:val="21"/>
        </w:rPr>
      </w:pPr>
      <w:ins w:id="1542" w:author="Unknown">
        <w:r w:rsidRPr="00250E7B">
          <w:rPr>
            <w:rFonts w:ascii="Arial" w:eastAsia="Times New Roman" w:hAnsi="Arial" w:cs="Arial"/>
            <w:sz w:val="21"/>
            <w:szCs w:val="21"/>
          </w:rPr>
          <w:t>The array elements are accessed through the</w:t>
        </w:r>
        <w:r w:rsidRPr="00250E7B">
          <w:rPr>
            <w:rFonts w:ascii="Arial" w:eastAsia="Times New Roman" w:hAnsi="Arial" w:cs="Arial"/>
            <w:sz w:val="21"/>
          </w:rPr>
          <w:t> </w:t>
        </w:r>
        <w:r w:rsidRPr="00250E7B">
          <w:rPr>
            <w:rFonts w:ascii="Arial" w:eastAsia="Times New Roman" w:hAnsi="Arial" w:cs="Arial"/>
            <w:b/>
            <w:bCs/>
            <w:sz w:val="21"/>
            <w:szCs w:val="21"/>
          </w:rPr>
          <w:t>index</w:t>
        </w:r>
        <w:r w:rsidRPr="00250E7B">
          <w:rPr>
            <w:rFonts w:ascii="Arial" w:eastAsia="Times New Roman" w:hAnsi="Arial" w:cs="Arial"/>
            <w:sz w:val="21"/>
            <w:szCs w:val="21"/>
          </w:rPr>
          <w:t>. Array indices are 0-based; that is, they start from 0 to</w:t>
        </w:r>
        <w:r w:rsidRPr="00250E7B">
          <w:rPr>
            <w:rFonts w:ascii="Arial" w:eastAsia="Times New Roman" w:hAnsi="Arial" w:cs="Arial"/>
            <w:sz w:val="21"/>
          </w:rPr>
          <w:t> </w:t>
        </w:r>
        <w:r w:rsidRPr="00250E7B">
          <w:rPr>
            <w:rFonts w:ascii="Arial" w:eastAsia="Times New Roman" w:hAnsi="Arial" w:cs="Arial"/>
            <w:b/>
            <w:bCs/>
            <w:sz w:val="21"/>
            <w:szCs w:val="21"/>
          </w:rPr>
          <w:t>arrayRefVar.length-1</w:t>
        </w:r>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360" w:lineRule="atLeast"/>
        <w:ind w:right="-402"/>
        <w:outlineLvl w:val="2"/>
        <w:rPr>
          <w:ins w:id="1543" w:author="Unknown"/>
          <w:rFonts w:ascii="Arial" w:eastAsia="Times New Roman" w:hAnsi="Arial" w:cs="Arial"/>
          <w:sz w:val="27"/>
          <w:szCs w:val="27"/>
        </w:rPr>
      </w:pPr>
      <w:ins w:id="1544"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1545" w:author="Unknown"/>
          <w:rFonts w:ascii="Arial" w:eastAsia="Times New Roman" w:hAnsi="Arial" w:cs="Arial"/>
          <w:sz w:val="21"/>
          <w:szCs w:val="21"/>
        </w:rPr>
      </w:pPr>
      <w:ins w:id="1546" w:author="Unknown">
        <w:r w:rsidRPr="00250E7B">
          <w:rPr>
            <w:rFonts w:ascii="Arial" w:eastAsia="Times New Roman" w:hAnsi="Arial" w:cs="Arial"/>
            <w:sz w:val="21"/>
            <w:szCs w:val="21"/>
          </w:rPr>
          <w:t>Following statement declares an array variable, myList, creates an array of 10 elements of double type and assigns its reference to myList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47" w:author="Unknown"/>
          <w:rFonts w:ascii="Consolas" w:eastAsia="Times New Roman" w:hAnsi="Consolas" w:cs="Consolas"/>
          <w:sz w:val="20"/>
        </w:rPr>
      </w:pPr>
      <w:ins w:id="1548" w:author="Unknown">
        <w:r w:rsidRPr="00250E7B">
          <w:rPr>
            <w:rFonts w:ascii="Consolas" w:eastAsia="Times New Roman" w:hAnsi="Consolas" w:cs="Consolas"/>
            <w:sz w:val="20"/>
          </w:rPr>
          <w:t>double[] myList = new double[10];</w:t>
        </w:r>
      </w:ins>
    </w:p>
    <w:p w:rsidR="00250E7B" w:rsidRPr="00250E7B" w:rsidRDefault="00250E7B" w:rsidP="00250E7B">
      <w:pPr>
        <w:shd w:val="clear" w:color="auto" w:fill="FFFFFF"/>
        <w:spacing w:after="240" w:line="360" w:lineRule="atLeast"/>
        <w:ind w:left="-402" w:right="-402"/>
        <w:jc w:val="both"/>
        <w:rPr>
          <w:ins w:id="1549" w:author="Unknown"/>
          <w:rFonts w:ascii="Arial" w:eastAsia="Times New Roman" w:hAnsi="Arial" w:cs="Arial"/>
          <w:sz w:val="21"/>
          <w:szCs w:val="21"/>
        </w:rPr>
      </w:pPr>
      <w:ins w:id="1550" w:author="Unknown">
        <w:r w:rsidRPr="00250E7B">
          <w:rPr>
            <w:rFonts w:ascii="Arial" w:eastAsia="Times New Roman" w:hAnsi="Arial" w:cs="Arial"/>
            <w:sz w:val="21"/>
            <w:szCs w:val="21"/>
          </w:rPr>
          <w:lastRenderedPageBreak/>
          <w:t>Following picture represents array myList. Here, myList holds ten double values and the indices are from 0 to 9.</w:t>
        </w:r>
      </w:ins>
    </w:p>
    <w:p w:rsidR="00250E7B" w:rsidRPr="00250E7B" w:rsidRDefault="00250E7B" w:rsidP="00250E7B">
      <w:pPr>
        <w:shd w:val="clear" w:color="auto" w:fill="FFFFFF"/>
        <w:spacing w:after="0" w:line="240" w:lineRule="auto"/>
        <w:rPr>
          <w:ins w:id="1551" w:author="Unknown"/>
          <w:rFonts w:ascii="Arial" w:eastAsia="Times New Roman" w:hAnsi="Arial" w:cs="Arial"/>
          <w:sz w:val="21"/>
          <w:szCs w:val="21"/>
        </w:rPr>
      </w:pPr>
      <w:r w:rsidRPr="00250E7B">
        <w:rPr>
          <w:rFonts w:ascii="Arial" w:eastAsia="Times New Roman" w:hAnsi="Arial" w:cs="Arial"/>
          <w:noProof/>
          <w:sz w:val="21"/>
          <w:szCs w:val="21"/>
        </w:rPr>
        <w:drawing>
          <wp:inline distT="0" distB="0" distL="0" distR="0">
            <wp:extent cx="4286250" cy="2314575"/>
            <wp:effectExtent l="19050" t="0" r="0" b="0"/>
            <wp:docPr id="10" name="Picture 10"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Array"/>
                    <pic:cNvPicPr>
                      <a:picLocks noChangeAspect="1" noChangeArrowheads="1"/>
                    </pic:cNvPicPr>
                  </pic:nvPicPr>
                  <pic:blipFill>
                    <a:blip r:embed="rId46"/>
                    <a:srcRect/>
                    <a:stretch>
                      <a:fillRect/>
                    </a:stretch>
                  </pic:blipFill>
                  <pic:spPr bwMode="auto">
                    <a:xfrm>
                      <a:off x="0" y="0"/>
                      <a:ext cx="4286250" cy="2314575"/>
                    </a:xfrm>
                    <a:prstGeom prst="rect">
                      <a:avLst/>
                    </a:prstGeom>
                    <a:noFill/>
                    <a:ln w="9525">
                      <a:noFill/>
                      <a:miter lim="800000"/>
                      <a:headEnd/>
                      <a:tailEnd/>
                    </a:ln>
                  </pic:spPr>
                </pic:pic>
              </a:graphicData>
            </a:graphic>
          </wp:inline>
        </w:drawing>
      </w:r>
    </w:p>
    <w:p w:rsidR="00250E7B" w:rsidRPr="00250E7B" w:rsidRDefault="00250E7B" w:rsidP="00250E7B">
      <w:pPr>
        <w:shd w:val="clear" w:color="auto" w:fill="FFFFFF"/>
        <w:spacing w:before="48" w:after="48" w:line="360" w:lineRule="atLeast"/>
        <w:ind w:right="-402"/>
        <w:outlineLvl w:val="1"/>
        <w:rPr>
          <w:ins w:id="1552" w:author="Unknown"/>
          <w:rFonts w:ascii="Arial" w:eastAsia="Times New Roman" w:hAnsi="Arial" w:cs="Arial"/>
          <w:spacing w:val="-15"/>
          <w:sz w:val="36"/>
          <w:szCs w:val="36"/>
        </w:rPr>
      </w:pPr>
      <w:ins w:id="1553" w:author="Unknown">
        <w:r w:rsidRPr="00250E7B">
          <w:rPr>
            <w:rFonts w:ascii="Arial" w:eastAsia="Times New Roman" w:hAnsi="Arial" w:cs="Arial"/>
            <w:spacing w:val="-15"/>
            <w:sz w:val="36"/>
            <w:szCs w:val="36"/>
          </w:rPr>
          <w:t>Processing Arrays</w:t>
        </w:r>
      </w:ins>
    </w:p>
    <w:p w:rsidR="00250E7B" w:rsidRPr="00250E7B" w:rsidRDefault="00250E7B" w:rsidP="00250E7B">
      <w:pPr>
        <w:shd w:val="clear" w:color="auto" w:fill="FFFFFF"/>
        <w:spacing w:after="240" w:line="360" w:lineRule="atLeast"/>
        <w:ind w:left="-402" w:right="-402"/>
        <w:jc w:val="both"/>
        <w:rPr>
          <w:ins w:id="1554" w:author="Unknown"/>
          <w:rFonts w:ascii="Arial" w:eastAsia="Times New Roman" w:hAnsi="Arial" w:cs="Arial"/>
          <w:sz w:val="21"/>
          <w:szCs w:val="21"/>
        </w:rPr>
      </w:pPr>
      <w:ins w:id="1555" w:author="Unknown">
        <w:r w:rsidRPr="00250E7B">
          <w:rPr>
            <w:rFonts w:ascii="Arial" w:eastAsia="Times New Roman" w:hAnsi="Arial" w:cs="Arial"/>
            <w:sz w:val="21"/>
            <w:szCs w:val="21"/>
          </w:rPr>
          <w:t>When processing array elements, we often use either</w:t>
        </w:r>
        <w:r w:rsidRPr="00250E7B">
          <w:rPr>
            <w:rFonts w:ascii="Arial" w:eastAsia="Times New Roman" w:hAnsi="Arial" w:cs="Arial"/>
            <w:sz w:val="21"/>
          </w:rPr>
          <w:t> </w:t>
        </w:r>
        <w:r w:rsidRPr="00250E7B">
          <w:rPr>
            <w:rFonts w:ascii="Arial" w:eastAsia="Times New Roman" w:hAnsi="Arial" w:cs="Arial"/>
            <w:b/>
            <w:bCs/>
            <w:sz w:val="21"/>
            <w:szCs w:val="21"/>
          </w:rPr>
          <w:t>for</w:t>
        </w:r>
        <w:r w:rsidRPr="00250E7B">
          <w:rPr>
            <w:rFonts w:ascii="Arial" w:eastAsia="Times New Roman" w:hAnsi="Arial" w:cs="Arial"/>
            <w:sz w:val="21"/>
          </w:rPr>
          <w:t> </w:t>
        </w:r>
        <w:r w:rsidRPr="00250E7B">
          <w:rPr>
            <w:rFonts w:ascii="Arial" w:eastAsia="Times New Roman" w:hAnsi="Arial" w:cs="Arial"/>
            <w:sz w:val="21"/>
            <w:szCs w:val="21"/>
          </w:rPr>
          <w:t>loop or</w:t>
        </w:r>
        <w:r w:rsidRPr="00250E7B">
          <w:rPr>
            <w:rFonts w:ascii="Arial" w:eastAsia="Times New Roman" w:hAnsi="Arial" w:cs="Arial"/>
            <w:sz w:val="21"/>
          </w:rPr>
          <w:t> </w:t>
        </w:r>
        <w:r w:rsidRPr="00250E7B">
          <w:rPr>
            <w:rFonts w:ascii="Arial" w:eastAsia="Times New Roman" w:hAnsi="Arial" w:cs="Arial"/>
            <w:b/>
            <w:bCs/>
            <w:sz w:val="21"/>
            <w:szCs w:val="21"/>
          </w:rPr>
          <w:t>foreach</w:t>
        </w:r>
        <w:r w:rsidRPr="00250E7B">
          <w:rPr>
            <w:rFonts w:ascii="Arial" w:eastAsia="Times New Roman" w:hAnsi="Arial" w:cs="Arial"/>
            <w:sz w:val="21"/>
          </w:rPr>
          <w:t> </w:t>
        </w:r>
        <w:r w:rsidRPr="00250E7B">
          <w:rPr>
            <w:rFonts w:ascii="Arial" w:eastAsia="Times New Roman" w:hAnsi="Arial" w:cs="Arial"/>
            <w:sz w:val="21"/>
            <w:szCs w:val="21"/>
          </w:rPr>
          <w:t>loop because all of the elements in an array are of the same type and the size of the array is known.</w:t>
        </w:r>
      </w:ins>
    </w:p>
    <w:p w:rsidR="00250E7B" w:rsidRPr="00250E7B" w:rsidRDefault="00250E7B" w:rsidP="00250E7B">
      <w:pPr>
        <w:shd w:val="clear" w:color="auto" w:fill="FFFFFF"/>
        <w:spacing w:before="48" w:after="48" w:line="360" w:lineRule="atLeast"/>
        <w:ind w:right="-402"/>
        <w:outlineLvl w:val="2"/>
        <w:rPr>
          <w:ins w:id="1556" w:author="Unknown"/>
          <w:rFonts w:ascii="Arial" w:eastAsia="Times New Roman" w:hAnsi="Arial" w:cs="Arial"/>
          <w:sz w:val="27"/>
          <w:szCs w:val="27"/>
        </w:rPr>
      </w:pPr>
      <w:ins w:id="1557"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1558" w:author="Unknown"/>
          <w:rFonts w:ascii="Arial" w:eastAsia="Times New Roman" w:hAnsi="Arial" w:cs="Arial"/>
          <w:sz w:val="21"/>
          <w:szCs w:val="21"/>
        </w:rPr>
      </w:pPr>
      <w:ins w:id="1559" w:author="Unknown">
        <w:r w:rsidRPr="00250E7B">
          <w:rPr>
            <w:rFonts w:ascii="Arial" w:eastAsia="Times New Roman" w:hAnsi="Arial" w:cs="Arial"/>
            <w:sz w:val="21"/>
            <w:szCs w:val="21"/>
          </w:rPr>
          <w:t>Here is a complete example showing how to create, initialize, and process arrays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0" w:author="Unknown"/>
          <w:rFonts w:ascii="Consolas" w:eastAsia="Times New Roman" w:hAnsi="Consolas" w:cs="Consolas"/>
          <w:sz w:val="20"/>
        </w:rPr>
      </w:pPr>
      <w:ins w:id="1561" w:author="Unknown">
        <w:r w:rsidRPr="00250E7B">
          <w:rPr>
            <w:rFonts w:ascii="Consolas" w:eastAsia="Times New Roman" w:hAnsi="Consolas" w:cs="Consolas"/>
            <w:sz w:val="20"/>
          </w:rPr>
          <w:t>public class TestArray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3" w:author="Unknown"/>
          <w:rFonts w:ascii="Consolas" w:eastAsia="Times New Roman" w:hAnsi="Consolas" w:cs="Consolas"/>
          <w:sz w:val="20"/>
        </w:rPr>
      </w:pPr>
      <w:ins w:id="1564"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5" w:author="Unknown"/>
          <w:rFonts w:ascii="Consolas" w:eastAsia="Times New Roman" w:hAnsi="Consolas" w:cs="Consolas"/>
          <w:sz w:val="20"/>
        </w:rPr>
      </w:pPr>
      <w:ins w:id="1566" w:author="Unknown">
        <w:r w:rsidRPr="00250E7B">
          <w:rPr>
            <w:rFonts w:ascii="Consolas" w:eastAsia="Times New Roman" w:hAnsi="Consolas" w:cs="Consolas"/>
            <w:sz w:val="20"/>
          </w:rPr>
          <w:t xml:space="preserve">      double[] myList = {1.9, 2.9, 3.4, 3.5};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68" w:author="Unknown"/>
          <w:rFonts w:ascii="Consolas" w:eastAsia="Times New Roman" w:hAnsi="Consolas" w:cs="Consolas"/>
          <w:sz w:val="20"/>
        </w:rPr>
      </w:pPr>
      <w:ins w:id="1569" w:author="Unknown">
        <w:r w:rsidRPr="00250E7B">
          <w:rPr>
            <w:rFonts w:ascii="Consolas" w:eastAsia="Times New Roman" w:hAnsi="Consolas" w:cs="Consolas"/>
            <w:sz w:val="20"/>
          </w:rPr>
          <w:t xml:space="preserve">      // Print all the array elements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0" w:author="Unknown"/>
          <w:rFonts w:ascii="Consolas" w:eastAsia="Times New Roman" w:hAnsi="Consolas" w:cs="Consolas"/>
          <w:sz w:val="20"/>
        </w:rPr>
      </w:pPr>
      <w:ins w:id="1571" w:author="Unknown">
        <w:r w:rsidRPr="00250E7B">
          <w:rPr>
            <w:rFonts w:ascii="Consolas" w:eastAsia="Times New Roman" w:hAnsi="Consolas" w:cs="Consolas"/>
            <w:sz w:val="20"/>
          </w:rPr>
          <w:t xml:space="preserve">      for (int i = 0; i &lt; myList.length; i++)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2" w:author="Unknown"/>
          <w:rFonts w:ascii="Consolas" w:eastAsia="Times New Roman" w:hAnsi="Consolas" w:cs="Consolas"/>
          <w:sz w:val="20"/>
        </w:rPr>
      </w:pPr>
      <w:ins w:id="1573" w:author="Unknown">
        <w:r w:rsidRPr="00250E7B">
          <w:rPr>
            <w:rFonts w:ascii="Consolas" w:eastAsia="Times New Roman" w:hAnsi="Consolas" w:cs="Consolas"/>
            <w:sz w:val="20"/>
          </w:rPr>
          <w:t xml:space="preserve">         System.out.println(myList[i] +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4" w:author="Unknown"/>
          <w:rFonts w:ascii="Consolas" w:eastAsia="Times New Roman" w:hAnsi="Consolas" w:cs="Consolas"/>
          <w:sz w:val="20"/>
        </w:rPr>
      </w:pPr>
      <w:ins w:id="157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6" w:author="Unknown"/>
          <w:rFonts w:ascii="Consolas" w:eastAsia="Times New Roman" w:hAnsi="Consolas" w:cs="Consolas"/>
          <w:sz w:val="20"/>
        </w:rPr>
      </w:pPr>
      <w:ins w:id="157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78" w:author="Unknown"/>
          <w:rFonts w:ascii="Consolas" w:eastAsia="Times New Roman" w:hAnsi="Consolas" w:cs="Consolas"/>
          <w:sz w:val="20"/>
        </w:rPr>
      </w:pPr>
      <w:ins w:id="1579" w:author="Unknown">
        <w:r w:rsidRPr="00250E7B">
          <w:rPr>
            <w:rFonts w:ascii="Consolas" w:eastAsia="Times New Roman" w:hAnsi="Consolas" w:cs="Consolas"/>
            <w:sz w:val="20"/>
          </w:rPr>
          <w:t xml:space="preserve">      // Summing all elements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0" w:author="Unknown"/>
          <w:rFonts w:ascii="Consolas" w:eastAsia="Times New Roman" w:hAnsi="Consolas" w:cs="Consolas"/>
          <w:sz w:val="20"/>
        </w:rPr>
      </w:pPr>
      <w:ins w:id="1581" w:author="Unknown">
        <w:r w:rsidRPr="00250E7B">
          <w:rPr>
            <w:rFonts w:ascii="Consolas" w:eastAsia="Times New Roman" w:hAnsi="Consolas" w:cs="Consolas"/>
            <w:sz w:val="20"/>
          </w:rPr>
          <w:t xml:space="preserve">      double total = 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2" w:author="Unknown"/>
          <w:rFonts w:ascii="Consolas" w:eastAsia="Times New Roman" w:hAnsi="Consolas" w:cs="Consolas"/>
          <w:sz w:val="20"/>
        </w:rPr>
      </w:pPr>
      <w:ins w:id="1583" w:author="Unknown">
        <w:r w:rsidRPr="00250E7B">
          <w:rPr>
            <w:rFonts w:ascii="Consolas" w:eastAsia="Times New Roman" w:hAnsi="Consolas" w:cs="Consolas"/>
            <w:sz w:val="20"/>
          </w:rPr>
          <w:t xml:space="preserve">      for (int i = 0; i &lt; myList.length; i++)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4" w:author="Unknown"/>
          <w:rFonts w:ascii="Consolas" w:eastAsia="Times New Roman" w:hAnsi="Consolas" w:cs="Consolas"/>
          <w:sz w:val="20"/>
        </w:rPr>
      </w:pPr>
      <w:ins w:id="1585" w:author="Unknown">
        <w:r w:rsidRPr="00250E7B">
          <w:rPr>
            <w:rFonts w:ascii="Consolas" w:eastAsia="Times New Roman" w:hAnsi="Consolas" w:cs="Consolas"/>
            <w:sz w:val="20"/>
          </w:rPr>
          <w:t xml:space="preserve">         total += myList[i];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6" w:author="Unknown"/>
          <w:rFonts w:ascii="Consolas" w:eastAsia="Times New Roman" w:hAnsi="Consolas" w:cs="Consolas"/>
          <w:sz w:val="20"/>
        </w:rPr>
      </w:pPr>
      <w:ins w:id="158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88" w:author="Unknown"/>
          <w:rFonts w:ascii="Consolas" w:eastAsia="Times New Roman" w:hAnsi="Consolas" w:cs="Consolas"/>
          <w:sz w:val="20"/>
        </w:rPr>
      </w:pPr>
      <w:ins w:id="1589" w:author="Unknown">
        <w:r w:rsidRPr="00250E7B">
          <w:rPr>
            <w:rFonts w:ascii="Consolas" w:eastAsia="Times New Roman" w:hAnsi="Consolas" w:cs="Consolas"/>
            <w:sz w:val="20"/>
          </w:rPr>
          <w:lastRenderedPageBreak/>
          <w:t xml:space="preserve">      System.out.println("Total is " + total);</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0" w:author="Unknown"/>
          <w:rFonts w:ascii="Consolas" w:eastAsia="Times New Roman" w:hAnsi="Consolas" w:cs="Consolas"/>
          <w:sz w:val="20"/>
        </w:rPr>
      </w:pPr>
      <w:ins w:id="159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2" w:author="Unknown"/>
          <w:rFonts w:ascii="Consolas" w:eastAsia="Times New Roman" w:hAnsi="Consolas" w:cs="Consolas"/>
          <w:sz w:val="20"/>
        </w:rPr>
      </w:pPr>
      <w:ins w:id="1593" w:author="Unknown">
        <w:r w:rsidRPr="00250E7B">
          <w:rPr>
            <w:rFonts w:ascii="Consolas" w:eastAsia="Times New Roman" w:hAnsi="Consolas" w:cs="Consolas"/>
            <w:sz w:val="20"/>
          </w:rPr>
          <w:t xml:space="preserve">      // Finding the largest element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4" w:author="Unknown"/>
          <w:rFonts w:ascii="Consolas" w:eastAsia="Times New Roman" w:hAnsi="Consolas" w:cs="Consolas"/>
          <w:sz w:val="20"/>
        </w:rPr>
      </w:pPr>
      <w:ins w:id="1595" w:author="Unknown">
        <w:r w:rsidRPr="00250E7B">
          <w:rPr>
            <w:rFonts w:ascii="Consolas" w:eastAsia="Times New Roman" w:hAnsi="Consolas" w:cs="Consolas"/>
            <w:sz w:val="20"/>
          </w:rPr>
          <w:t xml:space="preserve">      double max = myList[0];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6" w:author="Unknown"/>
          <w:rFonts w:ascii="Consolas" w:eastAsia="Times New Roman" w:hAnsi="Consolas" w:cs="Consolas"/>
          <w:sz w:val="20"/>
        </w:rPr>
      </w:pPr>
      <w:ins w:id="1597" w:author="Unknown">
        <w:r w:rsidRPr="00250E7B">
          <w:rPr>
            <w:rFonts w:ascii="Consolas" w:eastAsia="Times New Roman" w:hAnsi="Consolas" w:cs="Consolas"/>
            <w:sz w:val="20"/>
          </w:rPr>
          <w:t xml:space="preserve">      for (int i = 1; i &lt; myList.length; i++)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598" w:author="Unknown"/>
          <w:rFonts w:ascii="Consolas" w:eastAsia="Times New Roman" w:hAnsi="Consolas" w:cs="Consolas"/>
          <w:sz w:val="20"/>
        </w:rPr>
      </w:pPr>
      <w:ins w:id="1599" w:author="Unknown">
        <w:r w:rsidRPr="00250E7B">
          <w:rPr>
            <w:rFonts w:ascii="Consolas" w:eastAsia="Times New Roman" w:hAnsi="Consolas" w:cs="Consolas"/>
            <w:sz w:val="20"/>
          </w:rPr>
          <w:t xml:space="preserve">         if (myList[i] &gt; max) max = myList[i];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0" w:author="Unknown"/>
          <w:rFonts w:ascii="Consolas" w:eastAsia="Times New Roman" w:hAnsi="Consolas" w:cs="Consolas"/>
          <w:sz w:val="20"/>
        </w:rPr>
      </w:pPr>
      <w:ins w:id="160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2" w:author="Unknown"/>
          <w:rFonts w:ascii="Consolas" w:eastAsia="Times New Roman" w:hAnsi="Consolas" w:cs="Consolas"/>
          <w:sz w:val="20"/>
        </w:rPr>
      </w:pPr>
      <w:ins w:id="1603" w:author="Unknown">
        <w:r w:rsidRPr="00250E7B">
          <w:rPr>
            <w:rFonts w:ascii="Consolas" w:eastAsia="Times New Roman" w:hAnsi="Consolas" w:cs="Consolas"/>
            <w:sz w:val="20"/>
          </w:rPr>
          <w:t xml:space="preserve">      System.out.println("Max is " + max);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4" w:author="Unknown"/>
          <w:rFonts w:ascii="Consolas" w:eastAsia="Times New Roman" w:hAnsi="Consolas" w:cs="Consolas"/>
          <w:sz w:val="20"/>
        </w:rPr>
      </w:pPr>
      <w:ins w:id="160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06" w:author="Unknown"/>
          <w:rFonts w:ascii="Consolas" w:eastAsia="Times New Roman" w:hAnsi="Consolas" w:cs="Consolas"/>
          <w:sz w:val="20"/>
        </w:rPr>
      </w:pPr>
      <w:ins w:id="1607"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608" w:author="Unknown"/>
          <w:rFonts w:ascii="Arial" w:eastAsia="Times New Roman" w:hAnsi="Arial" w:cs="Arial"/>
          <w:sz w:val="21"/>
          <w:szCs w:val="21"/>
        </w:rPr>
      </w:pPr>
      <w:ins w:id="1609"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610" w:author="Unknown"/>
          <w:rFonts w:ascii="Arial" w:eastAsia="Times New Roman" w:hAnsi="Arial" w:cs="Arial"/>
          <w:sz w:val="27"/>
          <w:szCs w:val="27"/>
        </w:rPr>
      </w:pPr>
      <w:ins w:id="1611"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2" w:author="Unknown"/>
          <w:rFonts w:ascii="Consolas" w:eastAsia="Times New Roman" w:hAnsi="Consolas" w:cs="Consolas"/>
          <w:sz w:val="18"/>
          <w:szCs w:val="18"/>
        </w:rPr>
      </w:pPr>
      <w:ins w:id="1613" w:author="Unknown">
        <w:r w:rsidRPr="00250E7B">
          <w:rPr>
            <w:rFonts w:ascii="Consolas" w:eastAsia="Times New Roman" w:hAnsi="Consolas" w:cs="Consolas"/>
            <w:sz w:val="18"/>
            <w:szCs w:val="18"/>
          </w:rPr>
          <w:t>1.9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4" w:author="Unknown"/>
          <w:rFonts w:ascii="Consolas" w:eastAsia="Times New Roman" w:hAnsi="Consolas" w:cs="Consolas"/>
          <w:sz w:val="18"/>
          <w:szCs w:val="18"/>
        </w:rPr>
      </w:pPr>
      <w:ins w:id="1615" w:author="Unknown">
        <w:r w:rsidRPr="00250E7B">
          <w:rPr>
            <w:rFonts w:ascii="Consolas" w:eastAsia="Times New Roman" w:hAnsi="Consolas" w:cs="Consolas"/>
            <w:sz w:val="18"/>
            <w:szCs w:val="18"/>
          </w:rPr>
          <w:t>2.9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6" w:author="Unknown"/>
          <w:rFonts w:ascii="Consolas" w:eastAsia="Times New Roman" w:hAnsi="Consolas" w:cs="Consolas"/>
          <w:sz w:val="18"/>
          <w:szCs w:val="18"/>
        </w:rPr>
      </w:pPr>
      <w:ins w:id="1617" w:author="Unknown">
        <w:r w:rsidRPr="00250E7B">
          <w:rPr>
            <w:rFonts w:ascii="Consolas" w:eastAsia="Times New Roman" w:hAnsi="Consolas" w:cs="Consolas"/>
            <w:sz w:val="18"/>
            <w:szCs w:val="18"/>
          </w:rPr>
          <w:t>3.4</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18" w:author="Unknown"/>
          <w:rFonts w:ascii="Consolas" w:eastAsia="Times New Roman" w:hAnsi="Consolas" w:cs="Consolas"/>
          <w:sz w:val="18"/>
          <w:szCs w:val="18"/>
        </w:rPr>
      </w:pPr>
      <w:ins w:id="1619" w:author="Unknown">
        <w:r w:rsidRPr="00250E7B">
          <w:rPr>
            <w:rFonts w:ascii="Consolas" w:eastAsia="Times New Roman" w:hAnsi="Consolas" w:cs="Consolas"/>
            <w:sz w:val="18"/>
            <w:szCs w:val="18"/>
          </w:rPr>
          <w:t>3.5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0" w:author="Unknown"/>
          <w:rFonts w:ascii="Consolas" w:eastAsia="Times New Roman" w:hAnsi="Consolas" w:cs="Consolas"/>
          <w:sz w:val="18"/>
          <w:szCs w:val="18"/>
        </w:rPr>
      </w:pPr>
      <w:ins w:id="1621" w:author="Unknown">
        <w:r w:rsidRPr="00250E7B">
          <w:rPr>
            <w:rFonts w:ascii="Consolas" w:eastAsia="Times New Roman" w:hAnsi="Consolas" w:cs="Consolas"/>
            <w:sz w:val="18"/>
            <w:szCs w:val="18"/>
          </w:rPr>
          <w:t>Total is 11.7</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2" w:author="Unknown"/>
          <w:rFonts w:ascii="Consolas" w:eastAsia="Times New Roman" w:hAnsi="Consolas" w:cs="Consolas"/>
          <w:sz w:val="18"/>
          <w:szCs w:val="18"/>
        </w:rPr>
      </w:pPr>
      <w:ins w:id="1623" w:author="Unknown">
        <w:r w:rsidRPr="00250E7B">
          <w:rPr>
            <w:rFonts w:ascii="Consolas" w:eastAsia="Times New Roman" w:hAnsi="Consolas" w:cs="Consolas"/>
            <w:sz w:val="18"/>
            <w:szCs w:val="18"/>
          </w:rPr>
          <w:t>Max is 3.5</w:t>
        </w:r>
      </w:ins>
    </w:p>
    <w:p w:rsidR="00250E7B" w:rsidRPr="00250E7B" w:rsidRDefault="00250E7B" w:rsidP="00250E7B">
      <w:pPr>
        <w:shd w:val="clear" w:color="auto" w:fill="FFFFFF"/>
        <w:spacing w:before="48" w:after="48" w:line="360" w:lineRule="atLeast"/>
        <w:ind w:right="-402"/>
        <w:outlineLvl w:val="1"/>
        <w:rPr>
          <w:ins w:id="1624" w:author="Unknown"/>
          <w:rFonts w:ascii="Arial" w:eastAsia="Times New Roman" w:hAnsi="Arial" w:cs="Arial"/>
          <w:spacing w:val="-15"/>
          <w:sz w:val="36"/>
          <w:szCs w:val="36"/>
        </w:rPr>
      </w:pPr>
      <w:ins w:id="1625" w:author="Unknown">
        <w:r w:rsidRPr="00250E7B">
          <w:rPr>
            <w:rFonts w:ascii="Arial" w:eastAsia="Times New Roman" w:hAnsi="Arial" w:cs="Arial"/>
            <w:spacing w:val="-15"/>
            <w:sz w:val="36"/>
            <w:szCs w:val="36"/>
          </w:rPr>
          <w:t>The foreach Loops</w:t>
        </w:r>
      </w:ins>
    </w:p>
    <w:p w:rsidR="00250E7B" w:rsidRPr="00250E7B" w:rsidRDefault="00250E7B" w:rsidP="00250E7B">
      <w:pPr>
        <w:shd w:val="clear" w:color="auto" w:fill="FFFFFF"/>
        <w:spacing w:after="240" w:line="360" w:lineRule="atLeast"/>
        <w:ind w:left="-402" w:right="-402"/>
        <w:jc w:val="both"/>
        <w:rPr>
          <w:ins w:id="1626" w:author="Unknown"/>
          <w:rFonts w:ascii="Arial" w:eastAsia="Times New Roman" w:hAnsi="Arial" w:cs="Arial"/>
          <w:sz w:val="21"/>
          <w:szCs w:val="21"/>
        </w:rPr>
      </w:pPr>
      <w:ins w:id="1627" w:author="Unknown">
        <w:r w:rsidRPr="00250E7B">
          <w:rPr>
            <w:rFonts w:ascii="Arial" w:eastAsia="Times New Roman" w:hAnsi="Arial" w:cs="Arial"/>
            <w:sz w:val="21"/>
            <w:szCs w:val="21"/>
          </w:rPr>
          <w:t>JDK 1.5 introduced a new for loop known as foreach loop or enhanced for loop, which enables you to traverse the complete array sequentially without using an index variable.</w:t>
        </w:r>
      </w:ins>
    </w:p>
    <w:p w:rsidR="00250E7B" w:rsidRPr="00250E7B" w:rsidRDefault="00250E7B" w:rsidP="00250E7B">
      <w:pPr>
        <w:shd w:val="clear" w:color="auto" w:fill="FFFFFF"/>
        <w:spacing w:before="48" w:after="48" w:line="360" w:lineRule="atLeast"/>
        <w:ind w:right="-402"/>
        <w:outlineLvl w:val="2"/>
        <w:rPr>
          <w:ins w:id="1628" w:author="Unknown"/>
          <w:rFonts w:ascii="Arial" w:eastAsia="Times New Roman" w:hAnsi="Arial" w:cs="Arial"/>
          <w:sz w:val="27"/>
          <w:szCs w:val="27"/>
        </w:rPr>
      </w:pPr>
      <w:ins w:id="1629"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1630" w:author="Unknown"/>
          <w:rFonts w:ascii="Arial" w:eastAsia="Times New Roman" w:hAnsi="Arial" w:cs="Arial"/>
          <w:sz w:val="21"/>
          <w:szCs w:val="21"/>
        </w:rPr>
      </w:pPr>
      <w:ins w:id="1631" w:author="Unknown">
        <w:r w:rsidRPr="00250E7B">
          <w:rPr>
            <w:rFonts w:ascii="Arial" w:eastAsia="Times New Roman" w:hAnsi="Arial" w:cs="Arial"/>
            <w:sz w:val="21"/>
            <w:szCs w:val="21"/>
          </w:rPr>
          <w:t>The following code displays all the elements in the array myList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2" w:author="Unknown"/>
          <w:rFonts w:ascii="Consolas" w:eastAsia="Times New Roman" w:hAnsi="Consolas" w:cs="Consolas"/>
          <w:sz w:val="20"/>
        </w:rPr>
      </w:pPr>
      <w:ins w:id="1633" w:author="Unknown">
        <w:r w:rsidRPr="00250E7B">
          <w:rPr>
            <w:rFonts w:ascii="Consolas" w:eastAsia="Times New Roman" w:hAnsi="Consolas" w:cs="Consolas"/>
            <w:sz w:val="20"/>
          </w:rPr>
          <w:t>public class TestArray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5" w:author="Unknown"/>
          <w:rFonts w:ascii="Consolas" w:eastAsia="Times New Roman" w:hAnsi="Consolas" w:cs="Consolas"/>
          <w:sz w:val="20"/>
        </w:rPr>
      </w:pPr>
      <w:ins w:id="1636"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7" w:author="Unknown"/>
          <w:rFonts w:ascii="Consolas" w:eastAsia="Times New Roman" w:hAnsi="Consolas" w:cs="Consolas"/>
          <w:sz w:val="20"/>
        </w:rPr>
      </w:pPr>
      <w:ins w:id="1638" w:author="Unknown">
        <w:r w:rsidRPr="00250E7B">
          <w:rPr>
            <w:rFonts w:ascii="Consolas" w:eastAsia="Times New Roman" w:hAnsi="Consolas" w:cs="Consolas"/>
            <w:sz w:val="20"/>
          </w:rPr>
          <w:t xml:space="preserve">      double[] myList = {1.9, 2.9, 3.4, 3.5};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3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0" w:author="Unknown"/>
          <w:rFonts w:ascii="Consolas" w:eastAsia="Times New Roman" w:hAnsi="Consolas" w:cs="Consolas"/>
          <w:sz w:val="20"/>
        </w:rPr>
      </w:pPr>
      <w:ins w:id="1641" w:author="Unknown">
        <w:r w:rsidRPr="00250E7B">
          <w:rPr>
            <w:rFonts w:ascii="Consolas" w:eastAsia="Times New Roman" w:hAnsi="Consolas" w:cs="Consolas"/>
            <w:sz w:val="20"/>
          </w:rPr>
          <w:t xml:space="preserve">      // Print all the array elements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2" w:author="Unknown"/>
          <w:rFonts w:ascii="Consolas" w:eastAsia="Times New Roman" w:hAnsi="Consolas" w:cs="Consolas"/>
          <w:sz w:val="20"/>
        </w:rPr>
      </w:pPr>
      <w:ins w:id="1643" w:author="Unknown">
        <w:r w:rsidRPr="00250E7B">
          <w:rPr>
            <w:rFonts w:ascii="Consolas" w:eastAsia="Times New Roman" w:hAnsi="Consolas" w:cs="Consolas"/>
            <w:sz w:val="20"/>
          </w:rPr>
          <w:t xml:space="preserve">      for (double element: myList)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4" w:author="Unknown"/>
          <w:rFonts w:ascii="Consolas" w:eastAsia="Times New Roman" w:hAnsi="Consolas" w:cs="Consolas"/>
          <w:sz w:val="20"/>
        </w:rPr>
      </w:pPr>
      <w:ins w:id="1645" w:author="Unknown">
        <w:r w:rsidRPr="00250E7B">
          <w:rPr>
            <w:rFonts w:ascii="Consolas" w:eastAsia="Times New Roman" w:hAnsi="Consolas" w:cs="Consolas"/>
            <w:sz w:val="20"/>
          </w:rPr>
          <w:t xml:space="preserve">         System.out.println(element);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6" w:author="Unknown"/>
          <w:rFonts w:ascii="Consolas" w:eastAsia="Times New Roman" w:hAnsi="Consolas" w:cs="Consolas"/>
          <w:sz w:val="20"/>
        </w:rPr>
      </w:pPr>
      <w:ins w:id="164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48" w:author="Unknown"/>
          <w:rFonts w:ascii="Consolas" w:eastAsia="Times New Roman" w:hAnsi="Consolas" w:cs="Consolas"/>
          <w:sz w:val="20"/>
        </w:rPr>
      </w:pPr>
      <w:ins w:id="164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50" w:author="Unknown"/>
          <w:rFonts w:ascii="Consolas" w:eastAsia="Times New Roman" w:hAnsi="Consolas" w:cs="Consolas"/>
          <w:sz w:val="20"/>
        </w:rPr>
      </w:pPr>
      <w:ins w:id="1651" w:author="Unknown">
        <w:r w:rsidRPr="00250E7B">
          <w:rPr>
            <w:rFonts w:ascii="Consolas" w:eastAsia="Times New Roman" w:hAnsi="Consolas" w:cs="Consolas"/>
            <w:sz w:val="20"/>
          </w:rPr>
          <w:lastRenderedPageBreak/>
          <w:t>}</w:t>
        </w:r>
      </w:ins>
    </w:p>
    <w:p w:rsidR="00250E7B" w:rsidRPr="00250E7B" w:rsidRDefault="00250E7B" w:rsidP="00250E7B">
      <w:pPr>
        <w:shd w:val="clear" w:color="auto" w:fill="FFFFFF"/>
        <w:spacing w:after="240" w:line="360" w:lineRule="atLeast"/>
        <w:ind w:left="-402" w:right="-402"/>
        <w:jc w:val="both"/>
        <w:rPr>
          <w:ins w:id="1652" w:author="Unknown"/>
          <w:rFonts w:ascii="Arial" w:eastAsia="Times New Roman" w:hAnsi="Arial" w:cs="Arial"/>
          <w:sz w:val="21"/>
          <w:szCs w:val="21"/>
        </w:rPr>
      </w:pPr>
      <w:ins w:id="1653"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654" w:author="Unknown"/>
          <w:rFonts w:ascii="Arial" w:eastAsia="Times New Roman" w:hAnsi="Arial" w:cs="Arial"/>
          <w:sz w:val="27"/>
          <w:szCs w:val="27"/>
        </w:rPr>
      </w:pPr>
      <w:ins w:id="1655"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6" w:author="Unknown"/>
          <w:rFonts w:ascii="Consolas" w:eastAsia="Times New Roman" w:hAnsi="Consolas" w:cs="Consolas"/>
          <w:sz w:val="18"/>
          <w:szCs w:val="18"/>
        </w:rPr>
      </w:pPr>
      <w:ins w:id="1657" w:author="Unknown">
        <w:r w:rsidRPr="00250E7B">
          <w:rPr>
            <w:rFonts w:ascii="Consolas" w:eastAsia="Times New Roman" w:hAnsi="Consolas" w:cs="Consolas"/>
            <w:sz w:val="18"/>
            <w:szCs w:val="18"/>
          </w:rPr>
          <w:t>1.9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58" w:author="Unknown"/>
          <w:rFonts w:ascii="Consolas" w:eastAsia="Times New Roman" w:hAnsi="Consolas" w:cs="Consolas"/>
          <w:sz w:val="18"/>
          <w:szCs w:val="18"/>
        </w:rPr>
      </w:pPr>
      <w:ins w:id="1659" w:author="Unknown">
        <w:r w:rsidRPr="00250E7B">
          <w:rPr>
            <w:rFonts w:ascii="Consolas" w:eastAsia="Times New Roman" w:hAnsi="Consolas" w:cs="Consolas"/>
            <w:sz w:val="18"/>
            <w:szCs w:val="18"/>
          </w:rPr>
          <w:t>2.9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0" w:author="Unknown"/>
          <w:rFonts w:ascii="Consolas" w:eastAsia="Times New Roman" w:hAnsi="Consolas" w:cs="Consolas"/>
          <w:sz w:val="18"/>
          <w:szCs w:val="18"/>
        </w:rPr>
      </w:pPr>
      <w:ins w:id="1661" w:author="Unknown">
        <w:r w:rsidRPr="00250E7B">
          <w:rPr>
            <w:rFonts w:ascii="Consolas" w:eastAsia="Times New Roman" w:hAnsi="Consolas" w:cs="Consolas"/>
            <w:sz w:val="18"/>
            <w:szCs w:val="18"/>
          </w:rPr>
          <w:t>3.4</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62" w:author="Unknown"/>
          <w:rFonts w:ascii="Consolas" w:eastAsia="Times New Roman" w:hAnsi="Consolas" w:cs="Consolas"/>
          <w:sz w:val="18"/>
          <w:szCs w:val="18"/>
        </w:rPr>
      </w:pPr>
      <w:ins w:id="1663" w:author="Unknown">
        <w:r w:rsidRPr="00250E7B">
          <w:rPr>
            <w:rFonts w:ascii="Consolas" w:eastAsia="Times New Roman" w:hAnsi="Consolas" w:cs="Consolas"/>
            <w:sz w:val="18"/>
            <w:szCs w:val="18"/>
          </w:rPr>
          <w:t>3.5</w:t>
        </w:r>
      </w:ins>
    </w:p>
    <w:p w:rsidR="00250E7B" w:rsidRPr="00250E7B" w:rsidRDefault="00250E7B" w:rsidP="00250E7B">
      <w:pPr>
        <w:shd w:val="clear" w:color="auto" w:fill="FFFFFF"/>
        <w:spacing w:before="48" w:after="48" w:line="360" w:lineRule="atLeast"/>
        <w:ind w:right="-402"/>
        <w:outlineLvl w:val="1"/>
        <w:rPr>
          <w:ins w:id="1664" w:author="Unknown"/>
          <w:rFonts w:ascii="Arial" w:eastAsia="Times New Roman" w:hAnsi="Arial" w:cs="Arial"/>
          <w:spacing w:val="-15"/>
          <w:sz w:val="36"/>
          <w:szCs w:val="36"/>
        </w:rPr>
      </w:pPr>
      <w:ins w:id="1665" w:author="Unknown">
        <w:r w:rsidRPr="00250E7B">
          <w:rPr>
            <w:rFonts w:ascii="Arial" w:eastAsia="Times New Roman" w:hAnsi="Arial" w:cs="Arial"/>
            <w:spacing w:val="-15"/>
            <w:sz w:val="36"/>
            <w:szCs w:val="36"/>
          </w:rPr>
          <w:t>Passing Arrays to Methods</w:t>
        </w:r>
      </w:ins>
    </w:p>
    <w:p w:rsidR="00250E7B" w:rsidRPr="00250E7B" w:rsidRDefault="00250E7B" w:rsidP="00250E7B">
      <w:pPr>
        <w:shd w:val="clear" w:color="auto" w:fill="FFFFFF"/>
        <w:spacing w:after="240" w:line="360" w:lineRule="atLeast"/>
        <w:ind w:left="-402" w:right="-402"/>
        <w:jc w:val="both"/>
        <w:rPr>
          <w:ins w:id="1666" w:author="Unknown"/>
          <w:rFonts w:ascii="Arial" w:eastAsia="Times New Roman" w:hAnsi="Arial" w:cs="Arial"/>
          <w:sz w:val="21"/>
          <w:szCs w:val="21"/>
        </w:rPr>
      </w:pPr>
      <w:ins w:id="1667" w:author="Unknown">
        <w:r w:rsidRPr="00250E7B">
          <w:rPr>
            <w:rFonts w:ascii="Arial" w:eastAsia="Times New Roman" w:hAnsi="Arial" w:cs="Arial"/>
            <w:sz w:val="21"/>
            <w:szCs w:val="21"/>
          </w:rPr>
          <w:t>Just as you can pass primitive type values to methods, you can also pass arrays to methods. For example, the following method displays the elements in an</w:t>
        </w:r>
        <w:r w:rsidRPr="00250E7B">
          <w:rPr>
            <w:rFonts w:ascii="Arial" w:eastAsia="Times New Roman" w:hAnsi="Arial" w:cs="Arial"/>
            <w:sz w:val="21"/>
          </w:rPr>
          <w:t> </w:t>
        </w:r>
        <w:r w:rsidRPr="00250E7B">
          <w:rPr>
            <w:rFonts w:ascii="Arial" w:eastAsia="Times New Roman" w:hAnsi="Arial" w:cs="Arial"/>
            <w:b/>
            <w:bCs/>
            <w:sz w:val="21"/>
            <w:szCs w:val="21"/>
          </w:rPr>
          <w:t>int</w:t>
        </w:r>
        <w:r w:rsidRPr="00250E7B">
          <w:rPr>
            <w:rFonts w:ascii="Arial" w:eastAsia="Times New Roman" w:hAnsi="Arial" w:cs="Arial"/>
            <w:sz w:val="21"/>
          </w:rPr>
          <w:t> </w:t>
        </w:r>
        <w:r w:rsidRPr="00250E7B">
          <w:rPr>
            <w:rFonts w:ascii="Arial" w:eastAsia="Times New Roman" w:hAnsi="Arial" w:cs="Arial"/>
            <w:sz w:val="21"/>
            <w:szCs w:val="21"/>
          </w:rPr>
          <w:t>array −</w:t>
        </w:r>
      </w:ins>
    </w:p>
    <w:p w:rsidR="00250E7B" w:rsidRPr="00250E7B" w:rsidRDefault="00250E7B" w:rsidP="00250E7B">
      <w:pPr>
        <w:shd w:val="clear" w:color="auto" w:fill="FFFFFF"/>
        <w:spacing w:before="48" w:after="48" w:line="360" w:lineRule="atLeast"/>
        <w:ind w:right="-402"/>
        <w:outlineLvl w:val="2"/>
        <w:rPr>
          <w:ins w:id="1668" w:author="Unknown"/>
          <w:rFonts w:ascii="Arial" w:eastAsia="Times New Roman" w:hAnsi="Arial" w:cs="Arial"/>
          <w:sz w:val="27"/>
          <w:szCs w:val="27"/>
        </w:rPr>
      </w:pPr>
      <w:ins w:id="1669"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0" w:author="Unknown"/>
          <w:rFonts w:ascii="Consolas" w:eastAsia="Times New Roman" w:hAnsi="Consolas" w:cs="Consolas"/>
          <w:sz w:val="20"/>
        </w:rPr>
      </w:pPr>
      <w:ins w:id="1671" w:author="Unknown">
        <w:r w:rsidRPr="00250E7B">
          <w:rPr>
            <w:rFonts w:ascii="Consolas" w:eastAsia="Times New Roman" w:hAnsi="Consolas" w:cs="Consolas"/>
            <w:sz w:val="20"/>
          </w:rPr>
          <w:t>public static void printArray(int[] array)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2" w:author="Unknown"/>
          <w:rFonts w:ascii="Consolas" w:eastAsia="Times New Roman" w:hAnsi="Consolas" w:cs="Consolas"/>
          <w:sz w:val="20"/>
        </w:rPr>
      </w:pPr>
      <w:ins w:id="1673" w:author="Unknown">
        <w:r w:rsidRPr="00250E7B">
          <w:rPr>
            <w:rFonts w:ascii="Consolas" w:eastAsia="Times New Roman" w:hAnsi="Consolas" w:cs="Consolas"/>
            <w:sz w:val="20"/>
          </w:rPr>
          <w:t xml:space="preserve">   for (int i = 0; i &lt; array.length; i++)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4" w:author="Unknown"/>
          <w:rFonts w:ascii="Consolas" w:eastAsia="Times New Roman" w:hAnsi="Consolas" w:cs="Consolas"/>
          <w:sz w:val="20"/>
        </w:rPr>
      </w:pPr>
      <w:ins w:id="1675" w:author="Unknown">
        <w:r w:rsidRPr="00250E7B">
          <w:rPr>
            <w:rFonts w:ascii="Consolas" w:eastAsia="Times New Roman" w:hAnsi="Consolas" w:cs="Consolas"/>
            <w:sz w:val="20"/>
          </w:rPr>
          <w:t xml:space="preserve">      System.out.print(array[i] +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6" w:author="Unknown"/>
          <w:rFonts w:ascii="Consolas" w:eastAsia="Times New Roman" w:hAnsi="Consolas" w:cs="Consolas"/>
          <w:sz w:val="20"/>
        </w:rPr>
      </w:pPr>
      <w:ins w:id="167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78" w:author="Unknown"/>
          <w:rFonts w:ascii="Consolas" w:eastAsia="Times New Roman" w:hAnsi="Consolas" w:cs="Consolas"/>
          <w:sz w:val="20"/>
        </w:rPr>
      </w:pPr>
      <w:ins w:id="167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680" w:author="Unknown"/>
          <w:rFonts w:ascii="Arial" w:eastAsia="Times New Roman" w:hAnsi="Arial" w:cs="Arial"/>
          <w:sz w:val="21"/>
          <w:szCs w:val="21"/>
        </w:rPr>
      </w:pPr>
      <w:ins w:id="1681" w:author="Unknown">
        <w:r w:rsidRPr="00250E7B">
          <w:rPr>
            <w:rFonts w:ascii="Arial" w:eastAsia="Times New Roman" w:hAnsi="Arial" w:cs="Arial"/>
            <w:sz w:val="21"/>
            <w:szCs w:val="21"/>
          </w:rPr>
          <w:t>You can invoke it by passing an array. For example, the following statement invokes the printArray method to display 3, 1, 2, 6, 4, and 2 −</w:t>
        </w:r>
      </w:ins>
    </w:p>
    <w:p w:rsidR="00250E7B" w:rsidRPr="00250E7B" w:rsidRDefault="00250E7B" w:rsidP="00250E7B">
      <w:pPr>
        <w:shd w:val="clear" w:color="auto" w:fill="FFFFFF"/>
        <w:spacing w:before="48" w:after="48" w:line="360" w:lineRule="atLeast"/>
        <w:ind w:right="-402"/>
        <w:outlineLvl w:val="2"/>
        <w:rPr>
          <w:ins w:id="1682" w:author="Unknown"/>
          <w:rFonts w:ascii="Arial" w:eastAsia="Times New Roman" w:hAnsi="Arial" w:cs="Arial"/>
          <w:sz w:val="27"/>
          <w:szCs w:val="27"/>
        </w:rPr>
      </w:pPr>
      <w:ins w:id="1683"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84" w:author="Unknown"/>
          <w:rFonts w:ascii="Consolas" w:eastAsia="Times New Roman" w:hAnsi="Consolas" w:cs="Consolas"/>
          <w:sz w:val="20"/>
        </w:rPr>
      </w:pPr>
      <w:ins w:id="1685" w:author="Unknown">
        <w:r w:rsidRPr="00250E7B">
          <w:rPr>
            <w:rFonts w:ascii="Consolas" w:eastAsia="Times New Roman" w:hAnsi="Consolas" w:cs="Consolas"/>
            <w:sz w:val="20"/>
          </w:rPr>
          <w:t>printArray(new int[]{3, 1, 2, 6, 4, 2});</w:t>
        </w:r>
      </w:ins>
    </w:p>
    <w:p w:rsidR="00250E7B" w:rsidRPr="00250E7B" w:rsidRDefault="00250E7B" w:rsidP="00250E7B">
      <w:pPr>
        <w:shd w:val="clear" w:color="auto" w:fill="FFFFFF"/>
        <w:spacing w:before="48" w:after="48" w:line="360" w:lineRule="atLeast"/>
        <w:ind w:right="-402"/>
        <w:outlineLvl w:val="1"/>
        <w:rPr>
          <w:ins w:id="1686" w:author="Unknown"/>
          <w:rFonts w:ascii="Arial" w:eastAsia="Times New Roman" w:hAnsi="Arial" w:cs="Arial"/>
          <w:spacing w:val="-15"/>
          <w:sz w:val="36"/>
          <w:szCs w:val="36"/>
        </w:rPr>
      </w:pPr>
      <w:ins w:id="1687" w:author="Unknown">
        <w:r w:rsidRPr="00250E7B">
          <w:rPr>
            <w:rFonts w:ascii="Arial" w:eastAsia="Times New Roman" w:hAnsi="Arial" w:cs="Arial"/>
            <w:spacing w:val="-15"/>
            <w:sz w:val="36"/>
            <w:szCs w:val="36"/>
          </w:rPr>
          <w:t>Returning an Array from a Method</w:t>
        </w:r>
      </w:ins>
    </w:p>
    <w:p w:rsidR="00250E7B" w:rsidRPr="00250E7B" w:rsidRDefault="00250E7B" w:rsidP="00250E7B">
      <w:pPr>
        <w:shd w:val="clear" w:color="auto" w:fill="FFFFFF"/>
        <w:spacing w:after="240" w:line="360" w:lineRule="atLeast"/>
        <w:ind w:left="-402" w:right="-402"/>
        <w:jc w:val="both"/>
        <w:rPr>
          <w:ins w:id="1688" w:author="Unknown"/>
          <w:rFonts w:ascii="Arial" w:eastAsia="Times New Roman" w:hAnsi="Arial" w:cs="Arial"/>
          <w:sz w:val="21"/>
          <w:szCs w:val="21"/>
        </w:rPr>
      </w:pPr>
      <w:ins w:id="1689" w:author="Unknown">
        <w:r w:rsidRPr="00250E7B">
          <w:rPr>
            <w:rFonts w:ascii="Arial" w:eastAsia="Times New Roman" w:hAnsi="Arial" w:cs="Arial"/>
            <w:sz w:val="21"/>
            <w:szCs w:val="21"/>
          </w:rPr>
          <w:t>A method may also return an array. For example, the following method returns an array that is the reversal of another array −</w:t>
        </w:r>
      </w:ins>
    </w:p>
    <w:p w:rsidR="00250E7B" w:rsidRPr="00250E7B" w:rsidRDefault="00250E7B" w:rsidP="00250E7B">
      <w:pPr>
        <w:shd w:val="clear" w:color="auto" w:fill="FFFFFF"/>
        <w:spacing w:before="48" w:after="48" w:line="360" w:lineRule="atLeast"/>
        <w:ind w:right="-402"/>
        <w:outlineLvl w:val="2"/>
        <w:rPr>
          <w:ins w:id="1690" w:author="Unknown"/>
          <w:rFonts w:ascii="Arial" w:eastAsia="Times New Roman" w:hAnsi="Arial" w:cs="Arial"/>
          <w:sz w:val="27"/>
          <w:szCs w:val="27"/>
        </w:rPr>
      </w:pPr>
      <w:ins w:id="1691"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2" w:author="Unknown"/>
          <w:rFonts w:ascii="Consolas" w:eastAsia="Times New Roman" w:hAnsi="Consolas" w:cs="Consolas"/>
          <w:sz w:val="20"/>
        </w:rPr>
      </w:pPr>
      <w:ins w:id="1693" w:author="Unknown">
        <w:r w:rsidRPr="00250E7B">
          <w:rPr>
            <w:rFonts w:ascii="Consolas" w:eastAsia="Times New Roman" w:hAnsi="Consolas" w:cs="Consolas"/>
            <w:sz w:val="20"/>
          </w:rPr>
          <w:t>public static int[] reverse(int[] list)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4" w:author="Unknown"/>
          <w:rFonts w:ascii="Consolas" w:eastAsia="Times New Roman" w:hAnsi="Consolas" w:cs="Consolas"/>
          <w:sz w:val="20"/>
        </w:rPr>
      </w:pPr>
      <w:ins w:id="1695" w:author="Unknown">
        <w:r w:rsidRPr="00250E7B">
          <w:rPr>
            <w:rFonts w:ascii="Consolas" w:eastAsia="Times New Roman" w:hAnsi="Consolas" w:cs="Consolas"/>
            <w:sz w:val="20"/>
          </w:rPr>
          <w:t xml:space="preserve">   int[] result = new int[list.length];</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7" w:author="Unknown"/>
          <w:rFonts w:ascii="Consolas" w:eastAsia="Times New Roman" w:hAnsi="Consolas" w:cs="Consolas"/>
          <w:sz w:val="20"/>
        </w:rPr>
      </w:pPr>
      <w:ins w:id="1698" w:author="Unknown">
        <w:r w:rsidRPr="00250E7B">
          <w:rPr>
            <w:rFonts w:ascii="Consolas" w:eastAsia="Times New Roman" w:hAnsi="Consolas" w:cs="Consolas"/>
            <w:sz w:val="20"/>
          </w:rPr>
          <w:t xml:space="preserve">   for (int i = 0, j = result.length - 1; i &lt; list.length; i++, j--)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699" w:author="Unknown"/>
          <w:rFonts w:ascii="Consolas" w:eastAsia="Times New Roman" w:hAnsi="Consolas" w:cs="Consolas"/>
          <w:sz w:val="20"/>
        </w:rPr>
      </w:pPr>
      <w:ins w:id="1700" w:author="Unknown">
        <w:r w:rsidRPr="00250E7B">
          <w:rPr>
            <w:rFonts w:ascii="Consolas" w:eastAsia="Times New Roman" w:hAnsi="Consolas" w:cs="Consolas"/>
            <w:sz w:val="20"/>
          </w:rPr>
          <w:t xml:space="preserve">      result[j] = list[i];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1" w:author="Unknown"/>
          <w:rFonts w:ascii="Consolas" w:eastAsia="Times New Roman" w:hAnsi="Consolas" w:cs="Consolas"/>
          <w:sz w:val="20"/>
        </w:rPr>
      </w:pPr>
      <w:ins w:id="170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3" w:author="Unknown"/>
          <w:rFonts w:ascii="Consolas" w:eastAsia="Times New Roman" w:hAnsi="Consolas" w:cs="Consolas"/>
          <w:sz w:val="20"/>
        </w:rPr>
      </w:pPr>
      <w:ins w:id="1704" w:author="Unknown">
        <w:r w:rsidRPr="00250E7B">
          <w:rPr>
            <w:rFonts w:ascii="Consolas" w:eastAsia="Times New Roman" w:hAnsi="Consolas" w:cs="Consolas"/>
            <w:sz w:val="20"/>
          </w:rPr>
          <w:lastRenderedPageBreak/>
          <w:t xml:space="preserve">   return result;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05" w:author="Unknown"/>
          <w:rFonts w:ascii="Consolas" w:eastAsia="Times New Roman" w:hAnsi="Consolas" w:cs="Consolas"/>
          <w:sz w:val="20"/>
        </w:rPr>
      </w:pPr>
      <w:ins w:id="1706" w:author="Unknown">
        <w:r w:rsidRPr="00250E7B">
          <w:rPr>
            <w:rFonts w:ascii="Consolas" w:eastAsia="Times New Roman" w:hAnsi="Consolas" w:cs="Consolas"/>
            <w:sz w:val="20"/>
          </w:rPr>
          <w:t>}</w:t>
        </w:r>
      </w:ins>
    </w:p>
    <w:p w:rsidR="00250E7B" w:rsidRPr="00250E7B" w:rsidRDefault="00250E7B" w:rsidP="00250E7B">
      <w:pPr>
        <w:shd w:val="clear" w:color="auto" w:fill="FFFFFF"/>
        <w:spacing w:before="48" w:after="48" w:line="360" w:lineRule="atLeast"/>
        <w:ind w:right="-402"/>
        <w:outlineLvl w:val="1"/>
        <w:rPr>
          <w:ins w:id="1707" w:author="Unknown"/>
          <w:rFonts w:ascii="Arial" w:eastAsia="Times New Roman" w:hAnsi="Arial" w:cs="Arial"/>
          <w:spacing w:val="-15"/>
          <w:sz w:val="36"/>
          <w:szCs w:val="36"/>
        </w:rPr>
      </w:pPr>
      <w:ins w:id="1708" w:author="Unknown">
        <w:r w:rsidRPr="00250E7B">
          <w:rPr>
            <w:rFonts w:ascii="Arial" w:eastAsia="Times New Roman" w:hAnsi="Arial" w:cs="Arial"/>
            <w:spacing w:val="-15"/>
            <w:sz w:val="36"/>
            <w:szCs w:val="36"/>
          </w:rPr>
          <w:t>Getting Current Date and Time</w:t>
        </w:r>
      </w:ins>
    </w:p>
    <w:p w:rsidR="00250E7B" w:rsidRPr="00250E7B" w:rsidRDefault="00250E7B" w:rsidP="00250E7B">
      <w:pPr>
        <w:shd w:val="clear" w:color="auto" w:fill="FFFFFF"/>
        <w:spacing w:after="240" w:line="360" w:lineRule="atLeast"/>
        <w:ind w:left="-402" w:right="-402"/>
        <w:jc w:val="both"/>
        <w:rPr>
          <w:ins w:id="1709" w:author="Unknown"/>
          <w:rFonts w:ascii="Arial" w:eastAsia="Times New Roman" w:hAnsi="Arial" w:cs="Arial"/>
          <w:sz w:val="21"/>
          <w:szCs w:val="21"/>
        </w:rPr>
      </w:pPr>
      <w:ins w:id="1710" w:author="Unknown">
        <w:r w:rsidRPr="00250E7B">
          <w:rPr>
            <w:rFonts w:ascii="Arial" w:eastAsia="Times New Roman" w:hAnsi="Arial" w:cs="Arial"/>
            <w:sz w:val="21"/>
            <w:szCs w:val="21"/>
          </w:rPr>
          <w:t>This is a very easy method to get current date and time in Java. You can use a simple Date object with</w:t>
        </w:r>
        <w:r w:rsidRPr="00250E7B">
          <w:rPr>
            <w:rFonts w:ascii="Arial" w:eastAsia="Times New Roman" w:hAnsi="Arial" w:cs="Arial"/>
            <w:sz w:val="21"/>
          </w:rPr>
          <w:t> </w:t>
        </w:r>
        <w:r w:rsidRPr="00250E7B">
          <w:rPr>
            <w:rFonts w:ascii="Arial" w:eastAsia="Times New Roman" w:hAnsi="Arial" w:cs="Arial"/>
            <w:i/>
            <w:iCs/>
            <w:sz w:val="21"/>
            <w:szCs w:val="21"/>
          </w:rPr>
          <w:t>toString()</w:t>
        </w:r>
        <w:r w:rsidRPr="00250E7B">
          <w:rPr>
            <w:rFonts w:ascii="Arial" w:eastAsia="Times New Roman" w:hAnsi="Arial" w:cs="Arial"/>
            <w:sz w:val="21"/>
          </w:rPr>
          <w:t> </w:t>
        </w:r>
        <w:r w:rsidRPr="00250E7B">
          <w:rPr>
            <w:rFonts w:ascii="Arial" w:eastAsia="Times New Roman" w:hAnsi="Arial" w:cs="Arial"/>
            <w:sz w:val="21"/>
            <w:szCs w:val="21"/>
          </w:rPr>
          <w:t>method to print the current date and time as follows −</w:t>
        </w:r>
      </w:ins>
    </w:p>
    <w:p w:rsidR="00250E7B" w:rsidRPr="00250E7B" w:rsidRDefault="00250E7B" w:rsidP="00250E7B">
      <w:pPr>
        <w:shd w:val="clear" w:color="auto" w:fill="FFFFFF"/>
        <w:spacing w:before="48" w:after="48" w:line="360" w:lineRule="atLeast"/>
        <w:ind w:right="-402"/>
        <w:outlineLvl w:val="2"/>
        <w:rPr>
          <w:ins w:id="1711" w:author="Unknown"/>
          <w:rFonts w:ascii="Arial" w:eastAsia="Times New Roman" w:hAnsi="Arial" w:cs="Arial"/>
          <w:sz w:val="27"/>
          <w:szCs w:val="27"/>
        </w:rPr>
      </w:pPr>
      <w:ins w:id="1712"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3" w:author="Unknown"/>
          <w:rFonts w:ascii="Consolas" w:eastAsia="Times New Roman" w:hAnsi="Consolas" w:cs="Consolas"/>
          <w:sz w:val="20"/>
        </w:rPr>
      </w:pPr>
      <w:ins w:id="1714" w:author="Unknown">
        <w:r w:rsidRPr="00250E7B">
          <w:rPr>
            <w:rFonts w:ascii="Consolas" w:eastAsia="Times New Roman" w:hAnsi="Consolas" w:cs="Consolas"/>
            <w:sz w:val="20"/>
          </w:rPr>
          <w:t>import java.util.Date;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5" w:author="Unknown"/>
          <w:rFonts w:ascii="Consolas" w:eastAsia="Times New Roman" w:hAnsi="Consolas" w:cs="Consolas"/>
          <w:sz w:val="20"/>
        </w:rPr>
      </w:pPr>
      <w:ins w:id="1716" w:author="Unknown">
        <w:r w:rsidRPr="00250E7B">
          <w:rPr>
            <w:rFonts w:ascii="Consolas" w:eastAsia="Times New Roman" w:hAnsi="Consolas" w:cs="Consolas"/>
            <w:sz w:val="20"/>
          </w:rPr>
          <w:t>public class DateDemo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18" w:author="Unknown"/>
          <w:rFonts w:ascii="Consolas" w:eastAsia="Times New Roman" w:hAnsi="Consolas" w:cs="Consolas"/>
          <w:sz w:val="20"/>
        </w:rPr>
      </w:pPr>
      <w:ins w:id="171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0" w:author="Unknown"/>
          <w:rFonts w:ascii="Consolas" w:eastAsia="Times New Roman" w:hAnsi="Consolas" w:cs="Consolas"/>
          <w:sz w:val="20"/>
        </w:rPr>
      </w:pPr>
      <w:ins w:id="1721" w:author="Unknown">
        <w:r w:rsidRPr="00250E7B">
          <w:rPr>
            <w:rFonts w:ascii="Consolas" w:eastAsia="Times New Roman" w:hAnsi="Consolas" w:cs="Consolas"/>
            <w:sz w:val="20"/>
          </w:rPr>
          <w:t xml:space="preserve">      // Instantiate a Date object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2" w:author="Unknown"/>
          <w:rFonts w:ascii="Consolas" w:eastAsia="Times New Roman" w:hAnsi="Consolas" w:cs="Consolas"/>
          <w:sz w:val="20"/>
        </w:rPr>
      </w:pPr>
      <w:ins w:id="1723" w:author="Unknown">
        <w:r w:rsidRPr="00250E7B">
          <w:rPr>
            <w:rFonts w:ascii="Consolas" w:eastAsia="Times New Roman" w:hAnsi="Consolas" w:cs="Consolas"/>
            <w:sz w:val="20"/>
          </w:rPr>
          <w:t xml:space="preserve">      Date date = new Date();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5" w:author="Unknown"/>
          <w:rFonts w:ascii="Consolas" w:eastAsia="Times New Roman" w:hAnsi="Consolas" w:cs="Consolas"/>
          <w:sz w:val="20"/>
        </w:rPr>
      </w:pPr>
      <w:ins w:id="1726" w:author="Unknown">
        <w:r w:rsidRPr="00250E7B">
          <w:rPr>
            <w:rFonts w:ascii="Consolas" w:eastAsia="Times New Roman" w:hAnsi="Consolas" w:cs="Consolas"/>
            <w:sz w:val="20"/>
          </w:rPr>
          <w:t xml:space="preserve">      // display time and date using toString()</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7" w:author="Unknown"/>
          <w:rFonts w:ascii="Consolas" w:eastAsia="Times New Roman" w:hAnsi="Consolas" w:cs="Consolas"/>
          <w:sz w:val="20"/>
        </w:rPr>
      </w:pPr>
      <w:ins w:id="1728" w:author="Unknown">
        <w:r w:rsidRPr="00250E7B">
          <w:rPr>
            <w:rFonts w:ascii="Consolas" w:eastAsia="Times New Roman" w:hAnsi="Consolas" w:cs="Consolas"/>
            <w:sz w:val="20"/>
          </w:rPr>
          <w:t xml:space="preserve">      System.out.println(date.toString());</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29" w:author="Unknown"/>
          <w:rFonts w:ascii="Consolas" w:eastAsia="Times New Roman" w:hAnsi="Consolas" w:cs="Consolas"/>
          <w:sz w:val="20"/>
        </w:rPr>
      </w:pPr>
      <w:ins w:id="173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31" w:author="Unknown"/>
          <w:rFonts w:ascii="Consolas" w:eastAsia="Times New Roman" w:hAnsi="Consolas" w:cs="Consolas"/>
          <w:sz w:val="20"/>
        </w:rPr>
      </w:pPr>
      <w:ins w:id="1732"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733" w:author="Unknown"/>
          <w:rFonts w:ascii="Arial" w:eastAsia="Times New Roman" w:hAnsi="Arial" w:cs="Arial"/>
          <w:sz w:val="21"/>
          <w:szCs w:val="21"/>
        </w:rPr>
      </w:pPr>
      <w:ins w:id="1734"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735" w:author="Unknown"/>
          <w:rFonts w:ascii="Arial" w:eastAsia="Times New Roman" w:hAnsi="Arial" w:cs="Arial"/>
          <w:sz w:val="27"/>
          <w:szCs w:val="27"/>
        </w:rPr>
      </w:pPr>
      <w:ins w:id="1736"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37" w:author="Unknown"/>
          <w:rFonts w:ascii="Consolas" w:eastAsia="Times New Roman" w:hAnsi="Consolas" w:cs="Consolas"/>
          <w:sz w:val="18"/>
          <w:szCs w:val="18"/>
        </w:rPr>
      </w:pPr>
      <w:ins w:id="1738" w:author="Unknown">
        <w:r w:rsidRPr="00250E7B">
          <w:rPr>
            <w:rFonts w:ascii="Consolas" w:eastAsia="Times New Roman" w:hAnsi="Consolas" w:cs="Consolas"/>
            <w:sz w:val="18"/>
            <w:szCs w:val="18"/>
          </w:rPr>
          <w:t>on May 04 09:51:52 CDT 2009</w:t>
        </w:r>
      </w:ins>
    </w:p>
    <w:p w:rsidR="00250E7B" w:rsidRPr="00250E7B" w:rsidRDefault="00250E7B" w:rsidP="00250E7B">
      <w:pPr>
        <w:shd w:val="clear" w:color="auto" w:fill="FFFFFF"/>
        <w:spacing w:before="48" w:after="48" w:line="360" w:lineRule="atLeast"/>
        <w:ind w:right="-402"/>
        <w:outlineLvl w:val="1"/>
        <w:rPr>
          <w:ins w:id="1739" w:author="Unknown"/>
          <w:rFonts w:ascii="Arial" w:eastAsia="Times New Roman" w:hAnsi="Arial" w:cs="Arial"/>
          <w:spacing w:val="-15"/>
          <w:sz w:val="36"/>
          <w:szCs w:val="36"/>
        </w:rPr>
      </w:pPr>
      <w:ins w:id="1740" w:author="Unknown">
        <w:r w:rsidRPr="00250E7B">
          <w:rPr>
            <w:rFonts w:ascii="Arial" w:eastAsia="Times New Roman" w:hAnsi="Arial" w:cs="Arial"/>
            <w:spacing w:val="-15"/>
            <w:sz w:val="36"/>
            <w:szCs w:val="36"/>
          </w:rPr>
          <w:t>Parsing Strings into Dates</w:t>
        </w:r>
      </w:ins>
    </w:p>
    <w:p w:rsidR="00250E7B" w:rsidRPr="00250E7B" w:rsidRDefault="00250E7B" w:rsidP="00250E7B">
      <w:pPr>
        <w:shd w:val="clear" w:color="auto" w:fill="FFFFFF"/>
        <w:spacing w:after="240" w:line="360" w:lineRule="atLeast"/>
        <w:ind w:left="-402" w:right="-402"/>
        <w:jc w:val="both"/>
        <w:rPr>
          <w:ins w:id="1741" w:author="Unknown"/>
          <w:rFonts w:ascii="Arial" w:eastAsia="Times New Roman" w:hAnsi="Arial" w:cs="Arial"/>
          <w:sz w:val="21"/>
          <w:szCs w:val="21"/>
        </w:rPr>
      </w:pPr>
      <w:ins w:id="1742" w:author="Unknown">
        <w:r w:rsidRPr="00250E7B">
          <w:rPr>
            <w:rFonts w:ascii="Arial" w:eastAsia="Times New Roman" w:hAnsi="Arial" w:cs="Arial"/>
            <w:sz w:val="21"/>
            <w:szCs w:val="21"/>
          </w:rPr>
          <w:t>The SimpleDateFormat class has some additional methods, notably parse( ), which tries to parse a string according to the format stored in the given SimpleDateFormat object.</w:t>
        </w:r>
      </w:ins>
    </w:p>
    <w:p w:rsidR="00250E7B" w:rsidRPr="00250E7B" w:rsidRDefault="00250E7B" w:rsidP="00250E7B">
      <w:pPr>
        <w:shd w:val="clear" w:color="auto" w:fill="FFFFFF"/>
        <w:spacing w:before="48" w:after="48" w:line="360" w:lineRule="atLeast"/>
        <w:ind w:right="-402"/>
        <w:outlineLvl w:val="2"/>
        <w:rPr>
          <w:ins w:id="1743" w:author="Unknown"/>
          <w:rFonts w:ascii="Arial" w:eastAsia="Times New Roman" w:hAnsi="Arial" w:cs="Arial"/>
          <w:sz w:val="27"/>
          <w:szCs w:val="27"/>
        </w:rPr>
      </w:pPr>
      <w:ins w:id="1744"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5" w:author="Unknown"/>
          <w:rFonts w:ascii="Consolas" w:eastAsia="Times New Roman" w:hAnsi="Consolas" w:cs="Consolas"/>
          <w:sz w:val="20"/>
        </w:rPr>
      </w:pPr>
      <w:ins w:id="1746" w:author="Unknown">
        <w:r w:rsidRPr="00250E7B">
          <w:rPr>
            <w:rFonts w:ascii="Consolas" w:eastAsia="Times New Roman" w:hAnsi="Consolas" w:cs="Consolas"/>
            <w:sz w:val="20"/>
          </w:rPr>
          <w:t>import java.util.*;</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7" w:author="Unknown"/>
          <w:rFonts w:ascii="Consolas" w:eastAsia="Times New Roman" w:hAnsi="Consolas" w:cs="Consolas"/>
          <w:sz w:val="20"/>
        </w:rPr>
      </w:pPr>
      <w:ins w:id="1748" w:author="Unknown">
        <w:r w:rsidRPr="00250E7B">
          <w:rPr>
            <w:rFonts w:ascii="Consolas" w:eastAsia="Times New Roman" w:hAnsi="Consolas" w:cs="Consolas"/>
            <w:sz w:val="20"/>
          </w:rPr>
          <w:t>import java.text.*;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49" w:author="Unknown"/>
          <w:rFonts w:ascii="Consolas" w:eastAsia="Times New Roman" w:hAnsi="Consolas" w:cs="Consolas"/>
          <w:sz w:val="20"/>
        </w:rPr>
      </w:pPr>
      <w:ins w:id="175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1" w:author="Unknown"/>
          <w:rFonts w:ascii="Consolas" w:eastAsia="Times New Roman" w:hAnsi="Consolas" w:cs="Consolas"/>
          <w:sz w:val="20"/>
        </w:rPr>
      </w:pPr>
      <w:ins w:id="1752" w:author="Unknown">
        <w:r w:rsidRPr="00250E7B">
          <w:rPr>
            <w:rFonts w:ascii="Consolas" w:eastAsia="Times New Roman" w:hAnsi="Consolas" w:cs="Consolas"/>
            <w:sz w:val="20"/>
          </w:rPr>
          <w:t>public class DateDemo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4" w:author="Unknown"/>
          <w:rFonts w:ascii="Consolas" w:eastAsia="Times New Roman" w:hAnsi="Consolas" w:cs="Consolas"/>
          <w:sz w:val="20"/>
        </w:rPr>
      </w:pPr>
      <w:ins w:id="1755"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6" w:author="Unknown"/>
          <w:rFonts w:ascii="Consolas" w:eastAsia="Times New Roman" w:hAnsi="Consolas" w:cs="Consolas"/>
          <w:sz w:val="20"/>
        </w:rPr>
      </w:pPr>
      <w:ins w:id="1757" w:author="Unknown">
        <w:r w:rsidRPr="00250E7B">
          <w:rPr>
            <w:rFonts w:ascii="Consolas" w:eastAsia="Times New Roman" w:hAnsi="Consolas" w:cs="Consolas"/>
            <w:sz w:val="20"/>
          </w:rPr>
          <w:lastRenderedPageBreak/>
          <w:t xml:space="preserve">      SimpleDateFormat ft = new SimpleDateFormat ("yyyy-MM-dd");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58" w:author="Unknown"/>
          <w:rFonts w:ascii="Consolas" w:eastAsia="Times New Roman" w:hAnsi="Consolas" w:cs="Consolas"/>
          <w:sz w:val="20"/>
        </w:rPr>
      </w:pPr>
      <w:ins w:id="1759" w:author="Unknown">
        <w:r w:rsidRPr="00250E7B">
          <w:rPr>
            <w:rFonts w:ascii="Consolas" w:eastAsia="Times New Roman" w:hAnsi="Consolas" w:cs="Consolas"/>
            <w:sz w:val="20"/>
          </w:rPr>
          <w:t xml:space="preserve">      String input = args.length == 0 ? "1818-11-11" : args[0];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1" w:author="Unknown"/>
          <w:rFonts w:ascii="Consolas" w:eastAsia="Times New Roman" w:hAnsi="Consolas" w:cs="Consolas"/>
          <w:sz w:val="20"/>
        </w:rPr>
      </w:pPr>
      <w:ins w:id="1762" w:author="Unknown">
        <w:r w:rsidRPr="00250E7B">
          <w:rPr>
            <w:rFonts w:ascii="Consolas" w:eastAsia="Times New Roman" w:hAnsi="Consolas" w:cs="Consolas"/>
            <w:sz w:val="20"/>
          </w:rPr>
          <w:t xml:space="preserve">      System.out.print(input + " Parses as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3" w:author="Unknown"/>
          <w:rFonts w:ascii="Consolas" w:eastAsia="Times New Roman" w:hAnsi="Consolas" w:cs="Consolas"/>
          <w:sz w:val="20"/>
        </w:rPr>
      </w:pPr>
      <w:ins w:id="1764" w:author="Unknown">
        <w:r w:rsidRPr="00250E7B">
          <w:rPr>
            <w:rFonts w:ascii="Consolas" w:eastAsia="Times New Roman" w:hAnsi="Consolas" w:cs="Consolas"/>
            <w:sz w:val="20"/>
          </w:rPr>
          <w:t xml:space="preserve">      Date 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5" w:author="Unknown"/>
          <w:rFonts w:ascii="Consolas" w:eastAsia="Times New Roman" w:hAnsi="Consolas" w:cs="Consolas"/>
          <w:sz w:val="20"/>
        </w:rPr>
      </w:pPr>
      <w:ins w:id="1766"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7" w:author="Unknown"/>
          <w:rFonts w:ascii="Consolas" w:eastAsia="Times New Roman" w:hAnsi="Consolas" w:cs="Consolas"/>
          <w:sz w:val="20"/>
        </w:rPr>
      </w:pPr>
      <w:ins w:id="1768" w:author="Unknown">
        <w:r w:rsidRPr="00250E7B">
          <w:rPr>
            <w:rFonts w:ascii="Consolas" w:eastAsia="Times New Roman" w:hAnsi="Consolas" w:cs="Consolas"/>
            <w:sz w:val="20"/>
          </w:rPr>
          <w:t xml:space="preserve">         t = ft.parse(input);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69" w:author="Unknown"/>
          <w:rFonts w:ascii="Consolas" w:eastAsia="Times New Roman" w:hAnsi="Consolas" w:cs="Consolas"/>
          <w:sz w:val="20"/>
        </w:rPr>
      </w:pPr>
      <w:ins w:id="1770" w:author="Unknown">
        <w:r w:rsidRPr="00250E7B">
          <w:rPr>
            <w:rFonts w:ascii="Consolas" w:eastAsia="Times New Roman" w:hAnsi="Consolas" w:cs="Consolas"/>
            <w:sz w:val="20"/>
          </w:rPr>
          <w:t xml:space="preserve">         System.out.println(t);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1" w:author="Unknown"/>
          <w:rFonts w:ascii="Consolas" w:eastAsia="Times New Roman" w:hAnsi="Consolas" w:cs="Consolas"/>
          <w:sz w:val="20"/>
        </w:rPr>
      </w:pPr>
      <w:ins w:id="1772" w:author="Unknown">
        <w:r w:rsidRPr="00250E7B">
          <w:rPr>
            <w:rFonts w:ascii="Consolas" w:eastAsia="Times New Roman" w:hAnsi="Consolas" w:cs="Consolas"/>
            <w:sz w:val="20"/>
          </w:rPr>
          <w:t xml:space="preserve">      }catch (ParseException 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3" w:author="Unknown"/>
          <w:rFonts w:ascii="Consolas" w:eastAsia="Times New Roman" w:hAnsi="Consolas" w:cs="Consolas"/>
          <w:sz w:val="20"/>
        </w:rPr>
      </w:pPr>
      <w:ins w:id="1774" w:author="Unknown">
        <w:r w:rsidRPr="00250E7B">
          <w:rPr>
            <w:rFonts w:ascii="Consolas" w:eastAsia="Times New Roman" w:hAnsi="Consolas" w:cs="Consolas"/>
            <w:sz w:val="20"/>
          </w:rPr>
          <w:t xml:space="preserve">         System.out.println("Unparseable using " + ft);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5" w:author="Unknown"/>
          <w:rFonts w:ascii="Consolas" w:eastAsia="Times New Roman" w:hAnsi="Consolas" w:cs="Consolas"/>
          <w:sz w:val="20"/>
        </w:rPr>
      </w:pPr>
      <w:ins w:id="177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7" w:author="Unknown"/>
          <w:rFonts w:ascii="Consolas" w:eastAsia="Times New Roman" w:hAnsi="Consolas" w:cs="Consolas"/>
          <w:sz w:val="20"/>
        </w:rPr>
      </w:pPr>
      <w:ins w:id="177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79" w:author="Unknown"/>
          <w:rFonts w:ascii="Consolas" w:eastAsia="Times New Roman" w:hAnsi="Consolas" w:cs="Consolas"/>
          <w:sz w:val="20"/>
        </w:rPr>
      </w:pPr>
      <w:ins w:id="1780"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781" w:author="Unknown"/>
          <w:rFonts w:ascii="Arial" w:eastAsia="Times New Roman" w:hAnsi="Arial" w:cs="Arial"/>
          <w:sz w:val="21"/>
          <w:szCs w:val="21"/>
        </w:rPr>
      </w:pPr>
      <w:ins w:id="1782" w:author="Unknown">
        <w:r w:rsidRPr="00250E7B">
          <w:rPr>
            <w:rFonts w:ascii="Arial" w:eastAsia="Times New Roman" w:hAnsi="Arial" w:cs="Arial"/>
            <w:sz w:val="21"/>
            <w:szCs w:val="21"/>
          </w:rPr>
          <w:t>A sample run of the above program would produce the following result −</w:t>
        </w:r>
      </w:ins>
    </w:p>
    <w:p w:rsidR="00250E7B" w:rsidRPr="00250E7B" w:rsidRDefault="00250E7B" w:rsidP="00250E7B">
      <w:pPr>
        <w:shd w:val="clear" w:color="auto" w:fill="FFFFFF"/>
        <w:spacing w:before="48" w:after="48" w:line="360" w:lineRule="atLeast"/>
        <w:ind w:right="-402"/>
        <w:outlineLvl w:val="2"/>
        <w:rPr>
          <w:ins w:id="1783" w:author="Unknown"/>
          <w:rFonts w:ascii="Arial" w:eastAsia="Times New Roman" w:hAnsi="Arial" w:cs="Arial"/>
          <w:sz w:val="27"/>
          <w:szCs w:val="27"/>
        </w:rPr>
      </w:pPr>
      <w:ins w:id="1784"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85" w:author="Unknown"/>
          <w:rFonts w:ascii="Consolas" w:eastAsia="Times New Roman" w:hAnsi="Consolas" w:cs="Consolas"/>
          <w:sz w:val="18"/>
          <w:szCs w:val="18"/>
        </w:rPr>
      </w:pPr>
      <w:ins w:id="1786" w:author="Unknown">
        <w:r w:rsidRPr="00250E7B">
          <w:rPr>
            <w:rFonts w:ascii="Consolas" w:eastAsia="Times New Roman" w:hAnsi="Consolas" w:cs="Consolas"/>
            <w:sz w:val="18"/>
            <w:szCs w:val="18"/>
          </w:rPr>
          <w:t>1818-11-11 Parses as Wed Nov 11 00:00:00 EST 1818</w:t>
        </w:r>
      </w:ins>
    </w:p>
    <w:p w:rsidR="00250E7B" w:rsidRPr="00250E7B" w:rsidRDefault="00250E7B" w:rsidP="00250E7B">
      <w:pPr>
        <w:shd w:val="clear" w:color="auto" w:fill="FFFFFF"/>
        <w:spacing w:before="48" w:after="48" w:line="360" w:lineRule="atLeast"/>
        <w:ind w:right="-402"/>
        <w:outlineLvl w:val="1"/>
        <w:rPr>
          <w:ins w:id="1787" w:author="Unknown"/>
          <w:rFonts w:ascii="Arial" w:eastAsia="Times New Roman" w:hAnsi="Arial" w:cs="Arial"/>
          <w:spacing w:val="-15"/>
          <w:sz w:val="36"/>
          <w:szCs w:val="36"/>
        </w:rPr>
      </w:pPr>
      <w:ins w:id="1788" w:author="Unknown">
        <w:r w:rsidRPr="00250E7B">
          <w:rPr>
            <w:rFonts w:ascii="Arial" w:eastAsia="Times New Roman" w:hAnsi="Arial" w:cs="Arial"/>
            <w:spacing w:val="-15"/>
            <w:sz w:val="36"/>
            <w:szCs w:val="36"/>
          </w:rPr>
          <w:t>Sleeping for a While</w:t>
        </w:r>
      </w:ins>
    </w:p>
    <w:p w:rsidR="00250E7B" w:rsidRPr="00250E7B" w:rsidRDefault="00250E7B" w:rsidP="00250E7B">
      <w:pPr>
        <w:shd w:val="clear" w:color="auto" w:fill="FFFFFF"/>
        <w:spacing w:after="240" w:line="360" w:lineRule="atLeast"/>
        <w:ind w:left="-402" w:right="-402"/>
        <w:jc w:val="both"/>
        <w:rPr>
          <w:ins w:id="1789" w:author="Unknown"/>
          <w:rFonts w:ascii="Arial" w:eastAsia="Times New Roman" w:hAnsi="Arial" w:cs="Arial"/>
          <w:sz w:val="21"/>
          <w:szCs w:val="21"/>
        </w:rPr>
      </w:pPr>
      <w:ins w:id="1790" w:author="Unknown">
        <w:r w:rsidRPr="00250E7B">
          <w:rPr>
            <w:rFonts w:ascii="Arial" w:eastAsia="Times New Roman" w:hAnsi="Arial" w:cs="Arial"/>
            <w:sz w:val="21"/>
            <w:szCs w:val="21"/>
          </w:rPr>
          <w:t>You can sleep for any period of time from one millisecond up to the lifetime of your computer. For example, the following program would sleep for 3 seconds −</w:t>
        </w:r>
      </w:ins>
    </w:p>
    <w:p w:rsidR="00250E7B" w:rsidRPr="00250E7B" w:rsidRDefault="00250E7B" w:rsidP="00250E7B">
      <w:pPr>
        <w:shd w:val="clear" w:color="auto" w:fill="FFFFFF"/>
        <w:spacing w:before="48" w:after="48" w:line="360" w:lineRule="atLeast"/>
        <w:ind w:right="-402"/>
        <w:outlineLvl w:val="2"/>
        <w:rPr>
          <w:ins w:id="1791" w:author="Unknown"/>
          <w:rFonts w:ascii="Arial" w:eastAsia="Times New Roman" w:hAnsi="Arial" w:cs="Arial"/>
          <w:sz w:val="27"/>
          <w:szCs w:val="27"/>
        </w:rPr>
      </w:pPr>
      <w:ins w:id="1792"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3" w:author="Unknown"/>
          <w:rFonts w:ascii="Consolas" w:eastAsia="Times New Roman" w:hAnsi="Consolas" w:cs="Consolas"/>
          <w:sz w:val="20"/>
        </w:rPr>
      </w:pPr>
      <w:ins w:id="1794" w:author="Unknown">
        <w:r w:rsidRPr="00250E7B">
          <w:rPr>
            <w:rFonts w:ascii="Consolas" w:eastAsia="Times New Roman" w:hAnsi="Consolas" w:cs="Consolas"/>
            <w:sz w:val="20"/>
          </w:rPr>
          <w:t>import java.util.*;</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5" w:author="Unknown"/>
          <w:rFonts w:ascii="Consolas" w:eastAsia="Times New Roman" w:hAnsi="Consolas" w:cs="Consolas"/>
          <w:sz w:val="20"/>
        </w:rPr>
      </w:pPr>
      <w:ins w:id="1796" w:author="Unknown">
        <w:r w:rsidRPr="00250E7B">
          <w:rPr>
            <w:rFonts w:ascii="Consolas" w:eastAsia="Times New Roman" w:hAnsi="Consolas" w:cs="Consolas"/>
            <w:sz w:val="20"/>
          </w:rPr>
          <w:t>public class SleepDemo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798" w:author="Unknown"/>
          <w:rFonts w:ascii="Consolas" w:eastAsia="Times New Roman" w:hAnsi="Consolas" w:cs="Consolas"/>
          <w:sz w:val="20"/>
        </w:rPr>
      </w:pPr>
      <w:ins w:id="179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0" w:author="Unknown"/>
          <w:rFonts w:ascii="Consolas" w:eastAsia="Times New Roman" w:hAnsi="Consolas" w:cs="Consolas"/>
          <w:sz w:val="20"/>
        </w:rPr>
      </w:pPr>
      <w:ins w:id="1801" w:author="Unknown">
        <w:r w:rsidRPr="00250E7B">
          <w:rPr>
            <w:rFonts w:ascii="Consolas" w:eastAsia="Times New Roman" w:hAnsi="Consolas" w:cs="Consolas"/>
            <w:sz w:val="20"/>
          </w:rPr>
          <w:t xml:space="preserve">      try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2" w:author="Unknown"/>
          <w:rFonts w:ascii="Consolas" w:eastAsia="Times New Roman" w:hAnsi="Consolas" w:cs="Consolas"/>
          <w:sz w:val="20"/>
        </w:rPr>
      </w:pPr>
      <w:ins w:id="1803" w:author="Unknown">
        <w:r w:rsidRPr="00250E7B">
          <w:rPr>
            <w:rFonts w:ascii="Consolas" w:eastAsia="Times New Roman" w:hAnsi="Consolas" w:cs="Consolas"/>
            <w:sz w:val="20"/>
          </w:rPr>
          <w:t xml:space="preserve">         System.out.println(new Date( ) + "\n");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4" w:author="Unknown"/>
          <w:rFonts w:ascii="Consolas" w:eastAsia="Times New Roman" w:hAnsi="Consolas" w:cs="Consolas"/>
          <w:sz w:val="20"/>
        </w:rPr>
      </w:pPr>
      <w:ins w:id="1805" w:author="Unknown">
        <w:r w:rsidRPr="00250E7B">
          <w:rPr>
            <w:rFonts w:ascii="Consolas" w:eastAsia="Times New Roman" w:hAnsi="Consolas" w:cs="Consolas"/>
            <w:sz w:val="20"/>
          </w:rPr>
          <w:t xml:space="preserve">         Thread.sleep(5*60*10);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6" w:author="Unknown"/>
          <w:rFonts w:ascii="Consolas" w:eastAsia="Times New Roman" w:hAnsi="Consolas" w:cs="Consolas"/>
          <w:sz w:val="20"/>
        </w:rPr>
      </w:pPr>
      <w:ins w:id="1807" w:author="Unknown">
        <w:r w:rsidRPr="00250E7B">
          <w:rPr>
            <w:rFonts w:ascii="Consolas" w:eastAsia="Times New Roman" w:hAnsi="Consolas" w:cs="Consolas"/>
            <w:sz w:val="20"/>
          </w:rPr>
          <w:t xml:space="preserve">         System.out.println(new Date( ) + "\n");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08" w:author="Unknown"/>
          <w:rFonts w:ascii="Consolas" w:eastAsia="Times New Roman" w:hAnsi="Consolas" w:cs="Consolas"/>
          <w:sz w:val="20"/>
        </w:rPr>
      </w:pPr>
      <w:ins w:id="1809" w:author="Unknown">
        <w:r w:rsidRPr="00250E7B">
          <w:rPr>
            <w:rFonts w:ascii="Consolas" w:eastAsia="Times New Roman" w:hAnsi="Consolas" w:cs="Consolas"/>
            <w:sz w:val="20"/>
          </w:rPr>
          <w:t xml:space="preserve">      }catch (Exception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0" w:author="Unknown"/>
          <w:rFonts w:ascii="Consolas" w:eastAsia="Times New Roman" w:hAnsi="Consolas" w:cs="Consolas"/>
          <w:sz w:val="20"/>
        </w:rPr>
      </w:pPr>
      <w:ins w:id="1811" w:author="Unknown">
        <w:r w:rsidRPr="00250E7B">
          <w:rPr>
            <w:rFonts w:ascii="Consolas" w:eastAsia="Times New Roman" w:hAnsi="Consolas" w:cs="Consolas"/>
            <w:sz w:val="20"/>
          </w:rPr>
          <w:t xml:space="preserve">         System.out.println("Got an 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2" w:author="Unknown"/>
          <w:rFonts w:ascii="Consolas" w:eastAsia="Times New Roman" w:hAnsi="Consolas" w:cs="Consolas"/>
          <w:sz w:val="20"/>
        </w:rPr>
      </w:pPr>
      <w:ins w:id="181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4" w:author="Unknown"/>
          <w:rFonts w:ascii="Consolas" w:eastAsia="Times New Roman" w:hAnsi="Consolas" w:cs="Consolas"/>
          <w:sz w:val="20"/>
        </w:rPr>
      </w:pPr>
      <w:ins w:id="1815"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16" w:author="Unknown"/>
          <w:rFonts w:ascii="Consolas" w:eastAsia="Times New Roman" w:hAnsi="Consolas" w:cs="Consolas"/>
          <w:sz w:val="20"/>
        </w:rPr>
      </w:pPr>
      <w:ins w:id="1817"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818" w:author="Unknown"/>
          <w:rFonts w:ascii="Arial" w:eastAsia="Times New Roman" w:hAnsi="Arial" w:cs="Arial"/>
          <w:sz w:val="21"/>
          <w:szCs w:val="21"/>
        </w:rPr>
      </w:pPr>
      <w:ins w:id="1819"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820" w:author="Unknown"/>
          <w:rFonts w:ascii="Arial" w:eastAsia="Times New Roman" w:hAnsi="Arial" w:cs="Arial"/>
          <w:sz w:val="27"/>
          <w:szCs w:val="27"/>
        </w:rPr>
      </w:pPr>
      <w:ins w:id="1821"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2" w:author="Unknown"/>
          <w:rFonts w:ascii="Consolas" w:eastAsia="Times New Roman" w:hAnsi="Consolas" w:cs="Consolas"/>
          <w:sz w:val="18"/>
          <w:szCs w:val="18"/>
        </w:rPr>
      </w:pPr>
      <w:ins w:id="1823" w:author="Unknown">
        <w:r w:rsidRPr="00250E7B">
          <w:rPr>
            <w:rFonts w:ascii="Consolas" w:eastAsia="Times New Roman" w:hAnsi="Consolas" w:cs="Consolas"/>
            <w:sz w:val="18"/>
            <w:szCs w:val="18"/>
          </w:rPr>
          <w:t>Sun May 03 18:04:41 GMT 2009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24" w:author="Unknown"/>
          <w:rFonts w:ascii="Consolas" w:eastAsia="Times New Roman" w:hAnsi="Consolas" w:cs="Consolas"/>
          <w:sz w:val="18"/>
          <w:szCs w:val="18"/>
        </w:rPr>
      </w:pPr>
      <w:ins w:id="1825" w:author="Unknown">
        <w:r w:rsidRPr="00250E7B">
          <w:rPr>
            <w:rFonts w:ascii="Consolas" w:eastAsia="Times New Roman" w:hAnsi="Consolas" w:cs="Consolas"/>
            <w:sz w:val="18"/>
            <w:szCs w:val="18"/>
          </w:rPr>
          <w:t>Sun May 03 18:04:51 GMT 2009</w:t>
        </w:r>
      </w:ins>
    </w:p>
    <w:p w:rsidR="00250E7B" w:rsidRPr="00250E7B" w:rsidRDefault="00250E7B" w:rsidP="00250E7B">
      <w:pPr>
        <w:shd w:val="clear" w:color="auto" w:fill="FFFFFF"/>
        <w:spacing w:before="48" w:after="48" w:line="360" w:lineRule="atLeast"/>
        <w:ind w:right="-402"/>
        <w:outlineLvl w:val="1"/>
        <w:rPr>
          <w:ins w:id="1826" w:author="Unknown"/>
          <w:rFonts w:ascii="Arial" w:eastAsia="Times New Roman" w:hAnsi="Arial" w:cs="Arial"/>
          <w:spacing w:val="-15"/>
          <w:sz w:val="36"/>
          <w:szCs w:val="36"/>
        </w:rPr>
      </w:pPr>
      <w:ins w:id="1827" w:author="Unknown">
        <w:r w:rsidRPr="00250E7B">
          <w:rPr>
            <w:rFonts w:ascii="Arial" w:eastAsia="Times New Roman" w:hAnsi="Arial" w:cs="Arial"/>
            <w:spacing w:val="-15"/>
            <w:sz w:val="36"/>
            <w:szCs w:val="36"/>
          </w:rPr>
          <w:t>Measuring Elapsed Time</w:t>
        </w:r>
      </w:ins>
    </w:p>
    <w:p w:rsidR="00250E7B" w:rsidRPr="00250E7B" w:rsidRDefault="00250E7B" w:rsidP="00250E7B">
      <w:pPr>
        <w:shd w:val="clear" w:color="auto" w:fill="FFFFFF"/>
        <w:spacing w:after="240" w:line="360" w:lineRule="atLeast"/>
        <w:ind w:left="-402" w:right="-402"/>
        <w:jc w:val="both"/>
        <w:rPr>
          <w:ins w:id="1828" w:author="Unknown"/>
          <w:rFonts w:ascii="Arial" w:eastAsia="Times New Roman" w:hAnsi="Arial" w:cs="Arial"/>
          <w:sz w:val="21"/>
          <w:szCs w:val="21"/>
        </w:rPr>
      </w:pPr>
      <w:ins w:id="1829" w:author="Unknown">
        <w:r w:rsidRPr="00250E7B">
          <w:rPr>
            <w:rFonts w:ascii="Arial" w:eastAsia="Times New Roman" w:hAnsi="Arial" w:cs="Arial"/>
            <w:sz w:val="21"/>
            <w:szCs w:val="21"/>
          </w:rPr>
          <w:t>Sometimes, you may need to measure point in time in milliseconds. So let's re-write the above example once again −</w:t>
        </w:r>
      </w:ins>
    </w:p>
    <w:p w:rsidR="00250E7B" w:rsidRPr="00250E7B" w:rsidRDefault="00250E7B" w:rsidP="00250E7B">
      <w:pPr>
        <w:shd w:val="clear" w:color="auto" w:fill="FFFFFF"/>
        <w:spacing w:before="48" w:after="48" w:line="360" w:lineRule="atLeast"/>
        <w:ind w:right="-402"/>
        <w:outlineLvl w:val="2"/>
        <w:rPr>
          <w:ins w:id="1830" w:author="Unknown"/>
          <w:rFonts w:ascii="Arial" w:eastAsia="Times New Roman" w:hAnsi="Arial" w:cs="Arial"/>
          <w:sz w:val="27"/>
          <w:szCs w:val="27"/>
        </w:rPr>
      </w:pPr>
      <w:ins w:id="1831"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2" w:author="Unknown"/>
          <w:rFonts w:ascii="Consolas" w:eastAsia="Times New Roman" w:hAnsi="Consolas" w:cs="Consolas"/>
          <w:sz w:val="20"/>
        </w:rPr>
      </w:pPr>
      <w:ins w:id="1833" w:author="Unknown">
        <w:r w:rsidRPr="00250E7B">
          <w:rPr>
            <w:rFonts w:ascii="Consolas" w:eastAsia="Times New Roman" w:hAnsi="Consolas" w:cs="Consolas"/>
            <w:sz w:val="20"/>
          </w:rPr>
          <w:t>import java.util.*;</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4" w:author="Unknown"/>
          <w:rFonts w:ascii="Consolas" w:eastAsia="Times New Roman" w:hAnsi="Consolas" w:cs="Consolas"/>
          <w:sz w:val="20"/>
        </w:rPr>
      </w:pPr>
      <w:ins w:id="1835" w:author="Unknown">
        <w:r w:rsidRPr="00250E7B">
          <w:rPr>
            <w:rFonts w:ascii="Consolas" w:eastAsia="Times New Roman" w:hAnsi="Consolas" w:cs="Consolas"/>
            <w:sz w:val="20"/>
          </w:rPr>
          <w:t>public class DiffDemo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7" w:author="Unknown"/>
          <w:rFonts w:ascii="Consolas" w:eastAsia="Times New Roman" w:hAnsi="Consolas" w:cs="Consolas"/>
          <w:sz w:val="20"/>
        </w:rPr>
      </w:pPr>
      <w:ins w:id="1838"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39" w:author="Unknown"/>
          <w:rFonts w:ascii="Consolas" w:eastAsia="Times New Roman" w:hAnsi="Consolas" w:cs="Consolas"/>
          <w:sz w:val="20"/>
        </w:rPr>
      </w:pPr>
      <w:ins w:id="1840"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1" w:author="Unknown"/>
          <w:rFonts w:ascii="Consolas" w:eastAsia="Times New Roman" w:hAnsi="Consolas" w:cs="Consolas"/>
          <w:sz w:val="20"/>
        </w:rPr>
      </w:pPr>
      <w:ins w:id="1842" w:author="Unknown">
        <w:r w:rsidRPr="00250E7B">
          <w:rPr>
            <w:rFonts w:ascii="Consolas" w:eastAsia="Times New Roman" w:hAnsi="Consolas" w:cs="Consolas"/>
            <w:sz w:val="20"/>
          </w:rPr>
          <w:t xml:space="preserve">         long start = System.currentTimeMillis(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3" w:author="Unknown"/>
          <w:rFonts w:ascii="Consolas" w:eastAsia="Times New Roman" w:hAnsi="Consolas" w:cs="Consolas"/>
          <w:sz w:val="20"/>
        </w:rPr>
      </w:pPr>
      <w:ins w:id="1844" w:author="Unknown">
        <w:r w:rsidRPr="00250E7B">
          <w:rPr>
            <w:rFonts w:ascii="Consolas" w:eastAsia="Times New Roman" w:hAnsi="Consolas" w:cs="Consolas"/>
            <w:sz w:val="20"/>
          </w:rPr>
          <w:t xml:space="preserve">         System.out.println(new Date( ) + "\n");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5" w:author="Unknown"/>
          <w:rFonts w:ascii="Consolas" w:eastAsia="Times New Roman" w:hAnsi="Consolas" w:cs="Consolas"/>
          <w:sz w:val="20"/>
        </w:rPr>
      </w:pPr>
      <w:ins w:id="184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7" w:author="Unknown"/>
          <w:rFonts w:ascii="Consolas" w:eastAsia="Times New Roman" w:hAnsi="Consolas" w:cs="Consolas"/>
          <w:sz w:val="20"/>
        </w:rPr>
      </w:pPr>
      <w:ins w:id="1848" w:author="Unknown">
        <w:r w:rsidRPr="00250E7B">
          <w:rPr>
            <w:rFonts w:ascii="Consolas" w:eastAsia="Times New Roman" w:hAnsi="Consolas" w:cs="Consolas"/>
            <w:sz w:val="20"/>
          </w:rPr>
          <w:t xml:space="preserve">         Thread.sleep(5*60*10);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49" w:author="Unknown"/>
          <w:rFonts w:ascii="Consolas" w:eastAsia="Times New Roman" w:hAnsi="Consolas" w:cs="Consolas"/>
          <w:sz w:val="20"/>
        </w:rPr>
      </w:pPr>
      <w:ins w:id="1850" w:author="Unknown">
        <w:r w:rsidRPr="00250E7B">
          <w:rPr>
            <w:rFonts w:ascii="Consolas" w:eastAsia="Times New Roman" w:hAnsi="Consolas" w:cs="Consolas"/>
            <w:sz w:val="20"/>
          </w:rPr>
          <w:t xml:space="preserve">         System.out.println(new Date( ) + "\n");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51" w:author="Unknown"/>
          <w:rFonts w:ascii="Consolas" w:eastAsia="Times New Roman" w:hAnsi="Consolas" w:cs="Consolas"/>
          <w:sz w:val="20"/>
        </w:rPr>
      </w:pPr>
      <w:ins w:id="185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53" w:author="Unknown"/>
          <w:rFonts w:ascii="Consolas" w:eastAsia="Times New Roman" w:hAnsi="Consolas" w:cs="Consolas"/>
          <w:sz w:val="20"/>
        </w:rPr>
      </w:pPr>
      <w:ins w:id="1854" w:author="Unknown">
        <w:r w:rsidRPr="00250E7B">
          <w:rPr>
            <w:rFonts w:ascii="Consolas" w:eastAsia="Times New Roman" w:hAnsi="Consolas" w:cs="Consolas"/>
            <w:sz w:val="20"/>
          </w:rPr>
          <w:t xml:space="preserve">         long end = System.currentTimeMillis(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55" w:author="Unknown"/>
          <w:rFonts w:ascii="Consolas" w:eastAsia="Times New Roman" w:hAnsi="Consolas" w:cs="Consolas"/>
          <w:sz w:val="20"/>
        </w:rPr>
      </w:pPr>
      <w:ins w:id="1856" w:author="Unknown">
        <w:r w:rsidRPr="00250E7B">
          <w:rPr>
            <w:rFonts w:ascii="Consolas" w:eastAsia="Times New Roman" w:hAnsi="Consolas" w:cs="Consolas"/>
            <w:sz w:val="20"/>
          </w:rPr>
          <w:t xml:space="preserve">         long diff = end - start;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57" w:author="Unknown"/>
          <w:rFonts w:ascii="Consolas" w:eastAsia="Times New Roman" w:hAnsi="Consolas" w:cs="Consolas"/>
          <w:sz w:val="20"/>
        </w:rPr>
      </w:pPr>
      <w:ins w:id="1858" w:author="Unknown">
        <w:r w:rsidRPr="00250E7B">
          <w:rPr>
            <w:rFonts w:ascii="Consolas" w:eastAsia="Times New Roman" w:hAnsi="Consolas" w:cs="Consolas"/>
            <w:sz w:val="20"/>
          </w:rPr>
          <w:t xml:space="preserve">         System.out.println("Difference is : " + diff);</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59" w:author="Unknown"/>
          <w:rFonts w:ascii="Consolas" w:eastAsia="Times New Roman" w:hAnsi="Consolas" w:cs="Consolas"/>
          <w:sz w:val="20"/>
        </w:rPr>
      </w:pPr>
      <w:ins w:id="1860" w:author="Unknown">
        <w:r w:rsidRPr="00250E7B">
          <w:rPr>
            <w:rFonts w:ascii="Consolas" w:eastAsia="Times New Roman" w:hAnsi="Consolas" w:cs="Consolas"/>
            <w:sz w:val="20"/>
          </w:rPr>
          <w:t xml:space="preserve">      }catch (Exception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61" w:author="Unknown"/>
          <w:rFonts w:ascii="Consolas" w:eastAsia="Times New Roman" w:hAnsi="Consolas" w:cs="Consolas"/>
          <w:sz w:val="20"/>
        </w:rPr>
      </w:pPr>
      <w:ins w:id="1862" w:author="Unknown">
        <w:r w:rsidRPr="00250E7B">
          <w:rPr>
            <w:rFonts w:ascii="Consolas" w:eastAsia="Times New Roman" w:hAnsi="Consolas" w:cs="Consolas"/>
            <w:sz w:val="20"/>
          </w:rPr>
          <w:t xml:space="preserve">         System.out.println("Got an 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63" w:author="Unknown"/>
          <w:rFonts w:ascii="Consolas" w:eastAsia="Times New Roman" w:hAnsi="Consolas" w:cs="Consolas"/>
          <w:sz w:val="20"/>
        </w:rPr>
      </w:pPr>
      <w:ins w:id="186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65" w:author="Unknown"/>
          <w:rFonts w:ascii="Consolas" w:eastAsia="Times New Roman" w:hAnsi="Consolas" w:cs="Consolas"/>
          <w:sz w:val="20"/>
        </w:rPr>
      </w:pPr>
      <w:ins w:id="186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67" w:author="Unknown"/>
          <w:rFonts w:ascii="Consolas" w:eastAsia="Times New Roman" w:hAnsi="Consolas" w:cs="Consolas"/>
          <w:sz w:val="20"/>
        </w:rPr>
      </w:pPr>
      <w:ins w:id="1868"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869" w:author="Unknown"/>
          <w:rFonts w:ascii="Arial" w:eastAsia="Times New Roman" w:hAnsi="Arial" w:cs="Arial"/>
          <w:sz w:val="21"/>
          <w:szCs w:val="21"/>
        </w:rPr>
      </w:pPr>
      <w:ins w:id="1870"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871" w:author="Unknown"/>
          <w:rFonts w:ascii="Arial" w:eastAsia="Times New Roman" w:hAnsi="Arial" w:cs="Arial"/>
          <w:sz w:val="27"/>
          <w:szCs w:val="27"/>
        </w:rPr>
      </w:pPr>
      <w:ins w:id="1872" w:author="Unknown">
        <w:r w:rsidRPr="00250E7B">
          <w:rPr>
            <w:rFonts w:ascii="Arial" w:eastAsia="Times New Roman" w:hAnsi="Arial" w:cs="Arial"/>
            <w:sz w:val="27"/>
            <w:szCs w:val="27"/>
          </w:rPr>
          <w:lastRenderedPageBreak/>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3" w:author="Unknown"/>
          <w:rFonts w:ascii="Consolas" w:eastAsia="Times New Roman" w:hAnsi="Consolas" w:cs="Consolas"/>
          <w:sz w:val="18"/>
          <w:szCs w:val="18"/>
        </w:rPr>
      </w:pPr>
      <w:ins w:id="1874" w:author="Unknown">
        <w:r w:rsidRPr="00250E7B">
          <w:rPr>
            <w:rFonts w:ascii="Consolas" w:eastAsia="Times New Roman" w:hAnsi="Consolas" w:cs="Consolas"/>
            <w:sz w:val="18"/>
            <w:szCs w:val="18"/>
          </w:rPr>
          <w:t>Sun May 03 18:16:51 GMT 2009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5" w:author="Unknown"/>
          <w:rFonts w:ascii="Consolas" w:eastAsia="Times New Roman" w:hAnsi="Consolas" w:cs="Consolas"/>
          <w:sz w:val="18"/>
          <w:szCs w:val="18"/>
        </w:rPr>
      </w:pPr>
      <w:ins w:id="1876" w:author="Unknown">
        <w:r w:rsidRPr="00250E7B">
          <w:rPr>
            <w:rFonts w:ascii="Consolas" w:eastAsia="Times New Roman" w:hAnsi="Consolas" w:cs="Consolas"/>
            <w:sz w:val="18"/>
            <w:szCs w:val="18"/>
          </w:rPr>
          <w:t>Sun May 03 18:16:57 GMT 2009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77" w:author="Unknown"/>
          <w:rFonts w:ascii="Consolas" w:eastAsia="Times New Roman" w:hAnsi="Consolas" w:cs="Consolas"/>
          <w:sz w:val="18"/>
          <w:szCs w:val="18"/>
        </w:rPr>
      </w:pPr>
      <w:ins w:id="1878" w:author="Unknown">
        <w:r w:rsidRPr="00250E7B">
          <w:rPr>
            <w:rFonts w:ascii="Consolas" w:eastAsia="Times New Roman" w:hAnsi="Consolas" w:cs="Consolas"/>
            <w:sz w:val="18"/>
            <w:szCs w:val="18"/>
          </w:rPr>
          <w:t>Difference is : 5993</w:t>
        </w:r>
      </w:ins>
    </w:p>
    <w:p w:rsidR="00250E7B" w:rsidRPr="00250E7B" w:rsidRDefault="00250E7B" w:rsidP="00250E7B">
      <w:pPr>
        <w:shd w:val="clear" w:color="auto" w:fill="FFFFFF"/>
        <w:spacing w:before="48" w:after="48" w:line="360" w:lineRule="atLeast"/>
        <w:ind w:right="-402"/>
        <w:outlineLvl w:val="1"/>
        <w:rPr>
          <w:ins w:id="1879" w:author="Unknown"/>
          <w:rFonts w:ascii="Arial" w:eastAsia="Times New Roman" w:hAnsi="Arial" w:cs="Arial"/>
          <w:spacing w:val="-15"/>
          <w:sz w:val="36"/>
          <w:szCs w:val="36"/>
        </w:rPr>
      </w:pPr>
      <w:ins w:id="1880" w:author="Unknown">
        <w:r w:rsidRPr="00250E7B">
          <w:rPr>
            <w:rFonts w:ascii="Arial" w:eastAsia="Times New Roman" w:hAnsi="Arial" w:cs="Arial"/>
            <w:spacing w:val="-15"/>
            <w:sz w:val="36"/>
            <w:szCs w:val="36"/>
          </w:rPr>
          <w:t>GregorianCalendar Class</w:t>
        </w:r>
      </w:ins>
    </w:p>
    <w:p w:rsidR="00250E7B" w:rsidRPr="00250E7B" w:rsidRDefault="00250E7B" w:rsidP="00250E7B">
      <w:pPr>
        <w:shd w:val="clear" w:color="auto" w:fill="FFFFFF"/>
        <w:spacing w:after="240" w:line="360" w:lineRule="atLeast"/>
        <w:ind w:left="-402" w:right="-402"/>
        <w:jc w:val="both"/>
        <w:rPr>
          <w:ins w:id="1881" w:author="Unknown"/>
          <w:rFonts w:ascii="Arial" w:eastAsia="Times New Roman" w:hAnsi="Arial" w:cs="Arial"/>
          <w:sz w:val="21"/>
          <w:szCs w:val="21"/>
        </w:rPr>
      </w:pPr>
      <w:ins w:id="1882" w:author="Unknown">
        <w:r w:rsidRPr="00250E7B">
          <w:rPr>
            <w:rFonts w:ascii="Arial" w:eastAsia="Times New Roman" w:hAnsi="Arial" w:cs="Arial"/>
            <w:sz w:val="21"/>
            <w:szCs w:val="21"/>
          </w:rPr>
          <w:t>GregorianCalendar is a concrete implementation of a Calendar class that implements the normal Gregorian calendar with which you are familiar. We did not discuss Calendar class in this tutorial, you can look up standard Java documentation for this.</w:t>
        </w:r>
      </w:ins>
    </w:p>
    <w:p w:rsidR="00250E7B" w:rsidRPr="00250E7B" w:rsidRDefault="00250E7B" w:rsidP="00250E7B">
      <w:pPr>
        <w:shd w:val="clear" w:color="auto" w:fill="FFFFFF"/>
        <w:spacing w:after="240" w:line="360" w:lineRule="atLeast"/>
        <w:ind w:left="-402" w:right="-402"/>
        <w:jc w:val="both"/>
        <w:rPr>
          <w:ins w:id="1883" w:author="Unknown"/>
          <w:rFonts w:ascii="Arial" w:eastAsia="Times New Roman" w:hAnsi="Arial" w:cs="Arial"/>
          <w:sz w:val="21"/>
          <w:szCs w:val="21"/>
        </w:rPr>
      </w:pPr>
      <w:ins w:id="1884" w:author="Unknown">
        <w:r w:rsidRPr="00250E7B">
          <w:rPr>
            <w:rFonts w:ascii="Arial" w:eastAsia="Times New Roman" w:hAnsi="Arial" w:cs="Arial"/>
            <w:sz w:val="21"/>
            <w:szCs w:val="21"/>
          </w:rPr>
          <w:t>The</w:t>
        </w:r>
        <w:r w:rsidRPr="00250E7B">
          <w:rPr>
            <w:rFonts w:ascii="Arial" w:eastAsia="Times New Roman" w:hAnsi="Arial" w:cs="Arial"/>
            <w:sz w:val="21"/>
          </w:rPr>
          <w:t> </w:t>
        </w:r>
        <w:r w:rsidRPr="00250E7B">
          <w:rPr>
            <w:rFonts w:ascii="Arial" w:eastAsia="Times New Roman" w:hAnsi="Arial" w:cs="Arial"/>
            <w:b/>
            <w:bCs/>
            <w:sz w:val="21"/>
            <w:szCs w:val="21"/>
          </w:rPr>
          <w:t>getInstance( )</w:t>
        </w:r>
        <w:r w:rsidRPr="00250E7B">
          <w:rPr>
            <w:rFonts w:ascii="Arial" w:eastAsia="Times New Roman" w:hAnsi="Arial" w:cs="Arial"/>
            <w:sz w:val="21"/>
          </w:rPr>
          <w:t> </w:t>
        </w:r>
        <w:r w:rsidRPr="00250E7B">
          <w:rPr>
            <w:rFonts w:ascii="Arial" w:eastAsia="Times New Roman" w:hAnsi="Arial" w:cs="Arial"/>
            <w:sz w:val="21"/>
            <w:szCs w:val="21"/>
          </w:rPr>
          <w:t>method of Calendar returns a GregorianCalendar initialized with the current date and time in the default locale and time zone. GregorianCalendar defines two fields: AD and BC. These represent the two eras defined by the Gregorian calendar.</w:t>
        </w:r>
      </w:ins>
    </w:p>
    <w:p w:rsidR="00250E7B" w:rsidRPr="00250E7B" w:rsidRDefault="00250E7B" w:rsidP="00250E7B">
      <w:pPr>
        <w:shd w:val="clear" w:color="auto" w:fill="FFFFFF"/>
        <w:spacing w:before="48" w:after="48" w:line="360" w:lineRule="atLeast"/>
        <w:ind w:right="-402"/>
        <w:outlineLvl w:val="2"/>
        <w:rPr>
          <w:ins w:id="1885" w:author="Unknown"/>
          <w:rFonts w:ascii="Arial" w:eastAsia="Times New Roman" w:hAnsi="Arial" w:cs="Arial"/>
          <w:sz w:val="27"/>
          <w:szCs w:val="27"/>
        </w:rPr>
      </w:pPr>
      <w:ins w:id="1886"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87" w:author="Unknown"/>
          <w:rFonts w:ascii="Consolas" w:eastAsia="Times New Roman" w:hAnsi="Consolas" w:cs="Consolas"/>
          <w:sz w:val="20"/>
        </w:rPr>
      </w:pPr>
      <w:ins w:id="1888" w:author="Unknown">
        <w:r w:rsidRPr="00250E7B">
          <w:rPr>
            <w:rFonts w:ascii="Consolas" w:eastAsia="Times New Roman" w:hAnsi="Consolas" w:cs="Consolas"/>
            <w:sz w:val="20"/>
          </w:rPr>
          <w:t>import java.util.*;</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89" w:author="Unknown"/>
          <w:rFonts w:ascii="Consolas" w:eastAsia="Times New Roman" w:hAnsi="Consolas" w:cs="Consolas"/>
          <w:sz w:val="20"/>
        </w:rPr>
      </w:pPr>
      <w:ins w:id="1890" w:author="Unknown">
        <w:r w:rsidRPr="00250E7B">
          <w:rPr>
            <w:rFonts w:ascii="Consolas" w:eastAsia="Times New Roman" w:hAnsi="Consolas" w:cs="Consolas"/>
            <w:sz w:val="20"/>
          </w:rPr>
          <w:t>public class GregorianCalendarDemo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2" w:author="Unknown"/>
          <w:rFonts w:ascii="Consolas" w:eastAsia="Times New Roman" w:hAnsi="Consolas" w:cs="Consolas"/>
          <w:sz w:val="20"/>
        </w:rPr>
      </w:pPr>
      <w:ins w:id="1893"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4" w:author="Unknown"/>
          <w:rFonts w:ascii="Consolas" w:eastAsia="Times New Roman" w:hAnsi="Consolas" w:cs="Consolas"/>
          <w:sz w:val="20"/>
        </w:rPr>
      </w:pPr>
      <w:ins w:id="1895" w:author="Unknown">
        <w:r w:rsidRPr="00250E7B">
          <w:rPr>
            <w:rFonts w:ascii="Consolas" w:eastAsia="Times New Roman" w:hAnsi="Consolas" w:cs="Consolas"/>
            <w:sz w:val="20"/>
          </w:rPr>
          <w:t xml:space="preserve">      String months[] = {"Jan", "Feb", "Mar", "Apr", "May", "Jun", "Jul", "Aug", "Sep",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6" w:author="Unknown"/>
          <w:rFonts w:ascii="Consolas" w:eastAsia="Times New Roman" w:hAnsi="Consolas" w:cs="Consolas"/>
          <w:sz w:val="20"/>
        </w:rPr>
      </w:pPr>
      <w:ins w:id="1897" w:author="Unknown">
        <w:r w:rsidRPr="00250E7B">
          <w:rPr>
            <w:rFonts w:ascii="Consolas" w:eastAsia="Times New Roman" w:hAnsi="Consolas" w:cs="Consolas"/>
            <w:sz w:val="20"/>
          </w:rPr>
          <w:t xml:space="preserve">         "Oct", "Nov", "Dec"};</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898" w:author="Unknown"/>
          <w:rFonts w:ascii="Consolas" w:eastAsia="Times New Roman" w:hAnsi="Consolas" w:cs="Consolas"/>
          <w:sz w:val="20"/>
        </w:rPr>
      </w:pPr>
      <w:ins w:id="189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00" w:author="Unknown"/>
          <w:rFonts w:ascii="Consolas" w:eastAsia="Times New Roman" w:hAnsi="Consolas" w:cs="Consolas"/>
          <w:sz w:val="20"/>
        </w:rPr>
      </w:pPr>
      <w:ins w:id="1901" w:author="Unknown">
        <w:r w:rsidRPr="00250E7B">
          <w:rPr>
            <w:rFonts w:ascii="Consolas" w:eastAsia="Times New Roman" w:hAnsi="Consolas" w:cs="Consolas"/>
            <w:sz w:val="20"/>
          </w:rPr>
          <w:t xml:space="preserve">      int year;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02" w:author="Unknown"/>
          <w:rFonts w:ascii="Consolas" w:eastAsia="Times New Roman" w:hAnsi="Consolas" w:cs="Consolas"/>
          <w:sz w:val="20"/>
        </w:rPr>
      </w:pPr>
      <w:ins w:id="1903" w:author="Unknown">
        <w:r w:rsidRPr="00250E7B">
          <w:rPr>
            <w:rFonts w:ascii="Consolas" w:eastAsia="Times New Roman" w:hAnsi="Consolas" w:cs="Consolas"/>
            <w:sz w:val="20"/>
          </w:rPr>
          <w:t xml:space="preserve">      // Create a Gregorian calendar initialized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04" w:author="Unknown"/>
          <w:rFonts w:ascii="Consolas" w:eastAsia="Times New Roman" w:hAnsi="Consolas" w:cs="Consolas"/>
          <w:sz w:val="20"/>
        </w:rPr>
      </w:pPr>
      <w:ins w:id="1905" w:author="Unknown">
        <w:r w:rsidRPr="00250E7B">
          <w:rPr>
            <w:rFonts w:ascii="Consolas" w:eastAsia="Times New Roman" w:hAnsi="Consolas" w:cs="Consolas"/>
            <w:sz w:val="20"/>
          </w:rPr>
          <w:t xml:space="preserve">      // with the current date and time in the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06" w:author="Unknown"/>
          <w:rFonts w:ascii="Consolas" w:eastAsia="Times New Roman" w:hAnsi="Consolas" w:cs="Consolas"/>
          <w:sz w:val="20"/>
        </w:rPr>
      </w:pPr>
      <w:ins w:id="1907" w:author="Unknown">
        <w:r w:rsidRPr="00250E7B">
          <w:rPr>
            <w:rFonts w:ascii="Consolas" w:eastAsia="Times New Roman" w:hAnsi="Consolas" w:cs="Consolas"/>
            <w:sz w:val="20"/>
          </w:rPr>
          <w:t xml:space="preserve">      // default locale and timezone.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08" w:author="Unknown"/>
          <w:rFonts w:ascii="Consolas" w:eastAsia="Times New Roman" w:hAnsi="Consolas" w:cs="Consolas"/>
          <w:sz w:val="20"/>
        </w:rPr>
      </w:pPr>
      <w:ins w:id="190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0" w:author="Unknown"/>
          <w:rFonts w:ascii="Consolas" w:eastAsia="Times New Roman" w:hAnsi="Consolas" w:cs="Consolas"/>
          <w:sz w:val="20"/>
        </w:rPr>
      </w:pPr>
      <w:ins w:id="1911" w:author="Unknown">
        <w:r w:rsidRPr="00250E7B">
          <w:rPr>
            <w:rFonts w:ascii="Consolas" w:eastAsia="Times New Roman" w:hAnsi="Consolas" w:cs="Consolas"/>
            <w:sz w:val="20"/>
          </w:rPr>
          <w:t xml:space="preserve">      GregorianCalendar gcalendar = new GregorianCalendar();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2" w:author="Unknown"/>
          <w:rFonts w:ascii="Consolas" w:eastAsia="Times New Roman" w:hAnsi="Consolas" w:cs="Consolas"/>
          <w:sz w:val="20"/>
        </w:rPr>
      </w:pPr>
      <w:ins w:id="191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4" w:author="Unknown"/>
          <w:rFonts w:ascii="Consolas" w:eastAsia="Times New Roman" w:hAnsi="Consolas" w:cs="Consolas"/>
          <w:sz w:val="20"/>
        </w:rPr>
      </w:pPr>
      <w:ins w:id="1915" w:author="Unknown">
        <w:r w:rsidRPr="00250E7B">
          <w:rPr>
            <w:rFonts w:ascii="Consolas" w:eastAsia="Times New Roman" w:hAnsi="Consolas" w:cs="Consolas"/>
            <w:sz w:val="20"/>
          </w:rPr>
          <w:t xml:space="preserve">      // Display current time and date information.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6" w:author="Unknown"/>
          <w:rFonts w:ascii="Consolas" w:eastAsia="Times New Roman" w:hAnsi="Consolas" w:cs="Consolas"/>
          <w:sz w:val="20"/>
        </w:rPr>
      </w:pPr>
      <w:ins w:id="1917" w:author="Unknown">
        <w:r w:rsidRPr="00250E7B">
          <w:rPr>
            <w:rFonts w:ascii="Consolas" w:eastAsia="Times New Roman" w:hAnsi="Consolas" w:cs="Consolas"/>
            <w:sz w:val="20"/>
          </w:rPr>
          <w:t xml:space="preserve">      System.out.print("Date: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18" w:author="Unknown"/>
          <w:rFonts w:ascii="Consolas" w:eastAsia="Times New Roman" w:hAnsi="Consolas" w:cs="Consolas"/>
          <w:sz w:val="20"/>
        </w:rPr>
      </w:pPr>
      <w:ins w:id="1919" w:author="Unknown">
        <w:r w:rsidRPr="00250E7B">
          <w:rPr>
            <w:rFonts w:ascii="Consolas" w:eastAsia="Times New Roman" w:hAnsi="Consolas" w:cs="Consolas"/>
            <w:sz w:val="20"/>
          </w:rPr>
          <w:t xml:space="preserve">      System.out.print(months[gcalendar.get(Calendar.MONTH)]);</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0" w:author="Unknown"/>
          <w:rFonts w:ascii="Consolas" w:eastAsia="Times New Roman" w:hAnsi="Consolas" w:cs="Consolas"/>
          <w:sz w:val="20"/>
        </w:rPr>
      </w:pPr>
      <w:ins w:id="1921" w:author="Unknown">
        <w:r w:rsidRPr="00250E7B">
          <w:rPr>
            <w:rFonts w:ascii="Consolas" w:eastAsia="Times New Roman" w:hAnsi="Consolas" w:cs="Consolas"/>
            <w:sz w:val="20"/>
          </w:rPr>
          <w:t xml:space="preserve">      System.out.print(" " + gcalendar.get(Calendar.DATE) +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2" w:author="Unknown"/>
          <w:rFonts w:ascii="Consolas" w:eastAsia="Times New Roman" w:hAnsi="Consolas" w:cs="Consolas"/>
          <w:sz w:val="20"/>
        </w:rPr>
      </w:pPr>
      <w:ins w:id="1923" w:author="Unknown">
        <w:r w:rsidRPr="00250E7B">
          <w:rPr>
            <w:rFonts w:ascii="Consolas" w:eastAsia="Times New Roman" w:hAnsi="Consolas" w:cs="Consolas"/>
            <w:sz w:val="20"/>
          </w:rPr>
          <w:t xml:space="preserve">      System.out.println(year = gcalendar.get(Calendar.YEAR));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4" w:author="Unknown"/>
          <w:rFonts w:ascii="Consolas" w:eastAsia="Times New Roman" w:hAnsi="Consolas" w:cs="Consolas"/>
          <w:sz w:val="20"/>
        </w:rPr>
      </w:pPr>
      <w:ins w:id="1925" w:author="Unknown">
        <w:r w:rsidRPr="00250E7B">
          <w:rPr>
            <w:rFonts w:ascii="Consolas" w:eastAsia="Times New Roman" w:hAnsi="Consolas" w:cs="Consolas"/>
            <w:sz w:val="20"/>
          </w:rPr>
          <w:t xml:space="preserve">      System.out.print("Time: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6" w:author="Unknown"/>
          <w:rFonts w:ascii="Consolas" w:eastAsia="Times New Roman" w:hAnsi="Consolas" w:cs="Consolas"/>
          <w:sz w:val="20"/>
        </w:rPr>
      </w:pPr>
      <w:ins w:id="1927" w:author="Unknown">
        <w:r w:rsidRPr="00250E7B">
          <w:rPr>
            <w:rFonts w:ascii="Consolas" w:eastAsia="Times New Roman" w:hAnsi="Consolas" w:cs="Consolas"/>
            <w:sz w:val="20"/>
          </w:rPr>
          <w:lastRenderedPageBreak/>
          <w:t xml:space="preserve">      System.out.print(gcalendar.get(Calendar.HOUR)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28" w:author="Unknown"/>
          <w:rFonts w:ascii="Consolas" w:eastAsia="Times New Roman" w:hAnsi="Consolas" w:cs="Consolas"/>
          <w:sz w:val="20"/>
        </w:rPr>
      </w:pPr>
      <w:ins w:id="1929" w:author="Unknown">
        <w:r w:rsidRPr="00250E7B">
          <w:rPr>
            <w:rFonts w:ascii="Consolas" w:eastAsia="Times New Roman" w:hAnsi="Consolas" w:cs="Consolas"/>
            <w:sz w:val="20"/>
          </w:rPr>
          <w:t xml:space="preserve">      System.out.print(gcalendar.get(Calendar.MINUTE)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0" w:author="Unknown"/>
          <w:rFonts w:ascii="Consolas" w:eastAsia="Times New Roman" w:hAnsi="Consolas" w:cs="Consolas"/>
          <w:sz w:val="20"/>
        </w:rPr>
      </w:pPr>
      <w:ins w:id="1931" w:author="Unknown">
        <w:r w:rsidRPr="00250E7B">
          <w:rPr>
            <w:rFonts w:ascii="Consolas" w:eastAsia="Times New Roman" w:hAnsi="Consolas" w:cs="Consolas"/>
            <w:sz w:val="20"/>
          </w:rPr>
          <w:t xml:space="preserve">      System.out.println(gcalendar.get(Calendar.SECOND));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3" w:author="Unknown"/>
          <w:rFonts w:ascii="Consolas" w:eastAsia="Times New Roman" w:hAnsi="Consolas" w:cs="Consolas"/>
          <w:sz w:val="20"/>
        </w:rPr>
      </w:pPr>
      <w:ins w:id="1934" w:author="Unknown">
        <w:r w:rsidRPr="00250E7B">
          <w:rPr>
            <w:rFonts w:ascii="Consolas" w:eastAsia="Times New Roman" w:hAnsi="Consolas" w:cs="Consolas"/>
            <w:sz w:val="20"/>
          </w:rPr>
          <w:t xml:space="preserve">      // Test if the current year is a leap year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5" w:author="Unknown"/>
          <w:rFonts w:ascii="Consolas" w:eastAsia="Times New Roman" w:hAnsi="Consolas" w:cs="Consolas"/>
          <w:sz w:val="20"/>
        </w:rPr>
      </w:pPr>
      <w:ins w:id="1936" w:author="Unknown">
        <w:r w:rsidRPr="00250E7B">
          <w:rPr>
            <w:rFonts w:ascii="Consolas" w:eastAsia="Times New Roman" w:hAnsi="Consolas" w:cs="Consolas"/>
            <w:sz w:val="20"/>
          </w:rPr>
          <w:t xml:space="preserve">      if(gcalendar.isLeapYear(year))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7" w:author="Unknown"/>
          <w:rFonts w:ascii="Consolas" w:eastAsia="Times New Roman" w:hAnsi="Consolas" w:cs="Consolas"/>
          <w:sz w:val="20"/>
        </w:rPr>
      </w:pPr>
      <w:ins w:id="1938" w:author="Unknown">
        <w:r w:rsidRPr="00250E7B">
          <w:rPr>
            <w:rFonts w:ascii="Consolas" w:eastAsia="Times New Roman" w:hAnsi="Consolas" w:cs="Consolas"/>
            <w:sz w:val="20"/>
          </w:rPr>
          <w:t xml:space="preserve">         System.out.println("The current year is a leap year");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39" w:author="Unknown"/>
          <w:rFonts w:ascii="Consolas" w:eastAsia="Times New Roman" w:hAnsi="Consolas" w:cs="Consolas"/>
          <w:sz w:val="20"/>
        </w:rPr>
      </w:pPr>
      <w:ins w:id="1940" w:author="Unknown">
        <w:r w:rsidRPr="00250E7B">
          <w:rPr>
            <w:rFonts w:ascii="Consolas" w:eastAsia="Times New Roman" w:hAnsi="Consolas" w:cs="Consolas"/>
            <w:sz w:val="20"/>
          </w:rPr>
          <w:t xml:space="preserve">      }else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41" w:author="Unknown"/>
          <w:rFonts w:ascii="Consolas" w:eastAsia="Times New Roman" w:hAnsi="Consolas" w:cs="Consolas"/>
          <w:sz w:val="20"/>
        </w:rPr>
      </w:pPr>
      <w:ins w:id="1942" w:author="Unknown">
        <w:r w:rsidRPr="00250E7B">
          <w:rPr>
            <w:rFonts w:ascii="Consolas" w:eastAsia="Times New Roman" w:hAnsi="Consolas" w:cs="Consolas"/>
            <w:sz w:val="20"/>
          </w:rPr>
          <w:t xml:space="preserve">         System.out.println("The current year is not a leap year");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43" w:author="Unknown"/>
          <w:rFonts w:ascii="Consolas" w:eastAsia="Times New Roman" w:hAnsi="Consolas" w:cs="Consolas"/>
          <w:sz w:val="20"/>
        </w:rPr>
      </w:pPr>
      <w:ins w:id="194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45" w:author="Unknown"/>
          <w:rFonts w:ascii="Consolas" w:eastAsia="Times New Roman" w:hAnsi="Consolas" w:cs="Consolas"/>
          <w:sz w:val="20"/>
        </w:rPr>
      </w:pPr>
      <w:ins w:id="194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1947" w:author="Unknown"/>
          <w:rFonts w:ascii="Consolas" w:eastAsia="Times New Roman" w:hAnsi="Consolas" w:cs="Consolas"/>
          <w:sz w:val="20"/>
        </w:rPr>
      </w:pPr>
      <w:ins w:id="1948"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1949" w:author="Unknown"/>
          <w:rFonts w:ascii="Arial" w:eastAsia="Times New Roman" w:hAnsi="Arial" w:cs="Arial"/>
          <w:sz w:val="21"/>
          <w:szCs w:val="21"/>
        </w:rPr>
      </w:pPr>
      <w:ins w:id="1950"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1951" w:author="Unknown"/>
          <w:rFonts w:ascii="Arial" w:eastAsia="Times New Roman" w:hAnsi="Arial" w:cs="Arial"/>
          <w:sz w:val="27"/>
          <w:szCs w:val="27"/>
        </w:rPr>
      </w:pPr>
      <w:ins w:id="1952"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3" w:author="Unknown"/>
          <w:rFonts w:ascii="Consolas" w:eastAsia="Times New Roman" w:hAnsi="Consolas" w:cs="Consolas"/>
          <w:sz w:val="18"/>
          <w:szCs w:val="18"/>
        </w:rPr>
      </w:pPr>
      <w:ins w:id="1954" w:author="Unknown">
        <w:r w:rsidRPr="00250E7B">
          <w:rPr>
            <w:rFonts w:ascii="Consolas" w:eastAsia="Times New Roman" w:hAnsi="Consolas" w:cs="Consolas"/>
            <w:sz w:val="18"/>
            <w:szCs w:val="18"/>
          </w:rPr>
          <w:t>Date: Apr 22 2009</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5" w:author="Unknown"/>
          <w:rFonts w:ascii="Consolas" w:eastAsia="Times New Roman" w:hAnsi="Consolas" w:cs="Consolas"/>
          <w:sz w:val="18"/>
          <w:szCs w:val="18"/>
        </w:rPr>
      </w:pPr>
      <w:ins w:id="1956" w:author="Unknown">
        <w:r w:rsidRPr="00250E7B">
          <w:rPr>
            <w:rFonts w:ascii="Consolas" w:eastAsia="Times New Roman" w:hAnsi="Consolas" w:cs="Consolas"/>
            <w:sz w:val="18"/>
            <w:szCs w:val="18"/>
          </w:rPr>
          <w:t>Time: 11:25:27</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57" w:author="Unknown"/>
          <w:rFonts w:ascii="Consolas" w:eastAsia="Times New Roman" w:hAnsi="Consolas" w:cs="Consolas"/>
          <w:sz w:val="18"/>
          <w:szCs w:val="18"/>
        </w:rPr>
      </w:pPr>
      <w:ins w:id="1958" w:author="Unknown">
        <w:r w:rsidRPr="00250E7B">
          <w:rPr>
            <w:rFonts w:ascii="Consolas" w:eastAsia="Times New Roman" w:hAnsi="Consolas" w:cs="Consolas"/>
            <w:sz w:val="18"/>
            <w:szCs w:val="18"/>
          </w:rPr>
          <w:t>The current year is not a leap year</w:t>
        </w:r>
      </w:ins>
    </w:p>
    <w:p w:rsidR="00250E7B" w:rsidRPr="00250E7B" w:rsidRDefault="00250E7B" w:rsidP="00250E7B">
      <w:pPr>
        <w:shd w:val="clear" w:color="auto" w:fill="FFFFFF"/>
        <w:spacing w:after="240" w:line="360" w:lineRule="atLeast"/>
        <w:ind w:left="-402" w:right="-402"/>
        <w:jc w:val="both"/>
        <w:rPr>
          <w:ins w:id="1959" w:author="Unknown"/>
          <w:rFonts w:ascii="Arial" w:eastAsia="Times New Roman" w:hAnsi="Arial" w:cs="Arial"/>
          <w:sz w:val="21"/>
          <w:szCs w:val="21"/>
        </w:rPr>
      </w:pPr>
      <w:ins w:id="1960" w:author="Unknown">
        <w:r w:rsidRPr="00250E7B">
          <w:rPr>
            <w:rFonts w:ascii="Arial" w:eastAsia="Times New Roman" w:hAnsi="Arial" w:cs="Arial"/>
            <w:sz w:val="21"/>
            <w:szCs w:val="21"/>
          </w:rPr>
          <w:t>For a complete list of constant available in Calendar class, you can refer the standard Java documentation.</w:t>
        </w:r>
      </w:ins>
    </w:p>
    <w:p w:rsidR="00250E7B" w:rsidRPr="00250E7B" w:rsidRDefault="00250E7B" w:rsidP="00250E7B">
      <w:pPr>
        <w:shd w:val="clear" w:color="auto" w:fill="FFFFFF"/>
        <w:spacing w:before="48" w:after="48" w:line="450" w:lineRule="atLeast"/>
        <w:ind w:right="-402"/>
        <w:jc w:val="center"/>
        <w:outlineLvl w:val="0"/>
        <w:rPr>
          <w:ins w:id="1961" w:author="Unknown"/>
          <w:rFonts w:ascii="Arial" w:eastAsia="Times New Roman" w:hAnsi="Arial" w:cs="Arial"/>
          <w:spacing w:val="-15"/>
          <w:kern w:val="36"/>
          <w:sz w:val="42"/>
          <w:szCs w:val="42"/>
        </w:rPr>
      </w:pPr>
      <w:ins w:id="1962" w:author="Unknown">
        <w:r w:rsidRPr="00250E7B">
          <w:rPr>
            <w:rFonts w:ascii="Arial" w:eastAsia="Times New Roman" w:hAnsi="Arial" w:cs="Arial"/>
            <w:spacing w:val="-15"/>
            <w:kern w:val="36"/>
            <w:sz w:val="42"/>
            <w:szCs w:val="42"/>
          </w:rPr>
          <w:t>Java - Methods</w:t>
        </w:r>
      </w:ins>
    </w:p>
    <w:p w:rsidR="00250E7B" w:rsidRPr="00250E7B" w:rsidRDefault="00250E7B" w:rsidP="00250E7B">
      <w:pPr>
        <w:shd w:val="clear" w:color="auto" w:fill="FFFFFF"/>
        <w:spacing w:after="240" w:line="360" w:lineRule="atLeast"/>
        <w:ind w:left="-402" w:right="-402"/>
        <w:jc w:val="both"/>
        <w:rPr>
          <w:ins w:id="1963" w:author="Unknown"/>
          <w:rFonts w:ascii="Arial" w:eastAsia="Times New Roman" w:hAnsi="Arial" w:cs="Arial"/>
          <w:sz w:val="21"/>
          <w:szCs w:val="21"/>
        </w:rPr>
      </w:pPr>
      <w:ins w:id="1964" w:author="Unknown">
        <w:r w:rsidRPr="00250E7B">
          <w:rPr>
            <w:rFonts w:ascii="Arial" w:eastAsia="Times New Roman" w:hAnsi="Arial" w:cs="Arial"/>
            <w:sz w:val="21"/>
            <w:szCs w:val="21"/>
          </w:rPr>
          <w:t>A Java method is a collection of statements that are grouped together to perform an operation. When you call the System.out.</w:t>
        </w:r>
        <w:r w:rsidRPr="00250E7B">
          <w:rPr>
            <w:rFonts w:ascii="Arial" w:eastAsia="Times New Roman" w:hAnsi="Arial" w:cs="Arial"/>
            <w:b/>
            <w:bCs/>
            <w:sz w:val="21"/>
            <w:szCs w:val="21"/>
          </w:rPr>
          <w:t>println()</w:t>
        </w:r>
        <w:r w:rsidRPr="00250E7B">
          <w:rPr>
            <w:rFonts w:ascii="Arial" w:eastAsia="Times New Roman" w:hAnsi="Arial" w:cs="Arial"/>
            <w:sz w:val="21"/>
          </w:rPr>
          <w:t> </w:t>
        </w:r>
        <w:r w:rsidRPr="00250E7B">
          <w:rPr>
            <w:rFonts w:ascii="Arial" w:eastAsia="Times New Roman" w:hAnsi="Arial" w:cs="Arial"/>
            <w:sz w:val="21"/>
            <w:szCs w:val="21"/>
          </w:rPr>
          <w:t>method, for example, the system actually executes several statements in order to display a message on the console.</w:t>
        </w:r>
      </w:ins>
    </w:p>
    <w:p w:rsidR="00250E7B" w:rsidRPr="00250E7B" w:rsidRDefault="00250E7B" w:rsidP="00250E7B">
      <w:pPr>
        <w:shd w:val="clear" w:color="auto" w:fill="FFFFFF"/>
        <w:spacing w:before="48" w:after="48" w:line="360" w:lineRule="atLeast"/>
        <w:ind w:right="-402"/>
        <w:outlineLvl w:val="1"/>
        <w:rPr>
          <w:ins w:id="1965" w:author="Unknown"/>
          <w:rFonts w:ascii="Arial" w:eastAsia="Times New Roman" w:hAnsi="Arial" w:cs="Arial"/>
          <w:spacing w:val="-15"/>
          <w:sz w:val="36"/>
          <w:szCs w:val="36"/>
        </w:rPr>
      </w:pPr>
      <w:ins w:id="1966" w:author="Unknown">
        <w:r w:rsidRPr="00250E7B">
          <w:rPr>
            <w:rFonts w:ascii="Arial" w:eastAsia="Times New Roman" w:hAnsi="Arial" w:cs="Arial"/>
            <w:spacing w:val="-15"/>
            <w:sz w:val="36"/>
            <w:szCs w:val="36"/>
          </w:rPr>
          <w:t>Creating Method</w:t>
        </w:r>
      </w:ins>
    </w:p>
    <w:p w:rsidR="00250E7B" w:rsidRPr="00250E7B" w:rsidRDefault="00250E7B" w:rsidP="00250E7B">
      <w:pPr>
        <w:shd w:val="clear" w:color="auto" w:fill="FFFFFF"/>
        <w:spacing w:after="240" w:line="360" w:lineRule="atLeast"/>
        <w:ind w:left="-402" w:right="-402"/>
        <w:jc w:val="both"/>
        <w:rPr>
          <w:ins w:id="1967" w:author="Unknown"/>
          <w:rFonts w:ascii="Arial" w:eastAsia="Times New Roman" w:hAnsi="Arial" w:cs="Arial"/>
          <w:sz w:val="21"/>
          <w:szCs w:val="21"/>
        </w:rPr>
      </w:pPr>
      <w:ins w:id="1968" w:author="Unknown">
        <w:r w:rsidRPr="00250E7B">
          <w:rPr>
            <w:rFonts w:ascii="Arial" w:eastAsia="Times New Roman" w:hAnsi="Arial" w:cs="Arial"/>
            <w:sz w:val="21"/>
            <w:szCs w:val="21"/>
          </w:rPr>
          <w:t>Considering the following example to explain the syntax of a method −</w:t>
        </w:r>
      </w:ins>
    </w:p>
    <w:p w:rsidR="00250E7B" w:rsidRPr="00250E7B" w:rsidRDefault="00250E7B" w:rsidP="00250E7B">
      <w:pPr>
        <w:shd w:val="clear" w:color="auto" w:fill="FFFFFF"/>
        <w:spacing w:after="240" w:line="360" w:lineRule="atLeast"/>
        <w:ind w:left="-402" w:right="-402"/>
        <w:jc w:val="both"/>
        <w:rPr>
          <w:ins w:id="1969" w:author="Unknown"/>
          <w:rFonts w:ascii="Arial" w:eastAsia="Times New Roman" w:hAnsi="Arial" w:cs="Arial"/>
          <w:sz w:val="21"/>
          <w:szCs w:val="21"/>
        </w:rPr>
      </w:pPr>
      <w:ins w:id="1970" w:author="Unknown">
        <w:r w:rsidRPr="00250E7B">
          <w:rPr>
            <w:rFonts w:ascii="Arial" w:eastAsia="Times New Roman" w:hAnsi="Arial" w:cs="Arial"/>
            <w:b/>
            <w:bCs/>
            <w:sz w:val="21"/>
            <w:szCs w:val="21"/>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1" w:author="Unknown"/>
          <w:rFonts w:ascii="Consolas" w:eastAsia="Times New Roman" w:hAnsi="Consolas" w:cs="Consolas"/>
          <w:sz w:val="18"/>
          <w:szCs w:val="18"/>
        </w:rPr>
      </w:pPr>
      <w:ins w:id="1972" w:author="Unknown">
        <w:r w:rsidRPr="00250E7B">
          <w:rPr>
            <w:rFonts w:ascii="Consolas" w:eastAsia="Times New Roman" w:hAnsi="Consolas" w:cs="Consolas"/>
            <w:sz w:val="18"/>
            <w:szCs w:val="18"/>
          </w:rPr>
          <w:t>public static int methodName(int a, int b)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3" w:author="Unknown"/>
          <w:rFonts w:ascii="Consolas" w:eastAsia="Times New Roman" w:hAnsi="Consolas" w:cs="Consolas"/>
          <w:sz w:val="18"/>
          <w:szCs w:val="18"/>
        </w:rPr>
      </w:pPr>
      <w:ins w:id="1974" w:author="Unknown">
        <w:r w:rsidRPr="00250E7B">
          <w:rPr>
            <w:rFonts w:ascii="Consolas" w:eastAsia="Times New Roman" w:hAnsi="Consolas" w:cs="Consolas"/>
            <w:sz w:val="18"/>
            <w:szCs w:val="18"/>
          </w:rPr>
          <w:t xml:space="preserve">   // body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75" w:author="Unknown"/>
          <w:rFonts w:ascii="Consolas" w:eastAsia="Times New Roman" w:hAnsi="Consolas" w:cs="Consolas"/>
          <w:sz w:val="18"/>
          <w:szCs w:val="18"/>
        </w:rPr>
      </w:pPr>
      <w:ins w:id="1976"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1977" w:author="Unknown"/>
          <w:rFonts w:ascii="Arial" w:eastAsia="Times New Roman" w:hAnsi="Arial" w:cs="Arial"/>
          <w:sz w:val="21"/>
          <w:szCs w:val="21"/>
        </w:rPr>
      </w:pPr>
      <w:ins w:id="1978" w:author="Unknown">
        <w:r w:rsidRPr="00250E7B">
          <w:rPr>
            <w:rFonts w:ascii="Arial" w:eastAsia="Times New Roman" w:hAnsi="Arial" w:cs="Arial"/>
            <w:sz w:val="21"/>
            <w:szCs w:val="21"/>
          </w:rPr>
          <w:t>Here,</w:t>
        </w:r>
      </w:ins>
    </w:p>
    <w:p w:rsidR="00250E7B" w:rsidRPr="00250E7B" w:rsidRDefault="00250E7B" w:rsidP="00250E7B">
      <w:pPr>
        <w:numPr>
          <w:ilvl w:val="0"/>
          <w:numId w:val="43"/>
        </w:numPr>
        <w:shd w:val="clear" w:color="auto" w:fill="FFFFFF"/>
        <w:spacing w:after="240" w:line="360" w:lineRule="atLeast"/>
        <w:ind w:left="318" w:right="-402"/>
        <w:jc w:val="both"/>
        <w:rPr>
          <w:ins w:id="1979" w:author="Unknown"/>
          <w:rFonts w:ascii="Arial" w:eastAsia="Times New Roman" w:hAnsi="Arial" w:cs="Arial"/>
          <w:sz w:val="21"/>
          <w:szCs w:val="21"/>
        </w:rPr>
      </w:pPr>
      <w:ins w:id="1980" w:author="Unknown">
        <w:r w:rsidRPr="00250E7B">
          <w:rPr>
            <w:rFonts w:ascii="Arial" w:eastAsia="Times New Roman" w:hAnsi="Arial" w:cs="Arial"/>
            <w:b/>
            <w:bCs/>
            <w:sz w:val="21"/>
            <w:szCs w:val="21"/>
          </w:rPr>
          <w:t>public static</w:t>
        </w:r>
        <w:r w:rsidRPr="00250E7B">
          <w:rPr>
            <w:rFonts w:ascii="Arial" w:eastAsia="Times New Roman" w:hAnsi="Arial" w:cs="Arial"/>
            <w:sz w:val="21"/>
          </w:rPr>
          <w:t> </w:t>
        </w:r>
        <w:r w:rsidRPr="00250E7B">
          <w:rPr>
            <w:rFonts w:ascii="Arial" w:eastAsia="Times New Roman" w:hAnsi="Arial" w:cs="Arial"/>
            <w:sz w:val="21"/>
            <w:szCs w:val="21"/>
          </w:rPr>
          <w:t>− modifier</w:t>
        </w:r>
      </w:ins>
    </w:p>
    <w:p w:rsidR="00250E7B" w:rsidRPr="00250E7B" w:rsidRDefault="00250E7B" w:rsidP="00250E7B">
      <w:pPr>
        <w:numPr>
          <w:ilvl w:val="0"/>
          <w:numId w:val="43"/>
        </w:numPr>
        <w:shd w:val="clear" w:color="auto" w:fill="FFFFFF"/>
        <w:spacing w:after="240" w:line="360" w:lineRule="atLeast"/>
        <w:ind w:left="318" w:right="-402"/>
        <w:jc w:val="both"/>
        <w:rPr>
          <w:ins w:id="1981" w:author="Unknown"/>
          <w:rFonts w:ascii="Arial" w:eastAsia="Times New Roman" w:hAnsi="Arial" w:cs="Arial"/>
          <w:sz w:val="21"/>
          <w:szCs w:val="21"/>
        </w:rPr>
      </w:pPr>
      <w:ins w:id="1982" w:author="Unknown">
        <w:r w:rsidRPr="00250E7B">
          <w:rPr>
            <w:rFonts w:ascii="Arial" w:eastAsia="Times New Roman" w:hAnsi="Arial" w:cs="Arial"/>
            <w:b/>
            <w:bCs/>
            <w:sz w:val="21"/>
            <w:szCs w:val="21"/>
          </w:rPr>
          <w:lastRenderedPageBreak/>
          <w:t>int</w:t>
        </w:r>
        <w:r w:rsidRPr="00250E7B">
          <w:rPr>
            <w:rFonts w:ascii="Arial" w:eastAsia="Times New Roman" w:hAnsi="Arial" w:cs="Arial"/>
            <w:sz w:val="21"/>
          </w:rPr>
          <w:t> </w:t>
        </w:r>
        <w:r w:rsidRPr="00250E7B">
          <w:rPr>
            <w:rFonts w:ascii="Arial" w:eastAsia="Times New Roman" w:hAnsi="Arial" w:cs="Arial"/>
            <w:sz w:val="21"/>
            <w:szCs w:val="21"/>
          </w:rPr>
          <w:t>− return type</w:t>
        </w:r>
      </w:ins>
    </w:p>
    <w:p w:rsidR="00250E7B" w:rsidRPr="00250E7B" w:rsidRDefault="00250E7B" w:rsidP="00250E7B">
      <w:pPr>
        <w:numPr>
          <w:ilvl w:val="0"/>
          <w:numId w:val="43"/>
        </w:numPr>
        <w:shd w:val="clear" w:color="auto" w:fill="FFFFFF"/>
        <w:spacing w:after="240" w:line="360" w:lineRule="atLeast"/>
        <w:ind w:left="318" w:right="-402"/>
        <w:jc w:val="both"/>
        <w:rPr>
          <w:ins w:id="1983" w:author="Unknown"/>
          <w:rFonts w:ascii="Arial" w:eastAsia="Times New Roman" w:hAnsi="Arial" w:cs="Arial"/>
          <w:sz w:val="21"/>
          <w:szCs w:val="21"/>
        </w:rPr>
      </w:pPr>
      <w:ins w:id="1984" w:author="Unknown">
        <w:r w:rsidRPr="00250E7B">
          <w:rPr>
            <w:rFonts w:ascii="Arial" w:eastAsia="Times New Roman" w:hAnsi="Arial" w:cs="Arial"/>
            <w:b/>
            <w:bCs/>
            <w:sz w:val="21"/>
            <w:szCs w:val="21"/>
          </w:rPr>
          <w:t>methodName</w:t>
        </w:r>
        <w:r w:rsidRPr="00250E7B">
          <w:rPr>
            <w:rFonts w:ascii="Arial" w:eastAsia="Times New Roman" w:hAnsi="Arial" w:cs="Arial"/>
            <w:sz w:val="21"/>
          </w:rPr>
          <w:t> </w:t>
        </w:r>
        <w:r w:rsidRPr="00250E7B">
          <w:rPr>
            <w:rFonts w:ascii="Arial" w:eastAsia="Times New Roman" w:hAnsi="Arial" w:cs="Arial"/>
            <w:sz w:val="21"/>
            <w:szCs w:val="21"/>
          </w:rPr>
          <w:t>− name of the method</w:t>
        </w:r>
      </w:ins>
    </w:p>
    <w:p w:rsidR="00250E7B" w:rsidRPr="00250E7B" w:rsidRDefault="00250E7B" w:rsidP="00250E7B">
      <w:pPr>
        <w:numPr>
          <w:ilvl w:val="0"/>
          <w:numId w:val="43"/>
        </w:numPr>
        <w:shd w:val="clear" w:color="auto" w:fill="FFFFFF"/>
        <w:spacing w:after="240" w:line="360" w:lineRule="atLeast"/>
        <w:ind w:left="318" w:right="-402"/>
        <w:jc w:val="both"/>
        <w:rPr>
          <w:ins w:id="1985" w:author="Unknown"/>
          <w:rFonts w:ascii="Arial" w:eastAsia="Times New Roman" w:hAnsi="Arial" w:cs="Arial"/>
          <w:sz w:val="21"/>
          <w:szCs w:val="21"/>
        </w:rPr>
      </w:pPr>
      <w:ins w:id="1986" w:author="Unknown">
        <w:r w:rsidRPr="00250E7B">
          <w:rPr>
            <w:rFonts w:ascii="Arial" w:eastAsia="Times New Roman" w:hAnsi="Arial" w:cs="Arial"/>
            <w:b/>
            <w:bCs/>
            <w:sz w:val="21"/>
            <w:szCs w:val="21"/>
          </w:rPr>
          <w:t>a, b</w:t>
        </w:r>
        <w:r w:rsidRPr="00250E7B">
          <w:rPr>
            <w:rFonts w:ascii="Arial" w:eastAsia="Times New Roman" w:hAnsi="Arial" w:cs="Arial"/>
            <w:sz w:val="21"/>
          </w:rPr>
          <w:t> </w:t>
        </w:r>
        <w:r w:rsidRPr="00250E7B">
          <w:rPr>
            <w:rFonts w:ascii="Arial" w:eastAsia="Times New Roman" w:hAnsi="Arial" w:cs="Arial"/>
            <w:sz w:val="21"/>
            <w:szCs w:val="21"/>
          </w:rPr>
          <w:t>− formal parameters</w:t>
        </w:r>
      </w:ins>
    </w:p>
    <w:p w:rsidR="00250E7B" w:rsidRPr="00250E7B" w:rsidRDefault="00250E7B" w:rsidP="00250E7B">
      <w:pPr>
        <w:numPr>
          <w:ilvl w:val="0"/>
          <w:numId w:val="43"/>
        </w:numPr>
        <w:shd w:val="clear" w:color="auto" w:fill="FFFFFF"/>
        <w:spacing w:after="240" w:line="360" w:lineRule="atLeast"/>
        <w:ind w:left="318" w:right="-402"/>
        <w:jc w:val="both"/>
        <w:rPr>
          <w:ins w:id="1987" w:author="Unknown"/>
          <w:rFonts w:ascii="Arial" w:eastAsia="Times New Roman" w:hAnsi="Arial" w:cs="Arial"/>
          <w:sz w:val="21"/>
          <w:szCs w:val="21"/>
        </w:rPr>
      </w:pPr>
      <w:ins w:id="1988" w:author="Unknown">
        <w:r w:rsidRPr="00250E7B">
          <w:rPr>
            <w:rFonts w:ascii="Arial" w:eastAsia="Times New Roman" w:hAnsi="Arial" w:cs="Arial"/>
            <w:b/>
            <w:bCs/>
            <w:sz w:val="21"/>
            <w:szCs w:val="21"/>
          </w:rPr>
          <w:t>int a, int b</w:t>
        </w:r>
        <w:r w:rsidRPr="00250E7B">
          <w:rPr>
            <w:rFonts w:ascii="Arial" w:eastAsia="Times New Roman" w:hAnsi="Arial" w:cs="Arial"/>
            <w:sz w:val="21"/>
          </w:rPr>
          <w:t> </w:t>
        </w:r>
        <w:r w:rsidRPr="00250E7B">
          <w:rPr>
            <w:rFonts w:ascii="Arial" w:eastAsia="Times New Roman" w:hAnsi="Arial" w:cs="Arial"/>
            <w:sz w:val="21"/>
            <w:szCs w:val="21"/>
          </w:rPr>
          <w:t>− list of parameters</w:t>
        </w:r>
      </w:ins>
    </w:p>
    <w:p w:rsidR="00250E7B" w:rsidRPr="00250E7B" w:rsidRDefault="00250E7B" w:rsidP="00250E7B">
      <w:pPr>
        <w:shd w:val="clear" w:color="auto" w:fill="FFFFFF"/>
        <w:spacing w:after="240" w:line="360" w:lineRule="atLeast"/>
        <w:ind w:left="-402" w:right="-402"/>
        <w:jc w:val="both"/>
        <w:rPr>
          <w:ins w:id="1989" w:author="Unknown"/>
          <w:rFonts w:ascii="Arial" w:eastAsia="Times New Roman" w:hAnsi="Arial" w:cs="Arial"/>
          <w:sz w:val="21"/>
          <w:szCs w:val="21"/>
        </w:rPr>
      </w:pPr>
      <w:ins w:id="1990" w:author="Unknown">
        <w:r w:rsidRPr="00250E7B">
          <w:rPr>
            <w:rFonts w:ascii="Arial" w:eastAsia="Times New Roman" w:hAnsi="Arial" w:cs="Arial"/>
            <w:sz w:val="21"/>
            <w:szCs w:val="21"/>
          </w:rPr>
          <w:t>Method definition consists of a method header and a method body. The same is shown in the following syntax −</w:t>
        </w:r>
      </w:ins>
    </w:p>
    <w:p w:rsidR="00250E7B" w:rsidRPr="00250E7B" w:rsidRDefault="00250E7B" w:rsidP="00250E7B">
      <w:pPr>
        <w:shd w:val="clear" w:color="auto" w:fill="FFFFFF"/>
        <w:spacing w:after="240" w:line="360" w:lineRule="atLeast"/>
        <w:ind w:left="-402" w:right="-402"/>
        <w:jc w:val="both"/>
        <w:rPr>
          <w:ins w:id="1991" w:author="Unknown"/>
          <w:rFonts w:ascii="Arial" w:eastAsia="Times New Roman" w:hAnsi="Arial" w:cs="Arial"/>
          <w:sz w:val="21"/>
          <w:szCs w:val="21"/>
        </w:rPr>
      </w:pPr>
      <w:ins w:id="1992" w:author="Unknown">
        <w:r w:rsidRPr="00250E7B">
          <w:rPr>
            <w:rFonts w:ascii="Arial" w:eastAsia="Times New Roman" w:hAnsi="Arial" w:cs="Arial"/>
            <w:b/>
            <w:bCs/>
            <w:sz w:val="21"/>
            <w:szCs w:val="21"/>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3" w:author="Unknown"/>
          <w:rFonts w:ascii="Consolas" w:eastAsia="Times New Roman" w:hAnsi="Consolas" w:cs="Consolas"/>
          <w:sz w:val="18"/>
          <w:szCs w:val="18"/>
        </w:rPr>
      </w:pPr>
      <w:ins w:id="1994" w:author="Unknown">
        <w:r w:rsidRPr="00250E7B">
          <w:rPr>
            <w:rFonts w:ascii="Consolas" w:eastAsia="Times New Roman" w:hAnsi="Consolas" w:cs="Consolas"/>
            <w:sz w:val="18"/>
            <w:szCs w:val="18"/>
          </w:rPr>
          <w:t>modifier returnType nameOfMethod (Parameter List)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5" w:author="Unknown"/>
          <w:rFonts w:ascii="Consolas" w:eastAsia="Times New Roman" w:hAnsi="Consolas" w:cs="Consolas"/>
          <w:sz w:val="18"/>
          <w:szCs w:val="18"/>
        </w:rPr>
      </w:pPr>
      <w:ins w:id="1996" w:author="Unknown">
        <w:r w:rsidRPr="00250E7B">
          <w:rPr>
            <w:rFonts w:ascii="Consolas" w:eastAsia="Times New Roman" w:hAnsi="Consolas" w:cs="Consolas"/>
            <w:sz w:val="18"/>
            <w:szCs w:val="18"/>
          </w:rPr>
          <w:t xml:space="preserve">   // method body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97" w:author="Unknown"/>
          <w:rFonts w:ascii="Consolas" w:eastAsia="Times New Roman" w:hAnsi="Consolas" w:cs="Consolas"/>
          <w:sz w:val="18"/>
          <w:szCs w:val="18"/>
        </w:rPr>
      </w:pPr>
      <w:ins w:id="1998"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1999" w:author="Unknown"/>
          <w:rFonts w:ascii="Arial" w:eastAsia="Times New Roman" w:hAnsi="Arial" w:cs="Arial"/>
          <w:sz w:val="21"/>
          <w:szCs w:val="21"/>
        </w:rPr>
      </w:pPr>
      <w:ins w:id="2000" w:author="Unknown">
        <w:r w:rsidRPr="00250E7B">
          <w:rPr>
            <w:rFonts w:ascii="Arial" w:eastAsia="Times New Roman" w:hAnsi="Arial" w:cs="Arial"/>
            <w:sz w:val="21"/>
            <w:szCs w:val="21"/>
          </w:rPr>
          <w:t>The syntax shown above includes −</w:t>
        </w:r>
      </w:ins>
    </w:p>
    <w:p w:rsidR="00250E7B" w:rsidRPr="00250E7B" w:rsidRDefault="00250E7B" w:rsidP="00250E7B">
      <w:pPr>
        <w:numPr>
          <w:ilvl w:val="0"/>
          <w:numId w:val="44"/>
        </w:numPr>
        <w:shd w:val="clear" w:color="auto" w:fill="FFFFFF"/>
        <w:spacing w:after="240" w:line="360" w:lineRule="atLeast"/>
        <w:ind w:left="318" w:right="-402"/>
        <w:jc w:val="both"/>
        <w:rPr>
          <w:ins w:id="2001" w:author="Unknown"/>
          <w:rFonts w:ascii="Arial" w:eastAsia="Times New Roman" w:hAnsi="Arial" w:cs="Arial"/>
          <w:sz w:val="21"/>
          <w:szCs w:val="21"/>
        </w:rPr>
      </w:pPr>
      <w:ins w:id="2002" w:author="Unknown">
        <w:r w:rsidRPr="00250E7B">
          <w:rPr>
            <w:rFonts w:ascii="Arial" w:eastAsia="Times New Roman" w:hAnsi="Arial" w:cs="Arial"/>
            <w:b/>
            <w:bCs/>
            <w:sz w:val="21"/>
            <w:szCs w:val="21"/>
          </w:rPr>
          <w:t>modifier</w:t>
        </w:r>
        <w:r w:rsidRPr="00250E7B">
          <w:rPr>
            <w:rFonts w:ascii="Arial" w:eastAsia="Times New Roman" w:hAnsi="Arial" w:cs="Arial"/>
            <w:sz w:val="21"/>
          </w:rPr>
          <w:t> </w:t>
        </w:r>
        <w:r w:rsidRPr="00250E7B">
          <w:rPr>
            <w:rFonts w:ascii="Arial" w:eastAsia="Times New Roman" w:hAnsi="Arial" w:cs="Arial"/>
            <w:sz w:val="21"/>
            <w:szCs w:val="21"/>
          </w:rPr>
          <w:t>− It defines the access type of the method and it is optional to use.</w:t>
        </w:r>
      </w:ins>
    </w:p>
    <w:p w:rsidR="00250E7B" w:rsidRPr="00250E7B" w:rsidRDefault="00250E7B" w:rsidP="00250E7B">
      <w:pPr>
        <w:numPr>
          <w:ilvl w:val="0"/>
          <w:numId w:val="44"/>
        </w:numPr>
        <w:shd w:val="clear" w:color="auto" w:fill="FFFFFF"/>
        <w:spacing w:after="240" w:line="360" w:lineRule="atLeast"/>
        <w:ind w:left="318" w:right="-402"/>
        <w:jc w:val="both"/>
        <w:rPr>
          <w:ins w:id="2003" w:author="Unknown"/>
          <w:rFonts w:ascii="Arial" w:eastAsia="Times New Roman" w:hAnsi="Arial" w:cs="Arial"/>
          <w:sz w:val="21"/>
          <w:szCs w:val="21"/>
        </w:rPr>
      </w:pPr>
      <w:ins w:id="2004" w:author="Unknown">
        <w:r w:rsidRPr="00250E7B">
          <w:rPr>
            <w:rFonts w:ascii="Arial" w:eastAsia="Times New Roman" w:hAnsi="Arial" w:cs="Arial"/>
            <w:b/>
            <w:bCs/>
            <w:sz w:val="21"/>
            <w:szCs w:val="21"/>
          </w:rPr>
          <w:t>returnType</w:t>
        </w:r>
        <w:r w:rsidRPr="00250E7B">
          <w:rPr>
            <w:rFonts w:ascii="Arial" w:eastAsia="Times New Roman" w:hAnsi="Arial" w:cs="Arial"/>
            <w:sz w:val="21"/>
          </w:rPr>
          <w:t> </w:t>
        </w:r>
        <w:r w:rsidRPr="00250E7B">
          <w:rPr>
            <w:rFonts w:ascii="Arial" w:eastAsia="Times New Roman" w:hAnsi="Arial" w:cs="Arial"/>
            <w:sz w:val="21"/>
            <w:szCs w:val="21"/>
          </w:rPr>
          <w:t>− Method may return a value.</w:t>
        </w:r>
      </w:ins>
    </w:p>
    <w:p w:rsidR="00250E7B" w:rsidRPr="00250E7B" w:rsidRDefault="00250E7B" w:rsidP="00250E7B">
      <w:pPr>
        <w:numPr>
          <w:ilvl w:val="0"/>
          <w:numId w:val="44"/>
        </w:numPr>
        <w:shd w:val="clear" w:color="auto" w:fill="FFFFFF"/>
        <w:spacing w:after="240" w:line="360" w:lineRule="atLeast"/>
        <w:ind w:left="318" w:right="-402"/>
        <w:jc w:val="both"/>
        <w:rPr>
          <w:ins w:id="2005" w:author="Unknown"/>
          <w:rFonts w:ascii="Arial" w:eastAsia="Times New Roman" w:hAnsi="Arial" w:cs="Arial"/>
          <w:sz w:val="21"/>
          <w:szCs w:val="21"/>
        </w:rPr>
      </w:pPr>
      <w:ins w:id="2006" w:author="Unknown">
        <w:r w:rsidRPr="00250E7B">
          <w:rPr>
            <w:rFonts w:ascii="Arial" w:eastAsia="Times New Roman" w:hAnsi="Arial" w:cs="Arial"/>
            <w:b/>
            <w:bCs/>
            <w:sz w:val="21"/>
            <w:szCs w:val="21"/>
          </w:rPr>
          <w:t>nameOfMethod</w:t>
        </w:r>
        <w:r w:rsidRPr="00250E7B">
          <w:rPr>
            <w:rFonts w:ascii="Arial" w:eastAsia="Times New Roman" w:hAnsi="Arial" w:cs="Arial"/>
            <w:sz w:val="21"/>
          </w:rPr>
          <w:t> </w:t>
        </w:r>
        <w:r w:rsidRPr="00250E7B">
          <w:rPr>
            <w:rFonts w:ascii="Arial" w:eastAsia="Times New Roman" w:hAnsi="Arial" w:cs="Arial"/>
            <w:sz w:val="21"/>
            <w:szCs w:val="21"/>
          </w:rPr>
          <w:t>− This is the method name. The method signature consists of the method name and the parameter list.</w:t>
        </w:r>
      </w:ins>
    </w:p>
    <w:p w:rsidR="00250E7B" w:rsidRPr="00250E7B" w:rsidRDefault="00250E7B" w:rsidP="00250E7B">
      <w:pPr>
        <w:numPr>
          <w:ilvl w:val="0"/>
          <w:numId w:val="44"/>
        </w:numPr>
        <w:shd w:val="clear" w:color="auto" w:fill="FFFFFF"/>
        <w:spacing w:after="240" w:line="360" w:lineRule="atLeast"/>
        <w:ind w:left="318" w:right="-402"/>
        <w:jc w:val="both"/>
        <w:rPr>
          <w:ins w:id="2007" w:author="Unknown"/>
          <w:rFonts w:ascii="Arial" w:eastAsia="Times New Roman" w:hAnsi="Arial" w:cs="Arial"/>
          <w:sz w:val="21"/>
          <w:szCs w:val="21"/>
        </w:rPr>
      </w:pPr>
      <w:ins w:id="2008" w:author="Unknown">
        <w:r w:rsidRPr="00250E7B">
          <w:rPr>
            <w:rFonts w:ascii="Arial" w:eastAsia="Times New Roman" w:hAnsi="Arial" w:cs="Arial"/>
            <w:b/>
            <w:bCs/>
            <w:sz w:val="21"/>
            <w:szCs w:val="21"/>
          </w:rPr>
          <w:t>Parameter List</w:t>
        </w:r>
        <w:r w:rsidRPr="00250E7B">
          <w:rPr>
            <w:rFonts w:ascii="Arial" w:eastAsia="Times New Roman" w:hAnsi="Arial" w:cs="Arial"/>
            <w:sz w:val="21"/>
          </w:rPr>
          <w:t> </w:t>
        </w:r>
        <w:r w:rsidRPr="00250E7B">
          <w:rPr>
            <w:rFonts w:ascii="Arial" w:eastAsia="Times New Roman" w:hAnsi="Arial" w:cs="Arial"/>
            <w:sz w:val="21"/>
            <w:szCs w:val="21"/>
          </w:rPr>
          <w:t>− The list of parameters, it is the type, order, and number of parameters of a method. These are optional, method may contain zero parameters.</w:t>
        </w:r>
      </w:ins>
    </w:p>
    <w:p w:rsidR="00250E7B" w:rsidRPr="00250E7B" w:rsidRDefault="00250E7B" w:rsidP="00250E7B">
      <w:pPr>
        <w:numPr>
          <w:ilvl w:val="0"/>
          <w:numId w:val="44"/>
        </w:numPr>
        <w:shd w:val="clear" w:color="auto" w:fill="FFFFFF"/>
        <w:spacing w:after="240" w:line="360" w:lineRule="atLeast"/>
        <w:ind w:left="318" w:right="-402"/>
        <w:jc w:val="both"/>
        <w:rPr>
          <w:ins w:id="2009" w:author="Unknown"/>
          <w:rFonts w:ascii="Arial" w:eastAsia="Times New Roman" w:hAnsi="Arial" w:cs="Arial"/>
          <w:sz w:val="21"/>
          <w:szCs w:val="21"/>
        </w:rPr>
      </w:pPr>
      <w:ins w:id="2010" w:author="Unknown">
        <w:r w:rsidRPr="00250E7B">
          <w:rPr>
            <w:rFonts w:ascii="Arial" w:eastAsia="Times New Roman" w:hAnsi="Arial" w:cs="Arial"/>
            <w:b/>
            <w:bCs/>
            <w:sz w:val="21"/>
            <w:szCs w:val="21"/>
          </w:rPr>
          <w:t>method body</w:t>
        </w:r>
        <w:r w:rsidRPr="00250E7B">
          <w:rPr>
            <w:rFonts w:ascii="Arial" w:eastAsia="Times New Roman" w:hAnsi="Arial" w:cs="Arial"/>
            <w:sz w:val="21"/>
          </w:rPr>
          <w:t> </w:t>
        </w:r>
        <w:r w:rsidRPr="00250E7B">
          <w:rPr>
            <w:rFonts w:ascii="Arial" w:eastAsia="Times New Roman" w:hAnsi="Arial" w:cs="Arial"/>
            <w:sz w:val="21"/>
            <w:szCs w:val="21"/>
          </w:rPr>
          <w:t>− The method body defines what the method does with the statements.</w:t>
        </w:r>
      </w:ins>
    </w:p>
    <w:p w:rsidR="00250E7B" w:rsidRPr="00250E7B" w:rsidRDefault="00250E7B" w:rsidP="00250E7B">
      <w:pPr>
        <w:shd w:val="clear" w:color="auto" w:fill="FFFFFF"/>
        <w:spacing w:after="240" w:line="360" w:lineRule="atLeast"/>
        <w:ind w:left="-402" w:right="-402"/>
        <w:jc w:val="both"/>
        <w:rPr>
          <w:ins w:id="2011" w:author="Unknown"/>
          <w:rFonts w:ascii="Arial" w:eastAsia="Times New Roman" w:hAnsi="Arial" w:cs="Arial"/>
          <w:sz w:val="21"/>
          <w:szCs w:val="21"/>
        </w:rPr>
      </w:pPr>
      <w:ins w:id="2012" w:author="Unknown">
        <w:r w:rsidRPr="00250E7B">
          <w:rPr>
            <w:rFonts w:ascii="Arial" w:eastAsia="Times New Roman" w:hAnsi="Arial" w:cs="Arial"/>
            <w:b/>
            <w:bCs/>
            <w:sz w:val="21"/>
            <w:szCs w:val="21"/>
          </w:rPr>
          <w:t>Example</w:t>
        </w:r>
      </w:ins>
    </w:p>
    <w:p w:rsidR="00250E7B" w:rsidRPr="00250E7B" w:rsidRDefault="00250E7B" w:rsidP="00250E7B">
      <w:pPr>
        <w:shd w:val="clear" w:color="auto" w:fill="FFFFFF"/>
        <w:spacing w:after="240" w:line="360" w:lineRule="atLeast"/>
        <w:ind w:left="-402" w:right="-402"/>
        <w:jc w:val="both"/>
        <w:rPr>
          <w:ins w:id="2013" w:author="Unknown"/>
          <w:rFonts w:ascii="Arial" w:eastAsia="Times New Roman" w:hAnsi="Arial" w:cs="Arial"/>
          <w:sz w:val="21"/>
          <w:szCs w:val="21"/>
        </w:rPr>
      </w:pPr>
      <w:ins w:id="2014" w:author="Unknown">
        <w:r w:rsidRPr="00250E7B">
          <w:rPr>
            <w:rFonts w:ascii="Arial" w:eastAsia="Times New Roman" w:hAnsi="Arial" w:cs="Arial"/>
            <w:sz w:val="21"/>
            <w:szCs w:val="21"/>
          </w:rPr>
          <w:t>Here is the source code of the above defined method called</w:t>
        </w:r>
        <w:r w:rsidRPr="00250E7B">
          <w:rPr>
            <w:rFonts w:ascii="Arial" w:eastAsia="Times New Roman" w:hAnsi="Arial" w:cs="Arial"/>
            <w:sz w:val="21"/>
          </w:rPr>
          <w:t> </w:t>
        </w:r>
        <w:r w:rsidRPr="00250E7B">
          <w:rPr>
            <w:rFonts w:ascii="Arial" w:eastAsia="Times New Roman" w:hAnsi="Arial" w:cs="Arial"/>
            <w:b/>
            <w:bCs/>
            <w:sz w:val="21"/>
            <w:szCs w:val="21"/>
          </w:rPr>
          <w:t>max()</w:t>
        </w:r>
        <w:r w:rsidRPr="00250E7B">
          <w:rPr>
            <w:rFonts w:ascii="Arial" w:eastAsia="Times New Roman" w:hAnsi="Arial" w:cs="Arial"/>
            <w:sz w:val="21"/>
            <w:szCs w:val="21"/>
          </w:rPr>
          <w:t>. This method takes two parameters num1 and num2 and returns the maximum between the two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15" w:author="Unknown"/>
          <w:rFonts w:ascii="Consolas" w:eastAsia="Times New Roman" w:hAnsi="Consolas" w:cs="Consolas"/>
          <w:sz w:val="20"/>
        </w:rPr>
      </w:pPr>
      <w:ins w:id="2016" w:author="Unknown">
        <w:r w:rsidRPr="00250E7B">
          <w:rPr>
            <w:rFonts w:ascii="Consolas" w:eastAsia="Times New Roman" w:hAnsi="Consolas" w:cs="Consolas"/>
            <w:sz w:val="20"/>
          </w:rPr>
          <w:t>/** the snippet returns the minimum between two numbers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1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18" w:author="Unknown"/>
          <w:rFonts w:ascii="Consolas" w:eastAsia="Times New Roman" w:hAnsi="Consolas" w:cs="Consolas"/>
          <w:sz w:val="20"/>
        </w:rPr>
      </w:pPr>
      <w:ins w:id="2019" w:author="Unknown">
        <w:r w:rsidRPr="00250E7B">
          <w:rPr>
            <w:rFonts w:ascii="Consolas" w:eastAsia="Times New Roman" w:hAnsi="Consolas" w:cs="Consolas"/>
            <w:sz w:val="20"/>
          </w:rPr>
          <w:t>public static int minFunction(int n1, int n2)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0" w:author="Unknown"/>
          <w:rFonts w:ascii="Consolas" w:eastAsia="Times New Roman" w:hAnsi="Consolas" w:cs="Consolas"/>
          <w:sz w:val="20"/>
        </w:rPr>
      </w:pPr>
      <w:ins w:id="2021" w:author="Unknown">
        <w:r w:rsidRPr="00250E7B">
          <w:rPr>
            <w:rFonts w:ascii="Consolas" w:eastAsia="Times New Roman" w:hAnsi="Consolas" w:cs="Consolas"/>
            <w:sz w:val="20"/>
          </w:rPr>
          <w:t xml:space="preserve">   int min;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2" w:author="Unknown"/>
          <w:rFonts w:ascii="Consolas" w:eastAsia="Times New Roman" w:hAnsi="Consolas" w:cs="Consolas"/>
          <w:sz w:val="20"/>
        </w:rPr>
      </w:pPr>
      <w:ins w:id="2023" w:author="Unknown">
        <w:r w:rsidRPr="00250E7B">
          <w:rPr>
            <w:rFonts w:ascii="Consolas" w:eastAsia="Times New Roman" w:hAnsi="Consolas" w:cs="Consolas"/>
            <w:sz w:val="20"/>
          </w:rPr>
          <w:t xml:space="preserve">   if (n1 &gt;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4" w:author="Unknown"/>
          <w:rFonts w:ascii="Consolas" w:eastAsia="Times New Roman" w:hAnsi="Consolas" w:cs="Consolas"/>
          <w:sz w:val="20"/>
        </w:rPr>
      </w:pPr>
      <w:ins w:id="2025" w:author="Unknown">
        <w:r w:rsidRPr="00250E7B">
          <w:rPr>
            <w:rFonts w:ascii="Consolas" w:eastAsia="Times New Roman" w:hAnsi="Consolas" w:cs="Consolas"/>
            <w:sz w:val="20"/>
          </w:rPr>
          <w:t xml:space="preserve">      min =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6" w:author="Unknown"/>
          <w:rFonts w:ascii="Consolas" w:eastAsia="Times New Roman" w:hAnsi="Consolas" w:cs="Consolas"/>
          <w:sz w:val="20"/>
        </w:rPr>
      </w:pPr>
      <w:ins w:id="2027" w:author="Unknown">
        <w:r w:rsidRPr="00250E7B">
          <w:rPr>
            <w:rFonts w:ascii="Consolas" w:eastAsia="Times New Roman" w:hAnsi="Consolas" w:cs="Consolas"/>
            <w:sz w:val="20"/>
          </w:rPr>
          <w:lastRenderedPageBreak/>
          <w:t xml:space="preserve">   else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28" w:author="Unknown"/>
          <w:rFonts w:ascii="Consolas" w:eastAsia="Times New Roman" w:hAnsi="Consolas" w:cs="Consolas"/>
          <w:sz w:val="20"/>
        </w:rPr>
      </w:pPr>
      <w:ins w:id="2029" w:author="Unknown">
        <w:r w:rsidRPr="00250E7B">
          <w:rPr>
            <w:rFonts w:ascii="Consolas" w:eastAsia="Times New Roman" w:hAnsi="Consolas" w:cs="Consolas"/>
            <w:sz w:val="20"/>
          </w:rPr>
          <w:t xml:space="preserve">      min = n1;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3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31" w:author="Unknown"/>
          <w:rFonts w:ascii="Consolas" w:eastAsia="Times New Roman" w:hAnsi="Consolas" w:cs="Consolas"/>
          <w:sz w:val="20"/>
        </w:rPr>
      </w:pPr>
      <w:ins w:id="2032" w:author="Unknown">
        <w:r w:rsidRPr="00250E7B">
          <w:rPr>
            <w:rFonts w:ascii="Consolas" w:eastAsia="Times New Roman" w:hAnsi="Consolas" w:cs="Consolas"/>
            <w:sz w:val="20"/>
          </w:rPr>
          <w:t xml:space="preserve">   return min;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33" w:author="Unknown"/>
          <w:rFonts w:ascii="Consolas" w:eastAsia="Times New Roman" w:hAnsi="Consolas" w:cs="Consolas"/>
          <w:sz w:val="20"/>
        </w:rPr>
      </w:pPr>
      <w:ins w:id="2034" w:author="Unknown">
        <w:r w:rsidRPr="00250E7B">
          <w:rPr>
            <w:rFonts w:ascii="Consolas" w:eastAsia="Times New Roman" w:hAnsi="Consolas" w:cs="Consolas"/>
            <w:sz w:val="20"/>
          </w:rPr>
          <w:t>}</w:t>
        </w:r>
      </w:ins>
    </w:p>
    <w:p w:rsidR="00250E7B" w:rsidRPr="00250E7B" w:rsidRDefault="00250E7B" w:rsidP="00250E7B">
      <w:pPr>
        <w:shd w:val="clear" w:color="auto" w:fill="FFFFFF"/>
        <w:spacing w:before="48" w:after="48" w:line="360" w:lineRule="atLeast"/>
        <w:ind w:right="-402"/>
        <w:outlineLvl w:val="1"/>
        <w:rPr>
          <w:ins w:id="2035" w:author="Unknown"/>
          <w:rFonts w:ascii="Arial" w:eastAsia="Times New Roman" w:hAnsi="Arial" w:cs="Arial"/>
          <w:spacing w:val="-15"/>
          <w:sz w:val="36"/>
          <w:szCs w:val="36"/>
        </w:rPr>
      </w:pPr>
      <w:ins w:id="2036" w:author="Unknown">
        <w:r w:rsidRPr="00250E7B">
          <w:rPr>
            <w:rFonts w:ascii="Arial" w:eastAsia="Times New Roman" w:hAnsi="Arial" w:cs="Arial"/>
            <w:spacing w:val="-15"/>
            <w:sz w:val="36"/>
            <w:szCs w:val="36"/>
          </w:rPr>
          <w:t>Method Calling</w:t>
        </w:r>
      </w:ins>
    </w:p>
    <w:p w:rsidR="00250E7B" w:rsidRPr="00250E7B" w:rsidRDefault="00250E7B" w:rsidP="00250E7B">
      <w:pPr>
        <w:shd w:val="clear" w:color="auto" w:fill="FFFFFF"/>
        <w:spacing w:after="240" w:line="360" w:lineRule="atLeast"/>
        <w:ind w:left="-402" w:right="-402"/>
        <w:jc w:val="both"/>
        <w:rPr>
          <w:ins w:id="2037" w:author="Unknown"/>
          <w:rFonts w:ascii="Arial" w:eastAsia="Times New Roman" w:hAnsi="Arial" w:cs="Arial"/>
          <w:sz w:val="21"/>
          <w:szCs w:val="21"/>
        </w:rPr>
      </w:pPr>
      <w:ins w:id="2038" w:author="Unknown">
        <w:r w:rsidRPr="00250E7B">
          <w:rPr>
            <w:rFonts w:ascii="Arial" w:eastAsia="Times New Roman" w:hAnsi="Arial" w:cs="Arial"/>
            <w:sz w:val="21"/>
            <w:szCs w:val="21"/>
          </w:rPr>
          <w:t>For using a method, it should be called. There are two ways in which a method is called i.e., method returns a value or returning nothing (no return value).</w:t>
        </w:r>
      </w:ins>
    </w:p>
    <w:p w:rsidR="00250E7B" w:rsidRPr="00250E7B" w:rsidRDefault="00250E7B" w:rsidP="00250E7B">
      <w:pPr>
        <w:shd w:val="clear" w:color="auto" w:fill="FFFFFF"/>
        <w:spacing w:after="240" w:line="360" w:lineRule="atLeast"/>
        <w:ind w:left="-402" w:right="-402"/>
        <w:jc w:val="both"/>
        <w:rPr>
          <w:ins w:id="2039" w:author="Unknown"/>
          <w:rFonts w:ascii="Arial" w:eastAsia="Times New Roman" w:hAnsi="Arial" w:cs="Arial"/>
          <w:sz w:val="21"/>
          <w:szCs w:val="21"/>
        </w:rPr>
      </w:pPr>
      <w:ins w:id="2040" w:author="Unknown">
        <w:r w:rsidRPr="00250E7B">
          <w:rPr>
            <w:rFonts w:ascii="Arial" w:eastAsia="Times New Roman" w:hAnsi="Arial" w:cs="Arial"/>
            <w:sz w:val="21"/>
            <w:szCs w:val="21"/>
          </w:rPr>
          <w:t>The process of method calling is simple. When a program invokes a method, the program control gets transferred to the called method. This called method then returns control to the caller in two conditions, when −</w:t>
        </w:r>
      </w:ins>
    </w:p>
    <w:p w:rsidR="00250E7B" w:rsidRPr="00250E7B" w:rsidRDefault="00250E7B" w:rsidP="00250E7B">
      <w:pPr>
        <w:numPr>
          <w:ilvl w:val="0"/>
          <w:numId w:val="45"/>
        </w:numPr>
        <w:shd w:val="clear" w:color="auto" w:fill="FFFFFF"/>
        <w:spacing w:before="100" w:beforeAutospacing="1" w:after="75" w:line="360" w:lineRule="atLeast"/>
        <w:ind w:left="270"/>
        <w:rPr>
          <w:ins w:id="2041" w:author="Unknown"/>
          <w:rFonts w:ascii="Arial" w:eastAsia="Times New Roman" w:hAnsi="Arial" w:cs="Arial"/>
          <w:sz w:val="21"/>
          <w:szCs w:val="21"/>
        </w:rPr>
      </w:pPr>
      <w:ins w:id="2042" w:author="Unknown">
        <w:r w:rsidRPr="00250E7B">
          <w:rPr>
            <w:rFonts w:ascii="Arial" w:eastAsia="Times New Roman" w:hAnsi="Arial" w:cs="Arial"/>
            <w:sz w:val="21"/>
            <w:szCs w:val="21"/>
          </w:rPr>
          <w:t>the return statement is executed.</w:t>
        </w:r>
      </w:ins>
    </w:p>
    <w:p w:rsidR="00250E7B" w:rsidRPr="00250E7B" w:rsidRDefault="00250E7B" w:rsidP="00250E7B">
      <w:pPr>
        <w:numPr>
          <w:ilvl w:val="0"/>
          <w:numId w:val="45"/>
        </w:numPr>
        <w:shd w:val="clear" w:color="auto" w:fill="FFFFFF"/>
        <w:spacing w:before="100" w:beforeAutospacing="1" w:after="75" w:line="360" w:lineRule="atLeast"/>
        <w:ind w:left="270"/>
        <w:rPr>
          <w:ins w:id="2043" w:author="Unknown"/>
          <w:rFonts w:ascii="Arial" w:eastAsia="Times New Roman" w:hAnsi="Arial" w:cs="Arial"/>
          <w:sz w:val="21"/>
          <w:szCs w:val="21"/>
        </w:rPr>
      </w:pPr>
      <w:ins w:id="2044" w:author="Unknown">
        <w:r w:rsidRPr="00250E7B">
          <w:rPr>
            <w:rFonts w:ascii="Arial" w:eastAsia="Times New Roman" w:hAnsi="Arial" w:cs="Arial"/>
            <w:sz w:val="21"/>
            <w:szCs w:val="21"/>
          </w:rPr>
          <w:t>it reaches the method ending closing brace.</w:t>
        </w:r>
      </w:ins>
    </w:p>
    <w:p w:rsidR="00250E7B" w:rsidRPr="00250E7B" w:rsidRDefault="00250E7B" w:rsidP="00250E7B">
      <w:pPr>
        <w:shd w:val="clear" w:color="auto" w:fill="FFFFFF"/>
        <w:spacing w:after="240" w:line="360" w:lineRule="atLeast"/>
        <w:ind w:left="-402" w:right="-402"/>
        <w:jc w:val="both"/>
        <w:rPr>
          <w:ins w:id="2045" w:author="Unknown"/>
          <w:rFonts w:ascii="Arial" w:eastAsia="Times New Roman" w:hAnsi="Arial" w:cs="Arial"/>
          <w:sz w:val="21"/>
          <w:szCs w:val="21"/>
        </w:rPr>
      </w:pPr>
      <w:ins w:id="2046" w:author="Unknown">
        <w:r w:rsidRPr="00250E7B">
          <w:rPr>
            <w:rFonts w:ascii="Arial" w:eastAsia="Times New Roman" w:hAnsi="Arial" w:cs="Arial"/>
            <w:sz w:val="21"/>
            <w:szCs w:val="21"/>
          </w:rPr>
          <w:t>The methods returning void is considered as call to a statement. Lets consider an 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47" w:author="Unknown"/>
          <w:rFonts w:ascii="Consolas" w:eastAsia="Times New Roman" w:hAnsi="Consolas" w:cs="Consolas"/>
          <w:sz w:val="20"/>
        </w:rPr>
      </w:pPr>
      <w:ins w:id="2048" w:author="Unknown">
        <w:r w:rsidRPr="00250E7B">
          <w:rPr>
            <w:rFonts w:ascii="Consolas" w:eastAsia="Times New Roman" w:hAnsi="Consolas" w:cs="Consolas"/>
            <w:sz w:val="20"/>
          </w:rPr>
          <w:t>System.out.println("This is tutorialspoint.com!");</w:t>
        </w:r>
      </w:ins>
    </w:p>
    <w:p w:rsidR="00250E7B" w:rsidRPr="00250E7B" w:rsidRDefault="00250E7B" w:rsidP="00250E7B">
      <w:pPr>
        <w:shd w:val="clear" w:color="auto" w:fill="FFFFFF"/>
        <w:spacing w:after="240" w:line="360" w:lineRule="atLeast"/>
        <w:ind w:left="-402" w:right="-402"/>
        <w:jc w:val="both"/>
        <w:rPr>
          <w:ins w:id="2049" w:author="Unknown"/>
          <w:rFonts w:ascii="Arial" w:eastAsia="Times New Roman" w:hAnsi="Arial" w:cs="Arial"/>
          <w:sz w:val="21"/>
          <w:szCs w:val="21"/>
        </w:rPr>
      </w:pPr>
      <w:ins w:id="2050" w:author="Unknown">
        <w:r w:rsidRPr="00250E7B">
          <w:rPr>
            <w:rFonts w:ascii="Arial" w:eastAsia="Times New Roman" w:hAnsi="Arial" w:cs="Arial"/>
            <w:sz w:val="21"/>
            <w:szCs w:val="21"/>
          </w:rPr>
          <w:t>The method returning value can be understood by the following 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51" w:author="Unknown"/>
          <w:rFonts w:ascii="Consolas" w:eastAsia="Times New Roman" w:hAnsi="Consolas" w:cs="Consolas"/>
          <w:sz w:val="20"/>
        </w:rPr>
      </w:pPr>
      <w:ins w:id="2052" w:author="Unknown">
        <w:r w:rsidRPr="00250E7B">
          <w:rPr>
            <w:rFonts w:ascii="Consolas" w:eastAsia="Times New Roman" w:hAnsi="Consolas" w:cs="Consolas"/>
            <w:sz w:val="20"/>
          </w:rPr>
          <w:t>int result = sum(6, 9);</w:t>
        </w:r>
      </w:ins>
    </w:p>
    <w:p w:rsidR="00250E7B" w:rsidRPr="00250E7B" w:rsidRDefault="00250E7B" w:rsidP="00250E7B">
      <w:pPr>
        <w:shd w:val="clear" w:color="auto" w:fill="FFFFFF"/>
        <w:spacing w:after="240" w:line="360" w:lineRule="atLeast"/>
        <w:ind w:left="-402" w:right="-402"/>
        <w:jc w:val="both"/>
        <w:rPr>
          <w:ins w:id="2053" w:author="Unknown"/>
          <w:rFonts w:ascii="Arial" w:eastAsia="Times New Roman" w:hAnsi="Arial" w:cs="Arial"/>
          <w:sz w:val="21"/>
          <w:szCs w:val="21"/>
        </w:rPr>
      </w:pPr>
      <w:ins w:id="2054" w:author="Unknown">
        <w:r w:rsidRPr="00250E7B">
          <w:rPr>
            <w:rFonts w:ascii="Arial" w:eastAsia="Times New Roman" w:hAnsi="Arial" w:cs="Arial"/>
            <w:sz w:val="21"/>
            <w:szCs w:val="21"/>
          </w:rPr>
          <w:t>Following is the example to demonstrate how to define a method and how to call it −</w:t>
        </w:r>
      </w:ins>
    </w:p>
    <w:p w:rsidR="00250E7B" w:rsidRPr="00250E7B" w:rsidRDefault="00250E7B" w:rsidP="00250E7B">
      <w:pPr>
        <w:shd w:val="clear" w:color="auto" w:fill="FFFFFF"/>
        <w:spacing w:after="240" w:line="360" w:lineRule="atLeast"/>
        <w:ind w:left="-402" w:right="-402"/>
        <w:jc w:val="both"/>
        <w:rPr>
          <w:ins w:id="2055" w:author="Unknown"/>
          <w:rFonts w:ascii="Arial" w:eastAsia="Times New Roman" w:hAnsi="Arial" w:cs="Arial"/>
          <w:sz w:val="21"/>
          <w:szCs w:val="21"/>
        </w:rPr>
      </w:pPr>
      <w:ins w:id="2056"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57" w:author="Unknown"/>
          <w:rFonts w:ascii="Consolas" w:eastAsia="Times New Roman" w:hAnsi="Consolas" w:cs="Consolas"/>
          <w:sz w:val="20"/>
        </w:rPr>
      </w:pPr>
      <w:ins w:id="2058" w:author="Unknown">
        <w:r w:rsidRPr="00250E7B">
          <w:rPr>
            <w:rFonts w:ascii="Consolas" w:eastAsia="Times New Roman" w:hAnsi="Consolas" w:cs="Consolas"/>
            <w:sz w:val="20"/>
          </w:rPr>
          <w:t>public class ExampleMinNumber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59" w:author="Unknown"/>
          <w:rFonts w:ascii="Consolas" w:eastAsia="Times New Roman" w:hAnsi="Consolas" w:cs="Consolas"/>
          <w:sz w:val="20"/>
        </w:rPr>
      </w:pPr>
      <w:ins w:id="206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1" w:author="Unknown"/>
          <w:rFonts w:ascii="Consolas" w:eastAsia="Times New Roman" w:hAnsi="Consolas" w:cs="Consolas"/>
          <w:sz w:val="20"/>
        </w:rPr>
      </w:pPr>
      <w:ins w:id="2062"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3" w:author="Unknown"/>
          <w:rFonts w:ascii="Consolas" w:eastAsia="Times New Roman" w:hAnsi="Consolas" w:cs="Consolas"/>
          <w:sz w:val="20"/>
        </w:rPr>
      </w:pPr>
      <w:ins w:id="2064" w:author="Unknown">
        <w:r w:rsidRPr="00250E7B">
          <w:rPr>
            <w:rFonts w:ascii="Consolas" w:eastAsia="Times New Roman" w:hAnsi="Consolas" w:cs="Consolas"/>
            <w:sz w:val="20"/>
          </w:rPr>
          <w:t xml:space="preserve">      int a = 11;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5" w:author="Unknown"/>
          <w:rFonts w:ascii="Consolas" w:eastAsia="Times New Roman" w:hAnsi="Consolas" w:cs="Consolas"/>
          <w:sz w:val="20"/>
        </w:rPr>
      </w:pPr>
      <w:ins w:id="2066" w:author="Unknown">
        <w:r w:rsidRPr="00250E7B">
          <w:rPr>
            <w:rFonts w:ascii="Consolas" w:eastAsia="Times New Roman" w:hAnsi="Consolas" w:cs="Consolas"/>
            <w:sz w:val="20"/>
          </w:rPr>
          <w:t xml:space="preserve">      int b = 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7" w:author="Unknown"/>
          <w:rFonts w:ascii="Consolas" w:eastAsia="Times New Roman" w:hAnsi="Consolas" w:cs="Consolas"/>
          <w:sz w:val="20"/>
        </w:rPr>
      </w:pPr>
      <w:ins w:id="2068" w:author="Unknown">
        <w:r w:rsidRPr="00250E7B">
          <w:rPr>
            <w:rFonts w:ascii="Consolas" w:eastAsia="Times New Roman" w:hAnsi="Consolas" w:cs="Consolas"/>
            <w:sz w:val="20"/>
          </w:rPr>
          <w:t xml:space="preserve">      int c = minFunction(a,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69" w:author="Unknown"/>
          <w:rFonts w:ascii="Consolas" w:eastAsia="Times New Roman" w:hAnsi="Consolas" w:cs="Consolas"/>
          <w:sz w:val="20"/>
        </w:rPr>
      </w:pPr>
      <w:ins w:id="2070" w:author="Unknown">
        <w:r w:rsidRPr="00250E7B">
          <w:rPr>
            <w:rFonts w:ascii="Consolas" w:eastAsia="Times New Roman" w:hAnsi="Consolas" w:cs="Consolas"/>
            <w:sz w:val="20"/>
          </w:rPr>
          <w:t xml:space="preserve">      System.out.println("Minimum Value = " + c);</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71" w:author="Unknown"/>
          <w:rFonts w:ascii="Consolas" w:eastAsia="Times New Roman" w:hAnsi="Consolas" w:cs="Consolas"/>
          <w:sz w:val="20"/>
        </w:rPr>
      </w:pPr>
      <w:ins w:id="207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7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74" w:author="Unknown"/>
          <w:rFonts w:ascii="Consolas" w:eastAsia="Times New Roman" w:hAnsi="Consolas" w:cs="Consolas"/>
          <w:sz w:val="20"/>
        </w:rPr>
      </w:pPr>
      <w:ins w:id="2075" w:author="Unknown">
        <w:r w:rsidRPr="00250E7B">
          <w:rPr>
            <w:rFonts w:ascii="Consolas" w:eastAsia="Times New Roman" w:hAnsi="Consolas" w:cs="Consolas"/>
            <w:sz w:val="20"/>
          </w:rPr>
          <w:lastRenderedPageBreak/>
          <w:t xml:space="preserve">   /** returns the minimum of two numbers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76" w:author="Unknown"/>
          <w:rFonts w:ascii="Consolas" w:eastAsia="Times New Roman" w:hAnsi="Consolas" w:cs="Consolas"/>
          <w:sz w:val="20"/>
        </w:rPr>
      </w:pPr>
      <w:ins w:id="2077" w:author="Unknown">
        <w:r w:rsidRPr="00250E7B">
          <w:rPr>
            <w:rFonts w:ascii="Consolas" w:eastAsia="Times New Roman" w:hAnsi="Consolas" w:cs="Consolas"/>
            <w:sz w:val="20"/>
          </w:rPr>
          <w:t xml:space="preserve">   public static int minFunction(int n1, int n2)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78" w:author="Unknown"/>
          <w:rFonts w:ascii="Consolas" w:eastAsia="Times New Roman" w:hAnsi="Consolas" w:cs="Consolas"/>
          <w:sz w:val="20"/>
        </w:rPr>
      </w:pPr>
      <w:ins w:id="2079" w:author="Unknown">
        <w:r w:rsidRPr="00250E7B">
          <w:rPr>
            <w:rFonts w:ascii="Consolas" w:eastAsia="Times New Roman" w:hAnsi="Consolas" w:cs="Consolas"/>
            <w:sz w:val="20"/>
          </w:rPr>
          <w:t xml:space="preserve">      int min;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0" w:author="Unknown"/>
          <w:rFonts w:ascii="Consolas" w:eastAsia="Times New Roman" w:hAnsi="Consolas" w:cs="Consolas"/>
          <w:sz w:val="20"/>
        </w:rPr>
      </w:pPr>
      <w:ins w:id="2081" w:author="Unknown">
        <w:r w:rsidRPr="00250E7B">
          <w:rPr>
            <w:rFonts w:ascii="Consolas" w:eastAsia="Times New Roman" w:hAnsi="Consolas" w:cs="Consolas"/>
            <w:sz w:val="20"/>
          </w:rPr>
          <w:t xml:space="preserve">      if (n1 &gt;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2" w:author="Unknown"/>
          <w:rFonts w:ascii="Consolas" w:eastAsia="Times New Roman" w:hAnsi="Consolas" w:cs="Consolas"/>
          <w:sz w:val="20"/>
        </w:rPr>
      </w:pPr>
      <w:ins w:id="2083" w:author="Unknown">
        <w:r w:rsidRPr="00250E7B">
          <w:rPr>
            <w:rFonts w:ascii="Consolas" w:eastAsia="Times New Roman" w:hAnsi="Consolas" w:cs="Consolas"/>
            <w:sz w:val="20"/>
          </w:rPr>
          <w:t xml:space="preserve">         min =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4" w:author="Unknown"/>
          <w:rFonts w:ascii="Consolas" w:eastAsia="Times New Roman" w:hAnsi="Consolas" w:cs="Consolas"/>
          <w:sz w:val="20"/>
        </w:rPr>
      </w:pPr>
      <w:ins w:id="2085" w:author="Unknown">
        <w:r w:rsidRPr="00250E7B">
          <w:rPr>
            <w:rFonts w:ascii="Consolas" w:eastAsia="Times New Roman" w:hAnsi="Consolas" w:cs="Consolas"/>
            <w:sz w:val="20"/>
          </w:rPr>
          <w:t xml:space="preserve">      else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6" w:author="Unknown"/>
          <w:rFonts w:ascii="Consolas" w:eastAsia="Times New Roman" w:hAnsi="Consolas" w:cs="Consolas"/>
          <w:sz w:val="20"/>
        </w:rPr>
      </w:pPr>
      <w:ins w:id="2087" w:author="Unknown">
        <w:r w:rsidRPr="00250E7B">
          <w:rPr>
            <w:rFonts w:ascii="Consolas" w:eastAsia="Times New Roman" w:hAnsi="Consolas" w:cs="Consolas"/>
            <w:sz w:val="20"/>
          </w:rPr>
          <w:t xml:space="preserve">         min = n1;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89" w:author="Unknown"/>
          <w:rFonts w:ascii="Consolas" w:eastAsia="Times New Roman" w:hAnsi="Consolas" w:cs="Consolas"/>
          <w:sz w:val="20"/>
        </w:rPr>
      </w:pPr>
      <w:ins w:id="2090" w:author="Unknown">
        <w:r w:rsidRPr="00250E7B">
          <w:rPr>
            <w:rFonts w:ascii="Consolas" w:eastAsia="Times New Roman" w:hAnsi="Consolas" w:cs="Consolas"/>
            <w:sz w:val="20"/>
          </w:rPr>
          <w:t xml:space="preserve">      return min;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91" w:author="Unknown"/>
          <w:rFonts w:ascii="Consolas" w:eastAsia="Times New Roman" w:hAnsi="Consolas" w:cs="Consolas"/>
          <w:sz w:val="20"/>
        </w:rPr>
      </w:pPr>
      <w:ins w:id="209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093" w:author="Unknown"/>
          <w:rFonts w:ascii="Consolas" w:eastAsia="Times New Roman" w:hAnsi="Consolas" w:cs="Consolas"/>
          <w:sz w:val="20"/>
        </w:rPr>
      </w:pPr>
      <w:ins w:id="2094"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095" w:author="Unknown"/>
          <w:rFonts w:ascii="Arial" w:eastAsia="Times New Roman" w:hAnsi="Arial" w:cs="Arial"/>
          <w:sz w:val="21"/>
          <w:szCs w:val="21"/>
        </w:rPr>
      </w:pPr>
      <w:ins w:id="2096"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097" w:author="Unknown"/>
          <w:rFonts w:ascii="Arial" w:eastAsia="Times New Roman" w:hAnsi="Arial" w:cs="Arial"/>
          <w:sz w:val="21"/>
          <w:szCs w:val="21"/>
        </w:rPr>
      </w:pPr>
      <w:ins w:id="2098"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99" w:author="Unknown"/>
          <w:rFonts w:ascii="Consolas" w:eastAsia="Times New Roman" w:hAnsi="Consolas" w:cs="Consolas"/>
          <w:sz w:val="18"/>
          <w:szCs w:val="18"/>
        </w:rPr>
      </w:pPr>
      <w:ins w:id="2100" w:author="Unknown">
        <w:r w:rsidRPr="00250E7B">
          <w:rPr>
            <w:rFonts w:ascii="Consolas" w:eastAsia="Times New Roman" w:hAnsi="Consolas" w:cs="Consolas"/>
            <w:sz w:val="18"/>
            <w:szCs w:val="18"/>
          </w:rPr>
          <w:t>Minimum value = 6</w:t>
        </w:r>
      </w:ins>
    </w:p>
    <w:p w:rsidR="00250E7B" w:rsidRPr="00250E7B" w:rsidRDefault="00250E7B" w:rsidP="00250E7B">
      <w:pPr>
        <w:shd w:val="clear" w:color="auto" w:fill="FFFFFF"/>
        <w:spacing w:before="48" w:after="48" w:line="360" w:lineRule="atLeast"/>
        <w:ind w:right="-402"/>
        <w:outlineLvl w:val="1"/>
        <w:rPr>
          <w:ins w:id="2101" w:author="Unknown"/>
          <w:rFonts w:ascii="Arial" w:eastAsia="Times New Roman" w:hAnsi="Arial" w:cs="Arial"/>
          <w:spacing w:val="-15"/>
          <w:sz w:val="36"/>
          <w:szCs w:val="36"/>
        </w:rPr>
      </w:pPr>
      <w:ins w:id="2102" w:author="Unknown">
        <w:r w:rsidRPr="00250E7B">
          <w:rPr>
            <w:rFonts w:ascii="Arial" w:eastAsia="Times New Roman" w:hAnsi="Arial" w:cs="Arial"/>
            <w:spacing w:val="-15"/>
            <w:sz w:val="36"/>
            <w:szCs w:val="36"/>
          </w:rPr>
          <w:t>The void Keyword</w:t>
        </w:r>
      </w:ins>
    </w:p>
    <w:p w:rsidR="00250E7B" w:rsidRPr="00250E7B" w:rsidRDefault="00250E7B" w:rsidP="00250E7B">
      <w:pPr>
        <w:shd w:val="clear" w:color="auto" w:fill="FFFFFF"/>
        <w:spacing w:after="240" w:line="360" w:lineRule="atLeast"/>
        <w:ind w:left="-402" w:right="-402"/>
        <w:jc w:val="both"/>
        <w:rPr>
          <w:ins w:id="2103" w:author="Unknown"/>
          <w:rFonts w:ascii="Arial" w:eastAsia="Times New Roman" w:hAnsi="Arial" w:cs="Arial"/>
          <w:sz w:val="21"/>
          <w:szCs w:val="21"/>
        </w:rPr>
      </w:pPr>
      <w:ins w:id="2104" w:author="Unknown">
        <w:r w:rsidRPr="00250E7B">
          <w:rPr>
            <w:rFonts w:ascii="Arial" w:eastAsia="Times New Roman" w:hAnsi="Arial" w:cs="Arial"/>
            <w:sz w:val="21"/>
            <w:szCs w:val="21"/>
          </w:rPr>
          <w:t>The void keyword allows us to create methods which do not return a value. Here, in the following example we're considering a void method</w:t>
        </w:r>
        <w:r w:rsidRPr="00250E7B">
          <w:rPr>
            <w:rFonts w:ascii="Arial" w:eastAsia="Times New Roman" w:hAnsi="Arial" w:cs="Arial"/>
            <w:sz w:val="21"/>
          </w:rPr>
          <w:t> </w:t>
        </w:r>
        <w:r w:rsidRPr="00250E7B">
          <w:rPr>
            <w:rFonts w:ascii="Arial" w:eastAsia="Times New Roman" w:hAnsi="Arial" w:cs="Arial"/>
            <w:i/>
            <w:iCs/>
            <w:sz w:val="21"/>
            <w:szCs w:val="21"/>
          </w:rPr>
          <w:t>methodRankPoints</w:t>
        </w:r>
        <w:r w:rsidRPr="00250E7B">
          <w:rPr>
            <w:rFonts w:ascii="Arial" w:eastAsia="Times New Roman" w:hAnsi="Arial" w:cs="Arial"/>
            <w:sz w:val="21"/>
            <w:szCs w:val="21"/>
          </w:rPr>
          <w:t>. This method is a void method, which does not return any value. Call to a void method must be a statement i.e.</w:t>
        </w:r>
        <w:r w:rsidRPr="00250E7B">
          <w:rPr>
            <w:rFonts w:ascii="Arial" w:eastAsia="Times New Roman" w:hAnsi="Arial" w:cs="Arial"/>
            <w:sz w:val="21"/>
          </w:rPr>
          <w:t> </w:t>
        </w:r>
        <w:r w:rsidRPr="00250E7B">
          <w:rPr>
            <w:rFonts w:ascii="Arial" w:eastAsia="Times New Roman" w:hAnsi="Arial" w:cs="Arial"/>
            <w:i/>
            <w:iCs/>
            <w:sz w:val="21"/>
            <w:szCs w:val="21"/>
          </w:rPr>
          <w:t>methodRankPoints(255.7);</w:t>
        </w:r>
        <w:r w:rsidRPr="00250E7B">
          <w:rPr>
            <w:rFonts w:ascii="Arial" w:eastAsia="Times New Roman" w:hAnsi="Arial" w:cs="Arial"/>
            <w:sz w:val="21"/>
            <w:szCs w:val="21"/>
          </w:rPr>
          <w:t>. It is a Java statement which ends with a semicolon as shown in the following example.</w:t>
        </w:r>
      </w:ins>
    </w:p>
    <w:p w:rsidR="00250E7B" w:rsidRPr="00250E7B" w:rsidRDefault="00250E7B" w:rsidP="00250E7B">
      <w:pPr>
        <w:shd w:val="clear" w:color="auto" w:fill="FFFFFF"/>
        <w:spacing w:after="240" w:line="360" w:lineRule="atLeast"/>
        <w:ind w:left="-402" w:right="-402"/>
        <w:jc w:val="both"/>
        <w:rPr>
          <w:ins w:id="2105" w:author="Unknown"/>
          <w:rFonts w:ascii="Arial" w:eastAsia="Times New Roman" w:hAnsi="Arial" w:cs="Arial"/>
          <w:sz w:val="21"/>
          <w:szCs w:val="21"/>
        </w:rPr>
      </w:pPr>
      <w:ins w:id="2106"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07" w:author="Unknown"/>
          <w:rFonts w:ascii="Consolas" w:eastAsia="Times New Roman" w:hAnsi="Consolas" w:cs="Consolas"/>
          <w:sz w:val="20"/>
        </w:rPr>
      </w:pPr>
      <w:ins w:id="2108" w:author="Unknown">
        <w:r w:rsidRPr="00250E7B">
          <w:rPr>
            <w:rFonts w:ascii="Consolas" w:eastAsia="Times New Roman" w:hAnsi="Consolas" w:cs="Consolas"/>
            <w:sz w:val="20"/>
          </w:rPr>
          <w:t>public class ExampleVoid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0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0" w:author="Unknown"/>
          <w:rFonts w:ascii="Consolas" w:eastAsia="Times New Roman" w:hAnsi="Consolas" w:cs="Consolas"/>
          <w:sz w:val="20"/>
        </w:rPr>
      </w:pPr>
      <w:ins w:id="2111"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2" w:author="Unknown"/>
          <w:rFonts w:ascii="Consolas" w:eastAsia="Times New Roman" w:hAnsi="Consolas" w:cs="Consolas"/>
          <w:sz w:val="20"/>
        </w:rPr>
      </w:pPr>
      <w:ins w:id="2113" w:author="Unknown">
        <w:r w:rsidRPr="00250E7B">
          <w:rPr>
            <w:rFonts w:ascii="Consolas" w:eastAsia="Times New Roman" w:hAnsi="Consolas" w:cs="Consolas"/>
            <w:sz w:val="20"/>
          </w:rPr>
          <w:t xml:space="preserve">      methodRankPoints(255.7);</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4" w:author="Unknown"/>
          <w:rFonts w:ascii="Consolas" w:eastAsia="Times New Roman" w:hAnsi="Consolas" w:cs="Consolas"/>
          <w:sz w:val="20"/>
        </w:rPr>
      </w:pPr>
      <w:ins w:id="211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7" w:author="Unknown"/>
          <w:rFonts w:ascii="Consolas" w:eastAsia="Times New Roman" w:hAnsi="Consolas" w:cs="Consolas"/>
          <w:sz w:val="20"/>
        </w:rPr>
      </w:pPr>
      <w:ins w:id="2118" w:author="Unknown">
        <w:r w:rsidRPr="00250E7B">
          <w:rPr>
            <w:rFonts w:ascii="Consolas" w:eastAsia="Times New Roman" w:hAnsi="Consolas" w:cs="Consolas"/>
            <w:sz w:val="20"/>
          </w:rPr>
          <w:t xml:space="preserve">   public static void methodRankPoints(double points)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19" w:author="Unknown"/>
          <w:rFonts w:ascii="Consolas" w:eastAsia="Times New Roman" w:hAnsi="Consolas" w:cs="Consolas"/>
          <w:sz w:val="20"/>
        </w:rPr>
      </w:pPr>
      <w:ins w:id="2120" w:author="Unknown">
        <w:r w:rsidRPr="00250E7B">
          <w:rPr>
            <w:rFonts w:ascii="Consolas" w:eastAsia="Times New Roman" w:hAnsi="Consolas" w:cs="Consolas"/>
            <w:sz w:val="20"/>
          </w:rPr>
          <w:t xml:space="preserve">      if (points &gt;= 202.5)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1" w:author="Unknown"/>
          <w:rFonts w:ascii="Consolas" w:eastAsia="Times New Roman" w:hAnsi="Consolas" w:cs="Consolas"/>
          <w:sz w:val="20"/>
        </w:rPr>
      </w:pPr>
      <w:ins w:id="2122" w:author="Unknown">
        <w:r w:rsidRPr="00250E7B">
          <w:rPr>
            <w:rFonts w:ascii="Consolas" w:eastAsia="Times New Roman" w:hAnsi="Consolas" w:cs="Consolas"/>
            <w:sz w:val="20"/>
          </w:rPr>
          <w:t xml:space="preserve">         System.out.println("Rank:A1");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3" w:author="Unknown"/>
          <w:rFonts w:ascii="Consolas" w:eastAsia="Times New Roman" w:hAnsi="Consolas" w:cs="Consolas"/>
          <w:sz w:val="20"/>
        </w:rPr>
      </w:pPr>
      <w:ins w:id="2124" w:author="Unknown">
        <w:r w:rsidRPr="00250E7B">
          <w:rPr>
            <w:rFonts w:ascii="Consolas" w:eastAsia="Times New Roman" w:hAnsi="Consolas" w:cs="Consolas"/>
            <w:sz w:val="20"/>
          </w:rPr>
          <w:t xml:space="preserve">      }else if (points &gt;= 122.4)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5" w:author="Unknown"/>
          <w:rFonts w:ascii="Consolas" w:eastAsia="Times New Roman" w:hAnsi="Consolas" w:cs="Consolas"/>
          <w:sz w:val="20"/>
        </w:rPr>
      </w:pPr>
      <w:ins w:id="2126" w:author="Unknown">
        <w:r w:rsidRPr="00250E7B">
          <w:rPr>
            <w:rFonts w:ascii="Consolas" w:eastAsia="Times New Roman" w:hAnsi="Consolas" w:cs="Consolas"/>
            <w:sz w:val="20"/>
          </w:rPr>
          <w:lastRenderedPageBreak/>
          <w:t xml:space="preserve">         System.out.println("Rank:A2");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7" w:author="Unknown"/>
          <w:rFonts w:ascii="Consolas" w:eastAsia="Times New Roman" w:hAnsi="Consolas" w:cs="Consolas"/>
          <w:sz w:val="20"/>
        </w:rPr>
      </w:pPr>
      <w:ins w:id="2128" w:author="Unknown">
        <w:r w:rsidRPr="00250E7B">
          <w:rPr>
            <w:rFonts w:ascii="Consolas" w:eastAsia="Times New Roman" w:hAnsi="Consolas" w:cs="Consolas"/>
            <w:sz w:val="20"/>
          </w:rPr>
          <w:t xml:space="preserve">      }else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29" w:author="Unknown"/>
          <w:rFonts w:ascii="Consolas" w:eastAsia="Times New Roman" w:hAnsi="Consolas" w:cs="Consolas"/>
          <w:sz w:val="20"/>
        </w:rPr>
      </w:pPr>
      <w:ins w:id="2130" w:author="Unknown">
        <w:r w:rsidRPr="00250E7B">
          <w:rPr>
            <w:rFonts w:ascii="Consolas" w:eastAsia="Times New Roman" w:hAnsi="Consolas" w:cs="Consolas"/>
            <w:sz w:val="20"/>
          </w:rPr>
          <w:t xml:space="preserve">         System.out.println("Rank:A3");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31" w:author="Unknown"/>
          <w:rFonts w:ascii="Consolas" w:eastAsia="Times New Roman" w:hAnsi="Consolas" w:cs="Consolas"/>
          <w:sz w:val="20"/>
        </w:rPr>
      </w:pPr>
      <w:ins w:id="213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33" w:author="Unknown"/>
          <w:rFonts w:ascii="Consolas" w:eastAsia="Times New Roman" w:hAnsi="Consolas" w:cs="Consolas"/>
          <w:sz w:val="20"/>
        </w:rPr>
      </w:pPr>
      <w:ins w:id="213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35" w:author="Unknown"/>
          <w:rFonts w:ascii="Consolas" w:eastAsia="Times New Roman" w:hAnsi="Consolas" w:cs="Consolas"/>
          <w:sz w:val="20"/>
        </w:rPr>
      </w:pPr>
      <w:ins w:id="2136"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137" w:author="Unknown"/>
          <w:rFonts w:ascii="Arial" w:eastAsia="Times New Roman" w:hAnsi="Arial" w:cs="Arial"/>
          <w:sz w:val="21"/>
          <w:szCs w:val="21"/>
        </w:rPr>
      </w:pPr>
      <w:ins w:id="2138"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139" w:author="Unknown"/>
          <w:rFonts w:ascii="Arial" w:eastAsia="Times New Roman" w:hAnsi="Arial" w:cs="Arial"/>
          <w:sz w:val="21"/>
          <w:szCs w:val="21"/>
        </w:rPr>
      </w:pPr>
      <w:ins w:id="2140"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41" w:author="Unknown"/>
          <w:rFonts w:ascii="Consolas" w:eastAsia="Times New Roman" w:hAnsi="Consolas" w:cs="Consolas"/>
          <w:sz w:val="18"/>
          <w:szCs w:val="18"/>
        </w:rPr>
      </w:pPr>
      <w:ins w:id="2142" w:author="Unknown">
        <w:r w:rsidRPr="00250E7B">
          <w:rPr>
            <w:rFonts w:ascii="Consolas" w:eastAsia="Times New Roman" w:hAnsi="Consolas" w:cs="Consolas"/>
            <w:sz w:val="18"/>
            <w:szCs w:val="18"/>
          </w:rPr>
          <w:t>Rank:A1</w:t>
        </w:r>
      </w:ins>
    </w:p>
    <w:p w:rsidR="00250E7B" w:rsidRPr="00250E7B" w:rsidRDefault="00250E7B" w:rsidP="00250E7B">
      <w:pPr>
        <w:shd w:val="clear" w:color="auto" w:fill="FFFFFF"/>
        <w:spacing w:before="48" w:after="48" w:line="360" w:lineRule="atLeast"/>
        <w:ind w:right="-402"/>
        <w:outlineLvl w:val="1"/>
        <w:rPr>
          <w:ins w:id="2143" w:author="Unknown"/>
          <w:rFonts w:ascii="Arial" w:eastAsia="Times New Roman" w:hAnsi="Arial" w:cs="Arial"/>
          <w:spacing w:val="-15"/>
          <w:sz w:val="36"/>
          <w:szCs w:val="36"/>
        </w:rPr>
      </w:pPr>
      <w:ins w:id="2144" w:author="Unknown">
        <w:r w:rsidRPr="00250E7B">
          <w:rPr>
            <w:rFonts w:ascii="Arial" w:eastAsia="Times New Roman" w:hAnsi="Arial" w:cs="Arial"/>
            <w:spacing w:val="-15"/>
            <w:sz w:val="36"/>
            <w:szCs w:val="36"/>
          </w:rPr>
          <w:t>Passing Parameters by Value</w:t>
        </w:r>
      </w:ins>
    </w:p>
    <w:p w:rsidR="00250E7B" w:rsidRPr="00250E7B" w:rsidRDefault="00250E7B" w:rsidP="00250E7B">
      <w:pPr>
        <w:shd w:val="clear" w:color="auto" w:fill="FFFFFF"/>
        <w:spacing w:after="240" w:line="360" w:lineRule="atLeast"/>
        <w:ind w:left="-402" w:right="-402"/>
        <w:jc w:val="both"/>
        <w:rPr>
          <w:ins w:id="2145" w:author="Unknown"/>
          <w:rFonts w:ascii="Arial" w:eastAsia="Times New Roman" w:hAnsi="Arial" w:cs="Arial"/>
          <w:sz w:val="21"/>
          <w:szCs w:val="21"/>
        </w:rPr>
      </w:pPr>
      <w:ins w:id="2146" w:author="Unknown">
        <w:r w:rsidRPr="00250E7B">
          <w:rPr>
            <w:rFonts w:ascii="Arial" w:eastAsia="Times New Roman" w:hAnsi="Arial" w:cs="Arial"/>
            <w:sz w:val="21"/>
            <w:szCs w:val="21"/>
          </w:rPr>
          <w:t>While working under calling process, arguments is to be passed. These should be in the same order as their respective parameters in the method specification. Parameters can be passed by value or by reference.</w:t>
        </w:r>
      </w:ins>
    </w:p>
    <w:p w:rsidR="00250E7B" w:rsidRPr="00250E7B" w:rsidRDefault="00250E7B" w:rsidP="00250E7B">
      <w:pPr>
        <w:shd w:val="clear" w:color="auto" w:fill="FFFFFF"/>
        <w:spacing w:after="240" w:line="360" w:lineRule="atLeast"/>
        <w:ind w:left="-402" w:right="-402"/>
        <w:jc w:val="both"/>
        <w:rPr>
          <w:ins w:id="2147" w:author="Unknown"/>
          <w:rFonts w:ascii="Arial" w:eastAsia="Times New Roman" w:hAnsi="Arial" w:cs="Arial"/>
          <w:sz w:val="21"/>
          <w:szCs w:val="21"/>
        </w:rPr>
      </w:pPr>
      <w:ins w:id="2148" w:author="Unknown">
        <w:r w:rsidRPr="00250E7B">
          <w:rPr>
            <w:rFonts w:ascii="Arial" w:eastAsia="Times New Roman" w:hAnsi="Arial" w:cs="Arial"/>
            <w:sz w:val="21"/>
            <w:szCs w:val="21"/>
          </w:rPr>
          <w:t>Passing Parameters by Value means calling a method with a parameter. Through this, the argument value is passed to the parameter.</w:t>
        </w:r>
      </w:ins>
    </w:p>
    <w:p w:rsidR="00250E7B" w:rsidRPr="00250E7B" w:rsidRDefault="00250E7B" w:rsidP="00250E7B">
      <w:pPr>
        <w:shd w:val="clear" w:color="auto" w:fill="FFFFFF"/>
        <w:spacing w:after="240" w:line="360" w:lineRule="atLeast"/>
        <w:ind w:left="-402" w:right="-402"/>
        <w:jc w:val="both"/>
        <w:rPr>
          <w:ins w:id="2149" w:author="Unknown"/>
          <w:rFonts w:ascii="Arial" w:eastAsia="Times New Roman" w:hAnsi="Arial" w:cs="Arial"/>
          <w:sz w:val="21"/>
          <w:szCs w:val="21"/>
        </w:rPr>
      </w:pPr>
      <w:ins w:id="2150" w:author="Unknown">
        <w:r w:rsidRPr="00250E7B">
          <w:rPr>
            <w:rFonts w:ascii="Arial" w:eastAsia="Times New Roman" w:hAnsi="Arial" w:cs="Arial"/>
            <w:b/>
            <w:bCs/>
            <w:sz w:val="21"/>
            <w:szCs w:val="21"/>
          </w:rPr>
          <w:t>Example</w:t>
        </w:r>
      </w:ins>
    </w:p>
    <w:p w:rsidR="00250E7B" w:rsidRPr="00250E7B" w:rsidRDefault="00250E7B" w:rsidP="00250E7B">
      <w:pPr>
        <w:shd w:val="clear" w:color="auto" w:fill="FFFFFF"/>
        <w:spacing w:after="240" w:line="360" w:lineRule="atLeast"/>
        <w:ind w:left="-402" w:right="-402"/>
        <w:jc w:val="both"/>
        <w:rPr>
          <w:ins w:id="2151" w:author="Unknown"/>
          <w:rFonts w:ascii="Arial" w:eastAsia="Times New Roman" w:hAnsi="Arial" w:cs="Arial"/>
          <w:sz w:val="21"/>
          <w:szCs w:val="21"/>
        </w:rPr>
      </w:pPr>
      <w:ins w:id="2152" w:author="Unknown">
        <w:r w:rsidRPr="00250E7B">
          <w:rPr>
            <w:rFonts w:ascii="Arial" w:eastAsia="Times New Roman" w:hAnsi="Arial" w:cs="Arial"/>
            <w:sz w:val="21"/>
            <w:szCs w:val="21"/>
          </w:rPr>
          <w:t>The following program shows an example of passing parameter by value. The values of the arguments remains the same even after the method invocation.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53" w:author="Unknown"/>
          <w:rFonts w:ascii="Consolas" w:eastAsia="Times New Roman" w:hAnsi="Consolas" w:cs="Consolas"/>
          <w:sz w:val="20"/>
        </w:rPr>
      </w:pPr>
      <w:ins w:id="2154" w:author="Unknown">
        <w:r w:rsidRPr="00250E7B">
          <w:rPr>
            <w:rFonts w:ascii="Consolas" w:eastAsia="Times New Roman" w:hAnsi="Consolas" w:cs="Consolas"/>
            <w:sz w:val="20"/>
          </w:rPr>
          <w:t>public class swappingExample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5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56" w:author="Unknown"/>
          <w:rFonts w:ascii="Consolas" w:eastAsia="Times New Roman" w:hAnsi="Consolas" w:cs="Consolas"/>
          <w:sz w:val="20"/>
        </w:rPr>
      </w:pPr>
      <w:ins w:id="2157"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58" w:author="Unknown"/>
          <w:rFonts w:ascii="Consolas" w:eastAsia="Times New Roman" w:hAnsi="Consolas" w:cs="Consolas"/>
          <w:sz w:val="20"/>
        </w:rPr>
      </w:pPr>
      <w:ins w:id="2159" w:author="Unknown">
        <w:r w:rsidRPr="00250E7B">
          <w:rPr>
            <w:rFonts w:ascii="Consolas" w:eastAsia="Times New Roman" w:hAnsi="Consolas" w:cs="Consolas"/>
            <w:sz w:val="20"/>
          </w:rPr>
          <w:t xml:space="preserve">      int a = 30;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60" w:author="Unknown"/>
          <w:rFonts w:ascii="Consolas" w:eastAsia="Times New Roman" w:hAnsi="Consolas" w:cs="Consolas"/>
          <w:sz w:val="20"/>
        </w:rPr>
      </w:pPr>
      <w:ins w:id="2161" w:author="Unknown">
        <w:r w:rsidRPr="00250E7B">
          <w:rPr>
            <w:rFonts w:ascii="Consolas" w:eastAsia="Times New Roman" w:hAnsi="Consolas" w:cs="Consolas"/>
            <w:sz w:val="20"/>
          </w:rPr>
          <w:t xml:space="preserve">      int b = 45;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62" w:author="Unknown"/>
          <w:rFonts w:ascii="Consolas" w:eastAsia="Times New Roman" w:hAnsi="Consolas" w:cs="Consolas"/>
          <w:sz w:val="20"/>
        </w:rPr>
      </w:pPr>
      <w:ins w:id="2163" w:author="Unknown">
        <w:r w:rsidRPr="00250E7B">
          <w:rPr>
            <w:rFonts w:ascii="Consolas" w:eastAsia="Times New Roman" w:hAnsi="Consolas" w:cs="Consolas"/>
            <w:sz w:val="20"/>
          </w:rPr>
          <w:t xml:space="preserve">      System.out.println("Before swapping, a = " + a + " and b = " +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6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65" w:author="Unknown"/>
          <w:rFonts w:ascii="Consolas" w:eastAsia="Times New Roman" w:hAnsi="Consolas" w:cs="Consolas"/>
          <w:sz w:val="20"/>
        </w:rPr>
      </w:pPr>
      <w:ins w:id="2166" w:author="Unknown">
        <w:r w:rsidRPr="00250E7B">
          <w:rPr>
            <w:rFonts w:ascii="Consolas" w:eastAsia="Times New Roman" w:hAnsi="Consolas" w:cs="Consolas"/>
            <w:sz w:val="20"/>
          </w:rPr>
          <w:t xml:space="preserve">      // Invoke the swap 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67" w:author="Unknown"/>
          <w:rFonts w:ascii="Consolas" w:eastAsia="Times New Roman" w:hAnsi="Consolas" w:cs="Consolas"/>
          <w:sz w:val="20"/>
        </w:rPr>
      </w:pPr>
      <w:ins w:id="2168" w:author="Unknown">
        <w:r w:rsidRPr="00250E7B">
          <w:rPr>
            <w:rFonts w:ascii="Consolas" w:eastAsia="Times New Roman" w:hAnsi="Consolas" w:cs="Consolas"/>
            <w:sz w:val="20"/>
          </w:rPr>
          <w:t xml:space="preserve">      swapFunction(a,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69" w:author="Unknown"/>
          <w:rFonts w:ascii="Consolas" w:eastAsia="Times New Roman" w:hAnsi="Consolas" w:cs="Consolas"/>
          <w:sz w:val="20"/>
        </w:rPr>
      </w:pPr>
      <w:ins w:id="2170" w:author="Unknown">
        <w:r w:rsidRPr="00250E7B">
          <w:rPr>
            <w:rFonts w:ascii="Consolas" w:eastAsia="Times New Roman" w:hAnsi="Consolas" w:cs="Consolas"/>
            <w:sz w:val="20"/>
          </w:rPr>
          <w:t xml:space="preserve">      System.out.println("\n**Now, Before and After swapping values will be same here**:");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1" w:author="Unknown"/>
          <w:rFonts w:ascii="Consolas" w:eastAsia="Times New Roman" w:hAnsi="Consolas" w:cs="Consolas"/>
          <w:sz w:val="20"/>
        </w:rPr>
      </w:pPr>
      <w:ins w:id="2172" w:author="Unknown">
        <w:r w:rsidRPr="00250E7B">
          <w:rPr>
            <w:rFonts w:ascii="Consolas" w:eastAsia="Times New Roman" w:hAnsi="Consolas" w:cs="Consolas"/>
            <w:sz w:val="20"/>
          </w:rPr>
          <w:t xml:space="preserve">      System.out.println("After swapping, a = " + a + " and b is " +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3" w:author="Unknown"/>
          <w:rFonts w:ascii="Consolas" w:eastAsia="Times New Roman" w:hAnsi="Consolas" w:cs="Consolas"/>
          <w:sz w:val="20"/>
        </w:rPr>
      </w:pPr>
      <w:ins w:id="2174"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6" w:author="Unknown"/>
          <w:rFonts w:ascii="Consolas" w:eastAsia="Times New Roman" w:hAnsi="Consolas" w:cs="Consolas"/>
          <w:sz w:val="20"/>
        </w:rPr>
      </w:pPr>
      <w:ins w:id="2177" w:author="Unknown">
        <w:r w:rsidRPr="00250E7B">
          <w:rPr>
            <w:rFonts w:ascii="Consolas" w:eastAsia="Times New Roman" w:hAnsi="Consolas" w:cs="Consolas"/>
            <w:sz w:val="20"/>
          </w:rPr>
          <w:t xml:space="preserve">   public static void swapFunction(int a, int b)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78" w:author="Unknown"/>
          <w:rFonts w:ascii="Consolas" w:eastAsia="Times New Roman" w:hAnsi="Consolas" w:cs="Consolas"/>
          <w:sz w:val="20"/>
        </w:rPr>
      </w:pPr>
      <w:ins w:id="2179" w:author="Unknown">
        <w:r w:rsidRPr="00250E7B">
          <w:rPr>
            <w:rFonts w:ascii="Consolas" w:eastAsia="Times New Roman" w:hAnsi="Consolas" w:cs="Consolas"/>
            <w:sz w:val="20"/>
          </w:rPr>
          <w:t xml:space="preserve">      System.out.println("Before swapping(Inside), a = " + a + " b = " +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80" w:author="Unknown"/>
          <w:rFonts w:ascii="Consolas" w:eastAsia="Times New Roman" w:hAnsi="Consolas" w:cs="Consolas"/>
          <w:sz w:val="20"/>
        </w:rPr>
      </w:pPr>
      <w:ins w:id="218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82" w:author="Unknown"/>
          <w:rFonts w:ascii="Consolas" w:eastAsia="Times New Roman" w:hAnsi="Consolas" w:cs="Consolas"/>
          <w:sz w:val="20"/>
        </w:rPr>
      </w:pPr>
      <w:ins w:id="2183" w:author="Unknown">
        <w:r w:rsidRPr="00250E7B">
          <w:rPr>
            <w:rFonts w:ascii="Consolas" w:eastAsia="Times New Roman" w:hAnsi="Consolas" w:cs="Consolas"/>
            <w:sz w:val="20"/>
          </w:rPr>
          <w:t xml:space="preserve">      // Swap n1 with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84" w:author="Unknown"/>
          <w:rFonts w:ascii="Consolas" w:eastAsia="Times New Roman" w:hAnsi="Consolas" w:cs="Consolas"/>
          <w:sz w:val="20"/>
        </w:rPr>
      </w:pPr>
      <w:ins w:id="2185" w:author="Unknown">
        <w:r w:rsidRPr="00250E7B">
          <w:rPr>
            <w:rFonts w:ascii="Consolas" w:eastAsia="Times New Roman" w:hAnsi="Consolas" w:cs="Consolas"/>
            <w:sz w:val="20"/>
          </w:rPr>
          <w:t xml:space="preserve">      int c =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86" w:author="Unknown"/>
          <w:rFonts w:ascii="Consolas" w:eastAsia="Times New Roman" w:hAnsi="Consolas" w:cs="Consolas"/>
          <w:sz w:val="20"/>
        </w:rPr>
      </w:pPr>
      <w:ins w:id="2187" w:author="Unknown">
        <w:r w:rsidRPr="00250E7B">
          <w:rPr>
            <w:rFonts w:ascii="Consolas" w:eastAsia="Times New Roman" w:hAnsi="Consolas" w:cs="Consolas"/>
            <w:sz w:val="20"/>
          </w:rPr>
          <w:t xml:space="preserve">      a =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88" w:author="Unknown"/>
          <w:rFonts w:ascii="Consolas" w:eastAsia="Times New Roman" w:hAnsi="Consolas" w:cs="Consolas"/>
          <w:sz w:val="20"/>
        </w:rPr>
      </w:pPr>
      <w:ins w:id="2189" w:author="Unknown">
        <w:r w:rsidRPr="00250E7B">
          <w:rPr>
            <w:rFonts w:ascii="Consolas" w:eastAsia="Times New Roman" w:hAnsi="Consolas" w:cs="Consolas"/>
            <w:sz w:val="20"/>
          </w:rPr>
          <w:t xml:space="preserve">      b = c;</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90" w:author="Unknown"/>
          <w:rFonts w:ascii="Consolas" w:eastAsia="Times New Roman" w:hAnsi="Consolas" w:cs="Consolas"/>
          <w:sz w:val="20"/>
        </w:rPr>
      </w:pPr>
      <w:ins w:id="2191" w:author="Unknown">
        <w:r w:rsidRPr="00250E7B">
          <w:rPr>
            <w:rFonts w:ascii="Consolas" w:eastAsia="Times New Roman" w:hAnsi="Consolas" w:cs="Consolas"/>
            <w:sz w:val="20"/>
          </w:rPr>
          <w:t xml:space="preserve">      System.out.println("After swapping(Inside), a = " + a + " b = " +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92" w:author="Unknown"/>
          <w:rFonts w:ascii="Consolas" w:eastAsia="Times New Roman" w:hAnsi="Consolas" w:cs="Consolas"/>
          <w:sz w:val="20"/>
        </w:rPr>
      </w:pPr>
      <w:ins w:id="219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194" w:author="Unknown"/>
          <w:rFonts w:ascii="Consolas" w:eastAsia="Times New Roman" w:hAnsi="Consolas" w:cs="Consolas"/>
          <w:sz w:val="20"/>
        </w:rPr>
      </w:pPr>
      <w:ins w:id="2195"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196" w:author="Unknown"/>
          <w:rFonts w:ascii="Arial" w:eastAsia="Times New Roman" w:hAnsi="Arial" w:cs="Arial"/>
          <w:sz w:val="21"/>
          <w:szCs w:val="21"/>
        </w:rPr>
      </w:pPr>
      <w:ins w:id="2197"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198" w:author="Unknown"/>
          <w:rFonts w:ascii="Arial" w:eastAsia="Times New Roman" w:hAnsi="Arial" w:cs="Arial"/>
          <w:sz w:val="21"/>
          <w:szCs w:val="21"/>
        </w:rPr>
      </w:pPr>
      <w:ins w:id="2199"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0" w:author="Unknown"/>
          <w:rFonts w:ascii="Consolas" w:eastAsia="Times New Roman" w:hAnsi="Consolas" w:cs="Consolas"/>
          <w:sz w:val="18"/>
          <w:szCs w:val="18"/>
        </w:rPr>
      </w:pPr>
      <w:ins w:id="2201" w:author="Unknown">
        <w:r w:rsidRPr="00250E7B">
          <w:rPr>
            <w:rFonts w:ascii="Consolas" w:eastAsia="Times New Roman" w:hAnsi="Consolas" w:cs="Consolas"/>
            <w:sz w:val="18"/>
            <w:szCs w:val="18"/>
          </w:rPr>
          <w:t>Before swapping, a = 30 and b = 45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2" w:author="Unknown"/>
          <w:rFonts w:ascii="Consolas" w:eastAsia="Times New Roman" w:hAnsi="Consolas" w:cs="Consolas"/>
          <w:sz w:val="18"/>
          <w:szCs w:val="18"/>
        </w:rPr>
      </w:pPr>
      <w:ins w:id="2203" w:author="Unknown">
        <w:r w:rsidRPr="00250E7B">
          <w:rPr>
            <w:rFonts w:ascii="Consolas" w:eastAsia="Times New Roman" w:hAnsi="Consolas" w:cs="Consolas"/>
            <w:sz w:val="18"/>
            <w:szCs w:val="18"/>
          </w:rPr>
          <w:t>Before swapping(Inside), a = 30 b = 45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4" w:author="Unknown"/>
          <w:rFonts w:ascii="Consolas" w:eastAsia="Times New Roman" w:hAnsi="Consolas" w:cs="Consolas"/>
          <w:sz w:val="18"/>
          <w:szCs w:val="18"/>
        </w:rPr>
      </w:pPr>
      <w:ins w:id="2205" w:author="Unknown">
        <w:r w:rsidRPr="00250E7B">
          <w:rPr>
            <w:rFonts w:ascii="Consolas" w:eastAsia="Times New Roman" w:hAnsi="Consolas" w:cs="Consolas"/>
            <w:sz w:val="18"/>
            <w:szCs w:val="18"/>
          </w:rPr>
          <w:t>After swapping(Inside), a = 45 b = 30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6" w:author="Unknown"/>
          <w:rFonts w:ascii="Consolas" w:eastAsia="Times New Roman" w:hAnsi="Consolas" w:cs="Consolas"/>
          <w:sz w:val="18"/>
          <w:szCs w:val="18"/>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7" w:author="Unknown"/>
          <w:rFonts w:ascii="Consolas" w:eastAsia="Times New Roman" w:hAnsi="Consolas" w:cs="Consolas"/>
          <w:sz w:val="18"/>
          <w:szCs w:val="18"/>
        </w:rPr>
      </w:pPr>
      <w:ins w:id="2208" w:author="Unknown">
        <w:r w:rsidRPr="00250E7B">
          <w:rPr>
            <w:rFonts w:ascii="Consolas" w:eastAsia="Times New Roman" w:hAnsi="Consolas" w:cs="Consolas"/>
            <w:sz w:val="18"/>
            <w:szCs w:val="18"/>
          </w:rPr>
          <w:t>**Now, Before and After swapping values will be same here**: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09" w:author="Unknown"/>
          <w:rFonts w:ascii="Consolas" w:eastAsia="Times New Roman" w:hAnsi="Consolas" w:cs="Consolas"/>
          <w:sz w:val="18"/>
          <w:szCs w:val="18"/>
        </w:rPr>
      </w:pPr>
      <w:ins w:id="2210" w:author="Unknown">
        <w:r w:rsidRPr="00250E7B">
          <w:rPr>
            <w:rFonts w:ascii="Consolas" w:eastAsia="Times New Roman" w:hAnsi="Consolas" w:cs="Consolas"/>
            <w:sz w:val="18"/>
            <w:szCs w:val="18"/>
          </w:rPr>
          <w:t>After swapping, a = 30 and b is 45</w:t>
        </w:r>
      </w:ins>
    </w:p>
    <w:p w:rsidR="00250E7B" w:rsidRPr="00250E7B" w:rsidRDefault="00250E7B" w:rsidP="00250E7B">
      <w:pPr>
        <w:shd w:val="clear" w:color="auto" w:fill="FFFFFF"/>
        <w:spacing w:before="48" w:after="48" w:line="360" w:lineRule="atLeast"/>
        <w:ind w:right="-402"/>
        <w:outlineLvl w:val="1"/>
        <w:rPr>
          <w:ins w:id="2211" w:author="Unknown"/>
          <w:rFonts w:ascii="Arial" w:eastAsia="Times New Roman" w:hAnsi="Arial" w:cs="Arial"/>
          <w:spacing w:val="-15"/>
          <w:sz w:val="36"/>
          <w:szCs w:val="36"/>
        </w:rPr>
      </w:pPr>
      <w:ins w:id="2212" w:author="Unknown">
        <w:r w:rsidRPr="00250E7B">
          <w:rPr>
            <w:rFonts w:ascii="Arial" w:eastAsia="Times New Roman" w:hAnsi="Arial" w:cs="Arial"/>
            <w:spacing w:val="-15"/>
            <w:sz w:val="36"/>
            <w:szCs w:val="36"/>
          </w:rPr>
          <w:t>Method Overloading</w:t>
        </w:r>
      </w:ins>
    </w:p>
    <w:p w:rsidR="00250E7B" w:rsidRPr="00250E7B" w:rsidRDefault="00250E7B" w:rsidP="00250E7B">
      <w:pPr>
        <w:shd w:val="clear" w:color="auto" w:fill="FFFFFF"/>
        <w:spacing w:after="240" w:line="360" w:lineRule="atLeast"/>
        <w:ind w:left="-402" w:right="-402"/>
        <w:jc w:val="both"/>
        <w:rPr>
          <w:ins w:id="2213" w:author="Unknown"/>
          <w:rFonts w:ascii="Arial" w:eastAsia="Times New Roman" w:hAnsi="Arial" w:cs="Arial"/>
          <w:sz w:val="21"/>
          <w:szCs w:val="21"/>
        </w:rPr>
      </w:pPr>
      <w:ins w:id="2214" w:author="Unknown">
        <w:r w:rsidRPr="00250E7B">
          <w:rPr>
            <w:rFonts w:ascii="Arial" w:eastAsia="Times New Roman" w:hAnsi="Arial" w:cs="Arial"/>
            <w:sz w:val="21"/>
            <w:szCs w:val="21"/>
          </w:rPr>
          <w:t>When a class has two or more methods by the same name but different parameters, it is known as method overloading. It is different from overriding. In overriding, a method has the same method name, type, number of parameters, etc.</w:t>
        </w:r>
      </w:ins>
    </w:p>
    <w:p w:rsidR="00250E7B" w:rsidRPr="00250E7B" w:rsidRDefault="00250E7B" w:rsidP="00250E7B">
      <w:pPr>
        <w:shd w:val="clear" w:color="auto" w:fill="FFFFFF"/>
        <w:spacing w:after="240" w:line="360" w:lineRule="atLeast"/>
        <w:ind w:left="-402" w:right="-402"/>
        <w:jc w:val="both"/>
        <w:rPr>
          <w:ins w:id="2215" w:author="Unknown"/>
          <w:rFonts w:ascii="Arial" w:eastAsia="Times New Roman" w:hAnsi="Arial" w:cs="Arial"/>
          <w:sz w:val="21"/>
          <w:szCs w:val="21"/>
        </w:rPr>
      </w:pPr>
      <w:ins w:id="2216" w:author="Unknown">
        <w:r w:rsidRPr="00250E7B">
          <w:rPr>
            <w:rFonts w:ascii="Arial" w:eastAsia="Times New Roman" w:hAnsi="Arial" w:cs="Arial"/>
            <w:sz w:val="21"/>
            <w:szCs w:val="21"/>
          </w:rPr>
          <w:t>Let’s consider the example discussed earlier for finding minimum numbers of integer type. If, let’s say we want to find the minimum number of double type. Then the concept of overloading will be introduced to create two or more methods with the same name but different parameters.</w:t>
        </w:r>
      </w:ins>
    </w:p>
    <w:p w:rsidR="00250E7B" w:rsidRPr="00250E7B" w:rsidRDefault="00250E7B" w:rsidP="00250E7B">
      <w:pPr>
        <w:shd w:val="clear" w:color="auto" w:fill="FFFFFF"/>
        <w:spacing w:after="240" w:line="360" w:lineRule="atLeast"/>
        <w:ind w:left="-402" w:right="-402"/>
        <w:jc w:val="both"/>
        <w:rPr>
          <w:ins w:id="2217" w:author="Unknown"/>
          <w:rFonts w:ascii="Arial" w:eastAsia="Times New Roman" w:hAnsi="Arial" w:cs="Arial"/>
          <w:sz w:val="21"/>
          <w:szCs w:val="21"/>
        </w:rPr>
      </w:pPr>
      <w:ins w:id="2218" w:author="Unknown">
        <w:r w:rsidRPr="00250E7B">
          <w:rPr>
            <w:rFonts w:ascii="Arial" w:eastAsia="Times New Roman" w:hAnsi="Arial" w:cs="Arial"/>
            <w:sz w:val="21"/>
            <w:szCs w:val="21"/>
          </w:rPr>
          <w:t>The following example explains the same −</w:t>
        </w:r>
      </w:ins>
    </w:p>
    <w:p w:rsidR="00250E7B" w:rsidRPr="00250E7B" w:rsidRDefault="00250E7B" w:rsidP="00250E7B">
      <w:pPr>
        <w:shd w:val="clear" w:color="auto" w:fill="FFFFFF"/>
        <w:spacing w:after="240" w:line="360" w:lineRule="atLeast"/>
        <w:ind w:left="-402" w:right="-402"/>
        <w:jc w:val="both"/>
        <w:rPr>
          <w:ins w:id="2219" w:author="Unknown"/>
          <w:rFonts w:ascii="Arial" w:eastAsia="Times New Roman" w:hAnsi="Arial" w:cs="Arial"/>
          <w:sz w:val="21"/>
          <w:szCs w:val="21"/>
        </w:rPr>
      </w:pPr>
      <w:ins w:id="2220"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1" w:author="Unknown"/>
          <w:rFonts w:ascii="Consolas" w:eastAsia="Times New Roman" w:hAnsi="Consolas" w:cs="Consolas"/>
          <w:sz w:val="20"/>
        </w:rPr>
      </w:pPr>
      <w:ins w:id="2222" w:author="Unknown">
        <w:r w:rsidRPr="00250E7B">
          <w:rPr>
            <w:rFonts w:ascii="Consolas" w:eastAsia="Times New Roman" w:hAnsi="Consolas" w:cs="Consolas"/>
            <w:sz w:val="20"/>
          </w:rPr>
          <w:t>public class ExampleOverloading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4" w:author="Unknown"/>
          <w:rFonts w:ascii="Consolas" w:eastAsia="Times New Roman" w:hAnsi="Consolas" w:cs="Consolas"/>
          <w:sz w:val="20"/>
        </w:rPr>
      </w:pPr>
      <w:ins w:id="2225" w:author="Unknown">
        <w:r w:rsidRPr="00250E7B">
          <w:rPr>
            <w:rFonts w:ascii="Consolas" w:eastAsia="Times New Roman" w:hAnsi="Consolas" w:cs="Consolas"/>
            <w:sz w:val="20"/>
          </w:rPr>
          <w:lastRenderedPageBreak/>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6" w:author="Unknown"/>
          <w:rFonts w:ascii="Consolas" w:eastAsia="Times New Roman" w:hAnsi="Consolas" w:cs="Consolas"/>
          <w:sz w:val="20"/>
        </w:rPr>
      </w:pPr>
      <w:ins w:id="2227" w:author="Unknown">
        <w:r w:rsidRPr="00250E7B">
          <w:rPr>
            <w:rFonts w:ascii="Consolas" w:eastAsia="Times New Roman" w:hAnsi="Consolas" w:cs="Consolas"/>
            <w:sz w:val="20"/>
          </w:rPr>
          <w:t xml:space="preserve">      int a = 11;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28" w:author="Unknown"/>
          <w:rFonts w:ascii="Consolas" w:eastAsia="Times New Roman" w:hAnsi="Consolas" w:cs="Consolas"/>
          <w:sz w:val="20"/>
        </w:rPr>
      </w:pPr>
      <w:ins w:id="2229" w:author="Unknown">
        <w:r w:rsidRPr="00250E7B">
          <w:rPr>
            <w:rFonts w:ascii="Consolas" w:eastAsia="Times New Roman" w:hAnsi="Consolas" w:cs="Consolas"/>
            <w:sz w:val="20"/>
          </w:rPr>
          <w:t xml:space="preserve">      int b = 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30" w:author="Unknown"/>
          <w:rFonts w:ascii="Consolas" w:eastAsia="Times New Roman" w:hAnsi="Consolas" w:cs="Consolas"/>
          <w:sz w:val="20"/>
        </w:rPr>
      </w:pPr>
      <w:ins w:id="2231" w:author="Unknown">
        <w:r w:rsidRPr="00250E7B">
          <w:rPr>
            <w:rFonts w:ascii="Consolas" w:eastAsia="Times New Roman" w:hAnsi="Consolas" w:cs="Consolas"/>
            <w:sz w:val="20"/>
          </w:rPr>
          <w:t xml:space="preserve">      double c = 7.3;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32" w:author="Unknown"/>
          <w:rFonts w:ascii="Consolas" w:eastAsia="Times New Roman" w:hAnsi="Consolas" w:cs="Consolas"/>
          <w:sz w:val="20"/>
        </w:rPr>
      </w:pPr>
      <w:ins w:id="2233" w:author="Unknown">
        <w:r w:rsidRPr="00250E7B">
          <w:rPr>
            <w:rFonts w:ascii="Consolas" w:eastAsia="Times New Roman" w:hAnsi="Consolas" w:cs="Consolas"/>
            <w:sz w:val="20"/>
          </w:rPr>
          <w:t xml:space="preserve">      double d = 9.4;</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34" w:author="Unknown"/>
          <w:rFonts w:ascii="Consolas" w:eastAsia="Times New Roman" w:hAnsi="Consolas" w:cs="Consolas"/>
          <w:sz w:val="20"/>
        </w:rPr>
      </w:pPr>
      <w:ins w:id="2235" w:author="Unknown">
        <w:r w:rsidRPr="00250E7B">
          <w:rPr>
            <w:rFonts w:ascii="Consolas" w:eastAsia="Times New Roman" w:hAnsi="Consolas" w:cs="Consolas"/>
            <w:sz w:val="20"/>
          </w:rPr>
          <w:t xml:space="preserve">      int result1 = minFunction(a, b);</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36" w:author="Unknown"/>
          <w:rFonts w:ascii="Consolas" w:eastAsia="Times New Roman" w:hAnsi="Consolas" w:cs="Consolas"/>
          <w:sz w:val="20"/>
        </w:rPr>
      </w:pPr>
      <w:ins w:id="223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38" w:author="Unknown"/>
          <w:rFonts w:ascii="Consolas" w:eastAsia="Times New Roman" w:hAnsi="Consolas" w:cs="Consolas"/>
          <w:sz w:val="20"/>
        </w:rPr>
      </w:pPr>
      <w:ins w:id="2239" w:author="Unknown">
        <w:r w:rsidRPr="00250E7B">
          <w:rPr>
            <w:rFonts w:ascii="Consolas" w:eastAsia="Times New Roman" w:hAnsi="Consolas" w:cs="Consolas"/>
            <w:sz w:val="20"/>
          </w:rPr>
          <w:t xml:space="preserve">      // same function name with different parameters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0" w:author="Unknown"/>
          <w:rFonts w:ascii="Consolas" w:eastAsia="Times New Roman" w:hAnsi="Consolas" w:cs="Consolas"/>
          <w:sz w:val="20"/>
        </w:rPr>
      </w:pPr>
      <w:ins w:id="2241" w:author="Unknown">
        <w:r w:rsidRPr="00250E7B">
          <w:rPr>
            <w:rFonts w:ascii="Consolas" w:eastAsia="Times New Roman" w:hAnsi="Consolas" w:cs="Consolas"/>
            <w:sz w:val="20"/>
          </w:rPr>
          <w:t xml:space="preserve">      double result2 = minFunction(c, 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2" w:author="Unknown"/>
          <w:rFonts w:ascii="Consolas" w:eastAsia="Times New Roman" w:hAnsi="Consolas" w:cs="Consolas"/>
          <w:sz w:val="20"/>
        </w:rPr>
      </w:pPr>
      <w:ins w:id="2243" w:author="Unknown">
        <w:r w:rsidRPr="00250E7B">
          <w:rPr>
            <w:rFonts w:ascii="Consolas" w:eastAsia="Times New Roman" w:hAnsi="Consolas" w:cs="Consolas"/>
            <w:sz w:val="20"/>
          </w:rPr>
          <w:t xml:space="preserve">      System.out.println("Minimum Value = " + result1);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4" w:author="Unknown"/>
          <w:rFonts w:ascii="Consolas" w:eastAsia="Times New Roman" w:hAnsi="Consolas" w:cs="Consolas"/>
          <w:sz w:val="20"/>
        </w:rPr>
      </w:pPr>
      <w:ins w:id="2245" w:author="Unknown">
        <w:r w:rsidRPr="00250E7B">
          <w:rPr>
            <w:rFonts w:ascii="Consolas" w:eastAsia="Times New Roman" w:hAnsi="Consolas" w:cs="Consolas"/>
            <w:sz w:val="20"/>
          </w:rPr>
          <w:t xml:space="preserve">      System.out.println("Minimum Value = " + result2);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6" w:author="Unknown"/>
          <w:rFonts w:ascii="Consolas" w:eastAsia="Times New Roman" w:hAnsi="Consolas" w:cs="Consolas"/>
          <w:sz w:val="20"/>
        </w:rPr>
      </w:pPr>
      <w:ins w:id="224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49" w:author="Unknown"/>
          <w:rFonts w:ascii="Consolas" w:eastAsia="Times New Roman" w:hAnsi="Consolas" w:cs="Consolas"/>
          <w:sz w:val="20"/>
        </w:rPr>
      </w:pPr>
      <w:ins w:id="2250" w:author="Unknown">
        <w:r w:rsidRPr="00250E7B">
          <w:rPr>
            <w:rFonts w:ascii="Consolas" w:eastAsia="Times New Roman" w:hAnsi="Consolas" w:cs="Consolas"/>
            <w:sz w:val="20"/>
          </w:rPr>
          <w:t xml:space="preserve">   // for integer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51" w:author="Unknown"/>
          <w:rFonts w:ascii="Consolas" w:eastAsia="Times New Roman" w:hAnsi="Consolas" w:cs="Consolas"/>
          <w:sz w:val="20"/>
        </w:rPr>
      </w:pPr>
      <w:ins w:id="2252" w:author="Unknown">
        <w:r w:rsidRPr="00250E7B">
          <w:rPr>
            <w:rFonts w:ascii="Consolas" w:eastAsia="Times New Roman" w:hAnsi="Consolas" w:cs="Consolas"/>
            <w:sz w:val="20"/>
          </w:rPr>
          <w:t xml:space="preserve">   public static int minFunction(int n1, int n2)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53" w:author="Unknown"/>
          <w:rFonts w:ascii="Consolas" w:eastAsia="Times New Roman" w:hAnsi="Consolas" w:cs="Consolas"/>
          <w:sz w:val="20"/>
        </w:rPr>
      </w:pPr>
      <w:ins w:id="2254" w:author="Unknown">
        <w:r w:rsidRPr="00250E7B">
          <w:rPr>
            <w:rFonts w:ascii="Consolas" w:eastAsia="Times New Roman" w:hAnsi="Consolas" w:cs="Consolas"/>
            <w:sz w:val="20"/>
          </w:rPr>
          <w:t xml:space="preserve">      int min;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55" w:author="Unknown"/>
          <w:rFonts w:ascii="Consolas" w:eastAsia="Times New Roman" w:hAnsi="Consolas" w:cs="Consolas"/>
          <w:sz w:val="20"/>
        </w:rPr>
      </w:pPr>
      <w:ins w:id="2256" w:author="Unknown">
        <w:r w:rsidRPr="00250E7B">
          <w:rPr>
            <w:rFonts w:ascii="Consolas" w:eastAsia="Times New Roman" w:hAnsi="Consolas" w:cs="Consolas"/>
            <w:sz w:val="20"/>
          </w:rPr>
          <w:t xml:space="preserve">      if (n1 &gt;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57" w:author="Unknown"/>
          <w:rFonts w:ascii="Consolas" w:eastAsia="Times New Roman" w:hAnsi="Consolas" w:cs="Consolas"/>
          <w:sz w:val="20"/>
        </w:rPr>
      </w:pPr>
      <w:ins w:id="2258" w:author="Unknown">
        <w:r w:rsidRPr="00250E7B">
          <w:rPr>
            <w:rFonts w:ascii="Consolas" w:eastAsia="Times New Roman" w:hAnsi="Consolas" w:cs="Consolas"/>
            <w:sz w:val="20"/>
          </w:rPr>
          <w:t xml:space="preserve">         min =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59" w:author="Unknown"/>
          <w:rFonts w:ascii="Consolas" w:eastAsia="Times New Roman" w:hAnsi="Consolas" w:cs="Consolas"/>
          <w:sz w:val="20"/>
        </w:rPr>
      </w:pPr>
      <w:ins w:id="2260" w:author="Unknown">
        <w:r w:rsidRPr="00250E7B">
          <w:rPr>
            <w:rFonts w:ascii="Consolas" w:eastAsia="Times New Roman" w:hAnsi="Consolas" w:cs="Consolas"/>
            <w:sz w:val="20"/>
          </w:rPr>
          <w:t xml:space="preserve">      else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1" w:author="Unknown"/>
          <w:rFonts w:ascii="Consolas" w:eastAsia="Times New Roman" w:hAnsi="Consolas" w:cs="Consolas"/>
          <w:sz w:val="20"/>
        </w:rPr>
      </w:pPr>
      <w:ins w:id="2262" w:author="Unknown">
        <w:r w:rsidRPr="00250E7B">
          <w:rPr>
            <w:rFonts w:ascii="Consolas" w:eastAsia="Times New Roman" w:hAnsi="Consolas" w:cs="Consolas"/>
            <w:sz w:val="20"/>
          </w:rPr>
          <w:t xml:space="preserve">         min = n1;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4" w:author="Unknown"/>
          <w:rFonts w:ascii="Consolas" w:eastAsia="Times New Roman" w:hAnsi="Consolas" w:cs="Consolas"/>
          <w:sz w:val="20"/>
        </w:rPr>
      </w:pPr>
      <w:ins w:id="2265" w:author="Unknown">
        <w:r w:rsidRPr="00250E7B">
          <w:rPr>
            <w:rFonts w:ascii="Consolas" w:eastAsia="Times New Roman" w:hAnsi="Consolas" w:cs="Consolas"/>
            <w:sz w:val="20"/>
          </w:rPr>
          <w:t xml:space="preserve">      return min;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6" w:author="Unknown"/>
          <w:rFonts w:ascii="Consolas" w:eastAsia="Times New Roman" w:hAnsi="Consolas" w:cs="Consolas"/>
          <w:sz w:val="20"/>
        </w:rPr>
      </w:pPr>
      <w:ins w:id="226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68" w:author="Unknown"/>
          <w:rFonts w:ascii="Consolas" w:eastAsia="Times New Roman" w:hAnsi="Consolas" w:cs="Consolas"/>
          <w:sz w:val="20"/>
        </w:rPr>
      </w:pPr>
      <w:ins w:id="226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70" w:author="Unknown"/>
          <w:rFonts w:ascii="Consolas" w:eastAsia="Times New Roman" w:hAnsi="Consolas" w:cs="Consolas"/>
          <w:sz w:val="20"/>
        </w:rPr>
      </w:pPr>
      <w:ins w:id="2271" w:author="Unknown">
        <w:r w:rsidRPr="00250E7B">
          <w:rPr>
            <w:rFonts w:ascii="Consolas" w:eastAsia="Times New Roman" w:hAnsi="Consolas" w:cs="Consolas"/>
            <w:sz w:val="20"/>
          </w:rPr>
          <w:t xml:space="preserve">   // for double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72" w:author="Unknown"/>
          <w:rFonts w:ascii="Consolas" w:eastAsia="Times New Roman" w:hAnsi="Consolas" w:cs="Consolas"/>
          <w:sz w:val="20"/>
        </w:rPr>
      </w:pPr>
      <w:ins w:id="2273" w:author="Unknown">
        <w:r w:rsidRPr="00250E7B">
          <w:rPr>
            <w:rFonts w:ascii="Consolas" w:eastAsia="Times New Roman" w:hAnsi="Consolas" w:cs="Consolas"/>
            <w:sz w:val="20"/>
          </w:rPr>
          <w:t xml:space="preserve">   public static double minFunction(double n1, double n2)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74" w:author="Unknown"/>
          <w:rFonts w:ascii="Consolas" w:eastAsia="Times New Roman" w:hAnsi="Consolas" w:cs="Consolas"/>
          <w:sz w:val="20"/>
        </w:rPr>
      </w:pPr>
      <w:ins w:id="2275" w:author="Unknown">
        <w:r w:rsidRPr="00250E7B">
          <w:rPr>
            <w:rFonts w:ascii="Consolas" w:eastAsia="Times New Roman" w:hAnsi="Consolas" w:cs="Consolas"/>
            <w:sz w:val="20"/>
          </w:rPr>
          <w:t xml:space="preserve">     double min;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76" w:author="Unknown"/>
          <w:rFonts w:ascii="Consolas" w:eastAsia="Times New Roman" w:hAnsi="Consolas" w:cs="Consolas"/>
          <w:sz w:val="20"/>
        </w:rPr>
      </w:pPr>
      <w:ins w:id="2277" w:author="Unknown">
        <w:r w:rsidRPr="00250E7B">
          <w:rPr>
            <w:rFonts w:ascii="Consolas" w:eastAsia="Times New Roman" w:hAnsi="Consolas" w:cs="Consolas"/>
            <w:sz w:val="20"/>
          </w:rPr>
          <w:t xml:space="preserve">      if (n1 &gt;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78" w:author="Unknown"/>
          <w:rFonts w:ascii="Consolas" w:eastAsia="Times New Roman" w:hAnsi="Consolas" w:cs="Consolas"/>
          <w:sz w:val="20"/>
        </w:rPr>
      </w:pPr>
      <w:ins w:id="2279" w:author="Unknown">
        <w:r w:rsidRPr="00250E7B">
          <w:rPr>
            <w:rFonts w:ascii="Consolas" w:eastAsia="Times New Roman" w:hAnsi="Consolas" w:cs="Consolas"/>
            <w:sz w:val="20"/>
          </w:rPr>
          <w:t xml:space="preserve">         min = n2;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0" w:author="Unknown"/>
          <w:rFonts w:ascii="Consolas" w:eastAsia="Times New Roman" w:hAnsi="Consolas" w:cs="Consolas"/>
          <w:sz w:val="20"/>
        </w:rPr>
      </w:pPr>
      <w:ins w:id="2281" w:author="Unknown">
        <w:r w:rsidRPr="00250E7B">
          <w:rPr>
            <w:rFonts w:ascii="Consolas" w:eastAsia="Times New Roman" w:hAnsi="Consolas" w:cs="Consolas"/>
            <w:sz w:val="20"/>
          </w:rPr>
          <w:t xml:space="preserve">      else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2" w:author="Unknown"/>
          <w:rFonts w:ascii="Consolas" w:eastAsia="Times New Roman" w:hAnsi="Consolas" w:cs="Consolas"/>
          <w:sz w:val="20"/>
        </w:rPr>
      </w:pPr>
      <w:ins w:id="2283" w:author="Unknown">
        <w:r w:rsidRPr="00250E7B">
          <w:rPr>
            <w:rFonts w:ascii="Consolas" w:eastAsia="Times New Roman" w:hAnsi="Consolas" w:cs="Consolas"/>
            <w:sz w:val="20"/>
          </w:rPr>
          <w:t xml:space="preserve">         min = n1;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5" w:author="Unknown"/>
          <w:rFonts w:ascii="Consolas" w:eastAsia="Times New Roman" w:hAnsi="Consolas" w:cs="Consolas"/>
          <w:sz w:val="20"/>
        </w:rPr>
      </w:pPr>
      <w:ins w:id="2286" w:author="Unknown">
        <w:r w:rsidRPr="00250E7B">
          <w:rPr>
            <w:rFonts w:ascii="Consolas" w:eastAsia="Times New Roman" w:hAnsi="Consolas" w:cs="Consolas"/>
            <w:sz w:val="20"/>
          </w:rPr>
          <w:t xml:space="preserve">      return min;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7" w:author="Unknown"/>
          <w:rFonts w:ascii="Consolas" w:eastAsia="Times New Roman" w:hAnsi="Consolas" w:cs="Consolas"/>
          <w:sz w:val="20"/>
        </w:rPr>
      </w:pPr>
      <w:ins w:id="2288"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289" w:author="Unknown"/>
          <w:rFonts w:ascii="Consolas" w:eastAsia="Times New Roman" w:hAnsi="Consolas" w:cs="Consolas"/>
          <w:sz w:val="20"/>
        </w:rPr>
      </w:pPr>
      <w:ins w:id="2290"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291" w:author="Unknown"/>
          <w:rFonts w:ascii="Arial" w:eastAsia="Times New Roman" w:hAnsi="Arial" w:cs="Arial"/>
          <w:sz w:val="21"/>
          <w:szCs w:val="21"/>
        </w:rPr>
      </w:pPr>
      <w:ins w:id="2292"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293" w:author="Unknown"/>
          <w:rFonts w:ascii="Arial" w:eastAsia="Times New Roman" w:hAnsi="Arial" w:cs="Arial"/>
          <w:sz w:val="21"/>
          <w:szCs w:val="21"/>
        </w:rPr>
      </w:pPr>
      <w:ins w:id="2294"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5" w:author="Unknown"/>
          <w:rFonts w:ascii="Consolas" w:eastAsia="Times New Roman" w:hAnsi="Consolas" w:cs="Consolas"/>
          <w:sz w:val="18"/>
          <w:szCs w:val="18"/>
        </w:rPr>
      </w:pPr>
      <w:ins w:id="2296" w:author="Unknown">
        <w:r w:rsidRPr="00250E7B">
          <w:rPr>
            <w:rFonts w:ascii="Consolas" w:eastAsia="Times New Roman" w:hAnsi="Consolas" w:cs="Consolas"/>
            <w:sz w:val="18"/>
            <w:szCs w:val="18"/>
          </w:rPr>
          <w:t>Minimum Value = 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97" w:author="Unknown"/>
          <w:rFonts w:ascii="Consolas" w:eastAsia="Times New Roman" w:hAnsi="Consolas" w:cs="Consolas"/>
          <w:sz w:val="18"/>
          <w:szCs w:val="18"/>
        </w:rPr>
      </w:pPr>
      <w:ins w:id="2298" w:author="Unknown">
        <w:r w:rsidRPr="00250E7B">
          <w:rPr>
            <w:rFonts w:ascii="Consolas" w:eastAsia="Times New Roman" w:hAnsi="Consolas" w:cs="Consolas"/>
            <w:sz w:val="18"/>
            <w:szCs w:val="18"/>
          </w:rPr>
          <w:t>Minimum Value = 7.3</w:t>
        </w:r>
      </w:ins>
    </w:p>
    <w:p w:rsidR="00250E7B" w:rsidRPr="00250E7B" w:rsidRDefault="00250E7B" w:rsidP="00250E7B">
      <w:pPr>
        <w:shd w:val="clear" w:color="auto" w:fill="FFFFFF"/>
        <w:spacing w:after="240" w:line="360" w:lineRule="atLeast"/>
        <w:ind w:left="-402" w:right="-402"/>
        <w:jc w:val="both"/>
        <w:rPr>
          <w:ins w:id="2299" w:author="Unknown"/>
          <w:rFonts w:ascii="Arial" w:eastAsia="Times New Roman" w:hAnsi="Arial" w:cs="Arial"/>
          <w:sz w:val="21"/>
          <w:szCs w:val="21"/>
        </w:rPr>
      </w:pPr>
      <w:ins w:id="2300" w:author="Unknown">
        <w:r w:rsidRPr="00250E7B">
          <w:rPr>
            <w:rFonts w:ascii="Arial" w:eastAsia="Times New Roman" w:hAnsi="Arial" w:cs="Arial"/>
            <w:sz w:val="21"/>
            <w:szCs w:val="21"/>
          </w:rPr>
          <w:t>Overloading methods makes program readable. Here, two methods are given by the same name but with different parameters. The minimum number from integer and double types is the result.</w:t>
        </w:r>
      </w:ins>
    </w:p>
    <w:p w:rsidR="00250E7B" w:rsidRPr="00250E7B" w:rsidRDefault="00250E7B" w:rsidP="00250E7B">
      <w:pPr>
        <w:shd w:val="clear" w:color="auto" w:fill="FFFFFF"/>
        <w:spacing w:before="48" w:after="48" w:line="360" w:lineRule="atLeast"/>
        <w:ind w:right="-402"/>
        <w:outlineLvl w:val="1"/>
        <w:rPr>
          <w:ins w:id="2301" w:author="Unknown"/>
          <w:rFonts w:ascii="Arial" w:eastAsia="Times New Roman" w:hAnsi="Arial" w:cs="Arial"/>
          <w:spacing w:val="-15"/>
          <w:sz w:val="36"/>
          <w:szCs w:val="36"/>
        </w:rPr>
      </w:pPr>
      <w:ins w:id="2302" w:author="Unknown">
        <w:r w:rsidRPr="00250E7B">
          <w:rPr>
            <w:rFonts w:ascii="Arial" w:eastAsia="Times New Roman" w:hAnsi="Arial" w:cs="Arial"/>
            <w:spacing w:val="-15"/>
            <w:sz w:val="36"/>
            <w:szCs w:val="36"/>
          </w:rPr>
          <w:t>Using Command-Line Arguments</w:t>
        </w:r>
      </w:ins>
    </w:p>
    <w:p w:rsidR="00250E7B" w:rsidRPr="00250E7B" w:rsidRDefault="00250E7B" w:rsidP="00250E7B">
      <w:pPr>
        <w:shd w:val="clear" w:color="auto" w:fill="FFFFFF"/>
        <w:spacing w:after="240" w:line="360" w:lineRule="atLeast"/>
        <w:ind w:left="-402" w:right="-402"/>
        <w:jc w:val="both"/>
        <w:rPr>
          <w:ins w:id="2303" w:author="Unknown"/>
          <w:rFonts w:ascii="Arial" w:eastAsia="Times New Roman" w:hAnsi="Arial" w:cs="Arial"/>
          <w:sz w:val="21"/>
          <w:szCs w:val="21"/>
        </w:rPr>
      </w:pPr>
      <w:ins w:id="2304" w:author="Unknown">
        <w:r w:rsidRPr="00250E7B">
          <w:rPr>
            <w:rFonts w:ascii="Arial" w:eastAsia="Times New Roman" w:hAnsi="Arial" w:cs="Arial"/>
            <w:sz w:val="21"/>
            <w:szCs w:val="21"/>
          </w:rPr>
          <w:t>Sometimes you will want to pass some information into a program when you run it. This is accomplished by passing command-line arguments to main( ).</w:t>
        </w:r>
      </w:ins>
    </w:p>
    <w:p w:rsidR="00250E7B" w:rsidRPr="00250E7B" w:rsidRDefault="00250E7B" w:rsidP="00250E7B">
      <w:pPr>
        <w:shd w:val="clear" w:color="auto" w:fill="FFFFFF"/>
        <w:spacing w:after="240" w:line="360" w:lineRule="atLeast"/>
        <w:ind w:left="-402" w:right="-402"/>
        <w:jc w:val="both"/>
        <w:rPr>
          <w:ins w:id="2305" w:author="Unknown"/>
          <w:rFonts w:ascii="Arial" w:eastAsia="Times New Roman" w:hAnsi="Arial" w:cs="Arial"/>
          <w:sz w:val="21"/>
          <w:szCs w:val="21"/>
        </w:rPr>
      </w:pPr>
      <w:ins w:id="2306" w:author="Unknown">
        <w:r w:rsidRPr="00250E7B">
          <w:rPr>
            <w:rFonts w:ascii="Arial" w:eastAsia="Times New Roman" w:hAnsi="Arial" w:cs="Arial"/>
            <w:sz w:val="21"/>
            <w:szCs w:val="21"/>
          </w:rPr>
          <w:t>A command-line argument is the information that directly follows the program's name on the command line when it is executed. To access the command-line arguments inside a Java program is quite easy. They are stored as strings in the String array passed to main( ).</w:t>
        </w:r>
      </w:ins>
    </w:p>
    <w:p w:rsidR="00250E7B" w:rsidRPr="00250E7B" w:rsidRDefault="00250E7B" w:rsidP="00250E7B">
      <w:pPr>
        <w:shd w:val="clear" w:color="auto" w:fill="FFFFFF"/>
        <w:spacing w:after="240" w:line="360" w:lineRule="atLeast"/>
        <w:ind w:left="-402" w:right="-402"/>
        <w:jc w:val="both"/>
        <w:rPr>
          <w:ins w:id="2307" w:author="Unknown"/>
          <w:rFonts w:ascii="Arial" w:eastAsia="Times New Roman" w:hAnsi="Arial" w:cs="Arial"/>
          <w:sz w:val="21"/>
          <w:szCs w:val="21"/>
        </w:rPr>
      </w:pPr>
      <w:ins w:id="2308" w:author="Unknown">
        <w:r w:rsidRPr="00250E7B">
          <w:rPr>
            <w:rFonts w:ascii="Arial" w:eastAsia="Times New Roman" w:hAnsi="Arial" w:cs="Arial"/>
            <w:b/>
            <w:bCs/>
            <w:sz w:val="21"/>
            <w:szCs w:val="21"/>
          </w:rPr>
          <w:t>Example</w:t>
        </w:r>
      </w:ins>
    </w:p>
    <w:p w:rsidR="00250E7B" w:rsidRPr="00250E7B" w:rsidRDefault="00250E7B" w:rsidP="00250E7B">
      <w:pPr>
        <w:shd w:val="clear" w:color="auto" w:fill="FFFFFF"/>
        <w:spacing w:after="240" w:line="360" w:lineRule="atLeast"/>
        <w:ind w:left="-402" w:right="-402"/>
        <w:jc w:val="both"/>
        <w:rPr>
          <w:ins w:id="2309" w:author="Unknown"/>
          <w:rFonts w:ascii="Arial" w:eastAsia="Times New Roman" w:hAnsi="Arial" w:cs="Arial"/>
          <w:sz w:val="21"/>
          <w:szCs w:val="21"/>
        </w:rPr>
      </w:pPr>
      <w:ins w:id="2310" w:author="Unknown">
        <w:r w:rsidRPr="00250E7B">
          <w:rPr>
            <w:rFonts w:ascii="Arial" w:eastAsia="Times New Roman" w:hAnsi="Arial" w:cs="Arial"/>
            <w:sz w:val="21"/>
            <w:szCs w:val="21"/>
          </w:rPr>
          <w:t>The following program displays all of the command-line arguments that it is called with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1" w:author="Unknown"/>
          <w:rFonts w:ascii="Consolas" w:eastAsia="Times New Roman" w:hAnsi="Consolas" w:cs="Consolas"/>
          <w:sz w:val="20"/>
        </w:rPr>
      </w:pPr>
      <w:ins w:id="2312" w:author="Unknown">
        <w:r w:rsidRPr="00250E7B">
          <w:rPr>
            <w:rFonts w:ascii="Consolas" w:eastAsia="Times New Roman" w:hAnsi="Consolas" w:cs="Consolas"/>
            <w:sz w:val="20"/>
          </w:rPr>
          <w:t>public class CommandLine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4" w:author="Unknown"/>
          <w:rFonts w:ascii="Consolas" w:eastAsia="Times New Roman" w:hAnsi="Consolas" w:cs="Consolas"/>
          <w:sz w:val="20"/>
        </w:rPr>
      </w:pPr>
      <w:ins w:id="2315" w:author="Unknown">
        <w:r w:rsidRPr="00250E7B">
          <w:rPr>
            <w:rFonts w:ascii="Consolas" w:eastAsia="Times New Roman" w:hAnsi="Consolas" w:cs="Consolas"/>
            <w:sz w:val="20"/>
          </w:rPr>
          <w:t xml:space="preserve">   public static void main(String args[])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6" w:author="Unknown"/>
          <w:rFonts w:ascii="Consolas" w:eastAsia="Times New Roman" w:hAnsi="Consolas" w:cs="Consolas"/>
          <w:sz w:val="20"/>
        </w:rPr>
      </w:pPr>
      <w:ins w:id="2317" w:author="Unknown">
        <w:r w:rsidRPr="00250E7B">
          <w:rPr>
            <w:rFonts w:ascii="Consolas" w:eastAsia="Times New Roman" w:hAnsi="Consolas" w:cs="Consolas"/>
            <w:sz w:val="20"/>
          </w:rPr>
          <w:t xml:space="preserve">      for(int i = 0; i&lt;args.length; i++)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18" w:author="Unknown"/>
          <w:rFonts w:ascii="Consolas" w:eastAsia="Times New Roman" w:hAnsi="Consolas" w:cs="Consolas"/>
          <w:sz w:val="20"/>
        </w:rPr>
      </w:pPr>
      <w:ins w:id="2319" w:author="Unknown">
        <w:r w:rsidRPr="00250E7B">
          <w:rPr>
            <w:rFonts w:ascii="Consolas" w:eastAsia="Times New Roman" w:hAnsi="Consolas" w:cs="Consolas"/>
            <w:sz w:val="20"/>
          </w:rPr>
          <w:t xml:space="preserve">         System.out.println("args[" + i + "]: " +  args[i]);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20" w:author="Unknown"/>
          <w:rFonts w:ascii="Consolas" w:eastAsia="Times New Roman" w:hAnsi="Consolas" w:cs="Consolas"/>
          <w:sz w:val="20"/>
        </w:rPr>
      </w:pPr>
      <w:ins w:id="232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22" w:author="Unknown"/>
          <w:rFonts w:ascii="Consolas" w:eastAsia="Times New Roman" w:hAnsi="Consolas" w:cs="Consolas"/>
          <w:sz w:val="20"/>
        </w:rPr>
      </w:pPr>
      <w:ins w:id="232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24" w:author="Unknown"/>
          <w:rFonts w:ascii="Consolas" w:eastAsia="Times New Roman" w:hAnsi="Consolas" w:cs="Consolas"/>
          <w:sz w:val="20"/>
        </w:rPr>
      </w:pPr>
      <w:ins w:id="2325"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326" w:author="Unknown"/>
          <w:rFonts w:ascii="Arial" w:eastAsia="Times New Roman" w:hAnsi="Arial" w:cs="Arial"/>
          <w:sz w:val="21"/>
          <w:szCs w:val="21"/>
        </w:rPr>
      </w:pPr>
      <w:ins w:id="2327" w:author="Unknown">
        <w:r w:rsidRPr="00250E7B">
          <w:rPr>
            <w:rFonts w:ascii="Arial" w:eastAsia="Times New Roman" w:hAnsi="Arial" w:cs="Arial"/>
            <w:sz w:val="21"/>
            <w:szCs w:val="21"/>
          </w:rPr>
          <w:t>Try executing this program as shown here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28" w:author="Unknown"/>
          <w:rFonts w:ascii="Consolas" w:eastAsia="Times New Roman" w:hAnsi="Consolas" w:cs="Consolas"/>
          <w:sz w:val="18"/>
          <w:szCs w:val="18"/>
        </w:rPr>
      </w:pPr>
      <w:ins w:id="2329" w:author="Unknown">
        <w:r w:rsidRPr="00250E7B">
          <w:rPr>
            <w:rFonts w:ascii="Consolas" w:eastAsia="Times New Roman" w:hAnsi="Consolas" w:cs="Consolas"/>
            <w:sz w:val="18"/>
            <w:szCs w:val="18"/>
          </w:rPr>
          <w:t>$java CommandLine this is a command line 200 -100</w:t>
        </w:r>
      </w:ins>
    </w:p>
    <w:p w:rsidR="00250E7B" w:rsidRPr="00250E7B" w:rsidRDefault="00250E7B" w:rsidP="00250E7B">
      <w:pPr>
        <w:shd w:val="clear" w:color="auto" w:fill="FFFFFF"/>
        <w:spacing w:after="240" w:line="360" w:lineRule="atLeast"/>
        <w:ind w:left="-402" w:right="-402"/>
        <w:jc w:val="both"/>
        <w:rPr>
          <w:ins w:id="2330" w:author="Unknown"/>
          <w:rFonts w:ascii="Arial" w:eastAsia="Times New Roman" w:hAnsi="Arial" w:cs="Arial"/>
          <w:sz w:val="21"/>
          <w:szCs w:val="21"/>
        </w:rPr>
      </w:pPr>
      <w:ins w:id="2331"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332" w:author="Unknown"/>
          <w:rFonts w:ascii="Arial" w:eastAsia="Times New Roman" w:hAnsi="Arial" w:cs="Arial"/>
          <w:sz w:val="21"/>
          <w:szCs w:val="21"/>
        </w:rPr>
      </w:pPr>
      <w:ins w:id="2333"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4" w:author="Unknown"/>
          <w:rFonts w:ascii="Consolas" w:eastAsia="Times New Roman" w:hAnsi="Consolas" w:cs="Consolas"/>
          <w:sz w:val="18"/>
          <w:szCs w:val="18"/>
        </w:rPr>
      </w:pPr>
      <w:ins w:id="2335" w:author="Unknown">
        <w:r w:rsidRPr="00250E7B">
          <w:rPr>
            <w:rFonts w:ascii="Consolas" w:eastAsia="Times New Roman" w:hAnsi="Consolas" w:cs="Consolas"/>
            <w:sz w:val="18"/>
            <w:szCs w:val="18"/>
          </w:rPr>
          <w:lastRenderedPageBreak/>
          <w:t>args[0]: this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6" w:author="Unknown"/>
          <w:rFonts w:ascii="Consolas" w:eastAsia="Times New Roman" w:hAnsi="Consolas" w:cs="Consolas"/>
          <w:sz w:val="18"/>
          <w:szCs w:val="18"/>
        </w:rPr>
      </w:pPr>
      <w:ins w:id="2337" w:author="Unknown">
        <w:r w:rsidRPr="00250E7B">
          <w:rPr>
            <w:rFonts w:ascii="Consolas" w:eastAsia="Times New Roman" w:hAnsi="Consolas" w:cs="Consolas"/>
            <w:sz w:val="18"/>
            <w:szCs w:val="18"/>
          </w:rPr>
          <w:t>args[1]: is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38" w:author="Unknown"/>
          <w:rFonts w:ascii="Consolas" w:eastAsia="Times New Roman" w:hAnsi="Consolas" w:cs="Consolas"/>
          <w:sz w:val="18"/>
          <w:szCs w:val="18"/>
        </w:rPr>
      </w:pPr>
      <w:ins w:id="2339" w:author="Unknown">
        <w:r w:rsidRPr="00250E7B">
          <w:rPr>
            <w:rFonts w:ascii="Consolas" w:eastAsia="Times New Roman" w:hAnsi="Consolas" w:cs="Consolas"/>
            <w:sz w:val="18"/>
            <w:szCs w:val="18"/>
          </w:rPr>
          <w:t>args[2]: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0" w:author="Unknown"/>
          <w:rFonts w:ascii="Consolas" w:eastAsia="Times New Roman" w:hAnsi="Consolas" w:cs="Consolas"/>
          <w:sz w:val="18"/>
          <w:szCs w:val="18"/>
        </w:rPr>
      </w:pPr>
      <w:ins w:id="2341" w:author="Unknown">
        <w:r w:rsidRPr="00250E7B">
          <w:rPr>
            <w:rFonts w:ascii="Consolas" w:eastAsia="Times New Roman" w:hAnsi="Consolas" w:cs="Consolas"/>
            <w:sz w:val="18"/>
            <w:szCs w:val="18"/>
          </w:rPr>
          <w:t>args[3]: command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2" w:author="Unknown"/>
          <w:rFonts w:ascii="Consolas" w:eastAsia="Times New Roman" w:hAnsi="Consolas" w:cs="Consolas"/>
          <w:sz w:val="18"/>
          <w:szCs w:val="18"/>
        </w:rPr>
      </w:pPr>
      <w:ins w:id="2343" w:author="Unknown">
        <w:r w:rsidRPr="00250E7B">
          <w:rPr>
            <w:rFonts w:ascii="Consolas" w:eastAsia="Times New Roman" w:hAnsi="Consolas" w:cs="Consolas"/>
            <w:sz w:val="18"/>
            <w:szCs w:val="18"/>
          </w:rPr>
          <w:t>args[4]: line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4" w:author="Unknown"/>
          <w:rFonts w:ascii="Consolas" w:eastAsia="Times New Roman" w:hAnsi="Consolas" w:cs="Consolas"/>
          <w:sz w:val="18"/>
          <w:szCs w:val="18"/>
        </w:rPr>
      </w:pPr>
      <w:ins w:id="2345" w:author="Unknown">
        <w:r w:rsidRPr="00250E7B">
          <w:rPr>
            <w:rFonts w:ascii="Consolas" w:eastAsia="Times New Roman" w:hAnsi="Consolas" w:cs="Consolas"/>
            <w:sz w:val="18"/>
            <w:szCs w:val="18"/>
          </w:rPr>
          <w:t>args[5]: 200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46" w:author="Unknown"/>
          <w:rFonts w:ascii="Consolas" w:eastAsia="Times New Roman" w:hAnsi="Consolas" w:cs="Consolas"/>
          <w:sz w:val="18"/>
          <w:szCs w:val="18"/>
        </w:rPr>
      </w:pPr>
      <w:ins w:id="2347" w:author="Unknown">
        <w:r w:rsidRPr="00250E7B">
          <w:rPr>
            <w:rFonts w:ascii="Consolas" w:eastAsia="Times New Roman" w:hAnsi="Consolas" w:cs="Consolas"/>
            <w:sz w:val="18"/>
            <w:szCs w:val="18"/>
          </w:rPr>
          <w:t>args[6]: -100</w:t>
        </w:r>
      </w:ins>
    </w:p>
    <w:p w:rsidR="00250E7B" w:rsidRPr="00250E7B" w:rsidRDefault="00250E7B" w:rsidP="00250E7B">
      <w:pPr>
        <w:shd w:val="clear" w:color="auto" w:fill="FFFFFF"/>
        <w:spacing w:before="48" w:after="48" w:line="360" w:lineRule="atLeast"/>
        <w:ind w:right="-402"/>
        <w:outlineLvl w:val="1"/>
        <w:rPr>
          <w:ins w:id="2348" w:author="Unknown"/>
          <w:rFonts w:ascii="Arial" w:eastAsia="Times New Roman" w:hAnsi="Arial" w:cs="Arial"/>
          <w:spacing w:val="-15"/>
          <w:sz w:val="36"/>
          <w:szCs w:val="36"/>
        </w:rPr>
      </w:pPr>
      <w:ins w:id="2349" w:author="Unknown">
        <w:r w:rsidRPr="00250E7B">
          <w:rPr>
            <w:rFonts w:ascii="Arial" w:eastAsia="Times New Roman" w:hAnsi="Arial" w:cs="Arial"/>
            <w:spacing w:val="-15"/>
            <w:sz w:val="36"/>
            <w:szCs w:val="36"/>
          </w:rPr>
          <w:t>The Constructors</w:t>
        </w:r>
      </w:ins>
    </w:p>
    <w:p w:rsidR="00250E7B" w:rsidRPr="00250E7B" w:rsidRDefault="00250E7B" w:rsidP="00250E7B">
      <w:pPr>
        <w:shd w:val="clear" w:color="auto" w:fill="FFFFFF"/>
        <w:spacing w:after="240" w:line="360" w:lineRule="atLeast"/>
        <w:ind w:left="-402" w:right="-402"/>
        <w:jc w:val="both"/>
        <w:rPr>
          <w:ins w:id="2350" w:author="Unknown"/>
          <w:rFonts w:ascii="Arial" w:eastAsia="Times New Roman" w:hAnsi="Arial" w:cs="Arial"/>
          <w:sz w:val="21"/>
          <w:szCs w:val="21"/>
        </w:rPr>
      </w:pPr>
      <w:ins w:id="2351" w:author="Unknown">
        <w:r w:rsidRPr="00250E7B">
          <w:rPr>
            <w:rFonts w:ascii="Arial" w:eastAsia="Times New Roman" w:hAnsi="Arial" w:cs="Arial"/>
            <w:sz w:val="21"/>
            <w:szCs w:val="21"/>
          </w:rPr>
          <w:t>A constructor initializes an object when it is created. It has the same name as its class and is syntactically similar to a method. However, constructors have no explicit return type.</w:t>
        </w:r>
      </w:ins>
    </w:p>
    <w:p w:rsidR="00250E7B" w:rsidRPr="00250E7B" w:rsidRDefault="00250E7B" w:rsidP="00250E7B">
      <w:pPr>
        <w:shd w:val="clear" w:color="auto" w:fill="FFFFFF"/>
        <w:spacing w:after="240" w:line="360" w:lineRule="atLeast"/>
        <w:ind w:left="-402" w:right="-402"/>
        <w:jc w:val="both"/>
        <w:rPr>
          <w:ins w:id="2352" w:author="Unknown"/>
          <w:rFonts w:ascii="Arial" w:eastAsia="Times New Roman" w:hAnsi="Arial" w:cs="Arial"/>
          <w:sz w:val="21"/>
          <w:szCs w:val="21"/>
        </w:rPr>
      </w:pPr>
      <w:ins w:id="2353" w:author="Unknown">
        <w:r w:rsidRPr="00250E7B">
          <w:rPr>
            <w:rFonts w:ascii="Arial" w:eastAsia="Times New Roman" w:hAnsi="Arial" w:cs="Arial"/>
            <w:sz w:val="21"/>
            <w:szCs w:val="21"/>
          </w:rPr>
          <w:t>Typically, you will use a constructor to give initial values to the instance variables defined by the class, or to perform any other startup procedures required to create a fully formed object.</w:t>
        </w:r>
      </w:ins>
    </w:p>
    <w:p w:rsidR="00250E7B" w:rsidRPr="00250E7B" w:rsidRDefault="00250E7B" w:rsidP="00250E7B">
      <w:pPr>
        <w:shd w:val="clear" w:color="auto" w:fill="FFFFFF"/>
        <w:spacing w:after="240" w:line="360" w:lineRule="atLeast"/>
        <w:ind w:left="-402" w:right="-402"/>
        <w:jc w:val="both"/>
        <w:rPr>
          <w:ins w:id="2354" w:author="Unknown"/>
          <w:rFonts w:ascii="Arial" w:eastAsia="Times New Roman" w:hAnsi="Arial" w:cs="Arial"/>
          <w:sz w:val="21"/>
          <w:szCs w:val="21"/>
        </w:rPr>
      </w:pPr>
      <w:ins w:id="2355" w:author="Unknown">
        <w:r w:rsidRPr="00250E7B">
          <w:rPr>
            <w:rFonts w:ascii="Arial" w:eastAsia="Times New Roman" w:hAnsi="Arial" w:cs="Arial"/>
            <w:sz w:val="21"/>
            <w:szCs w:val="21"/>
          </w:rPr>
          <w:t>All classes have constructors, whether you define one or not, because Java automatically provides a default constructor that initializes all member variables to zero. However, once you define your own constructor, the default constructor is no longer used.</w:t>
        </w:r>
      </w:ins>
    </w:p>
    <w:p w:rsidR="00250E7B" w:rsidRPr="00250E7B" w:rsidRDefault="00250E7B" w:rsidP="00250E7B">
      <w:pPr>
        <w:shd w:val="clear" w:color="auto" w:fill="FFFFFF"/>
        <w:spacing w:after="240" w:line="360" w:lineRule="atLeast"/>
        <w:ind w:left="-402" w:right="-402"/>
        <w:jc w:val="both"/>
        <w:rPr>
          <w:ins w:id="2356" w:author="Unknown"/>
          <w:rFonts w:ascii="Arial" w:eastAsia="Times New Roman" w:hAnsi="Arial" w:cs="Arial"/>
          <w:sz w:val="21"/>
          <w:szCs w:val="21"/>
        </w:rPr>
      </w:pPr>
      <w:ins w:id="2357" w:author="Unknown">
        <w:r w:rsidRPr="00250E7B">
          <w:rPr>
            <w:rFonts w:ascii="Arial" w:eastAsia="Times New Roman" w:hAnsi="Arial" w:cs="Arial"/>
            <w:b/>
            <w:bCs/>
            <w:sz w:val="21"/>
            <w:szCs w:val="21"/>
          </w:rPr>
          <w:t>Example</w:t>
        </w:r>
      </w:ins>
    </w:p>
    <w:p w:rsidR="00250E7B" w:rsidRPr="00250E7B" w:rsidRDefault="00250E7B" w:rsidP="00250E7B">
      <w:pPr>
        <w:shd w:val="clear" w:color="auto" w:fill="FFFFFF"/>
        <w:spacing w:after="240" w:line="360" w:lineRule="atLeast"/>
        <w:ind w:left="-402" w:right="-402"/>
        <w:jc w:val="both"/>
        <w:rPr>
          <w:ins w:id="2358" w:author="Unknown"/>
          <w:rFonts w:ascii="Arial" w:eastAsia="Times New Roman" w:hAnsi="Arial" w:cs="Arial"/>
          <w:sz w:val="21"/>
          <w:szCs w:val="21"/>
        </w:rPr>
      </w:pPr>
      <w:ins w:id="2359" w:author="Unknown">
        <w:r w:rsidRPr="00250E7B">
          <w:rPr>
            <w:rFonts w:ascii="Arial" w:eastAsia="Times New Roman" w:hAnsi="Arial" w:cs="Arial"/>
            <w:sz w:val="21"/>
            <w:szCs w:val="21"/>
          </w:rPr>
          <w:t>Here is a simple example that uses a constructor without parameters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0" w:author="Unknown"/>
          <w:rFonts w:ascii="Consolas" w:eastAsia="Times New Roman" w:hAnsi="Consolas" w:cs="Consolas"/>
          <w:sz w:val="20"/>
        </w:rPr>
      </w:pPr>
      <w:ins w:id="2361" w:author="Unknown">
        <w:r w:rsidRPr="00250E7B">
          <w:rPr>
            <w:rFonts w:ascii="Consolas" w:eastAsia="Times New Roman" w:hAnsi="Consolas" w:cs="Consolas"/>
            <w:sz w:val="20"/>
          </w:rPr>
          <w:t>// A simple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2" w:author="Unknown"/>
          <w:rFonts w:ascii="Consolas" w:eastAsia="Times New Roman" w:hAnsi="Consolas" w:cs="Consolas"/>
          <w:sz w:val="20"/>
        </w:rPr>
      </w:pPr>
      <w:ins w:id="2363" w:author="Unknown">
        <w:r w:rsidRPr="00250E7B">
          <w:rPr>
            <w:rFonts w:ascii="Consolas" w:eastAsia="Times New Roman" w:hAnsi="Consolas" w:cs="Consolas"/>
            <w:sz w:val="20"/>
          </w:rPr>
          <w:t>class MyClass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4" w:author="Unknown"/>
          <w:rFonts w:ascii="Consolas" w:eastAsia="Times New Roman" w:hAnsi="Consolas" w:cs="Consolas"/>
          <w:sz w:val="20"/>
        </w:rPr>
      </w:pPr>
      <w:ins w:id="2365" w:author="Unknown">
        <w:r w:rsidRPr="00250E7B">
          <w:rPr>
            <w:rFonts w:ascii="Consolas" w:eastAsia="Times New Roman" w:hAnsi="Consolas" w:cs="Consolas"/>
            <w:sz w:val="20"/>
          </w:rPr>
          <w:t xml:space="preserve">   int 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7" w:author="Unknown"/>
          <w:rFonts w:ascii="Consolas" w:eastAsia="Times New Roman" w:hAnsi="Consolas" w:cs="Consolas"/>
          <w:sz w:val="20"/>
        </w:rPr>
      </w:pPr>
      <w:ins w:id="2368" w:author="Unknown">
        <w:r w:rsidRPr="00250E7B">
          <w:rPr>
            <w:rFonts w:ascii="Consolas" w:eastAsia="Times New Roman" w:hAnsi="Consolas" w:cs="Consolas"/>
            <w:sz w:val="20"/>
          </w:rPr>
          <w:t xml:space="preserve">   // Following is the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69" w:author="Unknown"/>
          <w:rFonts w:ascii="Consolas" w:eastAsia="Times New Roman" w:hAnsi="Consolas" w:cs="Consolas"/>
          <w:sz w:val="20"/>
        </w:rPr>
      </w:pPr>
      <w:ins w:id="2370" w:author="Unknown">
        <w:r w:rsidRPr="00250E7B">
          <w:rPr>
            <w:rFonts w:ascii="Consolas" w:eastAsia="Times New Roman" w:hAnsi="Consolas" w:cs="Consolas"/>
            <w:sz w:val="20"/>
          </w:rPr>
          <w:t xml:space="preserve">   MyClass()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71" w:author="Unknown"/>
          <w:rFonts w:ascii="Consolas" w:eastAsia="Times New Roman" w:hAnsi="Consolas" w:cs="Consolas"/>
          <w:sz w:val="20"/>
        </w:rPr>
      </w:pPr>
      <w:ins w:id="2372" w:author="Unknown">
        <w:r w:rsidRPr="00250E7B">
          <w:rPr>
            <w:rFonts w:ascii="Consolas" w:eastAsia="Times New Roman" w:hAnsi="Consolas" w:cs="Consolas"/>
            <w:sz w:val="20"/>
          </w:rPr>
          <w:t xml:space="preserve">      x = 10;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73" w:author="Unknown"/>
          <w:rFonts w:ascii="Consolas" w:eastAsia="Times New Roman" w:hAnsi="Consolas" w:cs="Consolas"/>
          <w:sz w:val="20"/>
        </w:rPr>
      </w:pPr>
      <w:ins w:id="237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75" w:author="Unknown"/>
          <w:rFonts w:ascii="Consolas" w:eastAsia="Times New Roman" w:hAnsi="Consolas" w:cs="Consolas"/>
          <w:sz w:val="20"/>
        </w:rPr>
      </w:pPr>
      <w:ins w:id="2376"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377" w:author="Unknown"/>
          <w:rFonts w:ascii="Arial" w:eastAsia="Times New Roman" w:hAnsi="Arial" w:cs="Arial"/>
          <w:sz w:val="21"/>
          <w:szCs w:val="21"/>
        </w:rPr>
      </w:pPr>
      <w:ins w:id="2378" w:author="Unknown">
        <w:r w:rsidRPr="00250E7B">
          <w:rPr>
            <w:rFonts w:ascii="Arial" w:eastAsia="Times New Roman" w:hAnsi="Arial" w:cs="Arial"/>
            <w:sz w:val="21"/>
            <w:szCs w:val="21"/>
          </w:rPr>
          <w:t>You will have to call constructor to initialize objects as follows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79" w:author="Unknown"/>
          <w:rFonts w:ascii="Consolas" w:eastAsia="Times New Roman" w:hAnsi="Consolas" w:cs="Consolas"/>
          <w:sz w:val="20"/>
        </w:rPr>
      </w:pPr>
      <w:ins w:id="2380" w:author="Unknown">
        <w:r w:rsidRPr="00250E7B">
          <w:rPr>
            <w:rFonts w:ascii="Consolas" w:eastAsia="Times New Roman" w:hAnsi="Consolas" w:cs="Consolas"/>
            <w:sz w:val="20"/>
          </w:rPr>
          <w:t>public class ConsDemo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1"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2" w:author="Unknown"/>
          <w:rFonts w:ascii="Consolas" w:eastAsia="Times New Roman" w:hAnsi="Consolas" w:cs="Consolas"/>
          <w:sz w:val="20"/>
        </w:rPr>
      </w:pPr>
      <w:ins w:id="2383"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4" w:author="Unknown"/>
          <w:rFonts w:ascii="Consolas" w:eastAsia="Times New Roman" w:hAnsi="Consolas" w:cs="Consolas"/>
          <w:sz w:val="20"/>
        </w:rPr>
      </w:pPr>
      <w:ins w:id="2385" w:author="Unknown">
        <w:r w:rsidRPr="00250E7B">
          <w:rPr>
            <w:rFonts w:ascii="Consolas" w:eastAsia="Times New Roman" w:hAnsi="Consolas" w:cs="Consolas"/>
            <w:sz w:val="20"/>
          </w:rPr>
          <w:t xml:space="preserve">      MyClass t1 = new MyClass();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6" w:author="Unknown"/>
          <w:rFonts w:ascii="Consolas" w:eastAsia="Times New Roman" w:hAnsi="Consolas" w:cs="Consolas"/>
          <w:sz w:val="20"/>
        </w:rPr>
      </w:pPr>
      <w:ins w:id="2387" w:author="Unknown">
        <w:r w:rsidRPr="00250E7B">
          <w:rPr>
            <w:rFonts w:ascii="Consolas" w:eastAsia="Times New Roman" w:hAnsi="Consolas" w:cs="Consolas"/>
            <w:sz w:val="20"/>
          </w:rPr>
          <w:t xml:space="preserve">      MyClass t2 = new MyClass();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88" w:author="Unknown"/>
          <w:rFonts w:ascii="Consolas" w:eastAsia="Times New Roman" w:hAnsi="Consolas" w:cs="Consolas"/>
          <w:sz w:val="20"/>
        </w:rPr>
      </w:pPr>
      <w:ins w:id="2389" w:author="Unknown">
        <w:r w:rsidRPr="00250E7B">
          <w:rPr>
            <w:rFonts w:ascii="Consolas" w:eastAsia="Times New Roman" w:hAnsi="Consolas" w:cs="Consolas"/>
            <w:sz w:val="20"/>
          </w:rPr>
          <w:lastRenderedPageBreak/>
          <w:t xml:space="preserve">      System.out.println(t1.x + " " + t2.x);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90" w:author="Unknown"/>
          <w:rFonts w:ascii="Consolas" w:eastAsia="Times New Roman" w:hAnsi="Consolas" w:cs="Consolas"/>
          <w:sz w:val="20"/>
        </w:rPr>
      </w:pPr>
      <w:ins w:id="239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392" w:author="Unknown"/>
          <w:rFonts w:ascii="Consolas" w:eastAsia="Times New Roman" w:hAnsi="Consolas" w:cs="Consolas"/>
          <w:sz w:val="20"/>
        </w:rPr>
      </w:pPr>
      <w:ins w:id="2393"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394" w:author="Unknown"/>
          <w:rFonts w:ascii="Arial" w:eastAsia="Times New Roman" w:hAnsi="Arial" w:cs="Arial"/>
          <w:sz w:val="21"/>
          <w:szCs w:val="21"/>
        </w:rPr>
      </w:pPr>
      <w:ins w:id="2395"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96" w:author="Unknown"/>
          <w:rFonts w:ascii="Consolas" w:eastAsia="Times New Roman" w:hAnsi="Consolas" w:cs="Consolas"/>
          <w:sz w:val="18"/>
          <w:szCs w:val="18"/>
        </w:rPr>
      </w:pPr>
      <w:ins w:id="2397" w:author="Unknown">
        <w:r w:rsidRPr="00250E7B">
          <w:rPr>
            <w:rFonts w:ascii="Consolas" w:eastAsia="Times New Roman" w:hAnsi="Consolas" w:cs="Consolas"/>
            <w:sz w:val="18"/>
            <w:szCs w:val="18"/>
          </w:rPr>
          <w:t>10 10</w:t>
        </w:r>
      </w:ins>
    </w:p>
    <w:p w:rsidR="00250E7B" w:rsidRPr="00250E7B" w:rsidRDefault="00250E7B" w:rsidP="00250E7B">
      <w:pPr>
        <w:shd w:val="clear" w:color="auto" w:fill="FFFFFF"/>
        <w:spacing w:before="48" w:after="48" w:line="360" w:lineRule="atLeast"/>
        <w:ind w:right="-402"/>
        <w:outlineLvl w:val="1"/>
        <w:rPr>
          <w:ins w:id="2398" w:author="Unknown"/>
          <w:rFonts w:ascii="Arial" w:eastAsia="Times New Roman" w:hAnsi="Arial" w:cs="Arial"/>
          <w:spacing w:val="-15"/>
          <w:sz w:val="36"/>
          <w:szCs w:val="36"/>
        </w:rPr>
      </w:pPr>
      <w:ins w:id="2399" w:author="Unknown">
        <w:r w:rsidRPr="00250E7B">
          <w:rPr>
            <w:rFonts w:ascii="Arial" w:eastAsia="Times New Roman" w:hAnsi="Arial" w:cs="Arial"/>
            <w:spacing w:val="-15"/>
            <w:sz w:val="36"/>
            <w:szCs w:val="36"/>
          </w:rPr>
          <w:t>Parameterized Constructor</w:t>
        </w:r>
      </w:ins>
    </w:p>
    <w:p w:rsidR="00250E7B" w:rsidRPr="00250E7B" w:rsidRDefault="00250E7B" w:rsidP="00250E7B">
      <w:pPr>
        <w:shd w:val="clear" w:color="auto" w:fill="FFFFFF"/>
        <w:spacing w:after="240" w:line="360" w:lineRule="atLeast"/>
        <w:ind w:left="-402" w:right="-402"/>
        <w:jc w:val="both"/>
        <w:rPr>
          <w:ins w:id="2400" w:author="Unknown"/>
          <w:rFonts w:ascii="Arial" w:eastAsia="Times New Roman" w:hAnsi="Arial" w:cs="Arial"/>
          <w:sz w:val="21"/>
          <w:szCs w:val="21"/>
        </w:rPr>
      </w:pPr>
      <w:ins w:id="2401" w:author="Unknown">
        <w:r w:rsidRPr="00250E7B">
          <w:rPr>
            <w:rFonts w:ascii="Arial" w:eastAsia="Times New Roman" w:hAnsi="Arial" w:cs="Arial"/>
            <w:sz w:val="21"/>
            <w:szCs w:val="21"/>
          </w:rPr>
          <w:t>Most often, you will need a constructor that accepts one or more parameters. Parameters are added to a constructor in the same way that they are added to a method, just declare them inside the parentheses after the constructor's name.</w:t>
        </w:r>
      </w:ins>
    </w:p>
    <w:p w:rsidR="00250E7B" w:rsidRPr="00250E7B" w:rsidRDefault="00250E7B" w:rsidP="00250E7B">
      <w:pPr>
        <w:shd w:val="clear" w:color="auto" w:fill="FFFFFF"/>
        <w:spacing w:after="240" w:line="360" w:lineRule="atLeast"/>
        <w:ind w:left="-402" w:right="-402"/>
        <w:jc w:val="both"/>
        <w:rPr>
          <w:ins w:id="2402" w:author="Unknown"/>
          <w:rFonts w:ascii="Arial" w:eastAsia="Times New Roman" w:hAnsi="Arial" w:cs="Arial"/>
          <w:sz w:val="21"/>
          <w:szCs w:val="21"/>
        </w:rPr>
      </w:pPr>
      <w:ins w:id="2403" w:author="Unknown">
        <w:r w:rsidRPr="00250E7B">
          <w:rPr>
            <w:rFonts w:ascii="Arial" w:eastAsia="Times New Roman" w:hAnsi="Arial" w:cs="Arial"/>
            <w:b/>
            <w:bCs/>
            <w:sz w:val="21"/>
            <w:szCs w:val="21"/>
          </w:rPr>
          <w:t>Example</w:t>
        </w:r>
      </w:ins>
    </w:p>
    <w:p w:rsidR="00250E7B" w:rsidRPr="00250E7B" w:rsidRDefault="00250E7B" w:rsidP="00250E7B">
      <w:pPr>
        <w:shd w:val="clear" w:color="auto" w:fill="FFFFFF"/>
        <w:spacing w:after="240" w:line="360" w:lineRule="atLeast"/>
        <w:ind w:left="-402" w:right="-402"/>
        <w:jc w:val="both"/>
        <w:rPr>
          <w:ins w:id="2404" w:author="Unknown"/>
          <w:rFonts w:ascii="Arial" w:eastAsia="Times New Roman" w:hAnsi="Arial" w:cs="Arial"/>
          <w:sz w:val="21"/>
          <w:szCs w:val="21"/>
        </w:rPr>
      </w:pPr>
      <w:ins w:id="2405" w:author="Unknown">
        <w:r w:rsidRPr="00250E7B">
          <w:rPr>
            <w:rFonts w:ascii="Arial" w:eastAsia="Times New Roman" w:hAnsi="Arial" w:cs="Arial"/>
            <w:sz w:val="21"/>
            <w:szCs w:val="21"/>
          </w:rPr>
          <w:t>Here is a simple example that uses a constructor with a parameter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06" w:author="Unknown"/>
          <w:rFonts w:ascii="Consolas" w:eastAsia="Times New Roman" w:hAnsi="Consolas" w:cs="Consolas"/>
          <w:sz w:val="20"/>
        </w:rPr>
      </w:pPr>
      <w:ins w:id="2407" w:author="Unknown">
        <w:r w:rsidRPr="00250E7B">
          <w:rPr>
            <w:rFonts w:ascii="Consolas" w:eastAsia="Times New Roman" w:hAnsi="Consolas" w:cs="Consolas"/>
            <w:sz w:val="20"/>
          </w:rPr>
          <w:t>// A simple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08" w:author="Unknown"/>
          <w:rFonts w:ascii="Consolas" w:eastAsia="Times New Roman" w:hAnsi="Consolas" w:cs="Consolas"/>
          <w:sz w:val="20"/>
        </w:rPr>
      </w:pPr>
      <w:ins w:id="2409" w:author="Unknown">
        <w:r w:rsidRPr="00250E7B">
          <w:rPr>
            <w:rFonts w:ascii="Consolas" w:eastAsia="Times New Roman" w:hAnsi="Consolas" w:cs="Consolas"/>
            <w:sz w:val="20"/>
          </w:rPr>
          <w:t>class MyClass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10" w:author="Unknown"/>
          <w:rFonts w:ascii="Consolas" w:eastAsia="Times New Roman" w:hAnsi="Consolas" w:cs="Consolas"/>
          <w:sz w:val="20"/>
        </w:rPr>
      </w:pPr>
      <w:ins w:id="2411" w:author="Unknown">
        <w:r w:rsidRPr="00250E7B">
          <w:rPr>
            <w:rFonts w:ascii="Consolas" w:eastAsia="Times New Roman" w:hAnsi="Consolas" w:cs="Consolas"/>
            <w:sz w:val="20"/>
          </w:rPr>
          <w:t xml:space="preserve">   int 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12" w:author="Unknown"/>
          <w:rFonts w:ascii="Consolas" w:eastAsia="Times New Roman" w:hAnsi="Consolas" w:cs="Consolas"/>
          <w:sz w:val="20"/>
        </w:rPr>
      </w:pPr>
      <w:ins w:id="241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14" w:author="Unknown"/>
          <w:rFonts w:ascii="Consolas" w:eastAsia="Times New Roman" w:hAnsi="Consolas" w:cs="Consolas"/>
          <w:sz w:val="20"/>
        </w:rPr>
      </w:pPr>
      <w:ins w:id="2415" w:author="Unknown">
        <w:r w:rsidRPr="00250E7B">
          <w:rPr>
            <w:rFonts w:ascii="Consolas" w:eastAsia="Times New Roman" w:hAnsi="Consolas" w:cs="Consolas"/>
            <w:sz w:val="20"/>
          </w:rPr>
          <w:t xml:space="preserve">   // Following is the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16" w:author="Unknown"/>
          <w:rFonts w:ascii="Consolas" w:eastAsia="Times New Roman" w:hAnsi="Consolas" w:cs="Consolas"/>
          <w:sz w:val="20"/>
        </w:rPr>
      </w:pPr>
      <w:ins w:id="2417" w:author="Unknown">
        <w:r w:rsidRPr="00250E7B">
          <w:rPr>
            <w:rFonts w:ascii="Consolas" w:eastAsia="Times New Roman" w:hAnsi="Consolas" w:cs="Consolas"/>
            <w:sz w:val="20"/>
          </w:rPr>
          <w:t xml:space="preserve">   MyClass(int i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18" w:author="Unknown"/>
          <w:rFonts w:ascii="Consolas" w:eastAsia="Times New Roman" w:hAnsi="Consolas" w:cs="Consolas"/>
          <w:sz w:val="20"/>
        </w:rPr>
      </w:pPr>
      <w:ins w:id="2419" w:author="Unknown">
        <w:r w:rsidRPr="00250E7B">
          <w:rPr>
            <w:rFonts w:ascii="Consolas" w:eastAsia="Times New Roman" w:hAnsi="Consolas" w:cs="Consolas"/>
            <w:sz w:val="20"/>
          </w:rPr>
          <w:t xml:space="preserve">      x = 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0" w:author="Unknown"/>
          <w:rFonts w:ascii="Consolas" w:eastAsia="Times New Roman" w:hAnsi="Consolas" w:cs="Consolas"/>
          <w:sz w:val="20"/>
        </w:rPr>
      </w:pPr>
      <w:ins w:id="242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2" w:author="Unknown"/>
          <w:rFonts w:ascii="Consolas" w:eastAsia="Times New Roman" w:hAnsi="Consolas" w:cs="Consolas"/>
          <w:sz w:val="20"/>
        </w:rPr>
      </w:pPr>
      <w:ins w:id="2423"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424" w:author="Unknown"/>
          <w:rFonts w:ascii="Arial" w:eastAsia="Times New Roman" w:hAnsi="Arial" w:cs="Arial"/>
          <w:sz w:val="21"/>
          <w:szCs w:val="21"/>
        </w:rPr>
      </w:pPr>
      <w:ins w:id="2425" w:author="Unknown">
        <w:r w:rsidRPr="00250E7B">
          <w:rPr>
            <w:rFonts w:ascii="Arial" w:eastAsia="Times New Roman" w:hAnsi="Arial" w:cs="Arial"/>
            <w:sz w:val="21"/>
            <w:szCs w:val="21"/>
          </w:rPr>
          <w:t>You will need to call a constructor to initialize objects as follows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6" w:author="Unknown"/>
          <w:rFonts w:ascii="Consolas" w:eastAsia="Times New Roman" w:hAnsi="Consolas" w:cs="Consolas"/>
          <w:sz w:val="20"/>
        </w:rPr>
      </w:pPr>
      <w:ins w:id="2427" w:author="Unknown">
        <w:r w:rsidRPr="00250E7B">
          <w:rPr>
            <w:rFonts w:ascii="Consolas" w:eastAsia="Times New Roman" w:hAnsi="Consolas" w:cs="Consolas"/>
            <w:sz w:val="20"/>
          </w:rPr>
          <w:t>public class ConsDemo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29" w:author="Unknown"/>
          <w:rFonts w:ascii="Consolas" w:eastAsia="Times New Roman" w:hAnsi="Consolas" w:cs="Consolas"/>
          <w:sz w:val="20"/>
        </w:rPr>
      </w:pPr>
      <w:ins w:id="2430"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31" w:author="Unknown"/>
          <w:rFonts w:ascii="Consolas" w:eastAsia="Times New Roman" w:hAnsi="Consolas" w:cs="Consolas"/>
          <w:sz w:val="20"/>
        </w:rPr>
      </w:pPr>
      <w:ins w:id="2432" w:author="Unknown">
        <w:r w:rsidRPr="00250E7B">
          <w:rPr>
            <w:rFonts w:ascii="Consolas" w:eastAsia="Times New Roman" w:hAnsi="Consolas" w:cs="Consolas"/>
            <w:sz w:val="20"/>
          </w:rPr>
          <w:t xml:space="preserve">      MyClass t1 = new MyClass( 10 );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33" w:author="Unknown"/>
          <w:rFonts w:ascii="Consolas" w:eastAsia="Times New Roman" w:hAnsi="Consolas" w:cs="Consolas"/>
          <w:sz w:val="20"/>
        </w:rPr>
      </w:pPr>
      <w:ins w:id="2434" w:author="Unknown">
        <w:r w:rsidRPr="00250E7B">
          <w:rPr>
            <w:rFonts w:ascii="Consolas" w:eastAsia="Times New Roman" w:hAnsi="Consolas" w:cs="Consolas"/>
            <w:sz w:val="20"/>
          </w:rPr>
          <w:t xml:space="preserve">      MyClass t2 = new MyClass( 20 );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35" w:author="Unknown"/>
          <w:rFonts w:ascii="Consolas" w:eastAsia="Times New Roman" w:hAnsi="Consolas" w:cs="Consolas"/>
          <w:sz w:val="20"/>
        </w:rPr>
      </w:pPr>
      <w:ins w:id="2436" w:author="Unknown">
        <w:r w:rsidRPr="00250E7B">
          <w:rPr>
            <w:rFonts w:ascii="Consolas" w:eastAsia="Times New Roman" w:hAnsi="Consolas" w:cs="Consolas"/>
            <w:sz w:val="20"/>
          </w:rPr>
          <w:t xml:space="preserve">      System.out.println(t1.x + " " + t2.x);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37" w:author="Unknown"/>
          <w:rFonts w:ascii="Consolas" w:eastAsia="Times New Roman" w:hAnsi="Consolas" w:cs="Consolas"/>
          <w:sz w:val="20"/>
        </w:rPr>
      </w:pPr>
      <w:ins w:id="243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39" w:author="Unknown"/>
          <w:rFonts w:ascii="Consolas" w:eastAsia="Times New Roman" w:hAnsi="Consolas" w:cs="Consolas"/>
          <w:sz w:val="20"/>
        </w:rPr>
      </w:pPr>
      <w:ins w:id="2440"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441" w:author="Unknown"/>
          <w:rFonts w:ascii="Arial" w:eastAsia="Times New Roman" w:hAnsi="Arial" w:cs="Arial"/>
          <w:sz w:val="21"/>
          <w:szCs w:val="21"/>
        </w:rPr>
      </w:pPr>
      <w:ins w:id="2442" w:author="Unknown">
        <w:r w:rsidRPr="00250E7B">
          <w:rPr>
            <w:rFonts w:ascii="Arial" w:eastAsia="Times New Roman" w:hAnsi="Arial" w:cs="Arial"/>
            <w:sz w:val="21"/>
            <w:szCs w:val="21"/>
          </w:rPr>
          <w:lastRenderedPageBreak/>
          <w:t>This will produce the following result −</w:t>
        </w:r>
      </w:ins>
    </w:p>
    <w:p w:rsidR="00250E7B" w:rsidRPr="00250E7B" w:rsidRDefault="00250E7B" w:rsidP="00250E7B">
      <w:pPr>
        <w:shd w:val="clear" w:color="auto" w:fill="FFFFFF"/>
        <w:spacing w:after="240" w:line="360" w:lineRule="atLeast"/>
        <w:ind w:left="-402" w:right="-402"/>
        <w:jc w:val="both"/>
        <w:rPr>
          <w:ins w:id="2443" w:author="Unknown"/>
          <w:rFonts w:ascii="Arial" w:eastAsia="Times New Roman" w:hAnsi="Arial" w:cs="Arial"/>
          <w:sz w:val="21"/>
          <w:szCs w:val="21"/>
        </w:rPr>
      </w:pPr>
      <w:ins w:id="2444"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45" w:author="Unknown"/>
          <w:rFonts w:ascii="Consolas" w:eastAsia="Times New Roman" w:hAnsi="Consolas" w:cs="Consolas"/>
          <w:sz w:val="18"/>
          <w:szCs w:val="18"/>
        </w:rPr>
      </w:pPr>
      <w:ins w:id="2446" w:author="Unknown">
        <w:r w:rsidRPr="00250E7B">
          <w:rPr>
            <w:rFonts w:ascii="Consolas" w:eastAsia="Times New Roman" w:hAnsi="Consolas" w:cs="Consolas"/>
            <w:sz w:val="18"/>
            <w:szCs w:val="18"/>
          </w:rPr>
          <w:t>10 20</w:t>
        </w:r>
      </w:ins>
    </w:p>
    <w:p w:rsidR="00250E7B" w:rsidRPr="00250E7B" w:rsidRDefault="00250E7B" w:rsidP="00250E7B">
      <w:pPr>
        <w:shd w:val="clear" w:color="auto" w:fill="FFFFFF"/>
        <w:spacing w:before="48" w:after="48" w:line="360" w:lineRule="atLeast"/>
        <w:ind w:right="-402"/>
        <w:outlineLvl w:val="1"/>
        <w:rPr>
          <w:ins w:id="2447" w:author="Unknown"/>
          <w:rFonts w:ascii="Arial" w:eastAsia="Times New Roman" w:hAnsi="Arial" w:cs="Arial"/>
          <w:spacing w:val="-15"/>
          <w:sz w:val="36"/>
          <w:szCs w:val="36"/>
        </w:rPr>
      </w:pPr>
      <w:ins w:id="2448" w:author="Unknown">
        <w:r w:rsidRPr="00250E7B">
          <w:rPr>
            <w:rFonts w:ascii="Arial" w:eastAsia="Times New Roman" w:hAnsi="Arial" w:cs="Arial"/>
            <w:spacing w:val="-15"/>
            <w:sz w:val="36"/>
            <w:szCs w:val="36"/>
          </w:rPr>
          <w:t>The this keyword</w:t>
        </w:r>
      </w:ins>
    </w:p>
    <w:p w:rsidR="00250E7B" w:rsidRPr="00250E7B" w:rsidRDefault="00250E7B" w:rsidP="00250E7B">
      <w:pPr>
        <w:shd w:val="clear" w:color="auto" w:fill="FFFFFF"/>
        <w:spacing w:after="240" w:line="360" w:lineRule="atLeast"/>
        <w:ind w:left="-402" w:right="-402"/>
        <w:jc w:val="both"/>
        <w:rPr>
          <w:ins w:id="2449" w:author="Unknown"/>
          <w:rFonts w:ascii="Arial" w:eastAsia="Times New Roman" w:hAnsi="Arial" w:cs="Arial"/>
          <w:sz w:val="21"/>
          <w:szCs w:val="21"/>
        </w:rPr>
      </w:pPr>
      <w:ins w:id="2450" w:author="Unknown">
        <w:r w:rsidRPr="00250E7B">
          <w:rPr>
            <w:rFonts w:ascii="Arial" w:eastAsia="Times New Roman" w:hAnsi="Arial" w:cs="Arial"/>
            <w:b/>
            <w:bCs/>
            <w:sz w:val="21"/>
            <w:szCs w:val="21"/>
          </w:rPr>
          <w:t>this</w:t>
        </w:r>
        <w:r w:rsidRPr="00250E7B">
          <w:rPr>
            <w:rFonts w:ascii="Arial" w:eastAsia="Times New Roman" w:hAnsi="Arial" w:cs="Arial"/>
            <w:sz w:val="21"/>
          </w:rPr>
          <w:t> </w:t>
        </w:r>
        <w:r w:rsidRPr="00250E7B">
          <w:rPr>
            <w:rFonts w:ascii="Arial" w:eastAsia="Times New Roman" w:hAnsi="Arial" w:cs="Arial"/>
            <w:sz w:val="21"/>
            <w:szCs w:val="21"/>
          </w:rPr>
          <w:t>is a keyword in Java which is used as a reference to the object of the current class, with in an instance method or a constructor. Using</w:t>
        </w:r>
        <w:r w:rsidRPr="00250E7B">
          <w:rPr>
            <w:rFonts w:ascii="Arial" w:eastAsia="Times New Roman" w:hAnsi="Arial" w:cs="Arial"/>
            <w:sz w:val="21"/>
          </w:rPr>
          <w:t> </w:t>
        </w:r>
        <w:r w:rsidRPr="00250E7B">
          <w:rPr>
            <w:rFonts w:ascii="Arial" w:eastAsia="Times New Roman" w:hAnsi="Arial" w:cs="Arial"/>
            <w:i/>
            <w:iCs/>
            <w:sz w:val="21"/>
            <w:szCs w:val="21"/>
          </w:rPr>
          <w:t>this</w:t>
        </w:r>
        <w:r w:rsidRPr="00250E7B">
          <w:rPr>
            <w:rFonts w:ascii="Arial" w:eastAsia="Times New Roman" w:hAnsi="Arial" w:cs="Arial"/>
            <w:sz w:val="21"/>
          </w:rPr>
          <w:t> </w:t>
        </w:r>
        <w:r w:rsidRPr="00250E7B">
          <w:rPr>
            <w:rFonts w:ascii="Arial" w:eastAsia="Times New Roman" w:hAnsi="Arial" w:cs="Arial"/>
            <w:sz w:val="21"/>
            <w:szCs w:val="21"/>
          </w:rPr>
          <w:t>you can refer the members of a class such as constructors, variables and methods.</w:t>
        </w:r>
      </w:ins>
    </w:p>
    <w:p w:rsidR="00250E7B" w:rsidRPr="00250E7B" w:rsidRDefault="00250E7B" w:rsidP="00250E7B">
      <w:pPr>
        <w:shd w:val="clear" w:color="auto" w:fill="FFFFFF"/>
        <w:spacing w:after="240" w:line="360" w:lineRule="atLeast"/>
        <w:ind w:left="-402" w:right="-402"/>
        <w:jc w:val="both"/>
        <w:rPr>
          <w:ins w:id="2451" w:author="Unknown"/>
          <w:rFonts w:ascii="Arial" w:eastAsia="Times New Roman" w:hAnsi="Arial" w:cs="Arial"/>
          <w:sz w:val="21"/>
          <w:szCs w:val="21"/>
        </w:rPr>
      </w:pPr>
      <w:ins w:id="2452" w:author="Unknown">
        <w:r w:rsidRPr="00250E7B">
          <w:rPr>
            <w:rFonts w:ascii="Arial" w:eastAsia="Times New Roman" w:hAnsi="Arial" w:cs="Arial"/>
            <w:b/>
            <w:bCs/>
            <w:sz w:val="21"/>
            <w:szCs w:val="21"/>
          </w:rPr>
          <w:t>Note</w:t>
        </w:r>
        <w:r w:rsidRPr="00250E7B">
          <w:rPr>
            <w:rFonts w:ascii="Arial" w:eastAsia="Times New Roman" w:hAnsi="Arial" w:cs="Arial"/>
            <w:sz w:val="21"/>
          </w:rPr>
          <w:t> </w:t>
        </w:r>
        <w:r w:rsidRPr="00250E7B">
          <w:rPr>
            <w:rFonts w:ascii="Arial" w:eastAsia="Times New Roman" w:hAnsi="Arial" w:cs="Arial"/>
            <w:sz w:val="21"/>
            <w:szCs w:val="21"/>
          </w:rPr>
          <w:t>− The keyword</w:t>
        </w:r>
        <w:r w:rsidRPr="00250E7B">
          <w:rPr>
            <w:rFonts w:ascii="Arial" w:eastAsia="Times New Roman" w:hAnsi="Arial" w:cs="Arial"/>
            <w:sz w:val="21"/>
          </w:rPr>
          <w:t> </w:t>
        </w:r>
        <w:r w:rsidRPr="00250E7B">
          <w:rPr>
            <w:rFonts w:ascii="Arial" w:eastAsia="Times New Roman" w:hAnsi="Arial" w:cs="Arial"/>
            <w:i/>
            <w:iCs/>
            <w:sz w:val="21"/>
            <w:szCs w:val="21"/>
          </w:rPr>
          <w:t>this</w:t>
        </w:r>
        <w:r w:rsidRPr="00250E7B">
          <w:rPr>
            <w:rFonts w:ascii="Arial" w:eastAsia="Times New Roman" w:hAnsi="Arial" w:cs="Arial"/>
            <w:sz w:val="21"/>
          </w:rPr>
          <w:t> </w:t>
        </w:r>
        <w:r w:rsidRPr="00250E7B">
          <w:rPr>
            <w:rFonts w:ascii="Arial" w:eastAsia="Times New Roman" w:hAnsi="Arial" w:cs="Arial"/>
            <w:sz w:val="21"/>
            <w:szCs w:val="21"/>
          </w:rPr>
          <w:t>is used only within instance methods or constructors</w:t>
        </w:r>
      </w:ins>
    </w:p>
    <w:p w:rsidR="00250E7B" w:rsidRPr="00250E7B" w:rsidRDefault="00250E7B" w:rsidP="00250E7B">
      <w:pPr>
        <w:shd w:val="clear" w:color="auto" w:fill="FFFFFF"/>
        <w:spacing w:after="0" w:line="240" w:lineRule="auto"/>
        <w:rPr>
          <w:ins w:id="2453" w:author="Unknown"/>
          <w:rFonts w:ascii="Arial" w:eastAsia="Times New Roman" w:hAnsi="Arial" w:cs="Arial"/>
          <w:sz w:val="21"/>
          <w:szCs w:val="21"/>
        </w:rPr>
      </w:pPr>
      <w:r w:rsidRPr="00250E7B">
        <w:rPr>
          <w:rFonts w:ascii="Arial" w:eastAsia="Times New Roman" w:hAnsi="Arial" w:cs="Arial"/>
          <w:noProof/>
          <w:sz w:val="21"/>
          <w:szCs w:val="21"/>
        </w:rPr>
        <w:drawing>
          <wp:inline distT="0" distB="0" distL="0" distR="0">
            <wp:extent cx="3457575" cy="1390650"/>
            <wp:effectExtent l="19050" t="0" r="9525" b="0"/>
            <wp:docPr id="11" name="Picture 11" descr="Th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pic:cNvPicPr>
                      <a:picLocks noChangeAspect="1" noChangeArrowheads="1"/>
                    </pic:cNvPicPr>
                  </pic:nvPicPr>
                  <pic:blipFill>
                    <a:blip r:embed="rId47"/>
                    <a:srcRect/>
                    <a:stretch>
                      <a:fillRect/>
                    </a:stretch>
                  </pic:blipFill>
                  <pic:spPr bwMode="auto">
                    <a:xfrm>
                      <a:off x="0" y="0"/>
                      <a:ext cx="3457575" cy="1390650"/>
                    </a:xfrm>
                    <a:prstGeom prst="rect">
                      <a:avLst/>
                    </a:prstGeom>
                    <a:noFill/>
                    <a:ln w="9525">
                      <a:noFill/>
                      <a:miter lim="800000"/>
                      <a:headEnd/>
                      <a:tailEnd/>
                    </a:ln>
                  </pic:spPr>
                </pic:pic>
              </a:graphicData>
            </a:graphic>
          </wp:inline>
        </w:drawing>
      </w:r>
    </w:p>
    <w:p w:rsidR="00250E7B" w:rsidRPr="00250E7B" w:rsidRDefault="00250E7B" w:rsidP="00250E7B">
      <w:pPr>
        <w:shd w:val="clear" w:color="auto" w:fill="FFFFFF"/>
        <w:spacing w:after="240" w:line="360" w:lineRule="atLeast"/>
        <w:ind w:left="-402" w:right="-402"/>
        <w:jc w:val="both"/>
        <w:rPr>
          <w:ins w:id="2454" w:author="Unknown"/>
          <w:rFonts w:ascii="Arial" w:eastAsia="Times New Roman" w:hAnsi="Arial" w:cs="Arial"/>
          <w:sz w:val="21"/>
          <w:szCs w:val="21"/>
        </w:rPr>
      </w:pPr>
      <w:ins w:id="2455" w:author="Unknown">
        <w:r w:rsidRPr="00250E7B">
          <w:rPr>
            <w:rFonts w:ascii="Arial" w:eastAsia="Times New Roman" w:hAnsi="Arial" w:cs="Arial"/>
            <w:sz w:val="21"/>
            <w:szCs w:val="21"/>
          </w:rPr>
          <w:t>In general, the keyword</w:t>
        </w:r>
        <w:r w:rsidRPr="00250E7B">
          <w:rPr>
            <w:rFonts w:ascii="Arial" w:eastAsia="Times New Roman" w:hAnsi="Arial" w:cs="Arial"/>
            <w:sz w:val="21"/>
          </w:rPr>
          <w:t> </w:t>
        </w:r>
        <w:r w:rsidRPr="00250E7B">
          <w:rPr>
            <w:rFonts w:ascii="Arial" w:eastAsia="Times New Roman" w:hAnsi="Arial" w:cs="Arial"/>
            <w:i/>
            <w:iCs/>
            <w:sz w:val="21"/>
            <w:szCs w:val="21"/>
          </w:rPr>
          <w:t>this</w:t>
        </w:r>
        <w:r w:rsidRPr="00250E7B">
          <w:rPr>
            <w:rFonts w:ascii="Arial" w:eastAsia="Times New Roman" w:hAnsi="Arial" w:cs="Arial"/>
            <w:sz w:val="21"/>
          </w:rPr>
          <w:t> </w:t>
        </w:r>
        <w:r w:rsidRPr="00250E7B">
          <w:rPr>
            <w:rFonts w:ascii="Arial" w:eastAsia="Times New Roman" w:hAnsi="Arial" w:cs="Arial"/>
            <w:sz w:val="21"/>
            <w:szCs w:val="21"/>
          </w:rPr>
          <w:t>is used to −</w:t>
        </w:r>
      </w:ins>
    </w:p>
    <w:p w:rsidR="00250E7B" w:rsidRPr="00250E7B" w:rsidRDefault="00250E7B" w:rsidP="00250E7B">
      <w:pPr>
        <w:numPr>
          <w:ilvl w:val="0"/>
          <w:numId w:val="46"/>
        </w:numPr>
        <w:shd w:val="clear" w:color="auto" w:fill="FFFFFF"/>
        <w:spacing w:after="240" w:line="360" w:lineRule="atLeast"/>
        <w:ind w:left="318" w:right="-402"/>
        <w:jc w:val="both"/>
        <w:rPr>
          <w:ins w:id="2456" w:author="Unknown"/>
          <w:rFonts w:ascii="Arial" w:eastAsia="Times New Roman" w:hAnsi="Arial" w:cs="Arial"/>
          <w:sz w:val="21"/>
          <w:szCs w:val="21"/>
        </w:rPr>
      </w:pPr>
      <w:ins w:id="2457" w:author="Unknown">
        <w:r w:rsidRPr="00250E7B">
          <w:rPr>
            <w:rFonts w:ascii="Arial" w:eastAsia="Times New Roman" w:hAnsi="Arial" w:cs="Arial"/>
            <w:sz w:val="21"/>
            <w:szCs w:val="21"/>
          </w:rPr>
          <w:t>Differentiate the instance variables from local variables if they have same names, within a constructor or a 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58" w:author="Unknown"/>
          <w:rFonts w:ascii="Consolas" w:eastAsia="Times New Roman" w:hAnsi="Consolas" w:cs="Consolas"/>
          <w:sz w:val="20"/>
        </w:rPr>
      </w:pPr>
      <w:ins w:id="2459" w:author="Unknown">
        <w:r w:rsidRPr="00250E7B">
          <w:rPr>
            <w:rFonts w:ascii="Consolas" w:eastAsia="Times New Roman" w:hAnsi="Consolas" w:cs="Consolas"/>
            <w:sz w:val="20"/>
          </w:rPr>
          <w:t>class Student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60" w:author="Unknown"/>
          <w:rFonts w:ascii="Consolas" w:eastAsia="Times New Roman" w:hAnsi="Consolas" w:cs="Consolas"/>
          <w:sz w:val="20"/>
        </w:rPr>
      </w:pPr>
      <w:ins w:id="2461" w:author="Unknown">
        <w:r w:rsidRPr="00250E7B">
          <w:rPr>
            <w:rFonts w:ascii="Consolas" w:eastAsia="Times New Roman" w:hAnsi="Consolas" w:cs="Consolas"/>
            <w:sz w:val="20"/>
          </w:rPr>
          <w:t xml:space="preserve">   int 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62" w:author="Unknown"/>
          <w:rFonts w:ascii="Consolas" w:eastAsia="Times New Roman" w:hAnsi="Consolas" w:cs="Consolas"/>
          <w:sz w:val="20"/>
        </w:rPr>
      </w:pPr>
      <w:ins w:id="2463" w:author="Unknown">
        <w:r w:rsidRPr="00250E7B">
          <w:rPr>
            <w:rFonts w:ascii="Consolas" w:eastAsia="Times New Roman" w:hAnsi="Consolas" w:cs="Consolas"/>
            <w:sz w:val="20"/>
          </w:rPr>
          <w:t xml:space="preserve">   Student(int 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64" w:author="Unknown"/>
          <w:rFonts w:ascii="Consolas" w:eastAsia="Times New Roman" w:hAnsi="Consolas" w:cs="Consolas"/>
          <w:sz w:val="20"/>
        </w:rPr>
      </w:pPr>
      <w:ins w:id="2465" w:author="Unknown">
        <w:r w:rsidRPr="00250E7B">
          <w:rPr>
            <w:rFonts w:ascii="Consolas" w:eastAsia="Times New Roman" w:hAnsi="Consolas" w:cs="Consolas"/>
            <w:sz w:val="20"/>
          </w:rPr>
          <w:t xml:space="preserve">      this.age = age;</w:t>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66" w:author="Unknown"/>
          <w:rFonts w:ascii="Consolas" w:eastAsia="Times New Roman" w:hAnsi="Consolas" w:cs="Consolas"/>
          <w:sz w:val="20"/>
        </w:rPr>
      </w:pPr>
      <w:ins w:id="246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68" w:author="Unknown"/>
          <w:rFonts w:ascii="Consolas" w:eastAsia="Times New Roman" w:hAnsi="Consolas" w:cs="Consolas"/>
          <w:sz w:val="20"/>
        </w:rPr>
      </w:pPr>
      <w:ins w:id="2469" w:author="Unknown">
        <w:r w:rsidRPr="00250E7B">
          <w:rPr>
            <w:rFonts w:ascii="Consolas" w:eastAsia="Times New Roman" w:hAnsi="Consolas" w:cs="Consolas"/>
            <w:sz w:val="20"/>
          </w:rPr>
          <w:t>}</w:t>
        </w:r>
      </w:ins>
    </w:p>
    <w:p w:rsidR="00250E7B" w:rsidRPr="00250E7B" w:rsidRDefault="00250E7B" w:rsidP="00250E7B">
      <w:pPr>
        <w:numPr>
          <w:ilvl w:val="0"/>
          <w:numId w:val="47"/>
        </w:numPr>
        <w:shd w:val="clear" w:color="auto" w:fill="FFFFFF"/>
        <w:spacing w:after="240" w:line="360" w:lineRule="atLeast"/>
        <w:ind w:left="318" w:right="-402"/>
        <w:jc w:val="both"/>
        <w:rPr>
          <w:ins w:id="2470" w:author="Unknown"/>
          <w:rFonts w:ascii="Arial" w:eastAsia="Times New Roman" w:hAnsi="Arial" w:cs="Arial"/>
          <w:sz w:val="21"/>
          <w:szCs w:val="21"/>
        </w:rPr>
      </w:pPr>
      <w:ins w:id="2471" w:author="Unknown">
        <w:r w:rsidRPr="00250E7B">
          <w:rPr>
            <w:rFonts w:ascii="Arial" w:eastAsia="Times New Roman" w:hAnsi="Arial" w:cs="Arial"/>
            <w:sz w:val="21"/>
            <w:szCs w:val="21"/>
          </w:rPr>
          <w:t>Call one type of constructor (parametrized constructor or default) from other in a class. It is known as explicit constructor invocation.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72" w:author="Unknown"/>
          <w:rFonts w:ascii="Consolas" w:eastAsia="Times New Roman" w:hAnsi="Consolas" w:cs="Consolas"/>
          <w:sz w:val="20"/>
        </w:rPr>
      </w:pPr>
      <w:ins w:id="2473" w:author="Unknown">
        <w:r w:rsidRPr="00250E7B">
          <w:rPr>
            <w:rFonts w:ascii="Consolas" w:eastAsia="Times New Roman" w:hAnsi="Consolas" w:cs="Consolas"/>
            <w:sz w:val="20"/>
          </w:rPr>
          <w:t>class Student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74" w:author="Unknown"/>
          <w:rFonts w:ascii="Consolas" w:eastAsia="Times New Roman" w:hAnsi="Consolas" w:cs="Consolas"/>
          <w:sz w:val="20"/>
        </w:rPr>
      </w:pPr>
      <w:ins w:id="2475" w:author="Unknown">
        <w:r w:rsidRPr="00250E7B">
          <w:rPr>
            <w:rFonts w:ascii="Consolas" w:eastAsia="Times New Roman" w:hAnsi="Consolas" w:cs="Consolas"/>
            <w:sz w:val="20"/>
          </w:rPr>
          <w:t xml:space="preserve">   int 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76" w:author="Unknown"/>
          <w:rFonts w:ascii="Consolas" w:eastAsia="Times New Roman" w:hAnsi="Consolas" w:cs="Consolas"/>
          <w:sz w:val="20"/>
        </w:rPr>
      </w:pPr>
      <w:ins w:id="2477" w:author="Unknown">
        <w:r w:rsidRPr="00250E7B">
          <w:rPr>
            <w:rFonts w:ascii="Consolas" w:eastAsia="Times New Roman" w:hAnsi="Consolas" w:cs="Consolas"/>
            <w:sz w:val="20"/>
          </w:rPr>
          <w:t xml:space="preserve">   Student()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78" w:author="Unknown"/>
          <w:rFonts w:ascii="Consolas" w:eastAsia="Times New Roman" w:hAnsi="Consolas" w:cs="Consolas"/>
          <w:sz w:val="20"/>
        </w:rPr>
      </w:pPr>
      <w:ins w:id="2479" w:author="Unknown">
        <w:r w:rsidRPr="00250E7B">
          <w:rPr>
            <w:rFonts w:ascii="Consolas" w:eastAsia="Times New Roman" w:hAnsi="Consolas" w:cs="Consolas"/>
            <w:sz w:val="20"/>
          </w:rPr>
          <w:t xml:space="preserve">      this(20);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80" w:author="Unknown"/>
          <w:rFonts w:ascii="Consolas" w:eastAsia="Times New Roman" w:hAnsi="Consolas" w:cs="Consolas"/>
          <w:sz w:val="20"/>
        </w:rPr>
      </w:pPr>
      <w:ins w:id="2481"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82" w:author="Unknown"/>
          <w:rFonts w:ascii="Consolas" w:eastAsia="Times New Roman" w:hAnsi="Consolas" w:cs="Consolas"/>
          <w:sz w:val="20"/>
        </w:rPr>
      </w:pPr>
      <w:ins w:id="248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84" w:author="Unknown"/>
          <w:rFonts w:ascii="Consolas" w:eastAsia="Times New Roman" w:hAnsi="Consolas" w:cs="Consolas"/>
          <w:sz w:val="20"/>
        </w:rPr>
      </w:pPr>
      <w:ins w:id="2485" w:author="Unknown">
        <w:r w:rsidRPr="00250E7B">
          <w:rPr>
            <w:rFonts w:ascii="Consolas" w:eastAsia="Times New Roman" w:hAnsi="Consolas" w:cs="Consolas"/>
            <w:sz w:val="20"/>
          </w:rPr>
          <w:t xml:space="preserve">   Student(int 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86" w:author="Unknown"/>
          <w:rFonts w:ascii="Consolas" w:eastAsia="Times New Roman" w:hAnsi="Consolas" w:cs="Consolas"/>
          <w:sz w:val="20"/>
        </w:rPr>
      </w:pPr>
      <w:ins w:id="2487" w:author="Unknown">
        <w:r w:rsidRPr="00250E7B">
          <w:rPr>
            <w:rFonts w:ascii="Consolas" w:eastAsia="Times New Roman" w:hAnsi="Consolas" w:cs="Consolas"/>
            <w:sz w:val="20"/>
          </w:rPr>
          <w:t xml:space="preserve">      this.age = age;</w:t>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88" w:author="Unknown"/>
          <w:rFonts w:ascii="Consolas" w:eastAsia="Times New Roman" w:hAnsi="Consolas" w:cs="Consolas"/>
          <w:sz w:val="20"/>
        </w:rPr>
      </w:pPr>
      <w:ins w:id="248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90" w:author="Unknown"/>
          <w:rFonts w:ascii="Consolas" w:eastAsia="Times New Roman" w:hAnsi="Consolas" w:cs="Consolas"/>
          <w:sz w:val="20"/>
        </w:rPr>
      </w:pPr>
      <w:ins w:id="2491"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492" w:author="Unknown"/>
          <w:rFonts w:ascii="Arial" w:eastAsia="Times New Roman" w:hAnsi="Arial" w:cs="Arial"/>
          <w:sz w:val="21"/>
          <w:szCs w:val="21"/>
        </w:rPr>
      </w:pPr>
      <w:ins w:id="2493" w:author="Unknown">
        <w:r w:rsidRPr="00250E7B">
          <w:rPr>
            <w:rFonts w:ascii="Arial" w:eastAsia="Times New Roman" w:hAnsi="Arial" w:cs="Arial"/>
            <w:b/>
            <w:bCs/>
            <w:sz w:val="21"/>
            <w:szCs w:val="21"/>
          </w:rPr>
          <w:t>Example</w:t>
        </w:r>
      </w:ins>
    </w:p>
    <w:p w:rsidR="00250E7B" w:rsidRPr="00250E7B" w:rsidRDefault="00250E7B" w:rsidP="00250E7B">
      <w:pPr>
        <w:shd w:val="clear" w:color="auto" w:fill="FFFFFF"/>
        <w:spacing w:after="240" w:line="360" w:lineRule="atLeast"/>
        <w:ind w:left="-402" w:right="-402"/>
        <w:jc w:val="both"/>
        <w:rPr>
          <w:ins w:id="2494" w:author="Unknown"/>
          <w:rFonts w:ascii="Arial" w:eastAsia="Times New Roman" w:hAnsi="Arial" w:cs="Arial"/>
          <w:sz w:val="21"/>
          <w:szCs w:val="21"/>
        </w:rPr>
      </w:pPr>
      <w:ins w:id="2495" w:author="Unknown">
        <w:r w:rsidRPr="00250E7B">
          <w:rPr>
            <w:rFonts w:ascii="Arial" w:eastAsia="Times New Roman" w:hAnsi="Arial" w:cs="Arial"/>
            <w:sz w:val="21"/>
            <w:szCs w:val="21"/>
          </w:rPr>
          <w:t>Here is an example that uses</w:t>
        </w:r>
        <w:r w:rsidRPr="00250E7B">
          <w:rPr>
            <w:rFonts w:ascii="Arial" w:eastAsia="Times New Roman" w:hAnsi="Arial" w:cs="Arial"/>
            <w:sz w:val="21"/>
          </w:rPr>
          <w:t> </w:t>
        </w:r>
        <w:r w:rsidRPr="00250E7B">
          <w:rPr>
            <w:rFonts w:ascii="Arial" w:eastAsia="Times New Roman" w:hAnsi="Arial" w:cs="Arial"/>
            <w:i/>
            <w:iCs/>
            <w:sz w:val="21"/>
            <w:szCs w:val="21"/>
          </w:rPr>
          <w:t>this</w:t>
        </w:r>
        <w:r w:rsidRPr="00250E7B">
          <w:rPr>
            <w:rFonts w:ascii="Arial" w:eastAsia="Times New Roman" w:hAnsi="Arial" w:cs="Arial"/>
            <w:sz w:val="21"/>
          </w:rPr>
          <w:t> </w:t>
        </w:r>
        <w:r w:rsidRPr="00250E7B">
          <w:rPr>
            <w:rFonts w:ascii="Arial" w:eastAsia="Times New Roman" w:hAnsi="Arial" w:cs="Arial"/>
            <w:sz w:val="21"/>
            <w:szCs w:val="21"/>
          </w:rPr>
          <w:t>keyword to access the members of a class. Copy and paste the following program in a file with the name,</w:t>
        </w:r>
        <w:r w:rsidRPr="00250E7B">
          <w:rPr>
            <w:rFonts w:ascii="Arial" w:eastAsia="Times New Roman" w:hAnsi="Arial" w:cs="Arial"/>
            <w:sz w:val="21"/>
          </w:rPr>
          <w:t> </w:t>
        </w:r>
        <w:r w:rsidRPr="00250E7B">
          <w:rPr>
            <w:rFonts w:ascii="Arial" w:eastAsia="Times New Roman" w:hAnsi="Arial" w:cs="Arial"/>
            <w:b/>
            <w:bCs/>
            <w:sz w:val="21"/>
            <w:szCs w:val="21"/>
          </w:rPr>
          <w:t>This_Example.java</w:t>
        </w:r>
        <w:r w:rsidRPr="00250E7B">
          <w:rPr>
            <w:rFonts w:ascii="Arial" w:eastAsia="Times New Roman" w:hAnsi="Arial" w:cs="Arial"/>
            <w:sz w:val="21"/>
            <w:szCs w:val="21"/>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96" w:author="Unknown"/>
          <w:rFonts w:ascii="Consolas" w:eastAsia="Times New Roman" w:hAnsi="Consolas" w:cs="Consolas"/>
          <w:sz w:val="20"/>
        </w:rPr>
      </w:pPr>
      <w:ins w:id="2497" w:author="Unknown">
        <w:r w:rsidRPr="00250E7B">
          <w:rPr>
            <w:rFonts w:ascii="Consolas" w:eastAsia="Times New Roman" w:hAnsi="Consolas" w:cs="Consolas"/>
            <w:sz w:val="20"/>
          </w:rPr>
          <w:t>public class This_Example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498" w:author="Unknown"/>
          <w:rFonts w:ascii="Consolas" w:eastAsia="Times New Roman" w:hAnsi="Consolas" w:cs="Consolas"/>
          <w:sz w:val="20"/>
        </w:rPr>
      </w:pPr>
      <w:ins w:id="2499" w:author="Unknown">
        <w:r w:rsidRPr="00250E7B">
          <w:rPr>
            <w:rFonts w:ascii="Consolas" w:eastAsia="Times New Roman" w:hAnsi="Consolas" w:cs="Consolas"/>
            <w:sz w:val="20"/>
          </w:rPr>
          <w:t xml:space="preserve">   // Instance variable 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00" w:author="Unknown"/>
          <w:rFonts w:ascii="Consolas" w:eastAsia="Times New Roman" w:hAnsi="Consolas" w:cs="Consolas"/>
          <w:sz w:val="20"/>
        </w:rPr>
      </w:pPr>
      <w:ins w:id="2501" w:author="Unknown">
        <w:r w:rsidRPr="00250E7B">
          <w:rPr>
            <w:rFonts w:ascii="Consolas" w:eastAsia="Times New Roman" w:hAnsi="Consolas" w:cs="Consolas"/>
            <w:sz w:val="20"/>
          </w:rPr>
          <w:t xml:space="preserve">   int num = 10;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02" w:author="Unknown"/>
          <w:rFonts w:ascii="Consolas" w:eastAsia="Times New Roman" w:hAnsi="Consolas" w:cs="Consolas"/>
          <w:sz w:val="20"/>
        </w:rPr>
      </w:pPr>
      <w:ins w:id="2503" w:author="Unknown">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04" w:author="Unknown"/>
          <w:rFonts w:ascii="Consolas" w:eastAsia="Times New Roman" w:hAnsi="Consolas" w:cs="Consolas"/>
          <w:sz w:val="20"/>
        </w:rPr>
      </w:pPr>
      <w:ins w:id="2505" w:author="Unknown">
        <w:r w:rsidRPr="00250E7B">
          <w:rPr>
            <w:rFonts w:ascii="Consolas" w:eastAsia="Times New Roman" w:hAnsi="Consolas" w:cs="Consolas"/>
            <w:sz w:val="20"/>
          </w:rPr>
          <w:t xml:space="preserve">   This_Example()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06" w:author="Unknown"/>
          <w:rFonts w:ascii="Consolas" w:eastAsia="Times New Roman" w:hAnsi="Consolas" w:cs="Consolas"/>
          <w:sz w:val="20"/>
        </w:rPr>
      </w:pPr>
      <w:ins w:id="2507" w:author="Unknown">
        <w:r w:rsidRPr="00250E7B">
          <w:rPr>
            <w:rFonts w:ascii="Consolas" w:eastAsia="Times New Roman" w:hAnsi="Consolas" w:cs="Consolas"/>
            <w:sz w:val="20"/>
          </w:rPr>
          <w:t xml:space="preserve">      System.out.println("This is an example program on keyword this");</w:t>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08" w:author="Unknown"/>
          <w:rFonts w:ascii="Consolas" w:eastAsia="Times New Roman" w:hAnsi="Consolas" w:cs="Consolas"/>
          <w:sz w:val="20"/>
        </w:rPr>
      </w:pPr>
      <w:ins w:id="250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0"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1" w:author="Unknown"/>
          <w:rFonts w:ascii="Consolas" w:eastAsia="Times New Roman" w:hAnsi="Consolas" w:cs="Consolas"/>
          <w:sz w:val="20"/>
        </w:rPr>
      </w:pPr>
      <w:ins w:id="2512" w:author="Unknown">
        <w:r w:rsidRPr="00250E7B">
          <w:rPr>
            <w:rFonts w:ascii="Consolas" w:eastAsia="Times New Roman" w:hAnsi="Consolas" w:cs="Consolas"/>
            <w:sz w:val="20"/>
          </w:rPr>
          <w:t xml:space="preserve">   This_Example(int num)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3" w:author="Unknown"/>
          <w:rFonts w:ascii="Consolas" w:eastAsia="Times New Roman" w:hAnsi="Consolas" w:cs="Consolas"/>
          <w:sz w:val="20"/>
        </w:rPr>
      </w:pPr>
      <w:ins w:id="2514" w:author="Unknown">
        <w:r w:rsidRPr="00250E7B">
          <w:rPr>
            <w:rFonts w:ascii="Consolas" w:eastAsia="Times New Roman" w:hAnsi="Consolas" w:cs="Consolas"/>
            <w:sz w:val="20"/>
          </w:rPr>
          <w:t xml:space="preserve">      // Invoking the default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5" w:author="Unknown"/>
          <w:rFonts w:ascii="Consolas" w:eastAsia="Times New Roman" w:hAnsi="Consolas" w:cs="Consolas"/>
          <w:sz w:val="20"/>
        </w:rPr>
      </w:pPr>
      <w:ins w:id="2516" w:author="Unknown">
        <w:r w:rsidRPr="00250E7B">
          <w:rPr>
            <w:rFonts w:ascii="Consolas" w:eastAsia="Times New Roman" w:hAnsi="Consolas" w:cs="Consolas"/>
            <w:sz w:val="20"/>
          </w:rPr>
          <w:t xml:space="preserve">      this();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7" w:author="Unknown"/>
          <w:rFonts w:ascii="Consolas" w:eastAsia="Times New Roman" w:hAnsi="Consolas" w:cs="Consolas"/>
          <w:sz w:val="20"/>
        </w:rPr>
      </w:pPr>
      <w:ins w:id="251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19" w:author="Unknown"/>
          <w:rFonts w:ascii="Consolas" w:eastAsia="Times New Roman" w:hAnsi="Consolas" w:cs="Consolas"/>
          <w:sz w:val="20"/>
        </w:rPr>
      </w:pPr>
      <w:ins w:id="2520" w:author="Unknown">
        <w:r w:rsidRPr="00250E7B">
          <w:rPr>
            <w:rFonts w:ascii="Consolas" w:eastAsia="Times New Roman" w:hAnsi="Consolas" w:cs="Consolas"/>
            <w:sz w:val="20"/>
          </w:rPr>
          <w:t xml:space="preserve">      // Assigning the local variable </w:t>
        </w:r>
        <w:r w:rsidRPr="00250E7B">
          <w:rPr>
            <w:rFonts w:ascii="Consolas" w:eastAsia="Times New Roman" w:hAnsi="Consolas" w:cs="Consolas"/>
            <w:i/>
            <w:iCs/>
            <w:sz w:val="20"/>
          </w:rPr>
          <w:t>num</w:t>
        </w:r>
        <w:r w:rsidRPr="00250E7B">
          <w:rPr>
            <w:rFonts w:ascii="Consolas" w:eastAsia="Times New Roman" w:hAnsi="Consolas" w:cs="Consolas"/>
            <w:sz w:val="20"/>
          </w:rPr>
          <w:t xml:space="preserve"> to the instance variable </w:t>
        </w:r>
        <w:r w:rsidRPr="00250E7B">
          <w:rPr>
            <w:rFonts w:ascii="Consolas" w:eastAsia="Times New Roman" w:hAnsi="Consolas" w:cs="Consolas"/>
            <w:i/>
            <w:iCs/>
            <w:sz w:val="20"/>
          </w:rPr>
          <w:t>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21" w:author="Unknown"/>
          <w:rFonts w:ascii="Consolas" w:eastAsia="Times New Roman" w:hAnsi="Consolas" w:cs="Consolas"/>
          <w:sz w:val="20"/>
        </w:rPr>
      </w:pPr>
      <w:ins w:id="2522" w:author="Unknown">
        <w:r w:rsidRPr="00250E7B">
          <w:rPr>
            <w:rFonts w:ascii="Consolas" w:eastAsia="Times New Roman" w:hAnsi="Consolas" w:cs="Consolas"/>
            <w:sz w:val="20"/>
          </w:rPr>
          <w:t xml:space="preserve">      this.num = num;</w:t>
        </w:r>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23" w:author="Unknown"/>
          <w:rFonts w:ascii="Consolas" w:eastAsia="Times New Roman" w:hAnsi="Consolas" w:cs="Consolas"/>
          <w:sz w:val="20"/>
        </w:rPr>
      </w:pPr>
      <w:ins w:id="252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25" w:author="Unknown"/>
          <w:rFonts w:ascii="Consolas" w:eastAsia="Times New Roman" w:hAnsi="Consolas" w:cs="Consolas"/>
          <w:sz w:val="20"/>
        </w:rPr>
      </w:pPr>
      <w:ins w:id="252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27" w:author="Unknown"/>
          <w:rFonts w:ascii="Consolas" w:eastAsia="Times New Roman" w:hAnsi="Consolas" w:cs="Consolas"/>
          <w:sz w:val="20"/>
        </w:rPr>
      </w:pPr>
      <w:ins w:id="2528" w:author="Unknown">
        <w:r w:rsidRPr="00250E7B">
          <w:rPr>
            <w:rFonts w:ascii="Consolas" w:eastAsia="Times New Roman" w:hAnsi="Consolas" w:cs="Consolas"/>
            <w:sz w:val="20"/>
          </w:rPr>
          <w:t xml:space="preserve">   public void greet()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29" w:author="Unknown"/>
          <w:rFonts w:ascii="Consolas" w:eastAsia="Times New Roman" w:hAnsi="Consolas" w:cs="Consolas"/>
          <w:sz w:val="20"/>
        </w:rPr>
      </w:pPr>
      <w:ins w:id="2530" w:author="Unknown">
        <w:r w:rsidRPr="00250E7B">
          <w:rPr>
            <w:rFonts w:ascii="Consolas" w:eastAsia="Times New Roman" w:hAnsi="Consolas" w:cs="Consolas"/>
            <w:sz w:val="20"/>
          </w:rPr>
          <w:t xml:space="preserve">      System.out.println("Hi Welcome to Tutorialspoint");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31" w:author="Unknown"/>
          <w:rFonts w:ascii="Consolas" w:eastAsia="Times New Roman" w:hAnsi="Consolas" w:cs="Consolas"/>
          <w:sz w:val="20"/>
        </w:rPr>
      </w:pPr>
      <w:ins w:id="253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33" w:author="Unknown"/>
          <w:rFonts w:ascii="Consolas" w:eastAsia="Times New Roman" w:hAnsi="Consolas" w:cs="Consolas"/>
          <w:sz w:val="20"/>
        </w:rPr>
      </w:pPr>
      <w:ins w:id="253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35" w:author="Unknown"/>
          <w:rFonts w:ascii="Consolas" w:eastAsia="Times New Roman" w:hAnsi="Consolas" w:cs="Consolas"/>
          <w:sz w:val="20"/>
        </w:rPr>
      </w:pPr>
      <w:ins w:id="2536" w:author="Unknown">
        <w:r w:rsidRPr="00250E7B">
          <w:rPr>
            <w:rFonts w:ascii="Consolas" w:eastAsia="Times New Roman" w:hAnsi="Consolas" w:cs="Consolas"/>
            <w:sz w:val="20"/>
          </w:rPr>
          <w:t xml:space="preserve">   public void print()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37" w:author="Unknown"/>
          <w:rFonts w:ascii="Consolas" w:eastAsia="Times New Roman" w:hAnsi="Consolas" w:cs="Consolas"/>
          <w:sz w:val="20"/>
        </w:rPr>
      </w:pPr>
      <w:ins w:id="2538" w:author="Unknown">
        <w:r w:rsidRPr="00250E7B">
          <w:rPr>
            <w:rFonts w:ascii="Consolas" w:eastAsia="Times New Roman" w:hAnsi="Consolas" w:cs="Consolas"/>
            <w:sz w:val="20"/>
          </w:rPr>
          <w:t xml:space="preserve">      // Local variable 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39" w:author="Unknown"/>
          <w:rFonts w:ascii="Consolas" w:eastAsia="Times New Roman" w:hAnsi="Consolas" w:cs="Consolas"/>
          <w:sz w:val="20"/>
        </w:rPr>
      </w:pPr>
      <w:ins w:id="2540" w:author="Unknown">
        <w:r w:rsidRPr="00250E7B">
          <w:rPr>
            <w:rFonts w:ascii="Consolas" w:eastAsia="Times New Roman" w:hAnsi="Consolas" w:cs="Consolas"/>
            <w:sz w:val="20"/>
          </w:rPr>
          <w:lastRenderedPageBreak/>
          <w:t xml:space="preserve">      int num = 20;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41" w:author="Unknown"/>
          <w:rFonts w:ascii="Consolas" w:eastAsia="Times New Roman" w:hAnsi="Consolas" w:cs="Consolas"/>
          <w:sz w:val="20"/>
        </w:rPr>
      </w:pPr>
      <w:ins w:id="254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43" w:author="Unknown"/>
          <w:rFonts w:ascii="Consolas" w:eastAsia="Times New Roman" w:hAnsi="Consolas" w:cs="Consolas"/>
          <w:sz w:val="20"/>
        </w:rPr>
      </w:pPr>
      <w:ins w:id="2544" w:author="Unknown">
        <w:r w:rsidRPr="00250E7B">
          <w:rPr>
            <w:rFonts w:ascii="Consolas" w:eastAsia="Times New Roman" w:hAnsi="Consolas" w:cs="Consolas"/>
            <w:sz w:val="20"/>
          </w:rPr>
          <w:t xml:space="preserve">      // Printing the instance variable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45" w:author="Unknown"/>
          <w:rFonts w:ascii="Consolas" w:eastAsia="Times New Roman" w:hAnsi="Consolas" w:cs="Consolas"/>
          <w:sz w:val="20"/>
        </w:rPr>
      </w:pPr>
      <w:ins w:id="2546" w:author="Unknown">
        <w:r w:rsidRPr="00250E7B">
          <w:rPr>
            <w:rFonts w:ascii="Consolas" w:eastAsia="Times New Roman" w:hAnsi="Consolas" w:cs="Consolas"/>
            <w:sz w:val="20"/>
          </w:rPr>
          <w:t xml:space="preserve">      System.out.println("value of local variable num is : "+num);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47" w:author="Unknown"/>
          <w:rFonts w:ascii="Consolas" w:eastAsia="Times New Roman" w:hAnsi="Consolas" w:cs="Consolas"/>
          <w:sz w:val="20"/>
        </w:rPr>
      </w:pPr>
      <w:ins w:id="254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49" w:author="Unknown"/>
          <w:rFonts w:ascii="Consolas" w:eastAsia="Times New Roman" w:hAnsi="Consolas" w:cs="Consolas"/>
          <w:sz w:val="20"/>
        </w:rPr>
      </w:pPr>
      <w:ins w:id="2550" w:author="Unknown">
        <w:r w:rsidRPr="00250E7B">
          <w:rPr>
            <w:rFonts w:ascii="Consolas" w:eastAsia="Times New Roman" w:hAnsi="Consolas" w:cs="Consolas"/>
            <w:sz w:val="20"/>
          </w:rPr>
          <w:t xml:space="preserve">      // Printing the local variable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51" w:author="Unknown"/>
          <w:rFonts w:ascii="Consolas" w:eastAsia="Times New Roman" w:hAnsi="Consolas" w:cs="Consolas"/>
          <w:sz w:val="20"/>
        </w:rPr>
      </w:pPr>
      <w:ins w:id="2552" w:author="Unknown">
        <w:r w:rsidRPr="00250E7B">
          <w:rPr>
            <w:rFonts w:ascii="Consolas" w:eastAsia="Times New Roman" w:hAnsi="Consolas" w:cs="Consolas"/>
            <w:sz w:val="20"/>
          </w:rPr>
          <w:t xml:space="preserve">      System.out.println("value of instance variable num is : "+this.num);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53" w:author="Unknown"/>
          <w:rFonts w:ascii="Consolas" w:eastAsia="Times New Roman" w:hAnsi="Consolas" w:cs="Consolas"/>
          <w:sz w:val="20"/>
        </w:rPr>
      </w:pPr>
      <w:ins w:id="255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55" w:author="Unknown"/>
          <w:rFonts w:ascii="Consolas" w:eastAsia="Times New Roman" w:hAnsi="Consolas" w:cs="Consolas"/>
          <w:sz w:val="20"/>
        </w:rPr>
      </w:pPr>
      <w:ins w:id="2556" w:author="Unknown">
        <w:r w:rsidRPr="00250E7B">
          <w:rPr>
            <w:rFonts w:ascii="Consolas" w:eastAsia="Times New Roman" w:hAnsi="Consolas" w:cs="Consolas"/>
            <w:sz w:val="20"/>
          </w:rPr>
          <w:t xml:space="preserve">      // Invoking the greet method of a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57" w:author="Unknown"/>
          <w:rFonts w:ascii="Consolas" w:eastAsia="Times New Roman" w:hAnsi="Consolas" w:cs="Consolas"/>
          <w:sz w:val="20"/>
        </w:rPr>
      </w:pPr>
      <w:ins w:id="2558" w:author="Unknown">
        <w:r w:rsidRPr="00250E7B">
          <w:rPr>
            <w:rFonts w:ascii="Consolas" w:eastAsia="Times New Roman" w:hAnsi="Consolas" w:cs="Consolas"/>
            <w:sz w:val="20"/>
          </w:rPr>
          <w:t xml:space="preserve">      this.greet();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59" w:author="Unknown"/>
          <w:rFonts w:ascii="Consolas" w:eastAsia="Times New Roman" w:hAnsi="Consolas" w:cs="Consolas"/>
          <w:sz w:val="20"/>
        </w:rPr>
      </w:pPr>
      <w:ins w:id="256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1" w:author="Unknown"/>
          <w:rFonts w:ascii="Consolas" w:eastAsia="Times New Roman" w:hAnsi="Consolas" w:cs="Consolas"/>
          <w:sz w:val="20"/>
        </w:rPr>
      </w:pPr>
      <w:ins w:id="256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3" w:author="Unknown"/>
          <w:rFonts w:ascii="Consolas" w:eastAsia="Times New Roman" w:hAnsi="Consolas" w:cs="Consolas"/>
          <w:sz w:val="20"/>
        </w:rPr>
      </w:pPr>
      <w:ins w:id="2564"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5" w:author="Unknown"/>
          <w:rFonts w:ascii="Consolas" w:eastAsia="Times New Roman" w:hAnsi="Consolas" w:cs="Consolas"/>
          <w:sz w:val="20"/>
        </w:rPr>
      </w:pPr>
      <w:ins w:id="2566" w:author="Unknown">
        <w:r w:rsidRPr="00250E7B">
          <w:rPr>
            <w:rFonts w:ascii="Consolas" w:eastAsia="Times New Roman" w:hAnsi="Consolas" w:cs="Consolas"/>
            <w:sz w:val="20"/>
          </w:rPr>
          <w:t xml:space="preserve">      // Instantiating the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7" w:author="Unknown"/>
          <w:rFonts w:ascii="Consolas" w:eastAsia="Times New Roman" w:hAnsi="Consolas" w:cs="Consolas"/>
          <w:sz w:val="20"/>
        </w:rPr>
      </w:pPr>
      <w:ins w:id="2568" w:author="Unknown">
        <w:r w:rsidRPr="00250E7B">
          <w:rPr>
            <w:rFonts w:ascii="Consolas" w:eastAsia="Times New Roman" w:hAnsi="Consolas" w:cs="Consolas"/>
            <w:sz w:val="20"/>
          </w:rPr>
          <w:t xml:space="preserve">      This_Example obj1 = new This_Example();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69" w:author="Unknown"/>
          <w:rFonts w:ascii="Consolas" w:eastAsia="Times New Roman" w:hAnsi="Consolas" w:cs="Consolas"/>
          <w:sz w:val="20"/>
        </w:rPr>
      </w:pPr>
      <w:ins w:id="257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71" w:author="Unknown"/>
          <w:rFonts w:ascii="Consolas" w:eastAsia="Times New Roman" w:hAnsi="Consolas" w:cs="Consolas"/>
          <w:sz w:val="20"/>
        </w:rPr>
      </w:pPr>
      <w:ins w:id="2572" w:author="Unknown">
        <w:r w:rsidRPr="00250E7B">
          <w:rPr>
            <w:rFonts w:ascii="Consolas" w:eastAsia="Times New Roman" w:hAnsi="Consolas" w:cs="Consolas"/>
            <w:sz w:val="20"/>
          </w:rPr>
          <w:t xml:space="preserve">      // Invoking the print 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73" w:author="Unknown"/>
          <w:rFonts w:ascii="Consolas" w:eastAsia="Times New Roman" w:hAnsi="Consolas" w:cs="Consolas"/>
          <w:sz w:val="20"/>
        </w:rPr>
      </w:pPr>
      <w:ins w:id="2574" w:author="Unknown">
        <w:r w:rsidRPr="00250E7B">
          <w:rPr>
            <w:rFonts w:ascii="Consolas" w:eastAsia="Times New Roman" w:hAnsi="Consolas" w:cs="Consolas"/>
            <w:sz w:val="20"/>
          </w:rPr>
          <w:t xml:space="preserve">      obj1.print();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75" w:author="Unknown"/>
          <w:rFonts w:ascii="Consolas" w:eastAsia="Times New Roman" w:hAnsi="Consolas" w:cs="Consolas"/>
          <w:sz w:val="20"/>
        </w:rPr>
      </w:pPr>
      <w:ins w:id="2576" w:author="Unknown">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77" w:author="Unknown"/>
          <w:rFonts w:ascii="Consolas" w:eastAsia="Times New Roman" w:hAnsi="Consolas" w:cs="Consolas"/>
          <w:sz w:val="20"/>
        </w:rPr>
      </w:pPr>
      <w:ins w:id="2578" w:author="Unknown">
        <w:r w:rsidRPr="00250E7B">
          <w:rPr>
            <w:rFonts w:ascii="Consolas" w:eastAsia="Times New Roman" w:hAnsi="Consolas" w:cs="Consolas"/>
            <w:sz w:val="20"/>
          </w:rPr>
          <w:t xml:space="preserve">      // Passing a new value to the num variable through parametrized constructor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79" w:author="Unknown"/>
          <w:rFonts w:ascii="Consolas" w:eastAsia="Times New Roman" w:hAnsi="Consolas" w:cs="Consolas"/>
          <w:sz w:val="20"/>
        </w:rPr>
      </w:pPr>
      <w:ins w:id="2580" w:author="Unknown">
        <w:r w:rsidRPr="00250E7B">
          <w:rPr>
            <w:rFonts w:ascii="Consolas" w:eastAsia="Times New Roman" w:hAnsi="Consolas" w:cs="Consolas"/>
            <w:sz w:val="20"/>
          </w:rPr>
          <w:t xml:space="preserve">      This_Example obj2 = new This_Example(30);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1" w:author="Unknown"/>
          <w:rFonts w:ascii="Consolas" w:eastAsia="Times New Roman" w:hAnsi="Consolas" w:cs="Consolas"/>
          <w:sz w:val="20"/>
        </w:rPr>
      </w:pPr>
      <w:ins w:id="258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3" w:author="Unknown"/>
          <w:rFonts w:ascii="Consolas" w:eastAsia="Times New Roman" w:hAnsi="Consolas" w:cs="Consolas"/>
          <w:sz w:val="20"/>
        </w:rPr>
      </w:pPr>
      <w:ins w:id="2584" w:author="Unknown">
        <w:r w:rsidRPr="00250E7B">
          <w:rPr>
            <w:rFonts w:ascii="Consolas" w:eastAsia="Times New Roman" w:hAnsi="Consolas" w:cs="Consolas"/>
            <w:sz w:val="20"/>
          </w:rPr>
          <w:t xml:space="preserve">      // Invoking the print method again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5" w:author="Unknown"/>
          <w:rFonts w:ascii="Consolas" w:eastAsia="Times New Roman" w:hAnsi="Consolas" w:cs="Consolas"/>
          <w:sz w:val="20"/>
        </w:rPr>
      </w:pPr>
      <w:ins w:id="2586" w:author="Unknown">
        <w:r w:rsidRPr="00250E7B">
          <w:rPr>
            <w:rFonts w:ascii="Consolas" w:eastAsia="Times New Roman" w:hAnsi="Consolas" w:cs="Consolas"/>
            <w:sz w:val="20"/>
          </w:rPr>
          <w:t xml:space="preserve">      obj2.print();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7" w:author="Unknown"/>
          <w:rFonts w:ascii="Consolas" w:eastAsia="Times New Roman" w:hAnsi="Consolas" w:cs="Consolas"/>
          <w:sz w:val="20"/>
        </w:rPr>
      </w:pPr>
      <w:ins w:id="258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589" w:author="Unknown"/>
          <w:rFonts w:ascii="Consolas" w:eastAsia="Times New Roman" w:hAnsi="Consolas" w:cs="Consolas"/>
          <w:sz w:val="20"/>
        </w:rPr>
      </w:pPr>
      <w:ins w:id="2590"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591" w:author="Unknown"/>
          <w:rFonts w:ascii="Arial" w:eastAsia="Times New Roman" w:hAnsi="Arial" w:cs="Arial"/>
          <w:sz w:val="21"/>
          <w:szCs w:val="21"/>
        </w:rPr>
      </w:pPr>
      <w:ins w:id="2592"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593" w:author="Unknown"/>
          <w:rFonts w:ascii="Arial" w:eastAsia="Times New Roman" w:hAnsi="Arial" w:cs="Arial"/>
          <w:sz w:val="21"/>
          <w:szCs w:val="21"/>
        </w:rPr>
      </w:pPr>
      <w:ins w:id="2594"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5" w:author="Unknown"/>
          <w:rFonts w:ascii="Consolas" w:eastAsia="Times New Roman" w:hAnsi="Consolas" w:cs="Consolas"/>
          <w:sz w:val="18"/>
          <w:szCs w:val="18"/>
        </w:rPr>
      </w:pPr>
      <w:ins w:id="2596" w:author="Unknown">
        <w:r w:rsidRPr="00250E7B">
          <w:rPr>
            <w:rFonts w:ascii="Consolas" w:eastAsia="Times New Roman" w:hAnsi="Consolas" w:cs="Consolas"/>
            <w:sz w:val="18"/>
            <w:szCs w:val="18"/>
          </w:rPr>
          <w:t xml:space="preserve">This is an example program on keyword this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7" w:author="Unknown"/>
          <w:rFonts w:ascii="Consolas" w:eastAsia="Times New Roman" w:hAnsi="Consolas" w:cs="Consolas"/>
          <w:sz w:val="18"/>
          <w:szCs w:val="18"/>
        </w:rPr>
      </w:pPr>
      <w:ins w:id="2598" w:author="Unknown">
        <w:r w:rsidRPr="00250E7B">
          <w:rPr>
            <w:rFonts w:ascii="Consolas" w:eastAsia="Times New Roman" w:hAnsi="Consolas" w:cs="Consolas"/>
            <w:sz w:val="18"/>
            <w:szCs w:val="18"/>
          </w:rPr>
          <w:t>value of local variable num is : 20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99" w:author="Unknown"/>
          <w:rFonts w:ascii="Consolas" w:eastAsia="Times New Roman" w:hAnsi="Consolas" w:cs="Consolas"/>
          <w:sz w:val="18"/>
          <w:szCs w:val="18"/>
        </w:rPr>
      </w:pPr>
      <w:ins w:id="2600" w:author="Unknown">
        <w:r w:rsidRPr="00250E7B">
          <w:rPr>
            <w:rFonts w:ascii="Consolas" w:eastAsia="Times New Roman" w:hAnsi="Consolas" w:cs="Consolas"/>
            <w:sz w:val="18"/>
            <w:szCs w:val="18"/>
          </w:rPr>
          <w:t>value of instance variable num is : 10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1" w:author="Unknown"/>
          <w:rFonts w:ascii="Consolas" w:eastAsia="Times New Roman" w:hAnsi="Consolas" w:cs="Consolas"/>
          <w:sz w:val="18"/>
          <w:szCs w:val="18"/>
        </w:rPr>
      </w:pPr>
      <w:ins w:id="2602" w:author="Unknown">
        <w:r w:rsidRPr="00250E7B">
          <w:rPr>
            <w:rFonts w:ascii="Consolas" w:eastAsia="Times New Roman" w:hAnsi="Consolas" w:cs="Consolas"/>
            <w:sz w:val="18"/>
            <w:szCs w:val="18"/>
          </w:rPr>
          <w:t>Hi Welcome to Tutorialspoint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3" w:author="Unknown"/>
          <w:rFonts w:ascii="Consolas" w:eastAsia="Times New Roman" w:hAnsi="Consolas" w:cs="Consolas"/>
          <w:sz w:val="18"/>
          <w:szCs w:val="18"/>
        </w:rPr>
      </w:pPr>
      <w:ins w:id="2604" w:author="Unknown">
        <w:r w:rsidRPr="00250E7B">
          <w:rPr>
            <w:rFonts w:ascii="Consolas" w:eastAsia="Times New Roman" w:hAnsi="Consolas" w:cs="Consolas"/>
            <w:sz w:val="18"/>
            <w:szCs w:val="18"/>
          </w:rPr>
          <w:t xml:space="preserve">This is an example program on keyword this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5" w:author="Unknown"/>
          <w:rFonts w:ascii="Consolas" w:eastAsia="Times New Roman" w:hAnsi="Consolas" w:cs="Consolas"/>
          <w:sz w:val="18"/>
          <w:szCs w:val="18"/>
        </w:rPr>
      </w:pPr>
      <w:ins w:id="2606" w:author="Unknown">
        <w:r w:rsidRPr="00250E7B">
          <w:rPr>
            <w:rFonts w:ascii="Consolas" w:eastAsia="Times New Roman" w:hAnsi="Consolas" w:cs="Consolas"/>
            <w:sz w:val="18"/>
            <w:szCs w:val="18"/>
          </w:rPr>
          <w:t>value of local variable num is : 20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7" w:author="Unknown"/>
          <w:rFonts w:ascii="Consolas" w:eastAsia="Times New Roman" w:hAnsi="Consolas" w:cs="Consolas"/>
          <w:sz w:val="18"/>
          <w:szCs w:val="18"/>
        </w:rPr>
      </w:pPr>
      <w:ins w:id="2608" w:author="Unknown">
        <w:r w:rsidRPr="00250E7B">
          <w:rPr>
            <w:rFonts w:ascii="Consolas" w:eastAsia="Times New Roman" w:hAnsi="Consolas" w:cs="Consolas"/>
            <w:sz w:val="18"/>
            <w:szCs w:val="18"/>
          </w:rPr>
          <w:lastRenderedPageBreak/>
          <w:t>value of instance variable num is : 30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09" w:author="Unknown"/>
          <w:rFonts w:ascii="Consolas" w:eastAsia="Times New Roman" w:hAnsi="Consolas" w:cs="Consolas"/>
          <w:sz w:val="18"/>
          <w:szCs w:val="18"/>
        </w:rPr>
      </w:pPr>
      <w:ins w:id="2610" w:author="Unknown">
        <w:r w:rsidRPr="00250E7B">
          <w:rPr>
            <w:rFonts w:ascii="Consolas" w:eastAsia="Times New Roman" w:hAnsi="Consolas" w:cs="Consolas"/>
            <w:sz w:val="18"/>
            <w:szCs w:val="18"/>
          </w:rPr>
          <w:t>Hi Welcome to Tutorialspoint</w:t>
        </w:r>
      </w:ins>
    </w:p>
    <w:p w:rsidR="00250E7B" w:rsidRPr="00250E7B" w:rsidRDefault="00250E7B" w:rsidP="00250E7B">
      <w:pPr>
        <w:shd w:val="clear" w:color="auto" w:fill="FFFFFF"/>
        <w:spacing w:before="48" w:after="48" w:line="360" w:lineRule="atLeast"/>
        <w:ind w:right="-402"/>
        <w:outlineLvl w:val="1"/>
        <w:rPr>
          <w:ins w:id="2611" w:author="Unknown"/>
          <w:rFonts w:ascii="Arial" w:eastAsia="Times New Roman" w:hAnsi="Arial" w:cs="Arial"/>
          <w:spacing w:val="-15"/>
          <w:sz w:val="36"/>
          <w:szCs w:val="36"/>
        </w:rPr>
      </w:pPr>
      <w:ins w:id="2612" w:author="Unknown">
        <w:r w:rsidRPr="00250E7B">
          <w:rPr>
            <w:rFonts w:ascii="Arial" w:eastAsia="Times New Roman" w:hAnsi="Arial" w:cs="Arial"/>
            <w:spacing w:val="-15"/>
            <w:sz w:val="36"/>
            <w:szCs w:val="36"/>
          </w:rPr>
          <w:t>Variable Arguments(var-args)</w:t>
        </w:r>
      </w:ins>
    </w:p>
    <w:p w:rsidR="00250E7B" w:rsidRPr="00250E7B" w:rsidRDefault="00250E7B" w:rsidP="00250E7B">
      <w:pPr>
        <w:shd w:val="clear" w:color="auto" w:fill="FFFFFF"/>
        <w:spacing w:after="240" w:line="360" w:lineRule="atLeast"/>
        <w:ind w:left="-402" w:right="-402"/>
        <w:jc w:val="both"/>
        <w:rPr>
          <w:ins w:id="2613" w:author="Unknown"/>
          <w:rFonts w:ascii="Arial" w:eastAsia="Times New Roman" w:hAnsi="Arial" w:cs="Arial"/>
          <w:sz w:val="21"/>
          <w:szCs w:val="21"/>
        </w:rPr>
      </w:pPr>
      <w:ins w:id="2614" w:author="Unknown">
        <w:r w:rsidRPr="00250E7B">
          <w:rPr>
            <w:rFonts w:ascii="Arial" w:eastAsia="Times New Roman" w:hAnsi="Arial" w:cs="Arial"/>
            <w:sz w:val="21"/>
            <w:szCs w:val="21"/>
          </w:rPr>
          <w:t>JDK 1.5 enables you to pass a variable number of arguments of the same type to a method. The parameter in the method is declared as follows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15" w:author="Unknown"/>
          <w:rFonts w:ascii="Consolas" w:eastAsia="Times New Roman" w:hAnsi="Consolas" w:cs="Consolas"/>
          <w:sz w:val="18"/>
          <w:szCs w:val="18"/>
        </w:rPr>
      </w:pPr>
      <w:ins w:id="2616" w:author="Unknown">
        <w:r w:rsidRPr="00250E7B">
          <w:rPr>
            <w:rFonts w:ascii="Consolas" w:eastAsia="Times New Roman" w:hAnsi="Consolas" w:cs="Consolas"/>
            <w:sz w:val="18"/>
            <w:szCs w:val="18"/>
          </w:rPr>
          <w:t>typeName... parameterName</w:t>
        </w:r>
      </w:ins>
    </w:p>
    <w:p w:rsidR="00250E7B" w:rsidRPr="00250E7B" w:rsidRDefault="00250E7B" w:rsidP="00250E7B">
      <w:pPr>
        <w:shd w:val="clear" w:color="auto" w:fill="FFFFFF"/>
        <w:spacing w:after="240" w:line="360" w:lineRule="atLeast"/>
        <w:ind w:left="-402" w:right="-402"/>
        <w:jc w:val="both"/>
        <w:rPr>
          <w:ins w:id="2617" w:author="Unknown"/>
          <w:rFonts w:ascii="Arial" w:eastAsia="Times New Roman" w:hAnsi="Arial" w:cs="Arial"/>
          <w:sz w:val="21"/>
          <w:szCs w:val="21"/>
        </w:rPr>
      </w:pPr>
      <w:ins w:id="2618" w:author="Unknown">
        <w:r w:rsidRPr="00250E7B">
          <w:rPr>
            <w:rFonts w:ascii="Arial" w:eastAsia="Times New Roman" w:hAnsi="Arial" w:cs="Arial"/>
            <w:sz w:val="21"/>
            <w:szCs w:val="21"/>
          </w:rPr>
          <w:t>In the method declaration, you specify the type followed by an ellipsis (...). Only one variable-length parameter may be specified in a method, and this parameter must be the last parameter. Any regular parameters must precede it.</w:t>
        </w:r>
      </w:ins>
    </w:p>
    <w:p w:rsidR="00250E7B" w:rsidRPr="00250E7B" w:rsidRDefault="00250E7B" w:rsidP="00250E7B">
      <w:pPr>
        <w:shd w:val="clear" w:color="auto" w:fill="FFFFFF"/>
        <w:spacing w:after="240" w:line="360" w:lineRule="atLeast"/>
        <w:ind w:left="-402" w:right="-402"/>
        <w:jc w:val="both"/>
        <w:rPr>
          <w:ins w:id="2619" w:author="Unknown"/>
          <w:rFonts w:ascii="Arial" w:eastAsia="Times New Roman" w:hAnsi="Arial" w:cs="Arial"/>
          <w:sz w:val="21"/>
          <w:szCs w:val="21"/>
        </w:rPr>
      </w:pPr>
      <w:ins w:id="2620"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1" w:author="Unknown"/>
          <w:rFonts w:ascii="Consolas" w:eastAsia="Times New Roman" w:hAnsi="Consolas" w:cs="Consolas"/>
          <w:sz w:val="20"/>
        </w:rPr>
      </w:pPr>
      <w:ins w:id="2622" w:author="Unknown">
        <w:r w:rsidRPr="00250E7B">
          <w:rPr>
            <w:rFonts w:ascii="Consolas" w:eastAsia="Times New Roman" w:hAnsi="Consolas" w:cs="Consolas"/>
            <w:sz w:val="20"/>
          </w:rPr>
          <w:t>public class VarargsDemo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4" w:author="Unknown"/>
          <w:rFonts w:ascii="Consolas" w:eastAsia="Times New Roman" w:hAnsi="Consolas" w:cs="Consolas"/>
          <w:sz w:val="20"/>
        </w:rPr>
      </w:pPr>
      <w:ins w:id="2625"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6" w:author="Unknown"/>
          <w:rFonts w:ascii="Consolas" w:eastAsia="Times New Roman" w:hAnsi="Consolas" w:cs="Consolas"/>
          <w:sz w:val="20"/>
        </w:rPr>
      </w:pPr>
      <w:ins w:id="2627" w:author="Unknown">
        <w:r w:rsidRPr="00250E7B">
          <w:rPr>
            <w:rFonts w:ascii="Consolas" w:eastAsia="Times New Roman" w:hAnsi="Consolas" w:cs="Consolas"/>
            <w:sz w:val="20"/>
          </w:rPr>
          <w:t xml:space="preserve">      // Call method with variable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28" w:author="Unknown"/>
          <w:rFonts w:ascii="Consolas" w:eastAsia="Times New Roman" w:hAnsi="Consolas" w:cs="Consolas"/>
          <w:sz w:val="20"/>
        </w:rPr>
      </w:pPr>
      <w:ins w:id="2629" w:author="Unknown">
        <w:r w:rsidRPr="00250E7B">
          <w:rPr>
            <w:rFonts w:ascii="Consolas" w:eastAsia="Times New Roman" w:hAnsi="Consolas" w:cs="Consolas"/>
            <w:sz w:val="20"/>
          </w:rPr>
          <w:tab/>
          <w:t xml:space="preserve">   printMax(34, 3, 3, 2, 56.5);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0" w:author="Unknown"/>
          <w:rFonts w:ascii="Consolas" w:eastAsia="Times New Roman" w:hAnsi="Consolas" w:cs="Consolas"/>
          <w:sz w:val="20"/>
        </w:rPr>
      </w:pPr>
      <w:ins w:id="2631" w:author="Unknown">
        <w:r w:rsidRPr="00250E7B">
          <w:rPr>
            <w:rFonts w:ascii="Consolas" w:eastAsia="Times New Roman" w:hAnsi="Consolas" w:cs="Consolas"/>
            <w:sz w:val="20"/>
          </w:rPr>
          <w:t xml:space="preserve">      printMax(new double[]{1, 2, 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2" w:author="Unknown"/>
          <w:rFonts w:ascii="Consolas" w:eastAsia="Times New Roman" w:hAnsi="Consolas" w:cs="Consolas"/>
          <w:sz w:val="20"/>
        </w:rPr>
      </w:pPr>
      <w:ins w:id="263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5" w:author="Unknown"/>
          <w:rFonts w:ascii="Consolas" w:eastAsia="Times New Roman" w:hAnsi="Consolas" w:cs="Consolas"/>
          <w:sz w:val="20"/>
        </w:rPr>
      </w:pPr>
      <w:ins w:id="2636" w:author="Unknown">
        <w:r w:rsidRPr="00250E7B">
          <w:rPr>
            <w:rFonts w:ascii="Consolas" w:eastAsia="Times New Roman" w:hAnsi="Consolas" w:cs="Consolas"/>
            <w:sz w:val="20"/>
          </w:rPr>
          <w:t xml:space="preserve">   public static void printMax( double... numbers)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7" w:author="Unknown"/>
          <w:rFonts w:ascii="Consolas" w:eastAsia="Times New Roman" w:hAnsi="Consolas" w:cs="Consolas"/>
          <w:sz w:val="20"/>
        </w:rPr>
      </w:pPr>
      <w:ins w:id="2638" w:author="Unknown">
        <w:r w:rsidRPr="00250E7B">
          <w:rPr>
            <w:rFonts w:ascii="Consolas" w:eastAsia="Times New Roman" w:hAnsi="Consolas" w:cs="Consolas"/>
            <w:sz w:val="20"/>
          </w:rPr>
          <w:t xml:space="preserve">      if (numbers.length == 0)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39" w:author="Unknown"/>
          <w:rFonts w:ascii="Consolas" w:eastAsia="Times New Roman" w:hAnsi="Consolas" w:cs="Consolas"/>
          <w:sz w:val="20"/>
        </w:rPr>
      </w:pPr>
      <w:ins w:id="2640" w:author="Unknown">
        <w:r w:rsidRPr="00250E7B">
          <w:rPr>
            <w:rFonts w:ascii="Consolas" w:eastAsia="Times New Roman" w:hAnsi="Consolas" w:cs="Consolas"/>
            <w:sz w:val="20"/>
          </w:rPr>
          <w:t xml:space="preserve">         System.out.println("No argument passed");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1" w:author="Unknown"/>
          <w:rFonts w:ascii="Consolas" w:eastAsia="Times New Roman" w:hAnsi="Consolas" w:cs="Consolas"/>
          <w:sz w:val="20"/>
        </w:rPr>
      </w:pPr>
      <w:ins w:id="2642" w:author="Unknown">
        <w:r w:rsidRPr="00250E7B">
          <w:rPr>
            <w:rFonts w:ascii="Consolas" w:eastAsia="Times New Roman" w:hAnsi="Consolas" w:cs="Consolas"/>
            <w:sz w:val="20"/>
          </w:rPr>
          <w:t xml:space="preserve">         return;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3" w:author="Unknown"/>
          <w:rFonts w:ascii="Consolas" w:eastAsia="Times New Roman" w:hAnsi="Consolas" w:cs="Consolas"/>
          <w:sz w:val="20"/>
        </w:rPr>
      </w:pPr>
      <w:ins w:id="264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6" w:author="Unknown"/>
          <w:rFonts w:ascii="Consolas" w:eastAsia="Times New Roman" w:hAnsi="Consolas" w:cs="Consolas"/>
          <w:sz w:val="20"/>
        </w:rPr>
      </w:pPr>
      <w:ins w:id="2647" w:author="Unknown">
        <w:r w:rsidRPr="00250E7B">
          <w:rPr>
            <w:rFonts w:ascii="Consolas" w:eastAsia="Times New Roman" w:hAnsi="Consolas" w:cs="Consolas"/>
            <w:sz w:val="20"/>
          </w:rPr>
          <w:t xml:space="preserve">      double result = numbers[0];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49" w:author="Unknown"/>
          <w:rFonts w:ascii="Consolas" w:eastAsia="Times New Roman" w:hAnsi="Consolas" w:cs="Consolas"/>
          <w:sz w:val="20"/>
        </w:rPr>
      </w:pPr>
      <w:ins w:id="2650" w:author="Unknown">
        <w:r w:rsidRPr="00250E7B">
          <w:rPr>
            <w:rFonts w:ascii="Consolas" w:eastAsia="Times New Roman" w:hAnsi="Consolas" w:cs="Consolas"/>
            <w:sz w:val="20"/>
          </w:rPr>
          <w:t xml:space="preserve">      for (int i = 1; i &lt;  numbers.length; 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1" w:author="Unknown"/>
          <w:rFonts w:ascii="Consolas" w:eastAsia="Times New Roman" w:hAnsi="Consolas" w:cs="Consolas"/>
          <w:sz w:val="20"/>
        </w:rPr>
      </w:pPr>
      <w:ins w:id="2652" w:author="Unknown">
        <w:r w:rsidRPr="00250E7B">
          <w:rPr>
            <w:rFonts w:ascii="Consolas" w:eastAsia="Times New Roman" w:hAnsi="Consolas" w:cs="Consolas"/>
            <w:sz w:val="20"/>
          </w:rPr>
          <w:t xml:space="preserve">      if (numbers[i] &gt;  result)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3" w:author="Unknown"/>
          <w:rFonts w:ascii="Consolas" w:eastAsia="Times New Roman" w:hAnsi="Consolas" w:cs="Consolas"/>
          <w:sz w:val="20"/>
        </w:rPr>
      </w:pPr>
      <w:ins w:id="2654" w:author="Unknown">
        <w:r w:rsidRPr="00250E7B">
          <w:rPr>
            <w:rFonts w:ascii="Consolas" w:eastAsia="Times New Roman" w:hAnsi="Consolas" w:cs="Consolas"/>
            <w:sz w:val="20"/>
          </w:rPr>
          <w:t xml:space="preserve">      result = numbers[i];</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5" w:author="Unknown"/>
          <w:rFonts w:ascii="Consolas" w:eastAsia="Times New Roman" w:hAnsi="Consolas" w:cs="Consolas"/>
          <w:sz w:val="20"/>
        </w:rPr>
      </w:pPr>
      <w:ins w:id="2656" w:author="Unknown">
        <w:r w:rsidRPr="00250E7B">
          <w:rPr>
            <w:rFonts w:ascii="Consolas" w:eastAsia="Times New Roman" w:hAnsi="Consolas" w:cs="Consolas"/>
            <w:sz w:val="20"/>
          </w:rPr>
          <w:t xml:space="preserve">      System.out.println("The max value is " + result);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7" w:author="Unknown"/>
          <w:rFonts w:ascii="Consolas" w:eastAsia="Times New Roman" w:hAnsi="Consolas" w:cs="Consolas"/>
          <w:sz w:val="20"/>
        </w:rPr>
      </w:pPr>
      <w:ins w:id="265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659" w:author="Unknown"/>
          <w:rFonts w:ascii="Consolas" w:eastAsia="Times New Roman" w:hAnsi="Consolas" w:cs="Consolas"/>
          <w:sz w:val="20"/>
        </w:rPr>
      </w:pPr>
      <w:ins w:id="2660" w:author="Unknown">
        <w:r w:rsidRPr="00250E7B">
          <w:rPr>
            <w:rFonts w:ascii="Consolas" w:eastAsia="Times New Roman" w:hAnsi="Consolas" w:cs="Consolas"/>
            <w:sz w:val="20"/>
          </w:rPr>
          <w:lastRenderedPageBreak/>
          <w:t>}</w:t>
        </w:r>
      </w:ins>
    </w:p>
    <w:p w:rsidR="00250E7B" w:rsidRPr="00250E7B" w:rsidRDefault="00250E7B" w:rsidP="00250E7B">
      <w:pPr>
        <w:shd w:val="clear" w:color="auto" w:fill="FFFFFF"/>
        <w:spacing w:after="240" w:line="360" w:lineRule="atLeast"/>
        <w:ind w:left="-402" w:right="-402"/>
        <w:jc w:val="both"/>
        <w:rPr>
          <w:ins w:id="2661" w:author="Unknown"/>
          <w:rFonts w:ascii="Arial" w:eastAsia="Times New Roman" w:hAnsi="Arial" w:cs="Arial"/>
          <w:sz w:val="21"/>
          <w:szCs w:val="21"/>
        </w:rPr>
      </w:pPr>
      <w:ins w:id="2662"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after="240" w:line="360" w:lineRule="atLeast"/>
        <w:ind w:left="-402" w:right="-402"/>
        <w:jc w:val="both"/>
        <w:rPr>
          <w:ins w:id="2663" w:author="Unknown"/>
          <w:rFonts w:ascii="Arial" w:eastAsia="Times New Roman" w:hAnsi="Arial" w:cs="Arial"/>
          <w:sz w:val="21"/>
          <w:szCs w:val="21"/>
        </w:rPr>
      </w:pPr>
      <w:ins w:id="2664"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5" w:author="Unknown"/>
          <w:rFonts w:ascii="Consolas" w:eastAsia="Times New Roman" w:hAnsi="Consolas" w:cs="Consolas"/>
          <w:sz w:val="18"/>
          <w:szCs w:val="18"/>
        </w:rPr>
      </w:pPr>
      <w:ins w:id="2666" w:author="Unknown">
        <w:r w:rsidRPr="00250E7B">
          <w:rPr>
            <w:rFonts w:ascii="Consolas" w:eastAsia="Times New Roman" w:hAnsi="Consolas" w:cs="Consolas"/>
            <w:sz w:val="18"/>
            <w:szCs w:val="18"/>
          </w:rPr>
          <w:t>The max value is 56.5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67" w:author="Unknown"/>
          <w:rFonts w:ascii="Consolas" w:eastAsia="Times New Roman" w:hAnsi="Consolas" w:cs="Consolas"/>
          <w:sz w:val="18"/>
          <w:szCs w:val="18"/>
        </w:rPr>
      </w:pPr>
      <w:ins w:id="2668" w:author="Unknown">
        <w:r w:rsidRPr="00250E7B">
          <w:rPr>
            <w:rFonts w:ascii="Consolas" w:eastAsia="Times New Roman" w:hAnsi="Consolas" w:cs="Consolas"/>
            <w:sz w:val="18"/>
            <w:szCs w:val="18"/>
          </w:rPr>
          <w:t>The max value is 3.0</w:t>
        </w:r>
      </w:ins>
    </w:p>
    <w:p w:rsidR="00250E7B" w:rsidRPr="00250E7B" w:rsidRDefault="00250E7B" w:rsidP="00250E7B">
      <w:pPr>
        <w:shd w:val="clear" w:color="auto" w:fill="FFFFFF"/>
        <w:spacing w:before="48" w:after="48" w:line="360" w:lineRule="atLeast"/>
        <w:ind w:right="-402"/>
        <w:outlineLvl w:val="1"/>
        <w:rPr>
          <w:ins w:id="2669" w:author="Unknown"/>
          <w:rFonts w:ascii="Arial" w:eastAsia="Times New Roman" w:hAnsi="Arial" w:cs="Arial"/>
          <w:spacing w:val="-15"/>
          <w:sz w:val="36"/>
          <w:szCs w:val="36"/>
        </w:rPr>
      </w:pPr>
      <w:ins w:id="2670" w:author="Unknown">
        <w:r w:rsidRPr="00250E7B">
          <w:rPr>
            <w:rFonts w:ascii="Arial" w:eastAsia="Times New Roman" w:hAnsi="Arial" w:cs="Arial"/>
            <w:spacing w:val="-15"/>
            <w:sz w:val="36"/>
            <w:szCs w:val="36"/>
          </w:rPr>
          <w:t>The finalize( ) Method</w:t>
        </w:r>
      </w:ins>
    </w:p>
    <w:p w:rsidR="00250E7B" w:rsidRPr="00250E7B" w:rsidRDefault="00250E7B" w:rsidP="00250E7B">
      <w:pPr>
        <w:shd w:val="clear" w:color="auto" w:fill="FFFFFF"/>
        <w:spacing w:after="240" w:line="360" w:lineRule="atLeast"/>
        <w:ind w:left="-402" w:right="-402"/>
        <w:jc w:val="both"/>
        <w:rPr>
          <w:ins w:id="2671" w:author="Unknown"/>
          <w:rFonts w:ascii="Arial" w:eastAsia="Times New Roman" w:hAnsi="Arial" w:cs="Arial"/>
          <w:sz w:val="21"/>
          <w:szCs w:val="21"/>
        </w:rPr>
      </w:pPr>
      <w:ins w:id="2672" w:author="Unknown">
        <w:r w:rsidRPr="00250E7B">
          <w:rPr>
            <w:rFonts w:ascii="Arial" w:eastAsia="Times New Roman" w:hAnsi="Arial" w:cs="Arial"/>
            <w:sz w:val="21"/>
            <w:szCs w:val="21"/>
          </w:rPr>
          <w:t>It is possible to define a method that will be called just before an object's final destruction by the garbage collector. This method is called</w:t>
        </w:r>
        <w:r w:rsidRPr="00250E7B">
          <w:rPr>
            <w:rFonts w:ascii="Arial" w:eastAsia="Times New Roman" w:hAnsi="Arial" w:cs="Arial"/>
            <w:sz w:val="21"/>
          </w:rPr>
          <w:t> </w:t>
        </w:r>
        <w:r w:rsidRPr="00250E7B">
          <w:rPr>
            <w:rFonts w:ascii="Arial" w:eastAsia="Times New Roman" w:hAnsi="Arial" w:cs="Arial"/>
            <w:b/>
            <w:bCs/>
            <w:sz w:val="21"/>
            <w:szCs w:val="21"/>
          </w:rPr>
          <w:t>finalize( )</w:t>
        </w:r>
        <w:r w:rsidRPr="00250E7B">
          <w:rPr>
            <w:rFonts w:ascii="Arial" w:eastAsia="Times New Roman" w:hAnsi="Arial" w:cs="Arial"/>
            <w:sz w:val="21"/>
            <w:szCs w:val="21"/>
          </w:rPr>
          <w:t>, and it can be used to ensure that an object terminates cleanly.</w:t>
        </w:r>
      </w:ins>
    </w:p>
    <w:p w:rsidR="00250E7B" w:rsidRPr="00250E7B" w:rsidRDefault="00250E7B" w:rsidP="00250E7B">
      <w:pPr>
        <w:shd w:val="clear" w:color="auto" w:fill="FFFFFF"/>
        <w:spacing w:after="240" w:line="360" w:lineRule="atLeast"/>
        <w:ind w:left="-402" w:right="-402"/>
        <w:jc w:val="both"/>
        <w:rPr>
          <w:ins w:id="2673" w:author="Unknown"/>
          <w:rFonts w:ascii="Arial" w:eastAsia="Times New Roman" w:hAnsi="Arial" w:cs="Arial"/>
          <w:sz w:val="21"/>
          <w:szCs w:val="21"/>
        </w:rPr>
      </w:pPr>
      <w:ins w:id="2674" w:author="Unknown">
        <w:r w:rsidRPr="00250E7B">
          <w:rPr>
            <w:rFonts w:ascii="Arial" w:eastAsia="Times New Roman" w:hAnsi="Arial" w:cs="Arial"/>
            <w:sz w:val="21"/>
            <w:szCs w:val="21"/>
          </w:rPr>
          <w:t>For example, you might use finalize( ) to make sure that an open file owned by that object is closed.</w:t>
        </w:r>
      </w:ins>
    </w:p>
    <w:p w:rsidR="00250E7B" w:rsidRPr="00250E7B" w:rsidRDefault="00250E7B" w:rsidP="00250E7B">
      <w:pPr>
        <w:shd w:val="clear" w:color="auto" w:fill="FFFFFF"/>
        <w:spacing w:after="240" w:line="360" w:lineRule="atLeast"/>
        <w:ind w:left="-402" w:right="-402"/>
        <w:jc w:val="both"/>
        <w:rPr>
          <w:ins w:id="2675" w:author="Unknown"/>
          <w:rFonts w:ascii="Arial" w:eastAsia="Times New Roman" w:hAnsi="Arial" w:cs="Arial"/>
          <w:sz w:val="21"/>
          <w:szCs w:val="21"/>
        </w:rPr>
      </w:pPr>
      <w:ins w:id="2676" w:author="Unknown">
        <w:r w:rsidRPr="00250E7B">
          <w:rPr>
            <w:rFonts w:ascii="Arial" w:eastAsia="Times New Roman" w:hAnsi="Arial" w:cs="Arial"/>
            <w:sz w:val="21"/>
            <w:szCs w:val="21"/>
          </w:rPr>
          <w:t>To add a finalizer to a class, you simply define the finalize( ) method. The Java runtime calls that method whenever it is about to recycle an object of that class.</w:t>
        </w:r>
      </w:ins>
    </w:p>
    <w:p w:rsidR="00250E7B" w:rsidRPr="00250E7B" w:rsidRDefault="00250E7B" w:rsidP="00250E7B">
      <w:pPr>
        <w:shd w:val="clear" w:color="auto" w:fill="FFFFFF"/>
        <w:spacing w:after="240" w:line="360" w:lineRule="atLeast"/>
        <w:ind w:left="-402" w:right="-402"/>
        <w:jc w:val="both"/>
        <w:rPr>
          <w:ins w:id="2677" w:author="Unknown"/>
          <w:rFonts w:ascii="Arial" w:eastAsia="Times New Roman" w:hAnsi="Arial" w:cs="Arial"/>
          <w:sz w:val="21"/>
          <w:szCs w:val="21"/>
        </w:rPr>
      </w:pPr>
      <w:ins w:id="2678" w:author="Unknown">
        <w:r w:rsidRPr="00250E7B">
          <w:rPr>
            <w:rFonts w:ascii="Arial" w:eastAsia="Times New Roman" w:hAnsi="Arial" w:cs="Arial"/>
            <w:sz w:val="21"/>
            <w:szCs w:val="21"/>
          </w:rPr>
          <w:t>Inside the finalize( ) method, you will specify those actions that must be performed before an object is destroyed.</w:t>
        </w:r>
      </w:ins>
    </w:p>
    <w:p w:rsidR="00250E7B" w:rsidRPr="00250E7B" w:rsidRDefault="00250E7B" w:rsidP="00250E7B">
      <w:pPr>
        <w:shd w:val="clear" w:color="auto" w:fill="FFFFFF"/>
        <w:spacing w:after="240" w:line="360" w:lineRule="atLeast"/>
        <w:ind w:left="-402" w:right="-402"/>
        <w:jc w:val="both"/>
        <w:rPr>
          <w:ins w:id="2679" w:author="Unknown"/>
          <w:rFonts w:ascii="Arial" w:eastAsia="Times New Roman" w:hAnsi="Arial" w:cs="Arial"/>
          <w:sz w:val="21"/>
          <w:szCs w:val="21"/>
        </w:rPr>
      </w:pPr>
      <w:ins w:id="2680" w:author="Unknown">
        <w:r w:rsidRPr="00250E7B">
          <w:rPr>
            <w:rFonts w:ascii="Arial" w:eastAsia="Times New Roman" w:hAnsi="Arial" w:cs="Arial"/>
            <w:sz w:val="21"/>
            <w:szCs w:val="21"/>
          </w:rPr>
          <w:t>The finalize( ) method has this general form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1" w:author="Unknown"/>
          <w:rFonts w:ascii="Consolas" w:eastAsia="Times New Roman" w:hAnsi="Consolas" w:cs="Consolas"/>
          <w:sz w:val="18"/>
          <w:szCs w:val="18"/>
        </w:rPr>
      </w:pPr>
      <w:ins w:id="2682" w:author="Unknown">
        <w:r w:rsidRPr="00250E7B">
          <w:rPr>
            <w:rFonts w:ascii="Consolas" w:eastAsia="Times New Roman" w:hAnsi="Consolas" w:cs="Consolas"/>
            <w:sz w:val="18"/>
            <w:szCs w:val="18"/>
          </w:rPr>
          <w:t>protected void finalize(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3" w:author="Unknown"/>
          <w:rFonts w:ascii="Consolas" w:eastAsia="Times New Roman" w:hAnsi="Consolas" w:cs="Consolas"/>
          <w:sz w:val="18"/>
          <w:szCs w:val="18"/>
        </w:rPr>
      </w:pPr>
      <w:ins w:id="2684" w:author="Unknown">
        <w:r w:rsidRPr="00250E7B">
          <w:rPr>
            <w:rFonts w:ascii="Consolas" w:eastAsia="Times New Roman" w:hAnsi="Consolas" w:cs="Consolas"/>
            <w:sz w:val="18"/>
            <w:szCs w:val="18"/>
          </w:rPr>
          <w:t xml:space="preserve">   // finalization code here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85" w:author="Unknown"/>
          <w:rFonts w:ascii="Consolas" w:eastAsia="Times New Roman" w:hAnsi="Consolas" w:cs="Consolas"/>
          <w:sz w:val="18"/>
          <w:szCs w:val="18"/>
        </w:rPr>
      </w:pPr>
      <w:ins w:id="2686"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2687" w:author="Unknown"/>
          <w:rFonts w:ascii="Arial" w:eastAsia="Times New Roman" w:hAnsi="Arial" w:cs="Arial"/>
          <w:sz w:val="21"/>
          <w:szCs w:val="21"/>
        </w:rPr>
      </w:pPr>
      <w:ins w:id="2688" w:author="Unknown">
        <w:r w:rsidRPr="00250E7B">
          <w:rPr>
            <w:rFonts w:ascii="Arial" w:eastAsia="Times New Roman" w:hAnsi="Arial" w:cs="Arial"/>
            <w:sz w:val="21"/>
            <w:szCs w:val="21"/>
          </w:rPr>
          <w:t>Here, the keyword protected is a specifier that prevents access to finalize( ) by code defined outside its class.</w:t>
        </w:r>
      </w:ins>
    </w:p>
    <w:p w:rsidR="00250E7B" w:rsidRPr="00250E7B" w:rsidRDefault="00250E7B" w:rsidP="00250E7B">
      <w:pPr>
        <w:shd w:val="clear" w:color="auto" w:fill="FFFFFF"/>
        <w:spacing w:after="240" w:line="360" w:lineRule="atLeast"/>
        <w:ind w:left="-402" w:right="-402"/>
        <w:jc w:val="both"/>
        <w:rPr>
          <w:ins w:id="2689" w:author="Unknown"/>
          <w:rFonts w:ascii="Arial" w:eastAsia="Times New Roman" w:hAnsi="Arial" w:cs="Arial"/>
          <w:sz w:val="21"/>
          <w:szCs w:val="21"/>
        </w:rPr>
      </w:pPr>
      <w:ins w:id="2690" w:author="Unknown">
        <w:r w:rsidRPr="00250E7B">
          <w:rPr>
            <w:rFonts w:ascii="Arial" w:eastAsia="Times New Roman" w:hAnsi="Arial" w:cs="Arial"/>
            <w:sz w:val="21"/>
            <w:szCs w:val="21"/>
          </w:rPr>
          <w:t>This means that you cannot know when or even if finalize( ) will be executed. For example, if your program ends before garbage collection occurs, finalize( ) will not execute.</w:t>
        </w:r>
      </w:ins>
    </w:p>
    <w:p w:rsidR="00250E7B" w:rsidRPr="00250E7B" w:rsidRDefault="00250E7B" w:rsidP="00250E7B">
      <w:pPr>
        <w:shd w:val="clear" w:color="auto" w:fill="FFFFFF"/>
        <w:spacing w:before="48" w:after="48" w:line="450" w:lineRule="atLeast"/>
        <w:ind w:right="-402"/>
        <w:jc w:val="center"/>
        <w:outlineLvl w:val="0"/>
        <w:rPr>
          <w:ins w:id="2691" w:author="Unknown"/>
          <w:rFonts w:ascii="Arial" w:eastAsia="Times New Roman" w:hAnsi="Arial" w:cs="Arial"/>
          <w:spacing w:val="-15"/>
          <w:kern w:val="36"/>
          <w:sz w:val="42"/>
          <w:szCs w:val="42"/>
        </w:rPr>
      </w:pPr>
      <w:ins w:id="2692" w:author="Unknown">
        <w:r w:rsidRPr="00250E7B">
          <w:rPr>
            <w:rFonts w:ascii="Arial" w:eastAsia="Times New Roman" w:hAnsi="Arial" w:cs="Arial"/>
            <w:spacing w:val="-15"/>
            <w:kern w:val="36"/>
            <w:sz w:val="42"/>
            <w:szCs w:val="42"/>
          </w:rPr>
          <w:t>Java - Files and I/O</w:t>
        </w:r>
      </w:ins>
    </w:p>
    <w:p w:rsidR="00250E7B" w:rsidRPr="00250E7B" w:rsidRDefault="00250E7B" w:rsidP="00250E7B">
      <w:pPr>
        <w:shd w:val="clear" w:color="auto" w:fill="FFFFFF"/>
        <w:spacing w:after="240" w:line="360" w:lineRule="atLeast"/>
        <w:ind w:left="-402" w:right="-402"/>
        <w:jc w:val="both"/>
        <w:rPr>
          <w:ins w:id="2693" w:author="Unknown"/>
          <w:rFonts w:ascii="Arial" w:eastAsia="Times New Roman" w:hAnsi="Arial" w:cs="Arial"/>
          <w:sz w:val="21"/>
          <w:szCs w:val="21"/>
        </w:rPr>
      </w:pPr>
      <w:ins w:id="2694" w:author="Unknown">
        <w:r w:rsidRPr="00250E7B">
          <w:rPr>
            <w:rFonts w:ascii="Arial" w:eastAsia="Times New Roman" w:hAnsi="Arial" w:cs="Arial"/>
            <w:sz w:val="21"/>
            <w:szCs w:val="21"/>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ins>
    </w:p>
    <w:p w:rsidR="00250E7B" w:rsidRPr="00250E7B" w:rsidRDefault="00250E7B" w:rsidP="00250E7B">
      <w:pPr>
        <w:shd w:val="clear" w:color="auto" w:fill="FFFFFF"/>
        <w:spacing w:before="48" w:after="48" w:line="360" w:lineRule="atLeast"/>
        <w:ind w:right="-402"/>
        <w:outlineLvl w:val="1"/>
        <w:rPr>
          <w:ins w:id="2695" w:author="Unknown"/>
          <w:rFonts w:ascii="Arial" w:eastAsia="Times New Roman" w:hAnsi="Arial" w:cs="Arial"/>
          <w:spacing w:val="-15"/>
          <w:sz w:val="36"/>
          <w:szCs w:val="36"/>
        </w:rPr>
      </w:pPr>
      <w:ins w:id="2696" w:author="Unknown">
        <w:r w:rsidRPr="00250E7B">
          <w:rPr>
            <w:rFonts w:ascii="Arial" w:eastAsia="Times New Roman" w:hAnsi="Arial" w:cs="Arial"/>
            <w:spacing w:val="-15"/>
            <w:sz w:val="36"/>
            <w:szCs w:val="36"/>
          </w:rPr>
          <w:t>Stream</w:t>
        </w:r>
      </w:ins>
    </w:p>
    <w:p w:rsidR="00250E7B" w:rsidRPr="00250E7B" w:rsidRDefault="00250E7B" w:rsidP="00250E7B">
      <w:pPr>
        <w:shd w:val="clear" w:color="auto" w:fill="FFFFFF"/>
        <w:spacing w:after="240" w:line="360" w:lineRule="atLeast"/>
        <w:ind w:left="-402" w:right="-402"/>
        <w:jc w:val="both"/>
        <w:rPr>
          <w:ins w:id="2697" w:author="Unknown"/>
          <w:rFonts w:ascii="Arial" w:eastAsia="Times New Roman" w:hAnsi="Arial" w:cs="Arial"/>
          <w:sz w:val="21"/>
          <w:szCs w:val="21"/>
        </w:rPr>
      </w:pPr>
      <w:ins w:id="2698" w:author="Unknown">
        <w:r w:rsidRPr="00250E7B">
          <w:rPr>
            <w:rFonts w:ascii="Arial" w:eastAsia="Times New Roman" w:hAnsi="Arial" w:cs="Arial"/>
            <w:sz w:val="21"/>
            <w:szCs w:val="21"/>
          </w:rPr>
          <w:t>A stream can be defined as a sequence of data. There are two kinds of Streams −</w:t>
        </w:r>
      </w:ins>
    </w:p>
    <w:p w:rsidR="00250E7B" w:rsidRPr="00250E7B" w:rsidRDefault="00250E7B" w:rsidP="00250E7B">
      <w:pPr>
        <w:numPr>
          <w:ilvl w:val="0"/>
          <w:numId w:val="48"/>
        </w:numPr>
        <w:shd w:val="clear" w:color="auto" w:fill="FFFFFF"/>
        <w:spacing w:after="240" w:line="360" w:lineRule="atLeast"/>
        <w:ind w:left="318" w:right="-402"/>
        <w:jc w:val="both"/>
        <w:rPr>
          <w:ins w:id="2699" w:author="Unknown"/>
          <w:rFonts w:ascii="Arial" w:eastAsia="Times New Roman" w:hAnsi="Arial" w:cs="Arial"/>
          <w:sz w:val="21"/>
          <w:szCs w:val="21"/>
        </w:rPr>
      </w:pPr>
      <w:ins w:id="2700" w:author="Unknown">
        <w:r w:rsidRPr="00250E7B">
          <w:rPr>
            <w:rFonts w:ascii="Arial" w:eastAsia="Times New Roman" w:hAnsi="Arial" w:cs="Arial"/>
            <w:b/>
            <w:bCs/>
            <w:sz w:val="21"/>
            <w:szCs w:val="21"/>
          </w:rPr>
          <w:t>InPutStream</w:t>
        </w:r>
        <w:r w:rsidRPr="00250E7B">
          <w:rPr>
            <w:rFonts w:ascii="Arial" w:eastAsia="Times New Roman" w:hAnsi="Arial" w:cs="Arial"/>
            <w:sz w:val="21"/>
          </w:rPr>
          <w:t> </w:t>
        </w:r>
        <w:r w:rsidRPr="00250E7B">
          <w:rPr>
            <w:rFonts w:ascii="Arial" w:eastAsia="Times New Roman" w:hAnsi="Arial" w:cs="Arial"/>
            <w:sz w:val="21"/>
            <w:szCs w:val="21"/>
          </w:rPr>
          <w:t>− The InputStream is used to read data from a source.</w:t>
        </w:r>
      </w:ins>
    </w:p>
    <w:p w:rsidR="00250E7B" w:rsidRPr="00250E7B" w:rsidRDefault="00250E7B" w:rsidP="00250E7B">
      <w:pPr>
        <w:numPr>
          <w:ilvl w:val="0"/>
          <w:numId w:val="48"/>
        </w:numPr>
        <w:shd w:val="clear" w:color="auto" w:fill="FFFFFF"/>
        <w:spacing w:after="240" w:line="360" w:lineRule="atLeast"/>
        <w:ind w:left="318" w:right="-402"/>
        <w:jc w:val="both"/>
        <w:rPr>
          <w:ins w:id="2701" w:author="Unknown"/>
          <w:rFonts w:ascii="Arial" w:eastAsia="Times New Roman" w:hAnsi="Arial" w:cs="Arial"/>
          <w:sz w:val="21"/>
          <w:szCs w:val="21"/>
        </w:rPr>
      </w:pPr>
      <w:ins w:id="2702" w:author="Unknown">
        <w:r w:rsidRPr="00250E7B">
          <w:rPr>
            <w:rFonts w:ascii="Arial" w:eastAsia="Times New Roman" w:hAnsi="Arial" w:cs="Arial"/>
            <w:b/>
            <w:bCs/>
            <w:sz w:val="21"/>
            <w:szCs w:val="21"/>
          </w:rPr>
          <w:lastRenderedPageBreak/>
          <w:t>OutPutStream</w:t>
        </w:r>
        <w:r w:rsidRPr="00250E7B">
          <w:rPr>
            <w:rFonts w:ascii="Arial" w:eastAsia="Times New Roman" w:hAnsi="Arial" w:cs="Arial"/>
            <w:sz w:val="21"/>
          </w:rPr>
          <w:t> </w:t>
        </w:r>
        <w:r w:rsidRPr="00250E7B">
          <w:rPr>
            <w:rFonts w:ascii="Arial" w:eastAsia="Times New Roman" w:hAnsi="Arial" w:cs="Arial"/>
            <w:sz w:val="21"/>
            <w:szCs w:val="21"/>
          </w:rPr>
          <w:t>− The OutputStream is used for writing data to a destination.</w:t>
        </w:r>
      </w:ins>
    </w:p>
    <w:p w:rsidR="00250E7B" w:rsidRPr="00250E7B" w:rsidRDefault="00250E7B" w:rsidP="00250E7B">
      <w:pPr>
        <w:shd w:val="clear" w:color="auto" w:fill="FFFFFF"/>
        <w:spacing w:after="0" w:line="240" w:lineRule="auto"/>
        <w:rPr>
          <w:ins w:id="2703" w:author="Unknown"/>
          <w:rFonts w:ascii="Arial" w:eastAsia="Times New Roman" w:hAnsi="Arial" w:cs="Arial"/>
          <w:sz w:val="21"/>
          <w:szCs w:val="21"/>
        </w:rPr>
      </w:pPr>
      <w:r w:rsidRPr="00250E7B">
        <w:rPr>
          <w:rFonts w:ascii="Arial" w:eastAsia="Times New Roman" w:hAnsi="Arial" w:cs="Arial"/>
          <w:noProof/>
          <w:sz w:val="21"/>
          <w:szCs w:val="21"/>
        </w:rPr>
        <w:drawing>
          <wp:inline distT="0" distB="0" distL="0" distR="0">
            <wp:extent cx="5715000" cy="742950"/>
            <wp:effectExtent l="19050" t="0" r="0" b="0"/>
            <wp:docPr id="12" name="Picture 12" descr="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s"/>
                    <pic:cNvPicPr>
                      <a:picLocks noChangeAspect="1" noChangeArrowheads="1"/>
                    </pic:cNvPicPr>
                  </pic:nvPicPr>
                  <pic:blipFill>
                    <a:blip r:embed="rId48"/>
                    <a:srcRect/>
                    <a:stretch>
                      <a:fillRect/>
                    </a:stretch>
                  </pic:blipFill>
                  <pic:spPr bwMode="auto">
                    <a:xfrm>
                      <a:off x="0" y="0"/>
                      <a:ext cx="5715000" cy="742950"/>
                    </a:xfrm>
                    <a:prstGeom prst="rect">
                      <a:avLst/>
                    </a:prstGeom>
                    <a:noFill/>
                    <a:ln w="9525">
                      <a:noFill/>
                      <a:miter lim="800000"/>
                      <a:headEnd/>
                      <a:tailEnd/>
                    </a:ln>
                  </pic:spPr>
                </pic:pic>
              </a:graphicData>
            </a:graphic>
          </wp:inline>
        </w:drawing>
      </w:r>
    </w:p>
    <w:p w:rsidR="00250E7B" w:rsidRPr="00250E7B" w:rsidRDefault="00250E7B" w:rsidP="00250E7B">
      <w:pPr>
        <w:shd w:val="clear" w:color="auto" w:fill="FFFFFF"/>
        <w:spacing w:after="240" w:line="360" w:lineRule="atLeast"/>
        <w:ind w:left="-402" w:right="-402"/>
        <w:jc w:val="both"/>
        <w:rPr>
          <w:ins w:id="2704" w:author="Unknown"/>
          <w:rFonts w:ascii="Arial" w:eastAsia="Times New Roman" w:hAnsi="Arial" w:cs="Arial"/>
          <w:sz w:val="21"/>
          <w:szCs w:val="21"/>
        </w:rPr>
      </w:pPr>
      <w:ins w:id="2705" w:author="Unknown">
        <w:r w:rsidRPr="00250E7B">
          <w:rPr>
            <w:rFonts w:ascii="Arial" w:eastAsia="Times New Roman" w:hAnsi="Arial" w:cs="Arial"/>
            <w:sz w:val="21"/>
            <w:szCs w:val="21"/>
          </w:rPr>
          <w:t>Java provides strong but flexible support for I/O related to files and networks but this tutorial covers very basic functionality related to streams and I/O. We will see the most commonly used examples one by one −</w:t>
        </w:r>
      </w:ins>
    </w:p>
    <w:p w:rsidR="00250E7B" w:rsidRPr="00250E7B" w:rsidRDefault="00250E7B" w:rsidP="00250E7B">
      <w:pPr>
        <w:shd w:val="clear" w:color="auto" w:fill="FFFFFF"/>
        <w:spacing w:before="48" w:after="48" w:line="360" w:lineRule="atLeast"/>
        <w:ind w:right="-402"/>
        <w:outlineLvl w:val="2"/>
        <w:rPr>
          <w:ins w:id="2706" w:author="Unknown"/>
          <w:rFonts w:ascii="Arial" w:eastAsia="Times New Roman" w:hAnsi="Arial" w:cs="Arial"/>
          <w:sz w:val="27"/>
          <w:szCs w:val="27"/>
        </w:rPr>
      </w:pPr>
      <w:ins w:id="2707" w:author="Unknown">
        <w:r w:rsidRPr="00250E7B">
          <w:rPr>
            <w:rFonts w:ascii="Arial" w:eastAsia="Times New Roman" w:hAnsi="Arial" w:cs="Arial"/>
            <w:sz w:val="27"/>
            <w:szCs w:val="27"/>
          </w:rPr>
          <w:t>Byte Streams</w:t>
        </w:r>
      </w:ins>
    </w:p>
    <w:p w:rsidR="00250E7B" w:rsidRPr="00250E7B" w:rsidRDefault="00250E7B" w:rsidP="00250E7B">
      <w:pPr>
        <w:shd w:val="clear" w:color="auto" w:fill="FFFFFF"/>
        <w:spacing w:after="240" w:line="360" w:lineRule="atLeast"/>
        <w:ind w:left="-402" w:right="-402"/>
        <w:jc w:val="both"/>
        <w:rPr>
          <w:ins w:id="2708" w:author="Unknown"/>
          <w:rFonts w:ascii="Arial" w:eastAsia="Times New Roman" w:hAnsi="Arial" w:cs="Arial"/>
          <w:sz w:val="21"/>
          <w:szCs w:val="21"/>
        </w:rPr>
      </w:pPr>
      <w:ins w:id="2709" w:author="Unknown">
        <w:r w:rsidRPr="00250E7B">
          <w:rPr>
            <w:rFonts w:ascii="Arial" w:eastAsia="Times New Roman" w:hAnsi="Arial" w:cs="Arial"/>
            <w:sz w:val="21"/>
            <w:szCs w:val="21"/>
          </w:rPr>
          <w:t>Java byte streams are used to perform input and output of 8-bit bytes. Though there are many classes related to byte streams but the most frequently used classes are,</w:t>
        </w:r>
        <w:r w:rsidRPr="00250E7B">
          <w:rPr>
            <w:rFonts w:ascii="Arial" w:eastAsia="Times New Roman" w:hAnsi="Arial" w:cs="Arial"/>
            <w:sz w:val="21"/>
          </w:rPr>
          <w:t> </w:t>
        </w:r>
        <w:r w:rsidRPr="00250E7B">
          <w:rPr>
            <w:rFonts w:ascii="Arial" w:eastAsia="Times New Roman" w:hAnsi="Arial" w:cs="Arial"/>
            <w:b/>
            <w:bCs/>
            <w:sz w:val="21"/>
            <w:szCs w:val="21"/>
          </w:rPr>
          <w:t>FileInputStream</w:t>
        </w:r>
        <w:r w:rsidRPr="00250E7B">
          <w:rPr>
            <w:rFonts w:ascii="Arial" w:eastAsia="Times New Roman" w:hAnsi="Arial" w:cs="Arial"/>
            <w:sz w:val="21"/>
          </w:rPr>
          <w:t> </w:t>
        </w:r>
        <w:r w:rsidRPr="00250E7B">
          <w:rPr>
            <w:rFonts w:ascii="Arial" w:eastAsia="Times New Roman" w:hAnsi="Arial" w:cs="Arial"/>
            <w:sz w:val="21"/>
            <w:szCs w:val="21"/>
          </w:rPr>
          <w:t>and</w:t>
        </w:r>
        <w:r w:rsidRPr="00250E7B">
          <w:rPr>
            <w:rFonts w:ascii="Arial" w:eastAsia="Times New Roman" w:hAnsi="Arial" w:cs="Arial"/>
            <w:sz w:val="21"/>
          </w:rPr>
          <w:t> </w:t>
        </w:r>
        <w:r w:rsidRPr="00250E7B">
          <w:rPr>
            <w:rFonts w:ascii="Arial" w:eastAsia="Times New Roman" w:hAnsi="Arial" w:cs="Arial"/>
            <w:b/>
            <w:bCs/>
            <w:sz w:val="21"/>
            <w:szCs w:val="21"/>
          </w:rPr>
          <w:t>FileOutputStream</w:t>
        </w:r>
        <w:r w:rsidRPr="00250E7B">
          <w:rPr>
            <w:rFonts w:ascii="Arial" w:eastAsia="Times New Roman" w:hAnsi="Arial" w:cs="Arial"/>
            <w:sz w:val="21"/>
            <w:szCs w:val="21"/>
          </w:rPr>
          <w:t>. Following is an example which makes use of these two classes to copy an input file into an output file −</w:t>
        </w:r>
      </w:ins>
    </w:p>
    <w:p w:rsidR="00250E7B" w:rsidRPr="00250E7B" w:rsidRDefault="00250E7B" w:rsidP="00250E7B">
      <w:pPr>
        <w:shd w:val="clear" w:color="auto" w:fill="FFFFFF"/>
        <w:spacing w:before="48" w:after="48" w:line="450" w:lineRule="atLeast"/>
        <w:ind w:right="-402"/>
        <w:jc w:val="center"/>
        <w:outlineLvl w:val="0"/>
        <w:rPr>
          <w:ins w:id="2710" w:author="Unknown"/>
          <w:rFonts w:ascii="Arial" w:eastAsia="Times New Roman" w:hAnsi="Arial" w:cs="Arial"/>
          <w:spacing w:val="-15"/>
          <w:kern w:val="36"/>
          <w:sz w:val="42"/>
          <w:szCs w:val="42"/>
        </w:rPr>
      </w:pPr>
      <w:ins w:id="2711" w:author="Unknown">
        <w:r w:rsidRPr="00250E7B">
          <w:rPr>
            <w:rFonts w:ascii="Arial" w:eastAsia="Times New Roman" w:hAnsi="Arial" w:cs="Arial"/>
            <w:spacing w:val="-15"/>
            <w:kern w:val="36"/>
            <w:sz w:val="42"/>
            <w:szCs w:val="42"/>
          </w:rPr>
          <w:t>Java - Exceptions</w:t>
        </w:r>
      </w:ins>
    </w:p>
    <w:p w:rsidR="00250E7B" w:rsidRPr="00250E7B" w:rsidRDefault="00250E7B" w:rsidP="00250E7B">
      <w:pPr>
        <w:shd w:val="clear" w:color="auto" w:fill="FFFFFF"/>
        <w:spacing w:after="240" w:line="360" w:lineRule="atLeast"/>
        <w:ind w:left="-402" w:right="-402"/>
        <w:jc w:val="both"/>
        <w:rPr>
          <w:ins w:id="2712" w:author="Unknown"/>
          <w:rFonts w:ascii="Arial" w:eastAsia="Times New Roman" w:hAnsi="Arial" w:cs="Arial"/>
          <w:sz w:val="21"/>
          <w:szCs w:val="21"/>
        </w:rPr>
      </w:pPr>
      <w:ins w:id="2713" w:author="Unknown">
        <w:r w:rsidRPr="00250E7B">
          <w:rPr>
            <w:rFonts w:ascii="Arial" w:eastAsia="Times New Roman" w:hAnsi="Arial" w:cs="Arial"/>
            <w:sz w:val="21"/>
            <w:szCs w:val="21"/>
          </w:rPr>
          <w:t>An exception (or exceptional event) is a problem that arises during the execution of a program. When an</w:t>
        </w:r>
        <w:r w:rsidRPr="00250E7B">
          <w:rPr>
            <w:rFonts w:ascii="Arial" w:eastAsia="Times New Roman" w:hAnsi="Arial" w:cs="Arial"/>
            <w:sz w:val="21"/>
          </w:rPr>
          <w:t> </w:t>
        </w:r>
        <w:r w:rsidRPr="00250E7B">
          <w:rPr>
            <w:rFonts w:ascii="Arial" w:eastAsia="Times New Roman" w:hAnsi="Arial" w:cs="Arial"/>
            <w:b/>
            <w:bCs/>
            <w:sz w:val="21"/>
            <w:szCs w:val="21"/>
          </w:rPr>
          <w:t>Exception</w:t>
        </w:r>
        <w:r w:rsidRPr="00250E7B">
          <w:rPr>
            <w:rFonts w:ascii="Arial" w:eastAsia="Times New Roman" w:hAnsi="Arial" w:cs="Arial"/>
            <w:sz w:val="21"/>
          </w:rPr>
          <w:t> </w:t>
        </w:r>
        <w:r w:rsidRPr="00250E7B">
          <w:rPr>
            <w:rFonts w:ascii="Arial" w:eastAsia="Times New Roman" w:hAnsi="Arial" w:cs="Arial"/>
            <w:sz w:val="21"/>
            <w:szCs w:val="21"/>
          </w:rPr>
          <w:t>occurs the normal flow of the program is disrupted and the program/Application terminates abnormally, which is not recommended, therefore, these exceptions are to be handled.</w:t>
        </w:r>
      </w:ins>
    </w:p>
    <w:p w:rsidR="00250E7B" w:rsidRPr="00250E7B" w:rsidRDefault="00250E7B" w:rsidP="00250E7B">
      <w:pPr>
        <w:shd w:val="clear" w:color="auto" w:fill="FFFFFF"/>
        <w:spacing w:after="240" w:line="360" w:lineRule="atLeast"/>
        <w:ind w:left="-402" w:right="-402"/>
        <w:jc w:val="both"/>
        <w:rPr>
          <w:ins w:id="2714" w:author="Unknown"/>
          <w:rFonts w:ascii="Arial" w:eastAsia="Times New Roman" w:hAnsi="Arial" w:cs="Arial"/>
          <w:sz w:val="21"/>
          <w:szCs w:val="21"/>
        </w:rPr>
      </w:pPr>
      <w:ins w:id="2715" w:author="Unknown">
        <w:r w:rsidRPr="00250E7B">
          <w:rPr>
            <w:rFonts w:ascii="Arial" w:eastAsia="Times New Roman" w:hAnsi="Arial" w:cs="Arial"/>
            <w:sz w:val="21"/>
            <w:szCs w:val="21"/>
          </w:rPr>
          <w:t>An exception can occur for many different reasons. Following are some scenarios where an exception occurs.</w:t>
        </w:r>
      </w:ins>
    </w:p>
    <w:p w:rsidR="00250E7B" w:rsidRPr="00250E7B" w:rsidRDefault="00250E7B" w:rsidP="00250E7B">
      <w:pPr>
        <w:numPr>
          <w:ilvl w:val="0"/>
          <w:numId w:val="54"/>
        </w:numPr>
        <w:shd w:val="clear" w:color="auto" w:fill="FFFFFF"/>
        <w:spacing w:after="240" w:line="360" w:lineRule="atLeast"/>
        <w:ind w:left="318" w:right="-402"/>
        <w:jc w:val="both"/>
        <w:rPr>
          <w:ins w:id="2716" w:author="Unknown"/>
          <w:rFonts w:ascii="Arial" w:eastAsia="Times New Roman" w:hAnsi="Arial" w:cs="Arial"/>
          <w:sz w:val="21"/>
          <w:szCs w:val="21"/>
        </w:rPr>
      </w:pPr>
      <w:ins w:id="2717" w:author="Unknown">
        <w:r w:rsidRPr="00250E7B">
          <w:rPr>
            <w:rFonts w:ascii="Arial" w:eastAsia="Times New Roman" w:hAnsi="Arial" w:cs="Arial"/>
            <w:sz w:val="21"/>
            <w:szCs w:val="21"/>
          </w:rPr>
          <w:t>A user has entered an invalid data.</w:t>
        </w:r>
      </w:ins>
    </w:p>
    <w:p w:rsidR="00250E7B" w:rsidRPr="00250E7B" w:rsidRDefault="00250E7B" w:rsidP="00250E7B">
      <w:pPr>
        <w:numPr>
          <w:ilvl w:val="0"/>
          <w:numId w:val="54"/>
        </w:numPr>
        <w:shd w:val="clear" w:color="auto" w:fill="FFFFFF"/>
        <w:spacing w:after="240" w:line="360" w:lineRule="atLeast"/>
        <w:ind w:left="318" w:right="-402"/>
        <w:jc w:val="both"/>
        <w:rPr>
          <w:ins w:id="2718" w:author="Unknown"/>
          <w:rFonts w:ascii="Arial" w:eastAsia="Times New Roman" w:hAnsi="Arial" w:cs="Arial"/>
          <w:sz w:val="21"/>
          <w:szCs w:val="21"/>
        </w:rPr>
      </w:pPr>
      <w:ins w:id="2719" w:author="Unknown">
        <w:r w:rsidRPr="00250E7B">
          <w:rPr>
            <w:rFonts w:ascii="Arial" w:eastAsia="Times New Roman" w:hAnsi="Arial" w:cs="Arial"/>
            <w:sz w:val="21"/>
            <w:szCs w:val="21"/>
          </w:rPr>
          <w:t>A file that needs to be opened cannot be found.</w:t>
        </w:r>
      </w:ins>
    </w:p>
    <w:p w:rsidR="00250E7B" w:rsidRPr="00250E7B" w:rsidRDefault="00250E7B" w:rsidP="00250E7B">
      <w:pPr>
        <w:numPr>
          <w:ilvl w:val="0"/>
          <w:numId w:val="54"/>
        </w:numPr>
        <w:shd w:val="clear" w:color="auto" w:fill="FFFFFF"/>
        <w:spacing w:after="240" w:line="360" w:lineRule="atLeast"/>
        <w:ind w:left="318" w:right="-402"/>
        <w:jc w:val="both"/>
        <w:rPr>
          <w:ins w:id="2720" w:author="Unknown"/>
          <w:rFonts w:ascii="Arial" w:eastAsia="Times New Roman" w:hAnsi="Arial" w:cs="Arial"/>
          <w:sz w:val="21"/>
          <w:szCs w:val="21"/>
        </w:rPr>
      </w:pPr>
      <w:ins w:id="2721" w:author="Unknown">
        <w:r w:rsidRPr="00250E7B">
          <w:rPr>
            <w:rFonts w:ascii="Arial" w:eastAsia="Times New Roman" w:hAnsi="Arial" w:cs="Arial"/>
            <w:sz w:val="21"/>
            <w:szCs w:val="21"/>
          </w:rPr>
          <w:t>A network connection has been lost in the middle of communications or the JVM has run out of memory.</w:t>
        </w:r>
      </w:ins>
    </w:p>
    <w:p w:rsidR="00250E7B" w:rsidRPr="00250E7B" w:rsidRDefault="00250E7B" w:rsidP="00250E7B">
      <w:pPr>
        <w:shd w:val="clear" w:color="auto" w:fill="FFFFFF"/>
        <w:spacing w:after="240" w:line="360" w:lineRule="atLeast"/>
        <w:ind w:left="-402" w:right="-402"/>
        <w:jc w:val="both"/>
        <w:rPr>
          <w:ins w:id="2722" w:author="Unknown"/>
          <w:rFonts w:ascii="Arial" w:eastAsia="Times New Roman" w:hAnsi="Arial" w:cs="Arial"/>
          <w:sz w:val="21"/>
          <w:szCs w:val="21"/>
        </w:rPr>
      </w:pPr>
      <w:ins w:id="2723" w:author="Unknown">
        <w:r w:rsidRPr="00250E7B">
          <w:rPr>
            <w:rFonts w:ascii="Arial" w:eastAsia="Times New Roman" w:hAnsi="Arial" w:cs="Arial"/>
            <w:sz w:val="21"/>
            <w:szCs w:val="21"/>
          </w:rPr>
          <w:t>Some of these exceptions are caused by user error, others by programmer error, and others by physical resources that have failed in some manner.</w:t>
        </w:r>
      </w:ins>
    </w:p>
    <w:p w:rsidR="00250E7B" w:rsidRPr="00250E7B" w:rsidRDefault="00250E7B" w:rsidP="00250E7B">
      <w:pPr>
        <w:shd w:val="clear" w:color="auto" w:fill="FFFFFF"/>
        <w:spacing w:after="240" w:line="360" w:lineRule="atLeast"/>
        <w:ind w:left="-402" w:right="-402"/>
        <w:jc w:val="both"/>
        <w:rPr>
          <w:ins w:id="2724" w:author="Unknown"/>
          <w:rFonts w:ascii="Arial" w:eastAsia="Times New Roman" w:hAnsi="Arial" w:cs="Arial"/>
          <w:sz w:val="21"/>
          <w:szCs w:val="21"/>
        </w:rPr>
      </w:pPr>
      <w:ins w:id="2725" w:author="Unknown">
        <w:r w:rsidRPr="00250E7B">
          <w:rPr>
            <w:rFonts w:ascii="Arial" w:eastAsia="Times New Roman" w:hAnsi="Arial" w:cs="Arial"/>
            <w:sz w:val="21"/>
            <w:szCs w:val="21"/>
          </w:rPr>
          <w:t>Based on these, we have three categories of Exceptions. You need to understand them to know how exception handling works in Java.</w:t>
        </w:r>
      </w:ins>
    </w:p>
    <w:p w:rsidR="00250E7B" w:rsidRPr="00250E7B" w:rsidRDefault="00250E7B" w:rsidP="00250E7B">
      <w:pPr>
        <w:numPr>
          <w:ilvl w:val="0"/>
          <w:numId w:val="55"/>
        </w:numPr>
        <w:shd w:val="clear" w:color="auto" w:fill="FFFFFF"/>
        <w:spacing w:after="240" w:line="360" w:lineRule="atLeast"/>
        <w:ind w:left="318" w:right="-402"/>
        <w:jc w:val="both"/>
        <w:rPr>
          <w:ins w:id="2726" w:author="Unknown"/>
          <w:rFonts w:ascii="Arial" w:eastAsia="Times New Roman" w:hAnsi="Arial" w:cs="Arial"/>
          <w:sz w:val="21"/>
          <w:szCs w:val="21"/>
        </w:rPr>
      </w:pPr>
      <w:ins w:id="2727" w:author="Unknown">
        <w:r w:rsidRPr="00250E7B">
          <w:rPr>
            <w:rFonts w:ascii="Arial" w:eastAsia="Times New Roman" w:hAnsi="Arial" w:cs="Arial"/>
            <w:b/>
            <w:bCs/>
            <w:sz w:val="21"/>
            <w:szCs w:val="21"/>
          </w:rPr>
          <w:t>Checked exceptions</w:t>
        </w:r>
        <w:r w:rsidRPr="00250E7B">
          <w:rPr>
            <w:rFonts w:ascii="Arial" w:eastAsia="Times New Roman" w:hAnsi="Arial" w:cs="Arial"/>
            <w:sz w:val="21"/>
          </w:rPr>
          <w:t> </w:t>
        </w:r>
        <w:r w:rsidRPr="00250E7B">
          <w:rPr>
            <w:rFonts w:ascii="Arial" w:eastAsia="Times New Roman" w:hAnsi="Arial" w:cs="Arial"/>
            <w:sz w:val="21"/>
            <w:szCs w:val="21"/>
          </w:rPr>
          <w:t>− A checked exception is an exception that occurs at the compile time, these are also called as compile time exceptions. These exceptions cannot simply be ignored at the time of compilation, the programmer should take care of (handle) these exceptions.</w:t>
        </w:r>
      </w:ins>
    </w:p>
    <w:p w:rsidR="00250E7B" w:rsidRPr="00250E7B" w:rsidRDefault="00250E7B" w:rsidP="00250E7B">
      <w:pPr>
        <w:shd w:val="clear" w:color="auto" w:fill="FFFFFF"/>
        <w:spacing w:after="240" w:line="360" w:lineRule="atLeast"/>
        <w:ind w:left="-402" w:right="-402"/>
        <w:jc w:val="both"/>
        <w:rPr>
          <w:ins w:id="2728" w:author="Unknown"/>
          <w:rFonts w:ascii="Arial" w:eastAsia="Times New Roman" w:hAnsi="Arial" w:cs="Arial"/>
          <w:sz w:val="21"/>
          <w:szCs w:val="21"/>
        </w:rPr>
      </w:pPr>
      <w:ins w:id="2729" w:author="Unknown">
        <w:r w:rsidRPr="00250E7B">
          <w:rPr>
            <w:rFonts w:ascii="Arial" w:eastAsia="Times New Roman" w:hAnsi="Arial" w:cs="Arial"/>
            <w:sz w:val="21"/>
            <w:szCs w:val="21"/>
          </w:rPr>
          <w:lastRenderedPageBreak/>
          <w:t>For example, if you use</w:t>
        </w:r>
        <w:r w:rsidRPr="00250E7B">
          <w:rPr>
            <w:rFonts w:ascii="Arial" w:eastAsia="Times New Roman" w:hAnsi="Arial" w:cs="Arial"/>
            <w:sz w:val="21"/>
          </w:rPr>
          <w:t> </w:t>
        </w:r>
        <w:r w:rsidRPr="00250E7B">
          <w:rPr>
            <w:rFonts w:ascii="Arial" w:eastAsia="Times New Roman" w:hAnsi="Arial" w:cs="Arial"/>
            <w:b/>
            <w:bCs/>
            <w:sz w:val="21"/>
            <w:szCs w:val="21"/>
          </w:rPr>
          <w:t>FileReader</w:t>
        </w:r>
        <w:r w:rsidRPr="00250E7B">
          <w:rPr>
            <w:rFonts w:ascii="Arial" w:eastAsia="Times New Roman" w:hAnsi="Arial" w:cs="Arial"/>
            <w:sz w:val="21"/>
          </w:rPr>
          <w:t> </w:t>
        </w:r>
        <w:r w:rsidRPr="00250E7B">
          <w:rPr>
            <w:rFonts w:ascii="Arial" w:eastAsia="Times New Roman" w:hAnsi="Arial" w:cs="Arial"/>
            <w:sz w:val="21"/>
            <w:szCs w:val="21"/>
          </w:rPr>
          <w:t>class in your program to read data from a file, if the file specified in its constructor doesn't exist, then a</w:t>
        </w:r>
        <w:r w:rsidRPr="00250E7B">
          <w:rPr>
            <w:rFonts w:ascii="Arial" w:eastAsia="Times New Roman" w:hAnsi="Arial" w:cs="Arial"/>
            <w:sz w:val="21"/>
          </w:rPr>
          <w:t> </w:t>
        </w:r>
        <w:r w:rsidRPr="00250E7B">
          <w:rPr>
            <w:rFonts w:ascii="Arial" w:eastAsia="Times New Roman" w:hAnsi="Arial" w:cs="Arial"/>
            <w:i/>
            <w:iCs/>
            <w:sz w:val="21"/>
            <w:szCs w:val="21"/>
          </w:rPr>
          <w:t>FileNotFoundException</w:t>
        </w:r>
        <w:r w:rsidRPr="00250E7B">
          <w:rPr>
            <w:rFonts w:ascii="Arial" w:eastAsia="Times New Roman" w:hAnsi="Arial" w:cs="Arial"/>
            <w:sz w:val="21"/>
          </w:rPr>
          <w:t> </w:t>
        </w:r>
        <w:r w:rsidRPr="00250E7B">
          <w:rPr>
            <w:rFonts w:ascii="Arial" w:eastAsia="Times New Roman" w:hAnsi="Arial" w:cs="Arial"/>
            <w:sz w:val="21"/>
            <w:szCs w:val="21"/>
          </w:rPr>
          <w:t>occurs, and the compiler prompts the programmer to handle the exception.</w:t>
        </w:r>
      </w:ins>
    </w:p>
    <w:p w:rsidR="00250E7B" w:rsidRPr="00250E7B" w:rsidRDefault="00250E7B" w:rsidP="00250E7B">
      <w:pPr>
        <w:shd w:val="clear" w:color="auto" w:fill="FFFFFF"/>
        <w:spacing w:before="48" w:after="48" w:line="360" w:lineRule="atLeast"/>
        <w:ind w:right="-402"/>
        <w:outlineLvl w:val="2"/>
        <w:rPr>
          <w:ins w:id="2730" w:author="Unknown"/>
          <w:rFonts w:ascii="Arial" w:eastAsia="Times New Roman" w:hAnsi="Arial" w:cs="Arial"/>
          <w:sz w:val="27"/>
          <w:szCs w:val="27"/>
        </w:rPr>
      </w:pPr>
      <w:ins w:id="2731"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32" w:author="Unknown"/>
          <w:rFonts w:ascii="Consolas" w:eastAsia="Times New Roman" w:hAnsi="Consolas" w:cs="Consolas"/>
          <w:sz w:val="20"/>
        </w:rPr>
      </w:pPr>
      <w:ins w:id="2733" w:author="Unknown">
        <w:r w:rsidRPr="00250E7B">
          <w:rPr>
            <w:rFonts w:ascii="Consolas" w:eastAsia="Times New Roman" w:hAnsi="Consolas" w:cs="Consolas"/>
            <w:sz w:val="20"/>
          </w:rPr>
          <w:t>import java.io.File;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34" w:author="Unknown"/>
          <w:rFonts w:ascii="Consolas" w:eastAsia="Times New Roman" w:hAnsi="Consolas" w:cs="Consolas"/>
          <w:sz w:val="20"/>
        </w:rPr>
      </w:pPr>
      <w:ins w:id="2735" w:author="Unknown">
        <w:r w:rsidRPr="00250E7B">
          <w:rPr>
            <w:rFonts w:ascii="Consolas" w:eastAsia="Times New Roman" w:hAnsi="Consolas" w:cs="Consolas"/>
            <w:sz w:val="20"/>
          </w:rPr>
          <w:t>import java.io.FileReader;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3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37" w:author="Unknown"/>
          <w:rFonts w:ascii="Consolas" w:eastAsia="Times New Roman" w:hAnsi="Consolas" w:cs="Consolas"/>
          <w:sz w:val="20"/>
        </w:rPr>
      </w:pPr>
      <w:ins w:id="2738" w:author="Unknown">
        <w:r w:rsidRPr="00250E7B">
          <w:rPr>
            <w:rFonts w:ascii="Consolas" w:eastAsia="Times New Roman" w:hAnsi="Consolas" w:cs="Consolas"/>
            <w:sz w:val="20"/>
          </w:rPr>
          <w:t>public class FilenotFound_Demo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3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0" w:author="Unknown"/>
          <w:rFonts w:ascii="Consolas" w:eastAsia="Times New Roman" w:hAnsi="Consolas" w:cs="Consolas"/>
          <w:sz w:val="20"/>
        </w:rPr>
      </w:pPr>
      <w:ins w:id="2741" w:author="Unknown">
        <w:r w:rsidRPr="00250E7B">
          <w:rPr>
            <w:rFonts w:ascii="Consolas" w:eastAsia="Times New Roman" w:hAnsi="Consolas" w:cs="Consolas"/>
            <w:sz w:val="20"/>
          </w:rPr>
          <w:t xml:space="preserve">   public static void main(String args[]) {</w:t>
        </w:r>
        <w:r w:rsidRPr="00250E7B">
          <w:rPr>
            <w:rFonts w:ascii="Consolas" w:eastAsia="Times New Roman" w:hAnsi="Consolas" w:cs="Consolas"/>
            <w:sz w:val="20"/>
          </w:rPr>
          <w:tab/>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2" w:author="Unknown"/>
          <w:rFonts w:ascii="Consolas" w:eastAsia="Times New Roman" w:hAnsi="Consolas" w:cs="Consolas"/>
          <w:sz w:val="20"/>
        </w:rPr>
      </w:pPr>
      <w:ins w:id="2743" w:author="Unknown">
        <w:r w:rsidRPr="00250E7B">
          <w:rPr>
            <w:rFonts w:ascii="Consolas" w:eastAsia="Times New Roman" w:hAnsi="Consolas" w:cs="Consolas"/>
            <w:sz w:val="20"/>
          </w:rPr>
          <w:t xml:space="preserve">      File file = new File("E://file.txt");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4" w:author="Unknown"/>
          <w:rFonts w:ascii="Consolas" w:eastAsia="Times New Roman" w:hAnsi="Consolas" w:cs="Consolas"/>
          <w:sz w:val="20"/>
        </w:rPr>
      </w:pPr>
      <w:ins w:id="2745" w:author="Unknown">
        <w:r w:rsidRPr="00250E7B">
          <w:rPr>
            <w:rFonts w:ascii="Consolas" w:eastAsia="Times New Roman" w:hAnsi="Consolas" w:cs="Consolas"/>
            <w:sz w:val="20"/>
          </w:rPr>
          <w:t xml:space="preserve">      FileReader fr = new FileReader(file);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6" w:author="Unknown"/>
          <w:rFonts w:ascii="Consolas" w:eastAsia="Times New Roman" w:hAnsi="Consolas" w:cs="Consolas"/>
          <w:sz w:val="20"/>
        </w:rPr>
      </w:pPr>
      <w:ins w:id="274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48" w:author="Unknown"/>
          <w:rFonts w:ascii="Consolas" w:eastAsia="Times New Roman" w:hAnsi="Consolas" w:cs="Consolas"/>
          <w:sz w:val="20"/>
        </w:rPr>
      </w:pPr>
      <w:ins w:id="274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750" w:author="Unknown"/>
          <w:rFonts w:ascii="Arial" w:eastAsia="Times New Roman" w:hAnsi="Arial" w:cs="Arial"/>
          <w:sz w:val="21"/>
          <w:szCs w:val="21"/>
        </w:rPr>
      </w:pPr>
      <w:ins w:id="2751" w:author="Unknown">
        <w:r w:rsidRPr="00250E7B">
          <w:rPr>
            <w:rFonts w:ascii="Arial" w:eastAsia="Times New Roman" w:hAnsi="Arial" w:cs="Arial"/>
            <w:sz w:val="21"/>
            <w:szCs w:val="21"/>
          </w:rPr>
          <w:t>If you try to compile the above program, you will get the following exceptions.</w:t>
        </w:r>
      </w:ins>
    </w:p>
    <w:p w:rsidR="00250E7B" w:rsidRPr="00250E7B" w:rsidRDefault="00250E7B" w:rsidP="00250E7B">
      <w:pPr>
        <w:shd w:val="clear" w:color="auto" w:fill="FFFFFF"/>
        <w:spacing w:before="48" w:after="48" w:line="360" w:lineRule="atLeast"/>
        <w:ind w:right="-402"/>
        <w:outlineLvl w:val="2"/>
        <w:rPr>
          <w:ins w:id="2752" w:author="Unknown"/>
          <w:rFonts w:ascii="Arial" w:eastAsia="Times New Roman" w:hAnsi="Arial" w:cs="Arial"/>
          <w:sz w:val="27"/>
          <w:szCs w:val="27"/>
        </w:rPr>
      </w:pPr>
      <w:ins w:id="2753"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4" w:author="Unknown"/>
          <w:rFonts w:ascii="Consolas" w:eastAsia="Times New Roman" w:hAnsi="Consolas" w:cs="Consolas"/>
          <w:sz w:val="18"/>
          <w:szCs w:val="18"/>
        </w:rPr>
      </w:pPr>
      <w:ins w:id="2755" w:author="Unknown">
        <w:r w:rsidRPr="00250E7B">
          <w:rPr>
            <w:rFonts w:ascii="Consolas" w:eastAsia="Times New Roman" w:hAnsi="Consolas" w:cs="Consolas"/>
            <w:sz w:val="18"/>
            <w:szCs w:val="18"/>
          </w:rPr>
          <w:t>C:\&gt;javac FilenotFound_Demo.java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6" w:author="Unknown"/>
          <w:rFonts w:ascii="Consolas" w:eastAsia="Times New Roman" w:hAnsi="Consolas" w:cs="Consolas"/>
          <w:sz w:val="18"/>
          <w:szCs w:val="18"/>
        </w:rPr>
      </w:pPr>
      <w:ins w:id="2757" w:author="Unknown">
        <w:r w:rsidRPr="00250E7B">
          <w:rPr>
            <w:rFonts w:ascii="Consolas" w:eastAsia="Times New Roman" w:hAnsi="Consolas" w:cs="Consolas"/>
            <w:sz w:val="18"/>
            <w:szCs w:val="18"/>
          </w:rPr>
          <w:t>FilenotFound_Demo.java:8: error: unreported exception FileNotFoundException; must be caught or declared to be thrown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58" w:author="Unknown"/>
          <w:rFonts w:ascii="Consolas" w:eastAsia="Times New Roman" w:hAnsi="Consolas" w:cs="Consolas"/>
          <w:sz w:val="18"/>
          <w:szCs w:val="18"/>
        </w:rPr>
      </w:pPr>
      <w:ins w:id="2759" w:author="Unknown">
        <w:r w:rsidRPr="00250E7B">
          <w:rPr>
            <w:rFonts w:ascii="Consolas" w:eastAsia="Times New Roman" w:hAnsi="Consolas" w:cs="Consolas"/>
            <w:sz w:val="18"/>
            <w:szCs w:val="18"/>
          </w:rPr>
          <w:t xml:space="preserve">      FileReader fr = new FileReader(file);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0" w:author="Unknown"/>
          <w:rFonts w:ascii="Consolas" w:eastAsia="Times New Roman" w:hAnsi="Consolas" w:cs="Consolas"/>
          <w:sz w:val="18"/>
          <w:szCs w:val="18"/>
        </w:rPr>
      </w:pPr>
      <w:ins w:id="2761"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62" w:author="Unknown"/>
          <w:rFonts w:ascii="Consolas" w:eastAsia="Times New Roman" w:hAnsi="Consolas" w:cs="Consolas"/>
          <w:sz w:val="18"/>
          <w:szCs w:val="18"/>
        </w:rPr>
      </w:pPr>
      <w:ins w:id="2763" w:author="Unknown">
        <w:r w:rsidRPr="00250E7B">
          <w:rPr>
            <w:rFonts w:ascii="Consolas" w:eastAsia="Times New Roman" w:hAnsi="Consolas" w:cs="Consolas"/>
            <w:sz w:val="18"/>
            <w:szCs w:val="18"/>
          </w:rPr>
          <w:t>1 error</w:t>
        </w:r>
      </w:ins>
    </w:p>
    <w:p w:rsidR="00250E7B" w:rsidRPr="00250E7B" w:rsidRDefault="00250E7B" w:rsidP="00250E7B">
      <w:pPr>
        <w:shd w:val="clear" w:color="auto" w:fill="FFFFFF"/>
        <w:spacing w:after="240" w:line="360" w:lineRule="atLeast"/>
        <w:ind w:left="-402" w:right="-402"/>
        <w:jc w:val="both"/>
        <w:rPr>
          <w:ins w:id="2764" w:author="Unknown"/>
          <w:rFonts w:ascii="Arial" w:eastAsia="Times New Roman" w:hAnsi="Arial" w:cs="Arial"/>
          <w:sz w:val="21"/>
          <w:szCs w:val="21"/>
        </w:rPr>
      </w:pPr>
      <w:ins w:id="2765" w:author="Unknown">
        <w:r w:rsidRPr="00250E7B">
          <w:rPr>
            <w:rFonts w:ascii="Arial" w:eastAsia="Times New Roman" w:hAnsi="Arial" w:cs="Arial"/>
            <w:b/>
            <w:bCs/>
            <w:sz w:val="21"/>
            <w:szCs w:val="21"/>
          </w:rPr>
          <w:t>Note</w:t>
        </w:r>
        <w:r w:rsidRPr="00250E7B">
          <w:rPr>
            <w:rFonts w:ascii="Arial" w:eastAsia="Times New Roman" w:hAnsi="Arial" w:cs="Arial"/>
            <w:sz w:val="21"/>
          </w:rPr>
          <w:t> </w:t>
        </w:r>
        <w:r w:rsidRPr="00250E7B">
          <w:rPr>
            <w:rFonts w:ascii="Arial" w:eastAsia="Times New Roman" w:hAnsi="Arial" w:cs="Arial"/>
            <w:sz w:val="21"/>
            <w:szCs w:val="21"/>
          </w:rPr>
          <w:t>− Since the methods</w:t>
        </w:r>
        <w:r w:rsidRPr="00250E7B">
          <w:rPr>
            <w:rFonts w:ascii="Arial" w:eastAsia="Times New Roman" w:hAnsi="Arial" w:cs="Arial"/>
            <w:sz w:val="21"/>
          </w:rPr>
          <w:t> </w:t>
        </w:r>
        <w:r w:rsidRPr="00250E7B">
          <w:rPr>
            <w:rFonts w:ascii="Arial" w:eastAsia="Times New Roman" w:hAnsi="Arial" w:cs="Arial"/>
            <w:b/>
            <w:bCs/>
            <w:sz w:val="21"/>
            <w:szCs w:val="21"/>
          </w:rPr>
          <w:t>read()</w:t>
        </w:r>
        <w:r w:rsidRPr="00250E7B">
          <w:rPr>
            <w:rFonts w:ascii="Arial" w:eastAsia="Times New Roman" w:hAnsi="Arial" w:cs="Arial"/>
            <w:sz w:val="21"/>
          </w:rPr>
          <w:t> </w:t>
        </w:r>
        <w:r w:rsidRPr="00250E7B">
          <w:rPr>
            <w:rFonts w:ascii="Arial" w:eastAsia="Times New Roman" w:hAnsi="Arial" w:cs="Arial"/>
            <w:sz w:val="21"/>
            <w:szCs w:val="21"/>
          </w:rPr>
          <w:t>and</w:t>
        </w:r>
        <w:r w:rsidRPr="00250E7B">
          <w:rPr>
            <w:rFonts w:ascii="Arial" w:eastAsia="Times New Roman" w:hAnsi="Arial" w:cs="Arial"/>
            <w:sz w:val="21"/>
          </w:rPr>
          <w:t> </w:t>
        </w:r>
        <w:r w:rsidRPr="00250E7B">
          <w:rPr>
            <w:rFonts w:ascii="Arial" w:eastAsia="Times New Roman" w:hAnsi="Arial" w:cs="Arial"/>
            <w:b/>
            <w:bCs/>
            <w:sz w:val="21"/>
            <w:szCs w:val="21"/>
          </w:rPr>
          <w:t>close()</w:t>
        </w:r>
        <w:r w:rsidRPr="00250E7B">
          <w:rPr>
            <w:rFonts w:ascii="Arial" w:eastAsia="Times New Roman" w:hAnsi="Arial" w:cs="Arial"/>
            <w:sz w:val="21"/>
          </w:rPr>
          <w:t> </w:t>
        </w:r>
        <w:r w:rsidRPr="00250E7B">
          <w:rPr>
            <w:rFonts w:ascii="Arial" w:eastAsia="Times New Roman" w:hAnsi="Arial" w:cs="Arial"/>
            <w:sz w:val="21"/>
            <w:szCs w:val="21"/>
          </w:rPr>
          <w:t>of FileReader class throws IOException, you can observe that the compiler notifies to handle IOException, along with FileNotFoundException.</w:t>
        </w:r>
      </w:ins>
    </w:p>
    <w:p w:rsidR="00250E7B" w:rsidRPr="00250E7B" w:rsidRDefault="00250E7B" w:rsidP="00250E7B">
      <w:pPr>
        <w:numPr>
          <w:ilvl w:val="0"/>
          <w:numId w:val="56"/>
        </w:numPr>
        <w:shd w:val="clear" w:color="auto" w:fill="FFFFFF"/>
        <w:spacing w:after="240" w:line="360" w:lineRule="atLeast"/>
        <w:ind w:left="318" w:right="-402"/>
        <w:jc w:val="both"/>
        <w:rPr>
          <w:ins w:id="2766" w:author="Unknown"/>
          <w:rFonts w:ascii="Arial" w:eastAsia="Times New Roman" w:hAnsi="Arial" w:cs="Arial"/>
          <w:sz w:val="21"/>
          <w:szCs w:val="21"/>
        </w:rPr>
      </w:pPr>
      <w:ins w:id="2767" w:author="Unknown">
        <w:r w:rsidRPr="00250E7B">
          <w:rPr>
            <w:rFonts w:ascii="Arial" w:eastAsia="Times New Roman" w:hAnsi="Arial" w:cs="Arial"/>
            <w:b/>
            <w:bCs/>
            <w:sz w:val="21"/>
            <w:szCs w:val="21"/>
          </w:rPr>
          <w:t>Unchecked exceptions</w:t>
        </w:r>
        <w:r w:rsidRPr="00250E7B">
          <w:rPr>
            <w:rFonts w:ascii="Arial" w:eastAsia="Times New Roman" w:hAnsi="Arial" w:cs="Arial"/>
            <w:sz w:val="21"/>
          </w:rPr>
          <w:t> </w:t>
        </w:r>
        <w:r w:rsidRPr="00250E7B">
          <w:rPr>
            <w:rFonts w:ascii="Arial" w:eastAsia="Times New Roman" w:hAnsi="Arial" w:cs="Arial"/>
            <w:sz w:val="21"/>
            <w:szCs w:val="21"/>
          </w:rPr>
          <w:t>− An unchecked exception is an exception that occurs at the time of execution. These are also called as</w:t>
        </w:r>
        <w:r w:rsidRPr="00250E7B">
          <w:rPr>
            <w:rFonts w:ascii="Arial" w:eastAsia="Times New Roman" w:hAnsi="Arial" w:cs="Arial"/>
            <w:sz w:val="21"/>
          </w:rPr>
          <w:t> </w:t>
        </w:r>
        <w:r w:rsidRPr="00250E7B">
          <w:rPr>
            <w:rFonts w:ascii="Arial" w:eastAsia="Times New Roman" w:hAnsi="Arial" w:cs="Arial"/>
            <w:b/>
            <w:bCs/>
            <w:sz w:val="21"/>
            <w:szCs w:val="21"/>
          </w:rPr>
          <w:t>Runtime Exceptions</w:t>
        </w:r>
        <w:r w:rsidRPr="00250E7B">
          <w:rPr>
            <w:rFonts w:ascii="Arial" w:eastAsia="Times New Roman" w:hAnsi="Arial" w:cs="Arial"/>
            <w:sz w:val="21"/>
            <w:szCs w:val="21"/>
          </w:rPr>
          <w:t>. These include programming bugs, such as logic errors or improper use of an API. Runtime exceptions are ignored at the time of compilation.</w:t>
        </w:r>
      </w:ins>
    </w:p>
    <w:p w:rsidR="00250E7B" w:rsidRPr="00250E7B" w:rsidRDefault="00250E7B" w:rsidP="00250E7B">
      <w:pPr>
        <w:shd w:val="clear" w:color="auto" w:fill="FFFFFF"/>
        <w:spacing w:after="240" w:line="360" w:lineRule="atLeast"/>
        <w:ind w:left="-402" w:right="-402"/>
        <w:jc w:val="both"/>
        <w:rPr>
          <w:ins w:id="2768" w:author="Unknown"/>
          <w:rFonts w:ascii="Arial" w:eastAsia="Times New Roman" w:hAnsi="Arial" w:cs="Arial"/>
          <w:sz w:val="21"/>
          <w:szCs w:val="21"/>
        </w:rPr>
      </w:pPr>
      <w:ins w:id="2769" w:author="Unknown">
        <w:r w:rsidRPr="00250E7B">
          <w:rPr>
            <w:rFonts w:ascii="Arial" w:eastAsia="Times New Roman" w:hAnsi="Arial" w:cs="Arial"/>
            <w:sz w:val="21"/>
            <w:szCs w:val="21"/>
          </w:rPr>
          <w:t>For example, if you have declared an array of size 5 in your program, and trying to call the 6</w:t>
        </w:r>
        <w:r w:rsidRPr="00250E7B">
          <w:rPr>
            <w:rFonts w:ascii="Arial" w:eastAsia="Times New Roman" w:hAnsi="Arial" w:cs="Arial"/>
            <w:sz w:val="21"/>
            <w:szCs w:val="21"/>
            <w:vertAlign w:val="superscript"/>
          </w:rPr>
          <w:t>th</w:t>
        </w:r>
        <w:r w:rsidRPr="00250E7B">
          <w:rPr>
            <w:rFonts w:ascii="Arial" w:eastAsia="Times New Roman" w:hAnsi="Arial" w:cs="Arial"/>
            <w:sz w:val="21"/>
          </w:rPr>
          <w:t> </w:t>
        </w:r>
        <w:r w:rsidRPr="00250E7B">
          <w:rPr>
            <w:rFonts w:ascii="Arial" w:eastAsia="Times New Roman" w:hAnsi="Arial" w:cs="Arial"/>
            <w:sz w:val="21"/>
            <w:szCs w:val="21"/>
          </w:rPr>
          <w:t>element of the array then an</w:t>
        </w:r>
        <w:r w:rsidRPr="00250E7B">
          <w:rPr>
            <w:rFonts w:ascii="Arial" w:eastAsia="Times New Roman" w:hAnsi="Arial" w:cs="Arial"/>
            <w:sz w:val="21"/>
          </w:rPr>
          <w:t> </w:t>
        </w:r>
        <w:r w:rsidRPr="00250E7B">
          <w:rPr>
            <w:rFonts w:ascii="Arial" w:eastAsia="Times New Roman" w:hAnsi="Arial" w:cs="Arial"/>
            <w:i/>
            <w:iCs/>
            <w:sz w:val="21"/>
            <w:szCs w:val="21"/>
          </w:rPr>
          <w:t>ArrayIndexOutOfBoundsExceptionexception</w:t>
        </w:r>
        <w:r w:rsidRPr="00250E7B">
          <w:rPr>
            <w:rFonts w:ascii="Arial" w:eastAsia="Times New Roman" w:hAnsi="Arial" w:cs="Arial"/>
            <w:sz w:val="21"/>
          </w:rPr>
          <w:t> </w:t>
        </w:r>
        <w:r w:rsidRPr="00250E7B">
          <w:rPr>
            <w:rFonts w:ascii="Arial" w:eastAsia="Times New Roman" w:hAnsi="Arial" w:cs="Arial"/>
            <w:sz w:val="21"/>
            <w:szCs w:val="21"/>
          </w:rPr>
          <w:t>occurs.</w:t>
        </w:r>
      </w:ins>
    </w:p>
    <w:p w:rsidR="00250E7B" w:rsidRPr="00250E7B" w:rsidRDefault="00250E7B" w:rsidP="00250E7B">
      <w:pPr>
        <w:shd w:val="clear" w:color="auto" w:fill="FFFFFF"/>
        <w:spacing w:before="48" w:after="48" w:line="360" w:lineRule="atLeast"/>
        <w:ind w:right="-402"/>
        <w:outlineLvl w:val="2"/>
        <w:rPr>
          <w:ins w:id="2770" w:author="Unknown"/>
          <w:rFonts w:ascii="Arial" w:eastAsia="Times New Roman" w:hAnsi="Arial" w:cs="Arial"/>
          <w:sz w:val="27"/>
          <w:szCs w:val="27"/>
        </w:rPr>
      </w:pPr>
      <w:ins w:id="2771"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72" w:author="Unknown"/>
          <w:rFonts w:ascii="Consolas" w:eastAsia="Times New Roman" w:hAnsi="Consolas" w:cs="Consolas"/>
          <w:sz w:val="20"/>
        </w:rPr>
      </w:pPr>
      <w:ins w:id="2773" w:author="Unknown">
        <w:r w:rsidRPr="00250E7B">
          <w:rPr>
            <w:rFonts w:ascii="Consolas" w:eastAsia="Times New Roman" w:hAnsi="Consolas" w:cs="Consolas"/>
            <w:sz w:val="20"/>
          </w:rPr>
          <w:t>public class Unchecked_Demo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74" w:author="Unknown"/>
          <w:rFonts w:ascii="Consolas" w:eastAsia="Times New Roman" w:hAnsi="Consolas" w:cs="Consolas"/>
          <w:sz w:val="20"/>
        </w:rPr>
      </w:pPr>
      <w:ins w:id="277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76" w:author="Unknown"/>
          <w:rFonts w:ascii="Consolas" w:eastAsia="Times New Roman" w:hAnsi="Consolas" w:cs="Consolas"/>
          <w:sz w:val="20"/>
        </w:rPr>
      </w:pPr>
      <w:ins w:id="2777" w:author="Unknown">
        <w:r w:rsidRPr="00250E7B">
          <w:rPr>
            <w:rFonts w:ascii="Consolas" w:eastAsia="Times New Roman" w:hAnsi="Consolas" w:cs="Consolas"/>
            <w:sz w:val="20"/>
          </w:rPr>
          <w:lastRenderedPageBreak/>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78" w:author="Unknown"/>
          <w:rFonts w:ascii="Consolas" w:eastAsia="Times New Roman" w:hAnsi="Consolas" w:cs="Consolas"/>
          <w:sz w:val="20"/>
        </w:rPr>
      </w:pPr>
      <w:ins w:id="2779" w:author="Unknown">
        <w:r w:rsidRPr="00250E7B">
          <w:rPr>
            <w:rFonts w:ascii="Consolas" w:eastAsia="Times New Roman" w:hAnsi="Consolas" w:cs="Consolas"/>
            <w:sz w:val="20"/>
          </w:rPr>
          <w:t xml:space="preserve">      int num[] = {1, 2, 3, 4};</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80" w:author="Unknown"/>
          <w:rFonts w:ascii="Consolas" w:eastAsia="Times New Roman" w:hAnsi="Consolas" w:cs="Consolas"/>
          <w:sz w:val="20"/>
        </w:rPr>
      </w:pPr>
      <w:ins w:id="2781" w:author="Unknown">
        <w:r w:rsidRPr="00250E7B">
          <w:rPr>
            <w:rFonts w:ascii="Consolas" w:eastAsia="Times New Roman" w:hAnsi="Consolas" w:cs="Consolas"/>
            <w:sz w:val="20"/>
          </w:rPr>
          <w:t xml:space="preserve">      System.out.println(num[5]);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82" w:author="Unknown"/>
          <w:rFonts w:ascii="Consolas" w:eastAsia="Times New Roman" w:hAnsi="Consolas" w:cs="Consolas"/>
          <w:sz w:val="20"/>
        </w:rPr>
      </w:pPr>
      <w:ins w:id="278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784" w:author="Unknown"/>
          <w:rFonts w:ascii="Consolas" w:eastAsia="Times New Roman" w:hAnsi="Consolas" w:cs="Consolas"/>
          <w:sz w:val="20"/>
        </w:rPr>
      </w:pPr>
      <w:ins w:id="2785"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786" w:author="Unknown"/>
          <w:rFonts w:ascii="Arial" w:eastAsia="Times New Roman" w:hAnsi="Arial" w:cs="Arial"/>
          <w:sz w:val="21"/>
          <w:szCs w:val="21"/>
        </w:rPr>
      </w:pPr>
      <w:ins w:id="2787" w:author="Unknown">
        <w:r w:rsidRPr="00250E7B">
          <w:rPr>
            <w:rFonts w:ascii="Arial" w:eastAsia="Times New Roman" w:hAnsi="Arial" w:cs="Arial"/>
            <w:sz w:val="21"/>
            <w:szCs w:val="21"/>
          </w:rPr>
          <w:t>If you compile and execute the above program, you will get the following exception.</w:t>
        </w:r>
      </w:ins>
    </w:p>
    <w:p w:rsidR="00250E7B" w:rsidRPr="00250E7B" w:rsidRDefault="00250E7B" w:rsidP="00250E7B">
      <w:pPr>
        <w:shd w:val="clear" w:color="auto" w:fill="FFFFFF"/>
        <w:spacing w:before="48" w:after="48" w:line="360" w:lineRule="atLeast"/>
        <w:ind w:right="-402"/>
        <w:outlineLvl w:val="2"/>
        <w:rPr>
          <w:ins w:id="2788" w:author="Unknown"/>
          <w:rFonts w:ascii="Arial" w:eastAsia="Times New Roman" w:hAnsi="Arial" w:cs="Arial"/>
          <w:sz w:val="27"/>
          <w:szCs w:val="27"/>
        </w:rPr>
      </w:pPr>
      <w:ins w:id="2789"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0" w:author="Unknown"/>
          <w:rFonts w:ascii="Consolas" w:eastAsia="Times New Roman" w:hAnsi="Consolas" w:cs="Consolas"/>
          <w:sz w:val="18"/>
          <w:szCs w:val="18"/>
        </w:rPr>
      </w:pPr>
      <w:ins w:id="2791" w:author="Unknown">
        <w:r w:rsidRPr="00250E7B">
          <w:rPr>
            <w:rFonts w:ascii="Consolas" w:eastAsia="Times New Roman" w:hAnsi="Consolas" w:cs="Consolas"/>
            <w:sz w:val="18"/>
            <w:szCs w:val="18"/>
          </w:rPr>
          <w:t>Exception in thread "main" java.lang.ArrayIndexOutOfBoundsException: 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92" w:author="Unknown"/>
          <w:rFonts w:ascii="Consolas" w:eastAsia="Times New Roman" w:hAnsi="Consolas" w:cs="Consolas"/>
          <w:sz w:val="18"/>
          <w:szCs w:val="18"/>
        </w:rPr>
      </w:pPr>
      <w:ins w:id="2793" w:author="Unknown">
        <w:r w:rsidRPr="00250E7B">
          <w:rPr>
            <w:rFonts w:ascii="Consolas" w:eastAsia="Times New Roman" w:hAnsi="Consolas" w:cs="Consolas"/>
            <w:sz w:val="18"/>
            <w:szCs w:val="18"/>
          </w:rPr>
          <w:tab/>
          <w:t>at Exceptions.Unchecked_Demo.main(Unchecked_Demo.java:8)</w:t>
        </w:r>
      </w:ins>
    </w:p>
    <w:p w:rsidR="00250E7B" w:rsidRPr="00250E7B" w:rsidRDefault="00250E7B" w:rsidP="00250E7B">
      <w:pPr>
        <w:numPr>
          <w:ilvl w:val="0"/>
          <w:numId w:val="57"/>
        </w:numPr>
        <w:shd w:val="clear" w:color="auto" w:fill="FFFFFF"/>
        <w:spacing w:after="240" w:line="360" w:lineRule="atLeast"/>
        <w:ind w:left="318" w:right="-402"/>
        <w:jc w:val="both"/>
        <w:rPr>
          <w:ins w:id="2794" w:author="Unknown"/>
          <w:rFonts w:ascii="Arial" w:eastAsia="Times New Roman" w:hAnsi="Arial" w:cs="Arial"/>
          <w:sz w:val="21"/>
          <w:szCs w:val="21"/>
        </w:rPr>
      </w:pPr>
      <w:ins w:id="2795" w:author="Unknown">
        <w:r w:rsidRPr="00250E7B">
          <w:rPr>
            <w:rFonts w:ascii="Arial" w:eastAsia="Times New Roman" w:hAnsi="Arial" w:cs="Arial"/>
            <w:b/>
            <w:bCs/>
            <w:sz w:val="21"/>
            <w:szCs w:val="21"/>
          </w:rPr>
          <w:t>Errors</w:t>
        </w:r>
        <w:r w:rsidRPr="00250E7B">
          <w:rPr>
            <w:rFonts w:ascii="Arial" w:eastAsia="Times New Roman" w:hAnsi="Arial" w:cs="Arial"/>
            <w:sz w:val="21"/>
          </w:rPr>
          <w:t> </w:t>
        </w:r>
        <w:r w:rsidRPr="00250E7B">
          <w:rPr>
            <w:rFonts w:ascii="Arial" w:eastAsia="Times New Roman" w:hAnsi="Arial" w:cs="Arial"/>
            <w:sz w:val="21"/>
            <w:szCs w:val="21"/>
          </w:rPr>
          <w:t>−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ins>
    </w:p>
    <w:p w:rsidR="00250E7B" w:rsidRPr="00250E7B" w:rsidRDefault="00250E7B" w:rsidP="00250E7B">
      <w:pPr>
        <w:shd w:val="clear" w:color="auto" w:fill="FFFFFF"/>
        <w:spacing w:before="48" w:after="48" w:line="360" w:lineRule="atLeast"/>
        <w:ind w:right="-402"/>
        <w:outlineLvl w:val="1"/>
        <w:rPr>
          <w:ins w:id="2796" w:author="Unknown"/>
          <w:rFonts w:ascii="Arial" w:eastAsia="Times New Roman" w:hAnsi="Arial" w:cs="Arial"/>
          <w:spacing w:val="-15"/>
          <w:sz w:val="36"/>
          <w:szCs w:val="36"/>
        </w:rPr>
      </w:pPr>
      <w:ins w:id="2797" w:author="Unknown">
        <w:r w:rsidRPr="00250E7B">
          <w:rPr>
            <w:rFonts w:ascii="Arial" w:eastAsia="Times New Roman" w:hAnsi="Arial" w:cs="Arial"/>
            <w:spacing w:val="-15"/>
            <w:sz w:val="36"/>
            <w:szCs w:val="36"/>
          </w:rPr>
          <w:t>Exception Hierarchy</w:t>
        </w:r>
      </w:ins>
    </w:p>
    <w:p w:rsidR="00250E7B" w:rsidRPr="00250E7B" w:rsidRDefault="00250E7B" w:rsidP="00250E7B">
      <w:pPr>
        <w:shd w:val="clear" w:color="auto" w:fill="FFFFFF"/>
        <w:spacing w:after="240" w:line="360" w:lineRule="atLeast"/>
        <w:ind w:left="-402" w:right="-402"/>
        <w:jc w:val="both"/>
        <w:rPr>
          <w:ins w:id="2798" w:author="Unknown"/>
          <w:rFonts w:ascii="Arial" w:eastAsia="Times New Roman" w:hAnsi="Arial" w:cs="Arial"/>
          <w:sz w:val="21"/>
          <w:szCs w:val="21"/>
        </w:rPr>
      </w:pPr>
      <w:ins w:id="2799" w:author="Unknown">
        <w:r w:rsidRPr="00250E7B">
          <w:rPr>
            <w:rFonts w:ascii="Arial" w:eastAsia="Times New Roman" w:hAnsi="Arial" w:cs="Arial"/>
            <w:sz w:val="21"/>
            <w:szCs w:val="21"/>
          </w:rPr>
          <w:t>All exception classes are subtypes of the java.lang.Exception class. The exception class is a subclass of the Throwable class. Other than the exception class there is another subclass called Error which is derived from the Throwable class.</w:t>
        </w:r>
      </w:ins>
    </w:p>
    <w:p w:rsidR="00250E7B" w:rsidRPr="00250E7B" w:rsidRDefault="00250E7B" w:rsidP="00250E7B">
      <w:pPr>
        <w:shd w:val="clear" w:color="auto" w:fill="FFFFFF"/>
        <w:spacing w:after="240" w:line="360" w:lineRule="atLeast"/>
        <w:ind w:left="-402" w:right="-402"/>
        <w:jc w:val="both"/>
        <w:rPr>
          <w:ins w:id="2800" w:author="Unknown"/>
          <w:rFonts w:ascii="Arial" w:eastAsia="Times New Roman" w:hAnsi="Arial" w:cs="Arial"/>
          <w:sz w:val="21"/>
          <w:szCs w:val="21"/>
        </w:rPr>
      </w:pPr>
      <w:ins w:id="2801" w:author="Unknown">
        <w:r w:rsidRPr="00250E7B">
          <w:rPr>
            <w:rFonts w:ascii="Arial" w:eastAsia="Times New Roman" w:hAnsi="Arial" w:cs="Arial"/>
            <w:sz w:val="21"/>
            <w:szCs w:val="21"/>
          </w:rPr>
          <w:t>Errors are abnormal conditions that happen in case of severe failures, these are not handled by the Java programs. Errors are generated to indicate errors generated by the runtime environment. Example: JVM is out of memory. Normally, programs cannot recover from errors.</w:t>
        </w:r>
      </w:ins>
    </w:p>
    <w:p w:rsidR="00250E7B" w:rsidRPr="00250E7B" w:rsidRDefault="00250E7B" w:rsidP="00250E7B">
      <w:pPr>
        <w:shd w:val="clear" w:color="auto" w:fill="FFFFFF"/>
        <w:spacing w:after="240" w:line="360" w:lineRule="atLeast"/>
        <w:ind w:left="-402" w:right="-402"/>
        <w:jc w:val="both"/>
        <w:rPr>
          <w:ins w:id="2802" w:author="Unknown"/>
          <w:rFonts w:ascii="Arial" w:eastAsia="Times New Roman" w:hAnsi="Arial" w:cs="Arial"/>
          <w:sz w:val="21"/>
          <w:szCs w:val="21"/>
        </w:rPr>
      </w:pPr>
      <w:ins w:id="2803" w:author="Unknown">
        <w:r w:rsidRPr="00250E7B">
          <w:rPr>
            <w:rFonts w:ascii="Arial" w:eastAsia="Times New Roman" w:hAnsi="Arial" w:cs="Arial"/>
            <w:sz w:val="21"/>
            <w:szCs w:val="21"/>
          </w:rPr>
          <w:t>The Exception class has two main subclasses: IOException class and RuntimeException Class.</w:t>
        </w:r>
      </w:ins>
    </w:p>
    <w:p w:rsidR="00250E7B" w:rsidRPr="00250E7B" w:rsidRDefault="00250E7B" w:rsidP="00250E7B">
      <w:pPr>
        <w:shd w:val="clear" w:color="auto" w:fill="FFFFFF"/>
        <w:spacing w:after="0" w:line="240" w:lineRule="auto"/>
        <w:rPr>
          <w:ins w:id="2804" w:author="Unknown"/>
          <w:rFonts w:ascii="Arial" w:eastAsia="Times New Roman" w:hAnsi="Arial" w:cs="Arial"/>
          <w:sz w:val="21"/>
          <w:szCs w:val="21"/>
        </w:rPr>
      </w:pPr>
      <w:r w:rsidRPr="00250E7B">
        <w:rPr>
          <w:rFonts w:ascii="Arial" w:eastAsia="Times New Roman" w:hAnsi="Arial" w:cs="Arial"/>
          <w:noProof/>
          <w:sz w:val="21"/>
          <w:szCs w:val="21"/>
        </w:rPr>
        <w:lastRenderedPageBreak/>
        <w:drawing>
          <wp:inline distT="0" distB="0" distL="0" distR="0">
            <wp:extent cx="5715000" cy="3019425"/>
            <wp:effectExtent l="19050" t="0" r="0" b="0"/>
            <wp:docPr id="14" name="Picture 14" descr="Excep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ceptions1"/>
                    <pic:cNvPicPr>
                      <a:picLocks noChangeAspect="1" noChangeArrowheads="1"/>
                    </pic:cNvPicPr>
                  </pic:nvPicPr>
                  <pic:blipFill>
                    <a:blip r:embed="rId49"/>
                    <a:srcRect/>
                    <a:stretch>
                      <a:fillRect/>
                    </a:stretch>
                  </pic:blipFill>
                  <pic:spPr bwMode="auto">
                    <a:xfrm>
                      <a:off x="0" y="0"/>
                      <a:ext cx="5715000" cy="3019425"/>
                    </a:xfrm>
                    <a:prstGeom prst="rect">
                      <a:avLst/>
                    </a:prstGeom>
                    <a:noFill/>
                    <a:ln w="9525">
                      <a:noFill/>
                      <a:miter lim="800000"/>
                      <a:headEnd/>
                      <a:tailEnd/>
                    </a:ln>
                  </pic:spPr>
                </pic:pic>
              </a:graphicData>
            </a:graphic>
          </wp:inline>
        </w:drawing>
      </w:r>
    </w:p>
    <w:p w:rsidR="00250E7B" w:rsidRPr="00250E7B" w:rsidRDefault="00250E7B" w:rsidP="00250E7B">
      <w:pPr>
        <w:shd w:val="clear" w:color="auto" w:fill="FFFFFF"/>
        <w:spacing w:after="240" w:line="360" w:lineRule="atLeast"/>
        <w:ind w:left="-402" w:right="-402"/>
        <w:jc w:val="both"/>
        <w:rPr>
          <w:ins w:id="2805" w:author="Unknown"/>
          <w:rFonts w:ascii="Arial" w:eastAsia="Times New Roman" w:hAnsi="Arial" w:cs="Arial"/>
          <w:sz w:val="21"/>
          <w:szCs w:val="21"/>
        </w:rPr>
      </w:pPr>
      <w:ins w:id="2806" w:author="Unknown">
        <w:r w:rsidRPr="00250E7B">
          <w:rPr>
            <w:rFonts w:ascii="Arial" w:eastAsia="Times New Roman" w:hAnsi="Arial" w:cs="Arial"/>
            <w:sz w:val="21"/>
            <w:szCs w:val="21"/>
          </w:rPr>
          <w:t>Following is a list of most common checked and unchecked</w:t>
        </w:r>
        <w:r w:rsidRPr="00250E7B">
          <w:rPr>
            <w:rFonts w:ascii="Arial" w:eastAsia="Times New Roman" w:hAnsi="Arial" w:cs="Arial"/>
            <w:sz w:val="21"/>
          </w:rPr>
          <w:t> </w:t>
        </w:r>
        <w:r w:rsidR="00AA4674" w:rsidRPr="00250E7B">
          <w:rPr>
            <w:rFonts w:ascii="Arial" w:eastAsia="Times New Roman" w:hAnsi="Arial" w:cs="Arial"/>
            <w:sz w:val="21"/>
            <w:szCs w:val="21"/>
          </w:rPr>
          <w:fldChar w:fldCharType="begin"/>
        </w:r>
        <w:r w:rsidRPr="00250E7B">
          <w:rPr>
            <w:rFonts w:ascii="Arial" w:eastAsia="Times New Roman" w:hAnsi="Arial" w:cs="Arial"/>
            <w:sz w:val="21"/>
            <w:szCs w:val="21"/>
          </w:rPr>
          <w:instrText xml:space="preserve"> HYPERLINK "https://www.tutorialspoint.com/java/java_builtin_exceptions.htm" </w:instrText>
        </w:r>
        <w:r w:rsidR="00AA4674" w:rsidRPr="00250E7B">
          <w:rPr>
            <w:rFonts w:ascii="Arial" w:eastAsia="Times New Roman" w:hAnsi="Arial" w:cs="Arial"/>
            <w:sz w:val="21"/>
            <w:szCs w:val="21"/>
          </w:rPr>
          <w:fldChar w:fldCharType="separate"/>
        </w:r>
        <w:r w:rsidRPr="00250E7B">
          <w:rPr>
            <w:rFonts w:ascii="Arial" w:eastAsia="Times New Roman" w:hAnsi="Arial" w:cs="Arial"/>
            <w:sz w:val="21"/>
            <w:u w:val="single"/>
          </w:rPr>
          <w:t>Java's Built-in Exceptions</w:t>
        </w:r>
        <w:r w:rsidR="00AA4674" w:rsidRPr="00250E7B">
          <w:rPr>
            <w:rFonts w:ascii="Arial" w:eastAsia="Times New Roman" w:hAnsi="Arial" w:cs="Arial"/>
            <w:sz w:val="21"/>
            <w:szCs w:val="21"/>
          </w:rPr>
          <w:fldChar w:fldCharType="end"/>
        </w:r>
        <w:r w:rsidRPr="00250E7B">
          <w:rPr>
            <w:rFonts w:ascii="Arial" w:eastAsia="Times New Roman" w:hAnsi="Arial" w:cs="Arial"/>
            <w:sz w:val="21"/>
            <w:szCs w:val="21"/>
          </w:rPr>
          <w:t>.</w:t>
        </w:r>
      </w:ins>
    </w:p>
    <w:p w:rsidR="00250E7B" w:rsidRPr="00250E7B" w:rsidRDefault="00250E7B" w:rsidP="00250E7B">
      <w:pPr>
        <w:shd w:val="clear" w:color="auto" w:fill="FFFFFF"/>
        <w:spacing w:before="48" w:after="48" w:line="360" w:lineRule="atLeast"/>
        <w:ind w:right="-402"/>
        <w:outlineLvl w:val="1"/>
        <w:rPr>
          <w:ins w:id="2807" w:author="Unknown"/>
          <w:rFonts w:ascii="Arial" w:eastAsia="Times New Roman" w:hAnsi="Arial" w:cs="Arial"/>
          <w:spacing w:val="-15"/>
          <w:sz w:val="36"/>
          <w:szCs w:val="36"/>
        </w:rPr>
      </w:pPr>
      <w:ins w:id="2808" w:author="Unknown">
        <w:r w:rsidRPr="00250E7B">
          <w:rPr>
            <w:rFonts w:ascii="Arial" w:eastAsia="Times New Roman" w:hAnsi="Arial" w:cs="Arial"/>
            <w:spacing w:val="-15"/>
            <w:sz w:val="36"/>
            <w:szCs w:val="36"/>
          </w:rPr>
          <w:t>Exceptions Methods</w:t>
        </w:r>
      </w:ins>
    </w:p>
    <w:p w:rsidR="00250E7B" w:rsidRPr="00250E7B" w:rsidRDefault="00250E7B" w:rsidP="00250E7B">
      <w:pPr>
        <w:shd w:val="clear" w:color="auto" w:fill="FFFFFF"/>
        <w:spacing w:after="240" w:line="360" w:lineRule="atLeast"/>
        <w:ind w:left="-402" w:right="-402"/>
        <w:jc w:val="both"/>
        <w:rPr>
          <w:ins w:id="2809" w:author="Unknown"/>
          <w:rFonts w:ascii="Arial" w:eastAsia="Times New Roman" w:hAnsi="Arial" w:cs="Arial"/>
          <w:sz w:val="21"/>
          <w:szCs w:val="21"/>
        </w:rPr>
      </w:pPr>
      <w:ins w:id="2810" w:author="Unknown">
        <w:r w:rsidRPr="00250E7B">
          <w:rPr>
            <w:rFonts w:ascii="Arial" w:eastAsia="Times New Roman" w:hAnsi="Arial" w:cs="Arial"/>
            <w:sz w:val="21"/>
            <w:szCs w:val="21"/>
          </w:rPr>
          <w:t>Following is the list of important methods available in the Throwable class.</w:t>
        </w:r>
      </w:ins>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4"/>
        <w:gridCol w:w="8166"/>
      </w:tblGrid>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50E7B" w:rsidRPr="00250E7B" w:rsidRDefault="00250E7B" w:rsidP="00250E7B">
            <w:pPr>
              <w:spacing w:after="300" w:line="240" w:lineRule="auto"/>
              <w:jc w:val="center"/>
              <w:rPr>
                <w:rFonts w:ascii="Times New Roman" w:eastAsia="Times New Roman" w:hAnsi="Times New Roman" w:cs="Times New Roman"/>
                <w:b/>
                <w:bCs/>
                <w:sz w:val="24"/>
                <w:szCs w:val="24"/>
              </w:rPr>
            </w:pPr>
            <w:r w:rsidRPr="00250E7B">
              <w:rPr>
                <w:rFonts w:ascii="Times New Roman" w:eastAsia="Times New Roman" w:hAnsi="Times New Roman" w:cs="Times New Roman"/>
                <w:b/>
                <w:bCs/>
                <w:sz w:val="24"/>
                <w:szCs w:val="24"/>
              </w:rPr>
              <w:t>Method &amp; Description</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30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b/>
                <w:bCs/>
                <w:sz w:val="24"/>
                <w:szCs w:val="24"/>
              </w:rPr>
              <w:t>public String getMessage()</w:t>
            </w:r>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Returns a detailed message about the exception that has occurred. This message is initialized in the Throwable constructor.</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b/>
                <w:bCs/>
                <w:sz w:val="24"/>
                <w:szCs w:val="24"/>
              </w:rPr>
              <w:t>public Throwable getCause()</w:t>
            </w:r>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Returns the cause of the exception as represented by a Throwable object.</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b/>
                <w:bCs/>
                <w:sz w:val="24"/>
                <w:szCs w:val="24"/>
              </w:rPr>
              <w:t>public String toString()</w:t>
            </w:r>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Returns the name of the class concatenated with the result of getMessage().</w:t>
            </w:r>
          </w:p>
        </w:tc>
      </w:tr>
      <w:tr w:rsidR="00250E7B"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50E7B" w:rsidRPr="00250E7B" w:rsidRDefault="00250E7B" w:rsidP="00250E7B">
            <w:pPr>
              <w:spacing w:after="0" w:line="240" w:lineRule="auto"/>
              <w:jc w:val="center"/>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b/>
                <w:bCs/>
                <w:sz w:val="24"/>
                <w:szCs w:val="24"/>
              </w:rPr>
              <w:t>public void printStackTrace()</w:t>
            </w:r>
          </w:p>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r w:rsidRPr="00250E7B">
              <w:rPr>
                <w:rFonts w:ascii="Times New Roman" w:eastAsia="Times New Roman" w:hAnsi="Times New Roman" w:cs="Times New Roman"/>
                <w:sz w:val="24"/>
                <w:szCs w:val="24"/>
              </w:rPr>
              <w:lastRenderedPageBreak/>
              <w:t>Prints the result of toString() along with the stack trace to System.err, the error output stream.</w:t>
            </w:r>
          </w:p>
        </w:tc>
      </w:tr>
      <w:tr w:rsidR="00E81941"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81941" w:rsidRPr="00250E7B" w:rsidRDefault="00E81941" w:rsidP="00E81941">
            <w:pPr>
              <w:spacing w:after="0" w:line="240" w:lineRule="auto"/>
              <w:rPr>
                <w:rFonts w:ascii="Times New Roman" w:eastAsia="Times New Roman" w:hAnsi="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p>
        </w:tc>
      </w:tr>
      <w:tr w:rsidR="00E81941" w:rsidRPr="00250E7B" w:rsidTr="00250E7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81941" w:rsidRPr="00250E7B" w:rsidRDefault="00E81941" w:rsidP="00E81941">
            <w:pPr>
              <w:spacing w:after="0" w:line="240" w:lineRule="auto"/>
              <w:rPr>
                <w:rFonts w:ascii="Times New Roman" w:eastAsia="Times New Roman" w:hAnsi="Times New Roman"/>
                <w:sz w:val="24"/>
                <w:szCs w:val="24"/>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50E7B" w:rsidRPr="00250E7B" w:rsidRDefault="00250E7B" w:rsidP="00250E7B">
            <w:pPr>
              <w:spacing w:after="240" w:line="360" w:lineRule="atLeast"/>
              <w:ind w:left="48" w:right="48"/>
              <w:jc w:val="both"/>
              <w:rPr>
                <w:rFonts w:ascii="Times New Roman" w:eastAsia="Times New Roman" w:hAnsi="Times New Roman" w:cs="Times New Roman"/>
                <w:sz w:val="24"/>
                <w:szCs w:val="24"/>
              </w:rPr>
            </w:pPr>
          </w:p>
        </w:tc>
      </w:tr>
    </w:tbl>
    <w:p w:rsidR="00250E7B" w:rsidRPr="00250E7B" w:rsidRDefault="00250E7B" w:rsidP="00250E7B">
      <w:pPr>
        <w:shd w:val="clear" w:color="auto" w:fill="FFFFFF"/>
        <w:spacing w:before="48" w:after="48" w:line="360" w:lineRule="atLeast"/>
        <w:ind w:right="-402"/>
        <w:outlineLvl w:val="1"/>
        <w:rPr>
          <w:ins w:id="2811" w:author="Unknown"/>
          <w:rFonts w:ascii="Arial" w:eastAsia="Times New Roman" w:hAnsi="Arial" w:cs="Arial"/>
          <w:spacing w:val="-15"/>
          <w:sz w:val="36"/>
          <w:szCs w:val="36"/>
        </w:rPr>
      </w:pPr>
      <w:ins w:id="2812" w:author="Unknown">
        <w:r w:rsidRPr="00250E7B">
          <w:rPr>
            <w:rFonts w:ascii="Arial" w:eastAsia="Times New Roman" w:hAnsi="Arial" w:cs="Arial"/>
            <w:spacing w:val="-15"/>
            <w:sz w:val="36"/>
            <w:szCs w:val="36"/>
          </w:rPr>
          <w:t>Catching Exceptions</w:t>
        </w:r>
      </w:ins>
    </w:p>
    <w:p w:rsidR="00250E7B" w:rsidRPr="00250E7B" w:rsidRDefault="00250E7B" w:rsidP="00250E7B">
      <w:pPr>
        <w:shd w:val="clear" w:color="auto" w:fill="FFFFFF"/>
        <w:spacing w:after="240" w:line="360" w:lineRule="atLeast"/>
        <w:ind w:left="-402" w:right="-402"/>
        <w:jc w:val="both"/>
        <w:rPr>
          <w:ins w:id="2813" w:author="Unknown"/>
          <w:rFonts w:ascii="Arial" w:eastAsia="Times New Roman" w:hAnsi="Arial" w:cs="Arial"/>
          <w:sz w:val="21"/>
          <w:szCs w:val="21"/>
        </w:rPr>
      </w:pPr>
      <w:ins w:id="2814" w:author="Unknown">
        <w:r w:rsidRPr="00250E7B">
          <w:rPr>
            <w:rFonts w:ascii="Arial" w:eastAsia="Times New Roman" w:hAnsi="Arial" w:cs="Arial"/>
            <w:sz w:val="21"/>
            <w:szCs w:val="21"/>
          </w:rPr>
          <w:t>A method catches an exception using a combination of the</w:t>
        </w:r>
        <w:r w:rsidRPr="00250E7B">
          <w:rPr>
            <w:rFonts w:ascii="Arial" w:eastAsia="Times New Roman" w:hAnsi="Arial" w:cs="Arial"/>
            <w:sz w:val="21"/>
          </w:rPr>
          <w:t> </w:t>
        </w:r>
        <w:r w:rsidRPr="00250E7B">
          <w:rPr>
            <w:rFonts w:ascii="Arial" w:eastAsia="Times New Roman" w:hAnsi="Arial" w:cs="Arial"/>
            <w:b/>
            <w:bCs/>
            <w:sz w:val="21"/>
            <w:szCs w:val="21"/>
          </w:rPr>
          <w:t>try</w:t>
        </w:r>
        <w:r w:rsidRPr="00250E7B">
          <w:rPr>
            <w:rFonts w:ascii="Arial" w:eastAsia="Times New Roman" w:hAnsi="Arial" w:cs="Arial"/>
            <w:sz w:val="21"/>
          </w:rPr>
          <w:t> </w:t>
        </w:r>
        <w:r w:rsidRPr="00250E7B">
          <w:rPr>
            <w:rFonts w:ascii="Arial" w:eastAsia="Times New Roman" w:hAnsi="Arial" w:cs="Arial"/>
            <w:sz w:val="21"/>
            <w:szCs w:val="21"/>
          </w:rPr>
          <w:t>and</w:t>
        </w:r>
        <w:r w:rsidRPr="00250E7B">
          <w:rPr>
            <w:rFonts w:ascii="Arial" w:eastAsia="Times New Roman" w:hAnsi="Arial" w:cs="Arial"/>
            <w:sz w:val="21"/>
          </w:rPr>
          <w:t> </w:t>
        </w:r>
        <w:r w:rsidRPr="00250E7B">
          <w:rPr>
            <w:rFonts w:ascii="Arial" w:eastAsia="Times New Roman" w:hAnsi="Arial" w:cs="Arial"/>
            <w:b/>
            <w:bCs/>
            <w:sz w:val="21"/>
            <w:szCs w:val="21"/>
          </w:rPr>
          <w:t>catch</w:t>
        </w:r>
        <w:r w:rsidRPr="00250E7B">
          <w:rPr>
            <w:rFonts w:ascii="Arial" w:eastAsia="Times New Roman" w:hAnsi="Arial" w:cs="Arial"/>
            <w:sz w:val="21"/>
          </w:rPr>
          <w:t> </w:t>
        </w:r>
        <w:r w:rsidRPr="00250E7B">
          <w:rPr>
            <w:rFonts w:ascii="Arial" w:eastAsia="Times New Roman" w:hAnsi="Arial" w:cs="Arial"/>
            <w:sz w:val="21"/>
            <w:szCs w:val="21"/>
          </w:rPr>
          <w:t>keywords. A try/catch block is placed around the code that might generate an exception. Code within a try/catch block is referred to as protected code, and the syntax for using try/catch looks like the following −</w:t>
        </w:r>
      </w:ins>
    </w:p>
    <w:p w:rsidR="00250E7B" w:rsidRPr="00250E7B" w:rsidRDefault="00250E7B" w:rsidP="00250E7B">
      <w:pPr>
        <w:shd w:val="clear" w:color="auto" w:fill="FFFFFF"/>
        <w:spacing w:before="48" w:after="48" w:line="360" w:lineRule="atLeast"/>
        <w:ind w:right="-402"/>
        <w:outlineLvl w:val="2"/>
        <w:rPr>
          <w:ins w:id="2815" w:author="Unknown"/>
          <w:rFonts w:ascii="Arial" w:eastAsia="Times New Roman" w:hAnsi="Arial" w:cs="Arial"/>
          <w:sz w:val="27"/>
          <w:szCs w:val="27"/>
        </w:rPr>
      </w:pPr>
      <w:ins w:id="2816" w:author="Unknown">
        <w:r w:rsidRPr="00250E7B">
          <w:rPr>
            <w:rFonts w:ascii="Arial" w:eastAsia="Times New Roman" w:hAnsi="Arial" w:cs="Arial"/>
            <w:sz w:val="27"/>
            <w:szCs w:val="27"/>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7" w:author="Unknown"/>
          <w:rFonts w:ascii="Consolas" w:eastAsia="Times New Roman" w:hAnsi="Consolas" w:cs="Consolas"/>
          <w:sz w:val="18"/>
          <w:szCs w:val="18"/>
        </w:rPr>
      </w:pPr>
      <w:ins w:id="2818" w:author="Unknown">
        <w:r w:rsidRPr="00250E7B">
          <w:rPr>
            <w:rFonts w:ascii="Consolas" w:eastAsia="Times New Roman" w:hAnsi="Consolas" w:cs="Consolas"/>
            <w:sz w:val="18"/>
            <w:szCs w:val="18"/>
          </w:rPr>
          <w:t>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19" w:author="Unknown"/>
          <w:rFonts w:ascii="Consolas" w:eastAsia="Times New Roman" w:hAnsi="Consolas" w:cs="Consolas"/>
          <w:sz w:val="18"/>
          <w:szCs w:val="18"/>
        </w:rPr>
      </w:pPr>
      <w:ins w:id="2820" w:author="Unknown">
        <w:r w:rsidRPr="00250E7B">
          <w:rPr>
            <w:rFonts w:ascii="Consolas" w:eastAsia="Times New Roman" w:hAnsi="Consolas" w:cs="Consolas"/>
            <w:sz w:val="18"/>
            <w:szCs w:val="18"/>
          </w:rPr>
          <w:t xml:space="preserve">   // Protected code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1" w:author="Unknown"/>
          <w:rFonts w:ascii="Consolas" w:eastAsia="Times New Roman" w:hAnsi="Consolas" w:cs="Consolas"/>
          <w:sz w:val="18"/>
          <w:szCs w:val="18"/>
        </w:rPr>
      </w:pPr>
      <w:ins w:id="2822" w:author="Unknown">
        <w:r w:rsidRPr="00250E7B">
          <w:rPr>
            <w:rFonts w:ascii="Consolas" w:eastAsia="Times New Roman" w:hAnsi="Consolas" w:cs="Consolas"/>
            <w:sz w:val="18"/>
            <w:szCs w:val="18"/>
          </w:rPr>
          <w:t>}catch(ExceptionName e1)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3" w:author="Unknown"/>
          <w:rFonts w:ascii="Consolas" w:eastAsia="Times New Roman" w:hAnsi="Consolas" w:cs="Consolas"/>
          <w:sz w:val="18"/>
          <w:szCs w:val="18"/>
        </w:rPr>
      </w:pPr>
      <w:ins w:id="2824"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25" w:author="Unknown"/>
          <w:rFonts w:ascii="Consolas" w:eastAsia="Times New Roman" w:hAnsi="Consolas" w:cs="Consolas"/>
          <w:sz w:val="18"/>
          <w:szCs w:val="18"/>
        </w:rPr>
      </w:pPr>
      <w:ins w:id="2826"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2827" w:author="Unknown"/>
          <w:rFonts w:ascii="Arial" w:eastAsia="Times New Roman" w:hAnsi="Arial" w:cs="Arial"/>
          <w:sz w:val="21"/>
          <w:szCs w:val="21"/>
        </w:rPr>
      </w:pPr>
      <w:ins w:id="2828" w:author="Unknown">
        <w:r w:rsidRPr="00250E7B">
          <w:rPr>
            <w:rFonts w:ascii="Arial" w:eastAsia="Times New Roman" w:hAnsi="Arial" w:cs="Arial"/>
            <w:sz w:val="21"/>
            <w:szCs w:val="21"/>
          </w:rPr>
          <w:t>The code which is prone to exceptions is placed in the try block. When an exception occurs, that exception occurred is handled by catch block associated with it. Every try block should be immediately followed either by a catch block or finally block.</w:t>
        </w:r>
      </w:ins>
    </w:p>
    <w:p w:rsidR="00250E7B" w:rsidRPr="00250E7B" w:rsidRDefault="00250E7B" w:rsidP="00250E7B">
      <w:pPr>
        <w:shd w:val="clear" w:color="auto" w:fill="FFFFFF"/>
        <w:spacing w:after="240" w:line="360" w:lineRule="atLeast"/>
        <w:ind w:left="-402" w:right="-402"/>
        <w:jc w:val="both"/>
        <w:rPr>
          <w:ins w:id="2829" w:author="Unknown"/>
          <w:rFonts w:ascii="Arial" w:eastAsia="Times New Roman" w:hAnsi="Arial" w:cs="Arial"/>
          <w:sz w:val="21"/>
          <w:szCs w:val="21"/>
        </w:rPr>
      </w:pPr>
      <w:ins w:id="2830" w:author="Unknown">
        <w:r w:rsidRPr="00250E7B">
          <w:rPr>
            <w:rFonts w:ascii="Arial" w:eastAsia="Times New Roman" w:hAnsi="Arial" w:cs="Arial"/>
            <w:sz w:val="21"/>
            <w:szCs w:val="21"/>
          </w:rPr>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ins>
    </w:p>
    <w:p w:rsidR="00250E7B" w:rsidRPr="00250E7B" w:rsidRDefault="00250E7B" w:rsidP="00250E7B">
      <w:pPr>
        <w:shd w:val="clear" w:color="auto" w:fill="FFFFFF"/>
        <w:spacing w:before="48" w:after="48" w:line="360" w:lineRule="atLeast"/>
        <w:ind w:right="-402"/>
        <w:outlineLvl w:val="2"/>
        <w:rPr>
          <w:ins w:id="2831" w:author="Unknown"/>
          <w:rFonts w:ascii="Arial" w:eastAsia="Times New Roman" w:hAnsi="Arial" w:cs="Arial"/>
          <w:sz w:val="27"/>
          <w:szCs w:val="27"/>
        </w:rPr>
      </w:pPr>
      <w:ins w:id="2832"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2833" w:author="Unknown"/>
          <w:rFonts w:ascii="Arial" w:eastAsia="Times New Roman" w:hAnsi="Arial" w:cs="Arial"/>
          <w:sz w:val="21"/>
          <w:szCs w:val="21"/>
        </w:rPr>
      </w:pPr>
      <w:ins w:id="2834" w:author="Unknown">
        <w:r w:rsidRPr="00250E7B">
          <w:rPr>
            <w:rFonts w:ascii="Arial" w:eastAsia="Times New Roman" w:hAnsi="Arial" w:cs="Arial"/>
            <w:sz w:val="21"/>
            <w:szCs w:val="21"/>
          </w:rPr>
          <w:t>The following is an array declared with 2 elements. Then the code tries to access the 3</w:t>
        </w:r>
        <w:r w:rsidRPr="00250E7B">
          <w:rPr>
            <w:rFonts w:ascii="Arial" w:eastAsia="Times New Roman" w:hAnsi="Arial" w:cs="Arial"/>
            <w:sz w:val="21"/>
            <w:szCs w:val="21"/>
            <w:vertAlign w:val="superscript"/>
          </w:rPr>
          <w:t>rd</w:t>
        </w:r>
        <w:r w:rsidRPr="00250E7B">
          <w:rPr>
            <w:rFonts w:ascii="Arial" w:eastAsia="Times New Roman" w:hAnsi="Arial" w:cs="Arial"/>
            <w:sz w:val="21"/>
          </w:rPr>
          <w:t> </w:t>
        </w:r>
        <w:r w:rsidRPr="00250E7B">
          <w:rPr>
            <w:rFonts w:ascii="Arial" w:eastAsia="Times New Roman" w:hAnsi="Arial" w:cs="Arial"/>
            <w:sz w:val="21"/>
            <w:szCs w:val="21"/>
          </w:rPr>
          <w:t>element of the array which throws an 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35" w:author="Unknown"/>
          <w:rFonts w:ascii="Consolas" w:eastAsia="Times New Roman" w:hAnsi="Consolas" w:cs="Consolas"/>
          <w:sz w:val="20"/>
        </w:rPr>
      </w:pPr>
      <w:ins w:id="2836" w:author="Unknown">
        <w:r w:rsidRPr="00250E7B">
          <w:rPr>
            <w:rFonts w:ascii="Consolas" w:eastAsia="Times New Roman" w:hAnsi="Consolas" w:cs="Consolas"/>
            <w:sz w:val="20"/>
          </w:rPr>
          <w:t>// File Name : ExcepTest.java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37" w:author="Unknown"/>
          <w:rFonts w:ascii="Consolas" w:eastAsia="Times New Roman" w:hAnsi="Consolas" w:cs="Consolas"/>
          <w:sz w:val="20"/>
        </w:rPr>
      </w:pPr>
      <w:ins w:id="2838"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3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0" w:author="Unknown"/>
          <w:rFonts w:ascii="Consolas" w:eastAsia="Times New Roman" w:hAnsi="Consolas" w:cs="Consolas"/>
          <w:sz w:val="20"/>
        </w:rPr>
      </w:pPr>
      <w:ins w:id="2841" w:author="Unknown">
        <w:r w:rsidRPr="00250E7B">
          <w:rPr>
            <w:rFonts w:ascii="Consolas" w:eastAsia="Times New Roman" w:hAnsi="Consolas" w:cs="Consolas"/>
            <w:sz w:val="20"/>
          </w:rPr>
          <w:t>public class ExcepTest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3" w:author="Unknown"/>
          <w:rFonts w:ascii="Consolas" w:eastAsia="Times New Roman" w:hAnsi="Consolas" w:cs="Consolas"/>
          <w:sz w:val="20"/>
        </w:rPr>
      </w:pPr>
      <w:ins w:id="2844"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5" w:author="Unknown"/>
          <w:rFonts w:ascii="Consolas" w:eastAsia="Times New Roman" w:hAnsi="Consolas" w:cs="Consolas"/>
          <w:sz w:val="20"/>
        </w:rPr>
      </w:pPr>
      <w:ins w:id="2846"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7" w:author="Unknown"/>
          <w:rFonts w:ascii="Consolas" w:eastAsia="Times New Roman" w:hAnsi="Consolas" w:cs="Consolas"/>
          <w:sz w:val="20"/>
        </w:rPr>
      </w:pPr>
      <w:ins w:id="2848" w:author="Unknown">
        <w:r w:rsidRPr="00250E7B">
          <w:rPr>
            <w:rFonts w:ascii="Consolas" w:eastAsia="Times New Roman" w:hAnsi="Consolas" w:cs="Consolas"/>
            <w:sz w:val="20"/>
          </w:rPr>
          <w:t xml:space="preserve">         int a[] = new int[2];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49" w:author="Unknown"/>
          <w:rFonts w:ascii="Consolas" w:eastAsia="Times New Roman" w:hAnsi="Consolas" w:cs="Consolas"/>
          <w:sz w:val="20"/>
        </w:rPr>
      </w:pPr>
      <w:ins w:id="2850" w:author="Unknown">
        <w:r w:rsidRPr="00250E7B">
          <w:rPr>
            <w:rFonts w:ascii="Consolas" w:eastAsia="Times New Roman" w:hAnsi="Consolas" w:cs="Consolas"/>
            <w:sz w:val="20"/>
          </w:rPr>
          <w:lastRenderedPageBreak/>
          <w:t xml:space="preserve">         System.out.println("Access element three :" + a[3]);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1" w:author="Unknown"/>
          <w:rFonts w:ascii="Consolas" w:eastAsia="Times New Roman" w:hAnsi="Consolas" w:cs="Consolas"/>
          <w:sz w:val="20"/>
        </w:rPr>
      </w:pPr>
      <w:ins w:id="2852" w:author="Unknown">
        <w:r w:rsidRPr="00250E7B">
          <w:rPr>
            <w:rFonts w:ascii="Consolas" w:eastAsia="Times New Roman" w:hAnsi="Consolas" w:cs="Consolas"/>
            <w:sz w:val="20"/>
          </w:rPr>
          <w:t xml:space="preserve">      }catch(ArrayIndexOutOfBoundsException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3" w:author="Unknown"/>
          <w:rFonts w:ascii="Consolas" w:eastAsia="Times New Roman" w:hAnsi="Consolas" w:cs="Consolas"/>
          <w:sz w:val="20"/>
        </w:rPr>
      </w:pPr>
      <w:ins w:id="2854" w:author="Unknown">
        <w:r w:rsidRPr="00250E7B">
          <w:rPr>
            <w:rFonts w:ascii="Consolas" w:eastAsia="Times New Roman" w:hAnsi="Consolas" w:cs="Consolas"/>
            <w:sz w:val="20"/>
          </w:rPr>
          <w:t xml:space="preserve">         System.out.println("Exception thrown  :" + 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5" w:author="Unknown"/>
          <w:rFonts w:ascii="Consolas" w:eastAsia="Times New Roman" w:hAnsi="Consolas" w:cs="Consolas"/>
          <w:sz w:val="20"/>
        </w:rPr>
      </w:pPr>
      <w:ins w:id="285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7" w:author="Unknown"/>
          <w:rFonts w:ascii="Consolas" w:eastAsia="Times New Roman" w:hAnsi="Consolas" w:cs="Consolas"/>
          <w:sz w:val="20"/>
        </w:rPr>
      </w:pPr>
      <w:ins w:id="2858" w:author="Unknown">
        <w:r w:rsidRPr="00250E7B">
          <w:rPr>
            <w:rFonts w:ascii="Consolas" w:eastAsia="Times New Roman" w:hAnsi="Consolas" w:cs="Consolas"/>
            <w:sz w:val="20"/>
          </w:rPr>
          <w:t xml:space="preserve">      System.out.println("Out of the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59" w:author="Unknown"/>
          <w:rFonts w:ascii="Consolas" w:eastAsia="Times New Roman" w:hAnsi="Consolas" w:cs="Consolas"/>
          <w:sz w:val="20"/>
        </w:rPr>
      </w:pPr>
      <w:ins w:id="286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861" w:author="Unknown"/>
          <w:rFonts w:ascii="Consolas" w:eastAsia="Times New Roman" w:hAnsi="Consolas" w:cs="Consolas"/>
          <w:sz w:val="20"/>
        </w:rPr>
      </w:pPr>
      <w:ins w:id="2862"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863" w:author="Unknown"/>
          <w:rFonts w:ascii="Arial" w:eastAsia="Times New Roman" w:hAnsi="Arial" w:cs="Arial"/>
          <w:sz w:val="21"/>
          <w:szCs w:val="21"/>
        </w:rPr>
      </w:pPr>
      <w:ins w:id="2864"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2865" w:author="Unknown"/>
          <w:rFonts w:ascii="Arial" w:eastAsia="Times New Roman" w:hAnsi="Arial" w:cs="Arial"/>
          <w:sz w:val="27"/>
          <w:szCs w:val="27"/>
        </w:rPr>
      </w:pPr>
      <w:ins w:id="2866"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7" w:author="Unknown"/>
          <w:rFonts w:ascii="Consolas" w:eastAsia="Times New Roman" w:hAnsi="Consolas" w:cs="Consolas"/>
          <w:sz w:val="18"/>
          <w:szCs w:val="18"/>
        </w:rPr>
      </w:pPr>
      <w:ins w:id="2868" w:author="Unknown">
        <w:r w:rsidRPr="00250E7B">
          <w:rPr>
            <w:rFonts w:ascii="Consolas" w:eastAsia="Times New Roman" w:hAnsi="Consolas" w:cs="Consolas"/>
            <w:sz w:val="18"/>
            <w:szCs w:val="18"/>
          </w:rPr>
          <w:t>Exception thrown  :java.lang.ArrayIndexOutOfBoundsException: 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69" w:author="Unknown"/>
          <w:rFonts w:ascii="Consolas" w:eastAsia="Times New Roman" w:hAnsi="Consolas" w:cs="Consolas"/>
          <w:sz w:val="18"/>
          <w:szCs w:val="18"/>
        </w:rPr>
      </w:pPr>
      <w:ins w:id="2870" w:author="Unknown">
        <w:r w:rsidRPr="00250E7B">
          <w:rPr>
            <w:rFonts w:ascii="Consolas" w:eastAsia="Times New Roman" w:hAnsi="Consolas" w:cs="Consolas"/>
            <w:sz w:val="18"/>
            <w:szCs w:val="18"/>
          </w:rPr>
          <w:t>Out of the block</w:t>
        </w:r>
      </w:ins>
    </w:p>
    <w:p w:rsidR="00250E7B" w:rsidRPr="00250E7B" w:rsidRDefault="00250E7B" w:rsidP="00250E7B">
      <w:pPr>
        <w:shd w:val="clear" w:color="auto" w:fill="FFFFFF"/>
        <w:spacing w:before="48" w:after="48" w:line="360" w:lineRule="atLeast"/>
        <w:ind w:right="-402"/>
        <w:outlineLvl w:val="1"/>
        <w:rPr>
          <w:ins w:id="2871" w:author="Unknown"/>
          <w:rFonts w:ascii="Arial" w:eastAsia="Times New Roman" w:hAnsi="Arial" w:cs="Arial"/>
          <w:spacing w:val="-15"/>
          <w:sz w:val="36"/>
          <w:szCs w:val="36"/>
        </w:rPr>
      </w:pPr>
      <w:ins w:id="2872" w:author="Unknown">
        <w:r w:rsidRPr="00250E7B">
          <w:rPr>
            <w:rFonts w:ascii="Arial" w:eastAsia="Times New Roman" w:hAnsi="Arial" w:cs="Arial"/>
            <w:spacing w:val="-15"/>
            <w:sz w:val="36"/>
            <w:szCs w:val="36"/>
          </w:rPr>
          <w:t>Multiple Catch Blocks</w:t>
        </w:r>
      </w:ins>
    </w:p>
    <w:p w:rsidR="00250E7B" w:rsidRPr="00250E7B" w:rsidRDefault="00250E7B" w:rsidP="00250E7B">
      <w:pPr>
        <w:shd w:val="clear" w:color="auto" w:fill="FFFFFF"/>
        <w:spacing w:after="240" w:line="360" w:lineRule="atLeast"/>
        <w:ind w:left="-402" w:right="-402"/>
        <w:jc w:val="both"/>
        <w:rPr>
          <w:ins w:id="2873" w:author="Unknown"/>
          <w:rFonts w:ascii="Arial" w:eastAsia="Times New Roman" w:hAnsi="Arial" w:cs="Arial"/>
          <w:sz w:val="21"/>
          <w:szCs w:val="21"/>
        </w:rPr>
      </w:pPr>
      <w:ins w:id="2874" w:author="Unknown">
        <w:r w:rsidRPr="00250E7B">
          <w:rPr>
            <w:rFonts w:ascii="Arial" w:eastAsia="Times New Roman" w:hAnsi="Arial" w:cs="Arial"/>
            <w:sz w:val="21"/>
            <w:szCs w:val="21"/>
          </w:rPr>
          <w:t>A try block can be followed by multiple catch blocks. The syntax for multiple catch blocks looks like the following −</w:t>
        </w:r>
      </w:ins>
    </w:p>
    <w:p w:rsidR="00250E7B" w:rsidRPr="00250E7B" w:rsidRDefault="00250E7B" w:rsidP="00250E7B">
      <w:pPr>
        <w:shd w:val="clear" w:color="auto" w:fill="FFFFFF"/>
        <w:spacing w:before="48" w:after="48" w:line="360" w:lineRule="atLeast"/>
        <w:ind w:right="-402"/>
        <w:outlineLvl w:val="2"/>
        <w:rPr>
          <w:ins w:id="2875" w:author="Unknown"/>
          <w:rFonts w:ascii="Arial" w:eastAsia="Times New Roman" w:hAnsi="Arial" w:cs="Arial"/>
          <w:sz w:val="27"/>
          <w:szCs w:val="27"/>
        </w:rPr>
      </w:pPr>
      <w:ins w:id="2876" w:author="Unknown">
        <w:r w:rsidRPr="00250E7B">
          <w:rPr>
            <w:rFonts w:ascii="Arial" w:eastAsia="Times New Roman" w:hAnsi="Arial" w:cs="Arial"/>
            <w:sz w:val="27"/>
            <w:szCs w:val="27"/>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7" w:author="Unknown"/>
          <w:rFonts w:ascii="Consolas" w:eastAsia="Times New Roman" w:hAnsi="Consolas" w:cs="Consolas"/>
          <w:sz w:val="18"/>
          <w:szCs w:val="18"/>
        </w:rPr>
      </w:pPr>
      <w:ins w:id="2878" w:author="Unknown">
        <w:r w:rsidRPr="00250E7B">
          <w:rPr>
            <w:rFonts w:ascii="Consolas" w:eastAsia="Times New Roman" w:hAnsi="Consolas" w:cs="Consolas"/>
            <w:sz w:val="18"/>
            <w:szCs w:val="18"/>
          </w:rPr>
          <w:t>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79" w:author="Unknown"/>
          <w:rFonts w:ascii="Consolas" w:eastAsia="Times New Roman" w:hAnsi="Consolas" w:cs="Consolas"/>
          <w:sz w:val="18"/>
          <w:szCs w:val="18"/>
        </w:rPr>
      </w:pPr>
      <w:ins w:id="2880" w:author="Unknown">
        <w:r w:rsidRPr="00250E7B">
          <w:rPr>
            <w:rFonts w:ascii="Consolas" w:eastAsia="Times New Roman" w:hAnsi="Consolas" w:cs="Consolas"/>
            <w:sz w:val="18"/>
            <w:szCs w:val="18"/>
          </w:rPr>
          <w:t xml:space="preserve">   // Protected code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1" w:author="Unknown"/>
          <w:rFonts w:ascii="Consolas" w:eastAsia="Times New Roman" w:hAnsi="Consolas" w:cs="Consolas"/>
          <w:sz w:val="18"/>
          <w:szCs w:val="18"/>
        </w:rPr>
      </w:pPr>
      <w:ins w:id="2882" w:author="Unknown">
        <w:r w:rsidRPr="00250E7B">
          <w:rPr>
            <w:rFonts w:ascii="Consolas" w:eastAsia="Times New Roman" w:hAnsi="Consolas" w:cs="Consolas"/>
            <w:sz w:val="18"/>
            <w:szCs w:val="18"/>
          </w:rPr>
          <w:t>}catch(ExceptionType1 e1)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3" w:author="Unknown"/>
          <w:rFonts w:ascii="Consolas" w:eastAsia="Times New Roman" w:hAnsi="Consolas" w:cs="Consolas"/>
          <w:sz w:val="18"/>
          <w:szCs w:val="18"/>
        </w:rPr>
      </w:pPr>
      <w:ins w:id="2884"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5" w:author="Unknown"/>
          <w:rFonts w:ascii="Consolas" w:eastAsia="Times New Roman" w:hAnsi="Consolas" w:cs="Consolas"/>
          <w:sz w:val="18"/>
          <w:szCs w:val="18"/>
        </w:rPr>
      </w:pPr>
      <w:ins w:id="2886" w:author="Unknown">
        <w:r w:rsidRPr="00250E7B">
          <w:rPr>
            <w:rFonts w:ascii="Consolas" w:eastAsia="Times New Roman" w:hAnsi="Consolas" w:cs="Consolas"/>
            <w:sz w:val="18"/>
            <w:szCs w:val="18"/>
          </w:rPr>
          <w:t>}catch(ExceptionType2 e2)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7" w:author="Unknown"/>
          <w:rFonts w:ascii="Consolas" w:eastAsia="Times New Roman" w:hAnsi="Consolas" w:cs="Consolas"/>
          <w:sz w:val="18"/>
          <w:szCs w:val="18"/>
        </w:rPr>
      </w:pPr>
      <w:ins w:id="2888"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89" w:author="Unknown"/>
          <w:rFonts w:ascii="Consolas" w:eastAsia="Times New Roman" w:hAnsi="Consolas" w:cs="Consolas"/>
          <w:sz w:val="18"/>
          <w:szCs w:val="18"/>
        </w:rPr>
      </w:pPr>
      <w:ins w:id="2890" w:author="Unknown">
        <w:r w:rsidRPr="00250E7B">
          <w:rPr>
            <w:rFonts w:ascii="Consolas" w:eastAsia="Times New Roman" w:hAnsi="Consolas" w:cs="Consolas"/>
            <w:sz w:val="18"/>
            <w:szCs w:val="18"/>
          </w:rPr>
          <w:t>}catch(ExceptionType3 e3)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1" w:author="Unknown"/>
          <w:rFonts w:ascii="Consolas" w:eastAsia="Times New Roman" w:hAnsi="Consolas" w:cs="Consolas"/>
          <w:sz w:val="18"/>
          <w:szCs w:val="18"/>
        </w:rPr>
      </w:pPr>
      <w:ins w:id="2892"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93" w:author="Unknown"/>
          <w:rFonts w:ascii="Consolas" w:eastAsia="Times New Roman" w:hAnsi="Consolas" w:cs="Consolas"/>
          <w:sz w:val="18"/>
          <w:szCs w:val="18"/>
        </w:rPr>
      </w:pPr>
      <w:ins w:id="2894"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2895" w:author="Unknown"/>
          <w:rFonts w:ascii="Arial" w:eastAsia="Times New Roman" w:hAnsi="Arial" w:cs="Arial"/>
          <w:sz w:val="21"/>
          <w:szCs w:val="21"/>
        </w:rPr>
      </w:pPr>
      <w:ins w:id="2896" w:author="Unknown">
        <w:r w:rsidRPr="00250E7B">
          <w:rPr>
            <w:rFonts w:ascii="Arial" w:eastAsia="Times New Roman" w:hAnsi="Arial" w:cs="Arial"/>
            <w:sz w:val="21"/>
            <w:szCs w:val="21"/>
          </w:rPr>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ins>
    </w:p>
    <w:p w:rsidR="00250E7B" w:rsidRPr="00250E7B" w:rsidRDefault="00250E7B" w:rsidP="00250E7B">
      <w:pPr>
        <w:shd w:val="clear" w:color="auto" w:fill="FFFFFF"/>
        <w:spacing w:before="48" w:after="48" w:line="360" w:lineRule="atLeast"/>
        <w:ind w:right="-402"/>
        <w:outlineLvl w:val="2"/>
        <w:rPr>
          <w:ins w:id="2897" w:author="Unknown"/>
          <w:rFonts w:ascii="Arial" w:eastAsia="Times New Roman" w:hAnsi="Arial" w:cs="Arial"/>
          <w:sz w:val="27"/>
          <w:szCs w:val="27"/>
        </w:rPr>
      </w:pPr>
      <w:ins w:id="2898" w:author="Unknown">
        <w:r w:rsidRPr="00250E7B">
          <w:rPr>
            <w:rFonts w:ascii="Arial" w:eastAsia="Times New Roman" w:hAnsi="Arial" w:cs="Arial"/>
            <w:sz w:val="27"/>
            <w:szCs w:val="27"/>
          </w:rPr>
          <w:t>Example</w:t>
        </w:r>
      </w:ins>
    </w:p>
    <w:p w:rsidR="00250E7B" w:rsidRPr="00250E7B" w:rsidRDefault="00250E7B" w:rsidP="00250E7B">
      <w:pPr>
        <w:shd w:val="clear" w:color="auto" w:fill="FFFFFF"/>
        <w:spacing w:after="240" w:line="360" w:lineRule="atLeast"/>
        <w:ind w:left="-402" w:right="-402"/>
        <w:jc w:val="both"/>
        <w:rPr>
          <w:ins w:id="2899" w:author="Unknown"/>
          <w:rFonts w:ascii="Arial" w:eastAsia="Times New Roman" w:hAnsi="Arial" w:cs="Arial"/>
          <w:sz w:val="21"/>
          <w:szCs w:val="21"/>
        </w:rPr>
      </w:pPr>
      <w:ins w:id="2900" w:author="Unknown">
        <w:r w:rsidRPr="00250E7B">
          <w:rPr>
            <w:rFonts w:ascii="Arial" w:eastAsia="Times New Roman" w:hAnsi="Arial" w:cs="Arial"/>
            <w:sz w:val="21"/>
            <w:szCs w:val="21"/>
          </w:rPr>
          <w:t>Here is code segment showing how to use multiple try/catch statements.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01" w:author="Unknown"/>
          <w:rFonts w:ascii="Consolas" w:eastAsia="Times New Roman" w:hAnsi="Consolas" w:cs="Consolas"/>
          <w:sz w:val="20"/>
        </w:rPr>
      </w:pPr>
      <w:ins w:id="2902" w:author="Unknown">
        <w:r w:rsidRPr="00250E7B">
          <w:rPr>
            <w:rFonts w:ascii="Consolas" w:eastAsia="Times New Roman" w:hAnsi="Consolas" w:cs="Consolas"/>
            <w:sz w:val="20"/>
          </w:rPr>
          <w:t>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03" w:author="Unknown"/>
          <w:rFonts w:ascii="Consolas" w:eastAsia="Times New Roman" w:hAnsi="Consolas" w:cs="Consolas"/>
          <w:sz w:val="20"/>
        </w:rPr>
      </w:pPr>
      <w:ins w:id="2904" w:author="Unknown">
        <w:r w:rsidRPr="00250E7B">
          <w:rPr>
            <w:rFonts w:ascii="Consolas" w:eastAsia="Times New Roman" w:hAnsi="Consolas" w:cs="Consolas"/>
            <w:sz w:val="20"/>
          </w:rPr>
          <w:t xml:space="preserve">   file = new FileInputStream(fileName);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05" w:author="Unknown"/>
          <w:rFonts w:ascii="Consolas" w:eastAsia="Times New Roman" w:hAnsi="Consolas" w:cs="Consolas"/>
          <w:sz w:val="20"/>
        </w:rPr>
      </w:pPr>
      <w:ins w:id="2906" w:author="Unknown">
        <w:r w:rsidRPr="00250E7B">
          <w:rPr>
            <w:rFonts w:ascii="Consolas" w:eastAsia="Times New Roman" w:hAnsi="Consolas" w:cs="Consolas"/>
            <w:sz w:val="20"/>
          </w:rPr>
          <w:lastRenderedPageBreak/>
          <w:t xml:space="preserve">   x = (byte) file.read();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07" w:author="Unknown"/>
          <w:rFonts w:ascii="Consolas" w:eastAsia="Times New Roman" w:hAnsi="Consolas" w:cs="Consolas"/>
          <w:sz w:val="20"/>
        </w:rPr>
      </w:pPr>
      <w:ins w:id="2908" w:author="Unknown">
        <w:r w:rsidRPr="00250E7B">
          <w:rPr>
            <w:rFonts w:ascii="Consolas" w:eastAsia="Times New Roman" w:hAnsi="Consolas" w:cs="Consolas"/>
            <w:sz w:val="20"/>
          </w:rPr>
          <w:t>}catch(IOException i)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09" w:author="Unknown"/>
          <w:rFonts w:ascii="Consolas" w:eastAsia="Times New Roman" w:hAnsi="Consolas" w:cs="Consolas"/>
          <w:sz w:val="20"/>
        </w:rPr>
      </w:pPr>
      <w:ins w:id="2910" w:author="Unknown">
        <w:r w:rsidRPr="00250E7B">
          <w:rPr>
            <w:rFonts w:ascii="Consolas" w:eastAsia="Times New Roman" w:hAnsi="Consolas" w:cs="Consolas"/>
            <w:sz w:val="20"/>
          </w:rPr>
          <w:t xml:space="preserve">   i.printStackTrace();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11" w:author="Unknown"/>
          <w:rFonts w:ascii="Consolas" w:eastAsia="Times New Roman" w:hAnsi="Consolas" w:cs="Consolas"/>
          <w:sz w:val="20"/>
        </w:rPr>
      </w:pPr>
      <w:ins w:id="2912" w:author="Unknown">
        <w:r w:rsidRPr="00250E7B">
          <w:rPr>
            <w:rFonts w:ascii="Consolas" w:eastAsia="Times New Roman" w:hAnsi="Consolas" w:cs="Consolas"/>
            <w:sz w:val="20"/>
          </w:rPr>
          <w:t xml:space="preserve">   return -1;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13" w:author="Unknown"/>
          <w:rFonts w:ascii="Consolas" w:eastAsia="Times New Roman" w:hAnsi="Consolas" w:cs="Consolas"/>
          <w:sz w:val="20"/>
        </w:rPr>
      </w:pPr>
      <w:ins w:id="2914" w:author="Unknown">
        <w:r w:rsidRPr="00250E7B">
          <w:rPr>
            <w:rFonts w:ascii="Consolas" w:eastAsia="Times New Roman" w:hAnsi="Consolas" w:cs="Consolas"/>
            <w:sz w:val="20"/>
          </w:rPr>
          <w:t>}catch(FileNotFoundException f) // Not valid!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15" w:author="Unknown"/>
          <w:rFonts w:ascii="Consolas" w:eastAsia="Times New Roman" w:hAnsi="Consolas" w:cs="Consolas"/>
          <w:sz w:val="20"/>
        </w:rPr>
      </w:pPr>
      <w:ins w:id="2916" w:author="Unknown">
        <w:r w:rsidRPr="00250E7B">
          <w:rPr>
            <w:rFonts w:ascii="Consolas" w:eastAsia="Times New Roman" w:hAnsi="Consolas" w:cs="Consolas"/>
            <w:sz w:val="20"/>
          </w:rPr>
          <w:t xml:space="preserve">   f.printStackTrace();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17" w:author="Unknown"/>
          <w:rFonts w:ascii="Consolas" w:eastAsia="Times New Roman" w:hAnsi="Consolas" w:cs="Consolas"/>
          <w:sz w:val="20"/>
        </w:rPr>
      </w:pPr>
      <w:ins w:id="2918" w:author="Unknown">
        <w:r w:rsidRPr="00250E7B">
          <w:rPr>
            <w:rFonts w:ascii="Consolas" w:eastAsia="Times New Roman" w:hAnsi="Consolas" w:cs="Consolas"/>
            <w:sz w:val="20"/>
          </w:rPr>
          <w:t xml:space="preserve">   return -1;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19" w:author="Unknown"/>
          <w:rFonts w:ascii="Consolas" w:eastAsia="Times New Roman" w:hAnsi="Consolas" w:cs="Consolas"/>
          <w:sz w:val="20"/>
        </w:rPr>
      </w:pPr>
      <w:ins w:id="2920" w:author="Unknown">
        <w:r w:rsidRPr="00250E7B">
          <w:rPr>
            <w:rFonts w:ascii="Consolas" w:eastAsia="Times New Roman" w:hAnsi="Consolas" w:cs="Consolas"/>
            <w:sz w:val="20"/>
          </w:rPr>
          <w:t>}</w:t>
        </w:r>
      </w:ins>
    </w:p>
    <w:p w:rsidR="00250E7B" w:rsidRPr="00250E7B" w:rsidRDefault="00250E7B" w:rsidP="00250E7B">
      <w:pPr>
        <w:shd w:val="clear" w:color="auto" w:fill="FFFFFF"/>
        <w:spacing w:before="48" w:after="48" w:line="360" w:lineRule="atLeast"/>
        <w:ind w:right="-402"/>
        <w:outlineLvl w:val="1"/>
        <w:rPr>
          <w:ins w:id="2921" w:author="Unknown"/>
          <w:rFonts w:ascii="Arial" w:eastAsia="Times New Roman" w:hAnsi="Arial" w:cs="Arial"/>
          <w:spacing w:val="-15"/>
          <w:sz w:val="36"/>
          <w:szCs w:val="36"/>
        </w:rPr>
      </w:pPr>
      <w:ins w:id="2922" w:author="Unknown">
        <w:r w:rsidRPr="00250E7B">
          <w:rPr>
            <w:rFonts w:ascii="Arial" w:eastAsia="Times New Roman" w:hAnsi="Arial" w:cs="Arial"/>
            <w:spacing w:val="-15"/>
            <w:sz w:val="36"/>
            <w:szCs w:val="36"/>
          </w:rPr>
          <w:t>Catching Multiple Type of Exceptions</w:t>
        </w:r>
      </w:ins>
    </w:p>
    <w:p w:rsidR="00250E7B" w:rsidRPr="00250E7B" w:rsidRDefault="00250E7B" w:rsidP="00250E7B">
      <w:pPr>
        <w:shd w:val="clear" w:color="auto" w:fill="FFFFFF"/>
        <w:spacing w:after="240" w:line="360" w:lineRule="atLeast"/>
        <w:ind w:left="-402" w:right="-402"/>
        <w:jc w:val="both"/>
        <w:rPr>
          <w:ins w:id="2923" w:author="Unknown"/>
          <w:rFonts w:ascii="Arial" w:eastAsia="Times New Roman" w:hAnsi="Arial" w:cs="Arial"/>
          <w:sz w:val="21"/>
          <w:szCs w:val="21"/>
        </w:rPr>
      </w:pPr>
      <w:ins w:id="2924" w:author="Unknown">
        <w:r w:rsidRPr="00250E7B">
          <w:rPr>
            <w:rFonts w:ascii="Arial" w:eastAsia="Times New Roman" w:hAnsi="Arial" w:cs="Arial"/>
            <w:sz w:val="21"/>
            <w:szCs w:val="21"/>
          </w:rPr>
          <w:t>Since Java 7, you can handle more than one exception using a single catch block, this feature simplifies the code. Here is how you would do it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5" w:author="Unknown"/>
          <w:rFonts w:ascii="Consolas" w:eastAsia="Times New Roman" w:hAnsi="Consolas" w:cs="Consolas"/>
          <w:sz w:val="18"/>
          <w:szCs w:val="18"/>
        </w:rPr>
      </w:pPr>
      <w:ins w:id="2926" w:author="Unknown">
        <w:r w:rsidRPr="00250E7B">
          <w:rPr>
            <w:rFonts w:ascii="Consolas" w:eastAsia="Times New Roman" w:hAnsi="Consolas" w:cs="Consolas"/>
            <w:sz w:val="18"/>
            <w:szCs w:val="18"/>
          </w:rPr>
          <w:t>catch (IOException|FileNotFoundException ex)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7" w:author="Unknown"/>
          <w:rFonts w:ascii="Consolas" w:eastAsia="Times New Roman" w:hAnsi="Consolas" w:cs="Consolas"/>
          <w:sz w:val="18"/>
          <w:szCs w:val="18"/>
        </w:rPr>
      </w:pPr>
      <w:ins w:id="2928" w:author="Unknown">
        <w:r w:rsidRPr="00250E7B">
          <w:rPr>
            <w:rFonts w:ascii="Consolas" w:eastAsia="Times New Roman" w:hAnsi="Consolas" w:cs="Consolas"/>
            <w:sz w:val="18"/>
            <w:szCs w:val="18"/>
          </w:rPr>
          <w:t xml:space="preserve">   logger.log(ex);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29" w:author="Unknown"/>
          <w:rFonts w:ascii="Consolas" w:eastAsia="Times New Roman" w:hAnsi="Consolas" w:cs="Consolas"/>
          <w:sz w:val="18"/>
          <w:szCs w:val="18"/>
        </w:rPr>
      </w:pPr>
      <w:ins w:id="2930" w:author="Unknown">
        <w:r w:rsidRPr="00250E7B">
          <w:rPr>
            <w:rFonts w:ascii="Consolas" w:eastAsia="Times New Roman" w:hAnsi="Consolas" w:cs="Consolas"/>
            <w:sz w:val="18"/>
            <w:szCs w:val="18"/>
          </w:rPr>
          <w:t xml:space="preserve">   throw ex;</w:t>
        </w:r>
      </w:ins>
    </w:p>
    <w:p w:rsidR="00250E7B" w:rsidRPr="00250E7B" w:rsidRDefault="00250E7B" w:rsidP="00250E7B">
      <w:pPr>
        <w:shd w:val="clear" w:color="auto" w:fill="FFFFFF"/>
        <w:spacing w:before="48" w:after="48" w:line="360" w:lineRule="atLeast"/>
        <w:ind w:right="-402"/>
        <w:outlineLvl w:val="1"/>
        <w:rPr>
          <w:ins w:id="2931" w:author="Unknown"/>
          <w:rFonts w:ascii="Arial" w:eastAsia="Times New Roman" w:hAnsi="Arial" w:cs="Arial"/>
          <w:spacing w:val="-15"/>
          <w:sz w:val="36"/>
          <w:szCs w:val="36"/>
        </w:rPr>
      </w:pPr>
      <w:ins w:id="2932" w:author="Unknown">
        <w:r w:rsidRPr="00250E7B">
          <w:rPr>
            <w:rFonts w:ascii="Arial" w:eastAsia="Times New Roman" w:hAnsi="Arial" w:cs="Arial"/>
            <w:spacing w:val="-15"/>
            <w:sz w:val="36"/>
            <w:szCs w:val="36"/>
          </w:rPr>
          <w:t>The Throws/Throw Keywords</w:t>
        </w:r>
      </w:ins>
    </w:p>
    <w:p w:rsidR="00250E7B" w:rsidRPr="00250E7B" w:rsidRDefault="00250E7B" w:rsidP="00250E7B">
      <w:pPr>
        <w:shd w:val="clear" w:color="auto" w:fill="FFFFFF"/>
        <w:spacing w:after="240" w:line="360" w:lineRule="atLeast"/>
        <w:ind w:left="-402" w:right="-402"/>
        <w:jc w:val="both"/>
        <w:rPr>
          <w:ins w:id="2933" w:author="Unknown"/>
          <w:rFonts w:ascii="Arial" w:eastAsia="Times New Roman" w:hAnsi="Arial" w:cs="Arial"/>
          <w:sz w:val="21"/>
          <w:szCs w:val="21"/>
        </w:rPr>
      </w:pPr>
      <w:ins w:id="2934" w:author="Unknown">
        <w:r w:rsidRPr="00250E7B">
          <w:rPr>
            <w:rFonts w:ascii="Arial" w:eastAsia="Times New Roman" w:hAnsi="Arial" w:cs="Arial"/>
            <w:sz w:val="21"/>
            <w:szCs w:val="21"/>
          </w:rPr>
          <w:t>If a method does not handle a checked exception, the method must declare it using the</w:t>
        </w:r>
        <w:r w:rsidRPr="00250E7B">
          <w:rPr>
            <w:rFonts w:ascii="Arial" w:eastAsia="Times New Roman" w:hAnsi="Arial" w:cs="Arial"/>
            <w:sz w:val="21"/>
          </w:rPr>
          <w:t> </w:t>
        </w:r>
        <w:r w:rsidRPr="00250E7B">
          <w:rPr>
            <w:rFonts w:ascii="Arial" w:eastAsia="Times New Roman" w:hAnsi="Arial" w:cs="Arial"/>
            <w:b/>
            <w:bCs/>
            <w:sz w:val="21"/>
            <w:szCs w:val="21"/>
          </w:rPr>
          <w:t>throws</w:t>
        </w:r>
        <w:r w:rsidRPr="00250E7B">
          <w:rPr>
            <w:rFonts w:ascii="Arial" w:eastAsia="Times New Roman" w:hAnsi="Arial" w:cs="Arial"/>
            <w:sz w:val="21"/>
          </w:rPr>
          <w:t> </w:t>
        </w:r>
        <w:r w:rsidRPr="00250E7B">
          <w:rPr>
            <w:rFonts w:ascii="Arial" w:eastAsia="Times New Roman" w:hAnsi="Arial" w:cs="Arial"/>
            <w:sz w:val="21"/>
            <w:szCs w:val="21"/>
          </w:rPr>
          <w:t>keyword. The throws keyword appears at the end of a method's signature.</w:t>
        </w:r>
      </w:ins>
    </w:p>
    <w:p w:rsidR="00250E7B" w:rsidRPr="00250E7B" w:rsidRDefault="00250E7B" w:rsidP="00250E7B">
      <w:pPr>
        <w:shd w:val="clear" w:color="auto" w:fill="FFFFFF"/>
        <w:spacing w:after="240" w:line="360" w:lineRule="atLeast"/>
        <w:ind w:left="-402" w:right="-402"/>
        <w:jc w:val="both"/>
        <w:rPr>
          <w:ins w:id="2935" w:author="Unknown"/>
          <w:rFonts w:ascii="Arial" w:eastAsia="Times New Roman" w:hAnsi="Arial" w:cs="Arial"/>
          <w:sz w:val="21"/>
          <w:szCs w:val="21"/>
        </w:rPr>
      </w:pPr>
      <w:ins w:id="2936" w:author="Unknown">
        <w:r w:rsidRPr="00250E7B">
          <w:rPr>
            <w:rFonts w:ascii="Arial" w:eastAsia="Times New Roman" w:hAnsi="Arial" w:cs="Arial"/>
            <w:sz w:val="21"/>
            <w:szCs w:val="21"/>
          </w:rPr>
          <w:t>You can throw an exception, either a newly instantiated one or an exception that you just caught, by using the</w:t>
        </w:r>
        <w:r w:rsidRPr="00250E7B">
          <w:rPr>
            <w:rFonts w:ascii="Arial" w:eastAsia="Times New Roman" w:hAnsi="Arial" w:cs="Arial"/>
            <w:sz w:val="21"/>
          </w:rPr>
          <w:t> </w:t>
        </w:r>
        <w:r w:rsidRPr="00250E7B">
          <w:rPr>
            <w:rFonts w:ascii="Arial" w:eastAsia="Times New Roman" w:hAnsi="Arial" w:cs="Arial"/>
            <w:b/>
            <w:bCs/>
            <w:sz w:val="21"/>
            <w:szCs w:val="21"/>
          </w:rPr>
          <w:t>throw</w:t>
        </w:r>
        <w:r w:rsidRPr="00250E7B">
          <w:rPr>
            <w:rFonts w:ascii="Arial" w:eastAsia="Times New Roman" w:hAnsi="Arial" w:cs="Arial"/>
            <w:sz w:val="21"/>
          </w:rPr>
          <w:t> </w:t>
        </w:r>
        <w:r w:rsidRPr="00250E7B">
          <w:rPr>
            <w:rFonts w:ascii="Arial" w:eastAsia="Times New Roman" w:hAnsi="Arial" w:cs="Arial"/>
            <w:sz w:val="21"/>
            <w:szCs w:val="21"/>
          </w:rPr>
          <w:t>keyword.</w:t>
        </w:r>
      </w:ins>
    </w:p>
    <w:p w:rsidR="00250E7B" w:rsidRPr="00250E7B" w:rsidRDefault="00250E7B" w:rsidP="00250E7B">
      <w:pPr>
        <w:shd w:val="clear" w:color="auto" w:fill="FFFFFF"/>
        <w:spacing w:after="240" w:line="360" w:lineRule="atLeast"/>
        <w:ind w:left="-402" w:right="-402"/>
        <w:jc w:val="both"/>
        <w:rPr>
          <w:ins w:id="2937" w:author="Unknown"/>
          <w:rFonts w:ascii="Arial" w:eastAsia="Times New Roman" w:hAnsi="Arial" w:cs="Arial"/>
          <w:sz w:val="21"/>
          <w:szCs w:val="21"/>
        </w:rPr>
      </w:pPr>
      <w:ins w:id="2938" w:author="Unknown">
        <w:r w:rsidRPr="00250E7B">
          <w:rPr>
            <w:rFonts w:ascii="Arial" w:eastAsia="Times New Roman" w:hAnsi="Arial" w:cs="Arial"/>
            <w:sz w:val="21"/>
            <w:szCs w:val="21"/>
          </w:rPr>
          <w:t>Try to understand the difference between throws and throw keywords,</w:t>
        </w:r>
        <w:r w:rsidRPr="00250E7B">
          <w:rPr>
            <w:rFonts w:ascii="Arial" w:eastAsia="Times New Roman" w:hAnsi="Arial" w:cs="Arial"/>
            <w:sz w:val="21"/>
          </w:rPr>
          <w:t> </w:t>
        </w:r>
        <w:r w:rsidRPr="00250E7B">
          <w:rPr>
            <w:rFonts w:ascii="Arial" w:eastAsia="Times New Roman" w:hAnsi="Arial" w:cs="Arial"/>
            <w:i/>
            <w:iCs/>
            <w:sz w:val="21"/>
            <w:szCs w:val="21"/>
          </w:rPr>
          <w:t>throws</w:t>
        </w:r>
        <w:r w:rsidRPr="00250E7B">
          <w:rPr>
            <w:rFonts w:ascii="Arial" w:eastAsia="Times New Roman" w:hAnsi="Arial" w:cs="Arial"/>
            <w:sz w:val="21"/>
          </w:rPr>
          <w:t> </w:t>
        </w:r>
        <w:r w:rsidRPr="00250E7B">
          <w:rPr>
            <w:rFonts w:ascii="Arial" w:eastAsia="Times New Roman" w:hAnsi="Arial" w:cs="Arial"/>
            <w:sz w:val="21"/>
            <w:szCs w:val="21"/>
          </w:rPr>
          <w:t>is used to postpone the handling of a checked exception and</w:t>
        </w:r>
        <w:r w:rsidRPr="00250E7B">
          <w:rPr>
            <w:rFonts w:ascii="Arial" w:eastAsia="Times New Roman" w:hAnsi="Arial" w:cs="Arial"/>
            <w:sz w:val="21"/>
          </w:rPr>
          <w:t> </w:t>
        </w:r>
        <w:r w:rsidRPr="00250E7B">
          <w:rPr>
            <w:rFonts w:ascii="Arial" w:eastAsia="Times New Roman" w:hAnsi="Arial" w:cs="Arial"/>
            <w:i/>
            <w:iCs/>
            <w:sz w:val="21"/>
            <w:szCs w:val="21"/>
          </w:rPr>
          <w:t>throw</w:t>
        </w:r>
        <w:r w:rsidRPr="00250E7B">
          <w:rPr>
            <w:rFonts w:ascii="Arial" w:eastAsia="Times New Roman" w:hAnsi="Arial" w:cs="Arial"/>
            <w:sz w:val="21"/>
          </w:rPr>
          <w:t> </w:t>
        </w:r>
        <w:r w:rsidRPr="00250E7B">
          <w:rPr>
            <w:rFonts w:ascii="Arial" w:eastAsia="Times New Roman" w:hAnsi="Arial" w:cs="Arial"/>
            <w:sz w:val="21"/>
            <w:szCs w:val="21"/>
          </w:rPr>
          <w:t>is used to invoke an exception explicitly.</w:t>
        </w:r>
      </w:ins>
    </w:p>
    <w:p w:rsidR="00250E7B" w:rsidRPr="00250E7B" w:rsidRDefault="00250E7B" w:rsidP="00250E7B">
      <w:pPr>
        <w:shd w:val="clear" w:color="auto" w:fill="FFFFFF"/>
        <w:spacing w:after="240" w:line="360" w:lineRule="atLeast"/>
        <w:ind w:left="-402" w:right="-402"/>
        <w:jc w:val="both"/>
        <w:rPr>
          <w:ins w:id="2939" w:author="Unknown"/>
          <w:rFonts w:ascii="Arial" w:eastAsia="Times New Roman" w:hAnsi="Arial" w:cs="Arial"/>
          <w:sz w:val="21"/>
          <w:szCs w:val="21"/>
        </w:rPr>
      </w:pPr>
      <w:ins w:id="2940" w:author="Unknown">
        <w:r w:rsidRPr="00250E7B">
          <w:rPr>
            <w:rFonts w:ascii="Arial" w:eastAsia="Times New Roman" w:hAnsi="Arial" w:cs="Arial"/>
            <w:sz w:val="21"/>
            <w:szCs w:val="21"/>
          </w:rPr>
          <w:t>The following method declares that it throws a RemoteException −</w:t>
        </w:r>
      </w:ins>
    </w:p>
    <w:p w:rsidR="00250E7B" w:rsidRPr="00250E7B" w:rsidRDefault="00250E7B" w:rsidP="00250E7B">
      <w:pPr>
        <w:shd w:val="clear" w:color="auto" w:fill="FFFFFF"/>
        <w:spacing w:before="48" w:after="48" w:line="360" w:lineRule="atLeast"/>
        <w:ind w:right="-402"/>
        <w:outlineLvl w:val="2"/>
        <w:rPr>
          <w:ins w:id="2941" w:author="Unknown"/>
          <w:rFonts w:ascii="Arial" w:eastAsia="Times New Roman" w:hAnsi="Arial" w:cs="Arial"/>
          <w:sz w:val="27"/>
          <w:szCs w:val="27"/>
        </w:rPr>
      </w:pPr>
      <w:ins w:id="2942"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43" w:author="Unknown"/>
          <w:rFonts w:ascii="Consolas" w:eastAsia="Times New Roman" w:hAnsi="Consolas" w:cs="Consolas"/>
          <w:sz w:val="20"/>
        </w:rPr>
      </w:pPr>
      <w:ins w:id="2944"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45" w:author="Unknown"/>
          <w:rFonts w:ascii="Consolas" w:eastAsia="Times New Roman" w:hAnsi="Consolas" w:cs="Consolas"/>
          <w:sz w:val="20"/>
        </w:rPr>
      </w:pPr>
      <w:ins w:id="2946" w:author="Unknown">
        <w:r w:rsidRPr="00250E7B">
          <w:rPr>
            <w:rFonts w:ascii="Consolas" w:eastAsia="Times New Roman" w:hAnsi="Consolas" w:cs="Consolas"/>
            <w:sz w:val="20"/>
          </w:rPr>
          <w:t>public class className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4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48" w:author="Unknown"/>
          <w:rFonts w:ascii="Consolas" w:eastAsia="Times New Roman" w:hAnsi="Consolas" w:cs="Consolas"/>
          <w:sz w:val="20"/>
        </w:rPr>
      </w:pPr>
      <w:ins w:id="2949" w:author="Unknown">
        <w:r w:rsidRPr="00250E7B">
          <w:rPr>
            <w:rFonts w:ascii="Consolas" w:eastAsia="Times New Roman" w:hAnsi="Consolas" w:cs="Consolas"/>
            <w:sz w:val="20"/>
          </w:rPr>
          <w:t xml:space="preserve">   public void deposit(double amount) throws RemoteException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50" w:author="Unknown"/>
          <w:rFonts w:ascii="Consolas" w:eastAsia="Times New Roman" w:hAnsi="Consolas" w:cs="Consolas"/>
          <w:sz w:val="20"/>
        </w:rPr>
      </w:pPr>
      <w:ins w:id="2951" w:author="Unknown">
        <w:r w:rsidRPr="00250E7B">
          <w:rPr>
            <w:rFonts w:ascii="Consolas" w:eastAsia="Times New Roman" w:hAnsi="Consolas" w:cs="Consolas"/>
            <w:sz w:val="20"/>
          </w:rPr>
          <w:t xml:space="preserve">      // Method implementation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52" w:author="Unknown"/>
          <w:rFonts w:ascii="Consolas" w:eastAsia="Times New Roman" w:hAnsi="Consolas" w:cs="Consolas"/>
          <w:sz w:val="20"/>
        </w:rPr>
      </w:pPr>
      <w:ins w:id="2953" w:author="Unknown">
        <w:r w:rsidRPr="00250E7B">
          <w:rPr>
            <w:rFonts w:ascii="Consolas" w:eastAsia="Times New Roman" w:hAnsi="Consolas" w:cs="Consolas"/>
            <w:sz w:val="20"/>
          </w:rPr>
          <w:t xml:space="preserve">      throw new RemoteException();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54" w:author="Unknown"/>
          <w:rFonts w:ascii="Consolas" w:eastAsia="Times New Roman" w:hAnsi="Consolas" w:cs="Consolas"/>
          <w:sz w:val="20"/>
        </w:rPr>
      </w:pPr>
      <w:ins w:id="295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56" w:author="Unknown"/>
          <w:rFonts w:ascii="Consolas" w:eastAsia="Times New Roman" w:hAnsi="Consolas" w:cs="Consolas"/>
          <w:sz w:val="20"/>
        </w:rPr>
      </w:pPr>
      <w:ins w:id="2957" w:author="Unknown">
        <w:r w:rsidRPr="00250E7B">
          <w:rPr>
            <w:rFonts w:ascii="Consolas" w:eastAsia="Times New Roman" w:hAnsi="Consolas" w:cs="Consolas"/>
            <w:sz w:val="20"/>
          </w:rPr>
          <w:lastRenderedPageBreak/>
          <w:t xml:space="preserve">   // Remainder of class definition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58" w:author="Unknown"/>
          <w:rFonts w:ascii="Consolas" w:eastAsia="Times New Roman" w:hAnsi="Consolas" w:cs="Consolas"/>
          <w:sz w:val="20"/>
        </w:rPr>
      </w:pPr>
      <w:ins w:id="295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2960" w:author="Unknown"/>
          <w:rFonts w:ascii="Arial" w:eastAsia="Times New Roman" w:hAnsi="Arial" w:cs="Arial"/>
          <w:sz w:val="21"/>
          <w:szCs w:val="21"/>
        </w:rPr>
      </w:pPr>
      <w:ins w:id="2961" w:author="Unknown">
        <w:r w:rsidRPr="00250E7B">
          <w:rPr>
            <w:rFonts w:ascii="Arial" w:eastAsia="Times New Roman" w:hAnsi="Arial" w:cs="Arial"/>
            <w:sz w:val="21"/>
            <w:szCs w:val="21"/>
          </w:rPr>
          <w:t>A method can declare that it throws more than one exception, in which case the exceptions are declared in a list separated by commas. For example, the following method declares that it throws a RemoteException and an InsufficientFundsException −</w:t>
        </w:r>
      </w:ins>
    </w:p>
    <w:p w:rsidR="00250E7B" w:rsidRPr="00250E7B" w:rsidRDefault="00250E7B" w:rsidP="00250E7B">
      <w:pPr>
        <w:shd w:val="clear" w:color="auto" w:fill="FFFFFF"/>
        <w:spacing w:before="48" w:after="48" w:line="360" w:lineRule="atLeast"/>
        <w:ind w:right="-402"/>
        <w:outlineLvl w:val="2"/>
        <w:rPr>
          <w:ins w:id="2962" w:author="Unknown"/>
          <w:rFonts w:ascii="Arial" w:eastAsia="Times New Roman" w:hAnsi="Arial" w:cs="Arial"/>
          <w:sz w:val="27"/>
          <w:szCs w:val="27"/>
        </w:rPr>
      </w:pPr>
      <w:ins w:id="2963"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64" w:author="Unknown"/>
          <w:rFonts w:ascii="Consolas" w:eastAsia="Times New Roman" w:hAnsi="Consolas" w:cs="Consolas"/>
          <w:sz w:val="20"/>
        </w:rPr>
      </w:pPr>
      <w:ins w:id="2965"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66" w:author="Unknown"/>
          <w:rFonts w:ascii="Consolas" w:eastAsia="Times New Roman" w:hAnsi="Consolas" w:cs="Consolas"/>
          <w:sz w:val="20"/>
        </w:rPr>
      </w:pPr>
      <w:ins w:id="2967" w:author="Unknown">
        <w:r w:rsidRPr="00250E7B">
          <w:rPr>
            <w:rFonts w:ascii="Consolas" w:eastAsia="Times New Roman" w:hAnsi="Consolas" w:cs="Consolas"/>
            <w:sz w:val="20"/>
          </w:rPr>
          <w:t>public class className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6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69" w:author="Unknown"/>
          <w:rFonts w:ascii="Consolas" w:eastAsia="Times New Roman" w:hAnsi="Consolas" w:cs="Consolas"/>
          <w:sz w:val="20"/>
        </w:rPr>
      </w:pPr>
      <w:ins w:id="2970" w:author="Unknown">
        <w:r w:rsidRPr="00250E7B">
          <w:rPr>
            <w:rFonts w:ascii="Consolas" w:eastAsia="Times New Roman" w:hAnsi="Consolas" w:cs="Consolas"/>
            <w:sz w:val="20"/>
          </w:rPr>
          <w:t xml:space="preserve">   public void withdraw(double amount) throws RemoteException,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71" w:author="Unknown"/>
          <w:rFonts w:ascii="Consolas" w:eastAsia="Times New Roman" w:hAnsi="Consolas" w:cs="Consolas"/>
          <w:sz w:val="20"/>
        </w:rPr>
      </w:pPr>
      <w:ins w:id="2972" w:author="Unknown">
        <w:r w:rsidRPr="00250E7B">
          <w:rPr>
            <w:rFonts w:ascii="Consolas" w:eastAsia="Times New Roman" w:hAnsi="Consolas" w:cs="Consolas"/>
            <w:sz w:val="20"/>
          </w:rPr>
          <w:t xml:space="preserve">      InsufficientFundsException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73" w:author="Unknown"/>
          <w:rFonts w:ascii="Consolas" w:eastAsia="Times New Roman" w:hAnsi="Consolas" w:cs="Consolas"/>
          <w:sz w:val="20"/>
        </w:rPr>
      </w:pPr>
      <w:ins w:id="2974" w:author="Unknown">
        <w:r w:rsidRPr="00250E7B">
          <w:rPr>
            <w:rFonts w:ascii="Consolas" w:eastAsia="Times New Roman" w:hAnsi="Consolas" w:cs="Consolas"/>
            <w:sz w:val="20"/>
          </w:rPr>
          <w:t xml:space="preserve">      // Method implementation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75" w:author="Unknown"/>
          <w:rFonts w:ascii="Consolas" w:eastAsia="Times New Roman" w:hAnsi="Consolas" w:cs="Consolas"/>
          <w:sz w:val="20"/>
        </w:rPr>
      </w:pPr>
      <w:ins w:id="297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77" w:author="Unknown"/>
          <w:rFonts w:ascii="Consolas" w:eastAsia="Times New Roman" w:hAnsi="Consolas" w:cs="Consolas"/>
          <w:sz w:val="20"/>
        </w:rPr>
      </w:pPr>
      <w:ins w:id="2978" w:author="Unknown">
        <w:r w:rsidRPr="00250E7B">
          <w:rPr>
            <w:rFonts w:ascii="Consolas" w:eastAsia="Times New Roman" w:hAnsi="Consolas" w:cs="Consolas"/>
            <w:sz w:val="20"/>
          </w:rPr>
          <w:t xml:space="preserve">   // Remainder of class definition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2979" w:author="Unknown"/>
          <w:rFonts w:ascii="Consolas" w:eastAsia="Times New Roman" w:hAnsi="Consolas" w:cs="Consolas"/>
          <w:sz w:val="20"/>
        </w:rPr>
      </w:pPr>
      <w:ins w:id="2980" w:author="Unknown">
        <w:r w:rsidRPr="00250E7B">
          <w:rPr>
            <w:rFonts w:ascii="Consolas" w:eastAsia="Times New Roman" w:hAnsi="Consolas" w:cs="Consolas"/>
            <w:sz w:val="20"/>
          </w:rPr>
          <w:t>}</w:t>
        </w:r>
      </w:ins>
    </w:p>
    <w:p w:rsidR="00250E7B" w:rsidRPr="00250E7B" w:rsidRDefault="00250E7B" w:rsidP="00250E7B">
      <w:pPr>
        <w:shd w:val="clear" w:color="auto" w:fill="FFFFFF"/>
        <w:spacing w:before="48" w:after="48" w:line="360" w:lineRule="atLeast"/>
        <w:ind w:right="-402"/>
        <w:outlineLvl w:val="1"/>
        <w:rPr>
          <w:ins w:id="2981" w:author="Unknown"/>
          <w:rFonts w:ascii="Arial" w:eastAsia="Times New Roman" w:hAnsi="Arial" w:cs="Arial"/>
          <w:spacing w:val="-15"/>
          <w:sz w:val="36"/>
          <w:szCs w:val="36"/>
        </w:rPr>
      </w:pPr>
      <w:ins w:id="2982" w:author="Unknown">
        <w:r w:rsidRPr="00250E7B">
          <w:rPr>
            <w:rFonts w:ascii="Arial" w:eastAsia="Times New Roman" w:hAnsi="Arial" w:cs="Arial"/>
            <w:spacing w:val="-15"/>
            <w:sz w:val="36"/>
            <w:szCs w:val="36"/>
          </w:rPr>
          <w:t>The Finally Block</w:t>
        </w:r>
      </w:ins>
    </w:p>
    <w:p w:rsidR="00250E7B" w:rsidRPr="00250E7B" w:rsidRDefault="00250E7B" w:rsidP="00250E7B">
      <w:pPr>
        <w:shd w:val="clear" w:color="auto" w:fill="FFFFFF"/>
        <w:spacing w:after="240" w:line="360" w:lineRule="atLeast"/>
        <w:ind w:left="-402" w:right="-402"/>
        <w:jc w:val="both"/>
        <w:rPr>
          <w:ins w:id="2983" w:author="Unknown"/>
          <w:rFonts w:ascii="Arial" w:eastAsia="Times New Roman" w:hAnsi="Arial" w:cs="Arial"/>
          <w:sz w:val="21"/>
          <w:szCs w:val="21"/>
        </w:rPr>
      </w:pPr>
      <w:ins w:id="2984" w:author="Unknown">
        <w:r w:rsidRPr="00250E7B">
          <w:rPr>
            <w:rFonts w:ascii="Arial" w:eastAsia="Times New Roman" w:hAnsi="Arial" w:cs="Arial"/>
            <w:sz w:val="21"/>
            <w:szCs w:val="21"/>
          </w:rPr>
          <w:t>The finally block follows a try block or a catch block. A finally block of code always executes, irrespective of occurrence of an Exception.</w:t>
        </w:r>
      </w:ins>
    </w:p>
    <w:p w:rsidR="00250E7B" w:rsidRPr="00250E7B" w:rsidRDefault="00250E7B" w:rsidP="00250E7B">
      <w:pPr>
        <w:shd w:val="clear" w:color="auto" w:fill="FFFFFF"/>
        <w:spacing w:after="240" w:line="360" w:lineRule="atLeast"/>
        <w:ind w:left="-402" w:right="-402"/>
        <w:jc w:val="both"/>
        <w:rPr>
          <w:ins w:id="2985" w:author="Unknown"/>
          <w:rFonts w:ascii="Arial" w:eastAsia="Times New Roman" w:hAnsi="Arial" w:cs="Arial"/>
          <w:sz w:val="21"/>
          <w:szCs w:val="21"/>
        </w:rPr>
      </w:pPr>
      <w:ins w:id="2986" w:author="Unknown">
        <w:r w:rsidRPr="00250E7B">
          <w:rPr>
            <w:rFonts w:ascii="Arial" w:eastAsia="Times New Roman" w:hAnsi="Arial" w:cs="Arial"/>
            <w:sz w:val="21"/>
            <w:szCs w:val="21"/>
          </w:rPr>
          <w:t>Using a finally block allows you to run any cleanup-type statements that you want to execute, no matter what happens in the protected code.</w:t>
        </w:r>
      </w:ins>
    </w:p>
    <w:p w:rsidR="00250E7B" w:rsidRPr="00250E7B" w:rsidRDefault="00250E7B" w:rsidP="00250E7B">
      <w:pPr>
        <w:shd w:val="clear" w:color="auto" w:fill="FFFFFF"/>
        <w:spacing w:after="240" w:line="360" w:lineRule="atLeast"/>
        <w:ind w:left="-402" w:right="-402"/>
        <w:jc w:val="both"/>
        <w:rPr>
          <w:ins w:id="2987" w:author="Unknown"/>
          <w:rFonts w:ascii="Arial" w:eastAsia="Times New Roman" w:hAnsi="Arial" w:cs="Arial"/>
          <w:sz w:val="21"/>
          <w:szCs w:val="21"/>
        </w:rPr>
      </w:pPr>
      <w:ins w:id="2988" w:author="Unknown">
        <w:r w:rsidRPr="00250E7B">
          <w:rPr>
            <w:rFonts w:ascii="Arial" w:eastAsia="Times New Roman" w:hAnsi="Arial" w:cs="Arial"/>
            <w:sz w:val="21"/>
            <w:szCs w:val="21"/>
          </w:rPr>
          <w:t>A finally block appears at the end of the catch blocks and has the following syntax −</w:t>
        </w:r>
      </w:ins>
    </w:p>
    <w:p w:rsidR="00250E7B" w:rsidRPr="00250E7B" w:rsidRDefault="00250E7B" w:rsidP="00250E7B">
      <w:pPr>
        <w:shd w:val="clear" w:color="auto" w:fill="FFFFFF"/>
        <w:spacing w:before="48" w:after="48" w:line="360" w:lineRule="atLeast"/>
        <w:ind w:right="-402"/>
        <w:outlineLvl w:val="2"/>
        <w:rPr>
          <w:ins w:id="2989" w:author="Unknown"/>
          <w:rFonts w:ascii="Arial" w:eastAsia="Times New Roman" w:hAnsi="Arial" w:cs="Arial"/>
          <w:sz w:val="27"/>
          <w:szCs w:val="27"/>
        </w:rPr>
      </w:pPr>
      <w:ins w:id="2990" w:author="Unknown">
        <w:r w:rsidRPr="00250E7B">
          <w:rPr>
            <w:rFonts w:ascii="Arial" w:eastAsia="Times New Roman" w:hAnsi="Arial" w:cs="Arial"/>
            <w:sz w:val="27"/>
            <w:szCs w:val="27"/>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1" w:author="Unknown"/>
          <w:rFonts w:ascii="Consolas" w:eastAsia="Times New Roman" w:hAnsi="Consolas" w:cs="Consolas"/>
          <w:sz w:val="18"/>
          <w:szCs w:val="18"/>
        </w:rPr>
      </w:pPr>
      <w:ins w:id="2992" w:author="Unknown">
        <w:r w:rsidRPr="00250E7B">
          <w:rPr>
            <w:rFonts w:ascii="Consolas" w:eastAsia="Times New Roman" w:hAnsi="Consolas" w:cs="Consolas"/>
            <w:sz w:val="18"/>
            <w:szCs w:val="18"/>
          </w:rPr>
          <w:t>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3" w:author="Unknown"/>
          <w:rFonts w:ascii="Consolas" w:eastAsia="Times New Roman" w:hAnsi="Consolas" w:cs="Consolas"/>
          <w:sz w:val="18"/>
          <w:szCs w:val="18"/>
        </w:rPr>
      </w:pPr>
      <w:ins w:id="2994" w:author="Unknown">
        <w:r w:rsidRPr="00250E7B">
          <w:rPr>
            <w:rFonts w:ascii="Consolas" w:eastAsia="Times New Roman" w:hAnsi="Consolas" w:cs="Consolas"/>
            <w:sz w:val="18"/>
            <w:szCs w:val="18"/>
          </w:rPr>
          <w:t xml:space="preserve">   // Protected code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5" w:author="Unknown"/>
          <w:rFonts w:ascii="Consolas" w:eastAsia="Times New Roman" w:hAnsi="Consolas" w:cs="Consolas"/>
          <w:sz w:val="18"/>
          <w:szCs w:val="18"/>
        </w:rPr>
      </w:pPr>
      <w:ins w:id="2996" w:author="Unknown">
        <w:r w:rsidRPr="00250E7B">
          <w:rPr>
            <w:rFonts w:ascii="Consolas" w:eastAsia="Times New Roman" w:hAnsi="Consolas" w:cs="Consolas"/>
            <w:sz w:val="18"/>
            <w:szCs w:val="18"/>
          </w:rPr>
          <w:t>}catch(ExceptionType1 e1)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7" w:author="Unknown"/>
          <w:rFonts w:ascii="Consolas" w:eastAsia="Times New Roman" w:hAnsi="Consolas" w:cs="Consolas"/>
          <w:sz w:val="18"/>
          <w:szCs w:val="18"/>
        </w:rPr>
      </w:pPr>
      <w:ins w:id="2998"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999" w:author="Unknown"/>
          <w:rFonts w:ascii="Consolas" w:eastAsia="Times New Roman" w:hAnsi="Consolas" w:cs="Consolas"/>
          <w:sz w:val="18"/>
          <w:szCs w:val="18"/>
        </w:rPr>
      </w:pPr>
      <w:ins w:id="3000" w:author="Unknown">
        <w:r w:rsidRPr="00250E7B">
          <w:rPr>
            <w:rFonts w:ascii="Consolas" w:eastAsia="Times New Roman" w:hAnsi="Consolas" w:cs="Consolas"/>
            <w:sz w:val="18"/>
            <w:szCs w:val="18"/>
          </w:rPr>
          <w:t>}catch(ExceptionType2 e2)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1" w:author="Unknown"/>
          <w:rFonts w:ascii="Consolas" w:eastAsia="Times New Roman" w:hAnsi="Consolas" w:cs="Consolas"/>
          <w:sz w:val="18"/>
          <w:szCs w:val="18"/>
        </w:rPr>
      </w:pPr>
      <w:ins w:id="3002"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3" w:author="Unknown"/>
          <w:rFonts w:ascii="Consolas" w:eastAsia="Times New Roman" w:hAnsi="Consolas" w:cs="Consolas"/>
          <w:sz w:val="18"/>
          <w:szCs w:val="18"/>
        </w:rPr>
      </w:pPr>
      <w:ins w:id="3004" w:author="Unknown">
        <w:r w:rsidRPr="00250E7B">
          <w:rPr>
            <w:rFonts w:ascii="Consolas" w:eastAsia="Times New Roman" w:hAnsi="Consolas" w:cs="Consolas"/>
            <w:sz w:val="18"/>
            <w:szCs w:val="18"/>
          </w:rPr>
          <w:t>}catch(ExceptionType3 e3)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5" w:author="Unknown"/>
          <w:rFonts w:ascii="Consolas" w:eastAsia="Times New Roman" w:hAnsi="Consolas" w:cs="Consolas"/>
          <w:sz w:val="18"/>
          <w:szCs w:val="18"/>
        </w:rPr>
      </w:pPr>
      <w:ins w:id="3006" w:author="Unknown">
        <w:r w:rsidRPr="00250E7B">
          <w:rPr>
            <w:rFonts w:ascii="Consolas" w:eastAsia="Times New Roman" w:hAnsi="Consolas" w:cs="Consolas"/>
            <w:sz w:val="18"/>
            <w:szCs w:val="18"/>
          </w:rPr>
          <w:t xml:space="preserve">   // Catch block</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7" w:author="Unknown"/>
          <w:rFonts w:ascii="Consolas" w:eastAsia="Times New Roman" w:hAnsi="Consolas" w:cs="Consolas"/>
          <w:sz w:val="18"/>
          <w:szCs w:val="18"/>
        </w:rPr>
      </w:pPr>
      <w:ins w:id="3008" w:author="Unknown">
        <w:r w:rsidRPr="00250E7B">
          <w:rPr>
            <w:rFonts w:ascii="Consolas" w:eastAsia="Times New Roman" w:hAnsi="Consolas" w:cs="Consolas"/>
            <w:sz w:val="18"/>
            <w:szCs w:val="18"/>
          </w:rPr>
          <w:t>}finally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09" w:author="Unknown"/>
          <w:rFonts w:ascii="Consolas" w:eastAsia="Times New Roman" w:hAnsi="Consolas" w:cs="Consolas"/>
          <w:sz w:val="18"/>
          <w:szCs w:val="18"/>
        </w:rPr>
      </w:pPr>
      <w:ins w:id="3010" w:author="Unknown">
        <w:r w:rsidRPr="00250E7B">
          <w:rPr>
            <w:rFonts w:ascii="Consolas" w:eastAsia="Times New Roman" w:hAnsi="Consolas" w:cs="Consolas"/>
            <w:sz w:val="18"/>
            <w:szCs w:val="18"/>
          </w:rPr>
          <w:t xml:space="preserve">   // The finally block always executes.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11" w:author="Unknown"/>
          <w:rFonts w:ascii="Consolas" w:eastAsia="Times New Roman" w:hAnsi="Consolas" w:cs="Consolas"/>
          <w:sz w:val="18"/>
          <w:szCs w:val="18"/>
        </w:rPr>
      </w:pPr>
      <w:ins w:id="3012"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before="48" w:after="48" w:line="360" w:lineRule="atLeast"/>
        <w:ind w:right="-402"/>
        <w:outlineLvl w:val="2"/>
        <w:rPr>
          <w:ins w:id="3013" w:author="Unknown"/>
          <w:rFonts w:ascii="Arial" w:eastAsia="Times New Roman" w:hAnsi="Arial" w:cs="Arial"/>
          <w:sz w:val="27"/>
          <w:szCs w:val="27"/>
        </w:rPr>
      </w:pPr>
      <w:ins w:id="3014"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15" w:author="Unknown"/>
          <w:rFonts w:ascii="Consolas" w:eastAsia="Times New Roman" w:hAnsi="Consolas" w:cs="Consolas"/>
          <w:sz w:val="20"/>
        </w:rPr>
      </w:pPr>
      <w:ins w:id="3016" w:author="Unknown">
        <w:r w:rsidRPr="00250E7B">
          <w:rPr>
            <w:rFonts w:ascii="Consolas" w:eastAsia="Times New Roman" w:hAnsi="Consolas" w:cs="Consolas"/>
            <w:sz w:val="20"/>
          </w:rPr>
          <w:lastRenderedPageBreak/>
          <w:t>public class ExcepTest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1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18" w:author="Unknown"/>
          <w:rFonts w:ascii="Consolas" w:eastAsia="Times New Roman" w:hAnsi="Consolas" w:cs="Consolas"/>
          <w:sz w:val="20"/>
        </w:rPr>
      </w:pPr>
      <w:ins w:id="301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0" w:author="Unknown"/>
          <w:rFonts w:ascii="Consolas" w:eastAsia="Times New Roman" w:hAnsi="Consolas" w:cs="Consolas"/>
          <w:sz w:val="20"/>
        </w:rPr>
      </w:pPr>
      <w:ins w:id="3021" w:author="Unknown">
        <w:r w:rsidRPr="00250E7B">
          <w:rPr>
            <w:rFonts w:ascii="Consolas" w:eastAsia="Times New Roman" w:hAnsi="Consolas" w:cs="Consolas"/>
            <w:sz w:val="20"/>
          </w:rPr>
          <w:t xml:space="preserve">      int a[] = new int[2];</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2" w:author="Unknown"/>
          <w:rFonts w:ascii="Consolas" w:eastAsia="Times New Roman" w:hAnsi="Consolas" w:cs="Consolas"/>
          <w:sz w:val="20"/>
        </w:rPr>
      </w:pPr>
      <w:ins w:id="3023"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4" w:author="Unknown"/>
          <w:rFonts w:ascii="Consolas" w:eastAsia="Times New Roman" w:hAnsi="Consolas" w:cs="Consolas"/>
          <w:sz w:val="20"/>
        </w:rPr>
      </w:pPr>
      <w:ins w:id="3025" w:author="Unknown">
        <w:r w:rsidRPr="00250E7B">
          <w:rPr>
            <w:rFonts w:ascii="Consolas" w:eastAsia="Times New Roman" w:hAnsi="Consolas" w:cs="Consolas"/>
            <w:sz w:val="20"/>
          </w:rPr>
          <w:t xml:space="preserve">         System.out.println("Access element three :" + a[3]);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6" w:author="Unknown"/>
          <w:rFonts w:ascii="Consolas" w:eastAsia="Times New Roman" w:hAnsi="Consolas" w:cs="Consolas"/>
          <w:sz w:val="20"/>
        </w:rPr>
      </w:pPr>
      <w:ins w:id="3027" w:author="Unknown">
        <w:r w:rsidRPr="00250E7B">
          <w:rPr>
            <w:rFonts w:ascii="Consolas" w:eastAsia="Times New Roman" w:hAnsi="Consolas" w:cs="Consolas"/>
            <w:sz w:val="20"/>
          </w:rPr>
          <w:t xml:space="preserve">      }catch(ArrayIndexOutOfBoundsException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28" w:author="Unknown"/>
          <w:rFonts w:ascii="Consolas" w:eastAsia="Times New Roman" w:hAnsi="Consolas" w:cs="Consolas"/>
          <w:sz w:val="20"/>
        </w:rPr>
      </w:pPr>
      <w:ins w:id="3029" w:author="Unknown">
        <w:r w:rsidRPr="00250E7B">
          <w:rPr>
            <w:rFonts w:ascii="Consolas" w:eastAsia="Times New Roman" w:hAnsi="Consolas" w:cs="Consolas"/>
            <w:sz w:val="20"/>
          </w:rPr>
          <w:t xml:space="preserve">         System.out.println("Exception thrown  :" + 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30" w:author="Unknown"/>
          <w:rFonts w:ascii="Consolas" w:eastAsia="Times New Roman" w:hAnsi="Consolas" w:cs="Consolas"/>
          <w:sz w:val="20"/>
        </w:rPr>
      </w:pPr>
      <w:ins w:id="3031" w:author="Unknown">
        <w:r w:rsidRPr="00250E7B">
          <w:rPr>
            <w:rFonts w:ascii="Consolas" w:eastAsia="Times New Roman" w:hAnsi="Consolas" w:cs="Consolas"/>
            <w:sz w:val="20"/>
          </w:rPr>
          <w:t xml:space="preserve">      }finally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32" w:author="Unknown"/>
          <w:rFonts w:ascii="Consolas" w:eastAsia="Times New Roman" w:hAnsi="Consolas" w:cs="Consolas"/>
          <w:sz w:val="20"/>
        </w:rPr>
      </w:pPr>
      <w:ins w:id="3033" w:author="Unknown">
        <w:r w:rsidRPr="00250E7B">
          <w:rPr>
            <w:rFonts w:ascii="Consolas" w:eastAsia="Times New Roman" w:hAnsi="Consolas" w:cs="Consolas"/>
            <w:sz w:val="20"/>
          </w:rPr>
          <w:t xml:space="preserve">         a[0] = 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34" w:author="Unknown"/>
          <w:rFonts w:ascii="Consolas" w:eastAsia="Times New Roman" w:hAnsi="Consolas" w:cs="Consolas"/>
          <w:sz w:val="20"/>
        </w:rPr>
      </w:pPr>
      <w:ins w:id="3035" w:author="Unknown">
        <w:r w:rsidRPr="00250E7B">
          <w:rPr>
            <w:rFonts w:ascii="Consolas" w:eastAsia="Times New Roman" w:hAnsi="Consolas" w:cs="Consolas"/>
            <w:sz w:val="20"/>
          </w:rPr>
          <w:t xml:space="preserve">         System.out.println("First element value: " + a[0]);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36" w:author="Unknown"/>
          <w:rFonts w:ascii="Consolas" w:eastAsia="Times New Roman" w:hAnsi="Consolas" w:cs="Consolas"/>
          <w:sz w:val="20"/>
        </w:rPr>
      </w:pPr>
      <w:ins w:id="3037" w:author="Unknown">
        <w:r w:rsidRPr="00250E7B">
          <w:rPr>
            <w:rFonts w:ascii="Consolas" w:eastAsia="Times New Roman" w:hAnsi="Consolas" w:cs="Consolas"/>
            <w:sz w:val="20"/>
          </w:rPr>
          <w:t xml:space="preserve">         System.out.println("The finally statement is executed");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38" w:author="Unknown"/>
          <w:rFonts w:ascii="Consolas" w:eastAsia="Times New Roman" w:hAnsi="Consolas" w:cs="Consolas"/>
          <w:sz w:val="20"/>
        </w:rPr>
      </w:pPr>
      <w:ins w:id="303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40" w:author="Unknown"/>
          <w:rFonts w:ascii="Consolas" w:eastAsia="Times New Roman" w:hAnsi="Consolas" w:cs="Consolas"/>
          <w:sz w:val="20"/>
        </w:rPr>
      </w:pPr>
      <w:ins w:id="304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42" w:author="Unknown"/>
          <w:rFonts w:ascii="Consolas" w:eastAsia="Times New Roman" w:hAnsi="Consolas" w:cs="Consolas"/>
          <w:sz w:val="20"/>
        </w:rPr>
      </w:pPr>
      <w:ins w:id="3043"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044" w:author="Unknown"/>
          <w:rFonts w:ascii="Arial" w:eastAsia="Times New Roman" w:hAnsi="Arial" w:cs="Arial"/>
          <w:sz w:val="21"/>
          <w:szCs w:val="21"/>
        </w:rPr>
      </w:pPr>
      <w:ins w:id="3045" w:author="Unknown">
        <w:r w:rsidRPr="00250E7B">
          <w:rPr>
            <w:rFonts w:ascii="Arial" w:eastAsia="Times New Roman" w:hAnsi="Arial" w:cs="Arial"/>
            <w:sz w:val="21"/>
            <w:szCs w:val="21"/>
          </w:rPr>
          <w:t>This will produce the following result −</w:t>
        </w:r>
      </w:ins>
    </w:p>
    <w:p w:rsidR="00250E7B" w:rsidRPr="00250E7B" w:rsidRDefault="00250E7B" w:rsidP="00250E7B">
      <w:pPr>
        <w:shd w:val="clear" w:color="auto" w:fill="FFFFFF"/>
        <w:spacing w:before="48" w:after="48" w:line="360" w:lineRule="atLeast"/>
        <w:ind w:right="-402"/>
        <w:outlineLvl w:val="2"/>
        <w:rPr>
          <w:ins w:id="3046" w:author="Unknown"/>
          <w:rFonts w:ascii="Arial" w:eastAsia="Times New Roman" w:hAnsi="Arial" w:cs="Arial"/>
          <w:sz w:val="27"/>
          <w:szCs w:val="27"/>
        </w:rPr>
      </w:pPr>
      <w:ins w:id="3047"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48" w:author="Unknown"/>
          <w:rFonts w:ascii="Consolas" w:eastAsia="Times New Roman" w:hAnsi="Consolas" w:cs="Consolas"/>
          <w:sz w:val="18"/>
          <w:szCs w:val="18"/>
        </w:rPr>
      </w:pPr>
      <w:ins w:id="3049" w:author="Unknown">
        <w:r w:rsidRPr="00250E7B">
          <w:rPr>
            <w:rFonts w:ascii="Consolas" w:eastAsia="Times New Roman" w:hAnsi="Consolas" w:cs="Consolas"/>
            <w:sz w:val="18"/>
            <w:szCs w:val="18"/>
          </w:rPr>
          <w:t>Exception thrown  :java.lang.ArrayIndexOutOfBoundsException: 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0" w:author="Unknown"/>
          <w:rFonts w:ascii="Consolas" w:eastAsia="Times New Roman" w:hAnsi="Consolas" w:cs="Consolas"/>
          <w:sz w:val="18"/>
          <w:szCs w:val="18"/>
        </w:rPr>
      </w:pPr>
      <w:ins w:id="3051" w:author="Unknown">
        <w:r w:rsidRPr="00250E7B">
          <w:rPr>
            <w:rFonts w:ascii="Consolas" w:eastAsia="Times New Roman" w:hAnsi="Consolas" w:cs="Consolas"/>
            <w:sz w:val="18"/>
            <w:szCs w:val="18"/>
          </w:rPr>
          <w:t>First element value: 6</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52" w:author="Unknown"/>
          <w:rFonts w:ascii="Consolas" w:eastAsia="Times New Roman" w:hAnsi="Consolas" w:cs="Consolas"/>
          <w:sz w:val="18"/>
          <w:szCs w:val="18"/>
        </w:rPr>
      </w:pPr>
      <w:ins w:id="3053" w:author="Unknown">
        <w:r w:rsidRPr="00250E7B">
          <w:rPr>
            <w:rFonts w:ascii="Consolas" w:eastAsia="Times New Roman" w:hAnsi="Consolas" w:cs="Consolas"/>
            <w:sz w:val="18"/>
            <w:szCs w:val="18"/>
          </w:rPr>
          <w:t>The finally statement is executed</w:t>
        </w:r>
      </w:ins>
    </w:p>
    <w:p w:rsidR="00250E7B" w:rsidRPr="00250E7B" w:rsidRDefault="00250E7B" w:rsidP="00250E7B">
      <w:pPr>
        <w:shd w:val="clear" w:color="auto" w:fill="FFFFFF"/>
        <w:spacing w:after="240" w:line="360" w:lineRule="atLeast"/>
        <w:ind w:left="-402" w:right="-402"/>
        <w:jc w:val="both"/>
        <w:rPr>
          <w:ins w:id="3054" w:author="Unknown"/>
          <w:rFonts w:ascii="Arial" w:eastAsia="Times New Roman" w:hAnsi="Arial" w:cs="Arial"/>
          <w:sz w:val="21"/>
          <w:szCs w:val="21"/>
        </w:rPr>
      </w:pPr>
      <w:ins w:id="3055" w:author="Unknown">
        <w:r w:rsidRPr="00250E7B">
          <w:rPr>
            <w:rFonts w:ascii="Arial" w:eastAsia="Times New Roman" w:hAnsi="Arial" w:cs="Arial"/>
            <w:sz w:val="21"/>
            <w:szCs w:val="21"/>
          </w:rPr>
          <w:t>Note the following −</w:t>
        </w:r>
      </w:ins>
    </w:p>
    <w:p w:rsidR="00250E7B" w:rsidRPr="00250E7B" w:rsidRDefault="00250E7B" w:rsidP="00250E7B">
      <w:pPr>
        <w:numPr>
          <w:ilvl w:val="0"/>
          <w:numId w:val="58"/>
        </w:numPr>
        <w:shd w:val="clear" w:color="auto" w:fill="FFFFFF"/>
        <w:spacing w:after="240" w:line="360" w:lineRule="atLeast"/>
        <w:ind w:left="318" w:right="-402"/>
        <w:jc w:val="both"/>
        <w:rPr>
          <w:ins w:id="3056" w:author="Unknown"/>
          <w:rFonts w:ascii="Arial" w:eastAsia="Times New Roman" w:hAnsi="Arial" w:cs="Arial"/>
          <w:sz w:val="21"/>
          <w:szCs w:val="21"/>
        </w:rPr>
      </w:pPr>
      <w:ins w:id="3057" w:author="Unknown">
        <w:r w:rsidRPr="00250E7B">
          <w:rPr>
            <w:rFonts w:ascii="Arial" w:eastAsia="Times New Roman" w:hAnsi="Arial" w:cs="Arial"/>
            <w:sz w:val="21"/>
            <w:szCs w:val="21"/>
          </w:rPr>
          <w:t>A catch clause cannot exist without a try statement.</w:t>
        </w:r>
      </w:ins>
    </w:p>
    <w:p w:rsidR="00250E7B" w:rsidRPr="00250E7B" w:rsidRDefault="00250E7B" w:rsidP="00250E7B">
      <w:pPr>
        <w:numPr>
          <w:ilvl w:val="0"/>
          <w:numId w:val="58"/>
        </w:numPr>
        <w:shd w:val="clear" w:color="auto" w:fill="FFFFFF"/>
        <w:spacing w:after="240" w:line="360" w:lineRule="atLeast"/>
        <w:ind w:left="318" w:right="-402"/>
        <w:jc w:val="both"/>
        <w:rPr>
          <w:ins w:id="3058" w:author="Unknown"/>
          <w:rFonts w:ascii="Arial" w:eastAsia="Times New Roman" w:hAnsi="Arial" w:cs="Arial"/>
          <w:sz w:val="21"/>
          <w:szCs w:val="21"/>
        </w:rPr>
      </w:pPr>
      <w:ins w:id="3059" w:author="Unknown">
        <w:r w:rsidRPr="00250E7B">
          <w:rPr>
            <w:rFonts w:ascii="Arial" w:eastAsia="Times New Roman" w:hAnsi="Arial" w:cs="Arial"/>
            <w:sz w:val="21"/>
            <w:szCs w:val="21"/>
          </w:rPr>
          <w:t>It is not compulsory to have finally clauses whenever a try/catch block is present.</w:t>
        </w:r>
      </w:ins>
    </w:p>
    <w:p w:rsidR="00250E7B" w:rsidRPr="00250E7B" w:rsidRDefault="00250E7B" w:rsidP="00250E7B">
      <w:pPr>
        <w:numPr>
          <w:ilvl w:val="0"/>
          <w:numId w:val="58"/>
        </w:numPr>
        <w:shd w:val="clear" w:color="auto" w:fill="FFFFFF"/>
        <w:spacing w:after="240" w:line="360" w:lineRule="atLeast"/>
        <w:ind w:left="318" w:right="-402"/>
        <w:jc w:val="both"/>
        <w:rPr>
          <w:ins w:id="3060" w:author="Unknown"/>
          <w:rFonts w:ascii="Arial" w:eastAsia="Times New Roman" w:hAnsi="Arial" w:cs="Arial"/>
          <w:sz w:val="21"/>
          <w:szCs w:val="21"/>
        </w:rPr>
      </w:pPr>
      <w:ins w:id="3061" w:author="Unknown">
        <w:r w:rsidRPr="00250E7B">
          <w:rPr>
            <w:rFonts w:ascii="Arial" w:eastAsia="Times New Roman" w:hAnsi="Arial" w:cs="Arial"/>
            <w:sz w:val="21"/>
            <w:szCs w:val="21"/>
          </w:rPr>
          <w:t>The try block cannot be present without either catch clause or finally clause.</w:t>
        </w:r>
      </w:ins>
    </w:p>
    <w:p w:rsidR="00250E7B" w:rsidRPr="00250E7B" w:rsidRDefault="00250E7B" w:rsidP="00250E7B">
      <w:pPr>
        <w:numPr>
          <w:ilvl w:val="0"/>
          <w:numId w:val="58"/>
        </w:numPr>
        <w:shd w:val="clear" w:color="auto" w:fill="FFFFFF"/>
        <w:spacing w:after="240" w:line="360" w:lineRule="atLeast"/>
        <w:ind w:left="318" w:right="-402"/>
        <w:jc w:val="both"/>
        <w:rPr>
          <w:ins w:id="3062" w:author="Unknown"/>
          <w:rFonts w:ascii="Arial" w:eastAsia="Times New Roman" w:hAnsi="Arial" w:cs="Arial"/>
          <w:sz w:val="21"/>
          <w:szCs w:val="21"/>
        </w:rPr>
      </w:pPr>
      <w:ins w:id="3063" w:author="Unknown">
        <w:r w:rsidRPr="00250E7B">
          <w:rPr>
            <w:rFonts w:ascii="Arial" w:eastAsia="Times New Roman" w:hAnsi="Arial" w:cs="Arial"/>
            <w:sz w:val="21"/>
            <w:szCs w:val="21"/>
          </w:rPr>
          <w:t>Any code cannot be present in between the try, catch, finally blocks.</w:t>
        </w:r>
      </w:ins>
    </w:p>
    <w:p w:rsidR="00250E7B" w:rsidRPr="00250E7B" w:rsidRDefault="00250E7B" w:rsidP="00250E7B">
      <w:pPr>
        <w:shd w:val="clear" w:color="auto" w:fill="FFFFFF"/>
        <w:spacing w:before="48" w:after="48" w:line="360" w:lineRule="atLeast"/>
        <w:ind w:right="-402"/>
        <w:outlineLvl w:val="1"/>
        <w:rPr>
          <w:ins w:id="3064" w:author="Unknown"/>
          <w:rFonts w:ascii="Arial" w:eastAsia="Times New Roman" w:hAnsi="Arial" w:cs="Arial"/>
          <w:spacing w:val="-15"/>
          <w:sz w:val="36"/>
          <w:szCs w:val="36"/>
        </w:rPr>
      </w:pPr>
      <w:ins w:id="3065" w:author="Unknown">
        <w:r w:rsidRPr="00250E7B">
          <w:rPr>
            <w:rFonts w:ascii="Arial" w:eastAsia="Times New Roman" w:hAnsi="Arial" w:cs="Arial"/>
            <w:spacing w:val="-15"/>
            <w:sz w:val="36"/>
            <w:szCs w:val="36"/>
          </w:rPr>
          <w:t>The try-with-resources</w:t>
        </w:r>
      </w:ins>
    </w:p>
    <w:p w:rsidR="00250E7B" w:rsidRPr="00250E7B" w:rsidRDefault="00250E7B" w:rsidP="00250E7B">
      <w:pPr>
        <w:shd w:val="clear" w:color="auto" w:fill="FFFFFF"/>
        <w:spacing w:after="240" w:line="360" w:lineRule="atLeast"/>
        <w:ind w:left="-402" w:right="-402"/>
        <w:jc w:val="both"/>
        <w:rPr>
          <w:ins w:id="3066" w:author="Unknown"/>
          <w:rFonts w:ascii="Arial" w:eastAsia="Times New Roman" w:hAnsi="Arial" w:cs="Arial"/>
          <w:sz w:val="21"/>
          <w:szCs w:val="21"/>
        </w:rPr>
      </w:pPr>
      <w:ins w:id="3067" w:author="Unknown">
        <w:r w:rsidRPr="00250E7B">
          <w:rPr>
            <w:rFonts w:ascii="Arial" w:eastAsia="Times New Roman" w:hAnsi="Arial" w:cs="Arial"/>
            <w:sz w:val="21"/>
            <w:szCs w:val="21"/>
          </w:rPr>
          <w:t>Generally, when we use any resources like streams, connections, etc. we have to close them explicitly using finally block. In the following program, we are reading data from a file using</w:t>
        </w:r>
        <w:r w:rsidRPr="00250E7B">
          <w:rPr>
            <w:rFonts w:ascii="Arial" w:eastAsia="Times New Roman" w:hAnsi="Arial" w:cs="Arial"/>
            <w:sz w:val="21"/>
          </w:rPr>
          <w:t> </w:t>
        </w:r>
        <w:r w:rsidRPr="00250E7B">
          <w:rPr>
            <w:rFonts w:ascii="Arial" w:eastAsia="Times New Roman" w:hAnsi="Arial" w:cs="Arial"/>
            <w:b/>
            <w:bCs/>
            <w:sz w:val="21"/>
            <w:szCs w:val="21"/>
          </w:rPr>
          <w:t>FileReader</w:t>
        </w:r>
        <w:r w:rsidRPr="00250E7B">
          <w:rPr>
            <w:rFonts w:ascii="Arial" w:eastAsia="Times New Roman" w:hAnsi="Arial" w:cs="Arial"/>
            <w:sz w:val="21"/>
          </w:rPr>
          <w:t> </w:t>
        </w:r>
        <w:r w:rsidRPr="00250E7B">
          <w:rPr>
            <w:rFonts w:ascii="Arial" w:eastAsia="Times New Roman" w:hAnsi="Arial" w:cs="Arial"/>
            <w:sz w:val="21"/>
            <w:szCs w:val="21"/>
          </w:rPr>
          <w:t>and we are closing it using finally block.</w:t>
        </w:r>
      </w:ins>
    </w:p>
    <w:p w:rsidR="00250E7B" w:rsidRPr="00250E7B" w:rsidRDefault="00250E7B" w:rsidP="00250E7B">
      <w:pPr>
        <w:shd w:val="clear" w:color="auto" w:fill="FFFFFF"/>
        <w:spacing w:before="48" w:after="48" w:line="360" w:lineRule="atLeast"/>
        <w:ind w:right="-402"/>
        <w:outlineLvl w:val="2"/>
        <w:rPr>
          <w:ins w:id="3068" w:author="Unknown"/>
          <w:rFonts w:ascii="Arial" w:eastAsia="Times New Roman" w:hAnsi="Arial" w:cs="Arial"/>
          <w:sz w:val="27"/>
          <w:szCs w:val="27"/>
        </w:rPr>
      </w:pPr>
      <w:ins w:id="3069" w:author="Unknown">
        <w:r w:rsidRPr="00250E7B">
          <w:rPr>
            <w:rFonts w:ascii="Arial" w:eastAsia="Times New Roman" w:hAnsi="Arial" w:cs="Arial"/>
            <w:sz w:val="27"/>
            <w:szCs w:val="27"/>
          </w:rPr>
          <w:lastRenderedPageBreak/>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0" w:author="Unknown"/>
          <w:rFonts w:ascii="Consolas" w:eastAsia="Times New Roman" w:hAnsi="Consolas" w:cs="Consolas"/>
          <w:sz w:val="20"/>
        </w:rPr>
      </w:pPr>
      <w:ins w:id="3071" w:author="Unknown">
        <w:r w:rsidRPr="00250E7B">
          <w:rPr>
            <w:rFonts w:ascii="Consolas" w:eastAsia="Times New Roman" w:hAnsi="Consolas" w:cs="Consolas"/>
            <w:sz w:val="20"/>
          </w:rPr>
          <w:t>import java.io.File;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2" w:author="Unknown"/>
          <w:rFonts w:ascii="Consolas" w:eastAsia="Times New Roman" w:hAnsi="Consolas" w:cs="Consolas"/>
          <w:sz w:val="20"/>
        </w:rPr>
      </w:pPr>
      <w:ins w:id="3073" w:author="Unknown">
        <w:r w:rsidRPr="00250E7B">
          <w:rPr>
            <w:rFonts w:ascii="Consolas" w:eastAsia="Times New Roman" w:hAnsi="Consolas" w:cs="Consolas"/>
            <w:sz w:val="20"/>
          </w:rPr>
          <w:t>import java.io.FileReader;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4" w:author="Unknown"/>
          <w:rFonts w:ascii="Consolas" w:eastAsia="Times New Roman" w:hAnsi="Consolas" w:cs="Consolas"/>
          <w:sz w:val="20"/>
        </w:rPr>
      </w:pPr>
      <w:ins w:id="3075" w:author="Unknown">
        <w:r w:rsidRPr="00250E7B">
          <w:rPr>
            <w:rFonts w:ascii="Consolas" w:eastAsia="Times New Roman" w:hAnsi="Consolas" w:cs="Consolas"/>
            <w:sz w:val="20"/>
          </w:rPr>
          <w:t>import java.io.IOException;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7" w:author="Unknown"/>
          <w:rFonts w:ascii="Consolas" w:eastAsia="Times New Roman" w:hAnsi="Consolas" w:cs="Consolas"/>
          <w:sz w:val="20"/>
        </w:rPr>
      </w:pPr>
      <w:ins w:id="3078" w:author="Unknown">
        <w:r w:rsidRPr="00250E7B">
          <w:rPr>
            <w:rFonts w:ascii="Consolas" w:eastAsia="Times New Roman" w:hAnsi="Consolas" w:cs="Consolas"/>
            <w:sz w:val="20"/>
          </w:rPr>
          <w:t>public class ReadData_Demo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7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80" w:author="Unknown"/>
          <w:rFonts w:ascii="Consolas" w:eastAsia="Times New Roman" w:hAnsi="Consolas" w:cs="Consolas"/>
          <w:sz w:val="20"/>
        </w:rPr>
      </w:pPr>
      <w:ins w:id="3081"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82" w:author="Unknown"/>
          <w:rFonts w:ascii="Consolas" w:eastAsia="Times New Roman" w:hAnsi="Consolas" w:cs="Consolas"/>
          <w:sz w:val="20"/>
        </w:rPr>
      </w:pPr>
      <w:ins w:id="3083" w:author="Unknown">
        <w:r w:rsidRPr="00250E7B">
          <w:rPr>
            <w:rFonts w:ascii="Consolas" w:eastAsia="Times New Roman" w:hAnsi="Consolas" w:cs="Consolas"/>
            <w:sz w:val="20"/>
          </w:rPr>
          <w:t xml:space="preserve">      FileReader fr = null;</w:t>
        </w:r>
        <w:r w:rsidRPr="00250E7B">
          <w:rPr>
            <w:rFonts w:ascii="Consolas" w:eastAsia="Times New Roman" w:hAnsi="Consolas" w:cs="Consolas"/>
            <w:sz w:val="20"/>
          </w:rPr>
          <w:tab/>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84" w:author="Unknown"/>
          <w:rFonts w:ascii="Consolas" w:eastAsia="Times New Roman" w:hAnsi="Consolas" w:cs="Consolas"/>
          <w:sz w:val="20"/>
        </w:rPr>
      </w:pPr>
      <w:ins w:id="3085"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86" w:author="Unknown"/>
          <w:rFonts w:ascii="Consolas" w:eastAsia="Times New Roman" w:hAnsi="Consolas" w:cs="Consolas"/>
          <w:sz w:val="20"/>
        </w:rPr>
      </w:pPr>
      <w:ins w:id="3087" w:author="Unknown">
        <w:r w:rsidRPr="00250E7B">
          <w:rPr>
            <w:rFonts w:ascii="Consolas" w:eastAsia="Times New Roman" w:hAnsi="Consolas" w:cs="Consolas"/>
            <w:sz w:val="20"/>
          </w:rPr>
          <w:t xml:space="preserve">         File file = new File("file.txt");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88" w:author="Unknown"/>
          <w:rFonts w:ascii="Consolas" w:eastAsia="Times New Roman" w:hAnsi="Consolas" w:cs="Consolas"/>
          <w:sz w:val="20"/>
        </w:rPr>
      </w:pPr>
      <w:ins w:id="3089" w:author="Unknown">
        <w:r w:rsidRPr="00250E7B">
          <w:rPr>
            <w:rFonts w:ascii="Consolas" w:eastAsia="Times New Roman" w:hAnsi="Consolas" w:cs="Consolas"/>
            <w:sz w:val="20"/>
          </w:rPr>
          <w:t xml:space="preserve">         fr = new FileReader(file); char [] a = new char[50];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0" w:author="Unknown"/>
          <w:rFonts w:ascii="Consolas" w:eastAsia="Times New Roman" w:hAnsi="Consolas" w:cs="Consolas"/>
          <w:sz w:val="20"/>
        </w:rPr>
      </w:pPr>
      <w:ins w:id="3091" w:author="Unknown">
        <w:r w:rsidRPr="00250E7B">
          <w:rPr>
            <w:rFonts w:ascii="Consolas" w:eastAsia="Times New Roman" w:hAnsi="Consolas" w:cs="Consolas"/>
            <w:sz w:val="20"/>
          </w:rPr>
          <w:t xml:space="preserve">         fr.read(a);   // reads the content to the array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2" w:author="Unknown"/>
          <w:rFonts w:ascii="Consolas" w:eastAsia="Times New Roman" w:hAnsi="Consolas" w:cs="Consolas"/>
          <w:sz w:val="20"/>
        </w:rPr>
      </w:pPr>
      <w:ins w:id="3093" w:author="Unknown">
        <w:r w:rsidRPr="00250E7B">
          <w:rPr>
            <w:rFonts w:ascii="Consolas" w:eastAsia="Times New Roman" w:hAnsi="Consolas" w:cs="Consolas"/>
            <w:sz w:val="20"/>
          </w:rPr>
          <w:t xml:space="preserve">         for(char c :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4" w:author="Unknown"/>
          <w:rFonts w:ascii="Consolas" w:eastAsia="Times New Roman" w:hAnsi="Consolas" w:cs="Consolas"/>
          <w:sz w:val="20"/>
        </w:rPr>
      </w:pPr>
      <w:ins w:id="3095" w:author="Unknown">
        <w:r w:rsidRPr="00250E7B">
          <w:rPr>
            <w:rFonts w:ascii="Consolas" w:eastAsia="Times New Roman" w:hAnsi="Consolas" w:cs="Consolas"/>
            <w:sz w:val="20"/>
          </w:rPr>
          <w:t xml:space="preserve">         System.out.print(c);   // prints the characters one by one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6" w:author="Unknown"/>
          <w:rFonts w:ascii="Consolas" w:eastAsia="Times New Roman" w:hAnsi="Consolas" w:cs="Consolas"/>
          <w:sz w:val="20"/>
        </w:rPr>
      </w:pPr>
      <w:ins w:id="3097" w:author="Unknown">
        <w:r w:rsidRPr="00250E7B">
          <w:rPr>
            <w:rFonts w:ascii="Consolas" w:eastAsia="Times New Roman" w:hAnsi="Consolas" w:cs="Consolas"/>
            <w:sz w:val="20"/>
          </w:rPr>
          <w:t xml:space="preserve">      }catch(IOException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098" w:author="Unknown"/>
          <w:rFonts w:ascii="Consolas" w:eastAsia="Times New Roman" w:hAnsi="Consolas" w:cs="Consolas"/>
          <w:sz w:val="20"/>
        </w:rPr>
      </w:pPr>
      <w:ins w:id="3099" w:author="Unknown">
        <w:r w:rsidRPr="00250E7B">
          <w:rPr>
            <w:rFonts w:ascii="Consolas" w:eastAsia="Times New Roman" w:hAnsi="Consolas" w:cs="Consolas"/>
            <w:sz w:val="20"/>
          </w:rPr>
          <w:t xml:space="preserve">         e.printStackTrace();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00" w:author="Unknown"/>
          <w:rFonts w:ascii="Consolas" w:eastAsia="Times New Roman" w:hAnsi="Consolas" w:cs="Consolas"/>
          <w:sz w:val="20"/>
        </w:rPr>
      </w:pPr>
      <w:ins w:id="3101" w:author="Unknown">
        <w:r w:rsidRPr="00250E7B">
          <w:rPr>
            <w:rFonts w:ascii="Consolas" w:eastAsia="Times New Roman" w:hAnsi="Consolas" w:cs="Consolas"/>
            <w:sz w:val="20"/>
          </w:rPr>
          <w:t xml:space="preserve">      }finally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02" w:author="Unknown"/>
          <w:rFonts w:ascii="Consolas" w:eastAsia="Times New Roman" w:hAnsi="Consolas" w:cs="Consolas"/>
          <w:sz w:val="20"/>
        </w:rPr>
      </w:pPr>
      <w:ins w:id="3103"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04" w:author="Unknown"/>
          <w:rFonts w:ascii="Consolas" w:eastAsia="Times New Roman" w:hAnsi="Consolas" w:cs="Consolas"/>
          <w:sz w:val="20"/>
        </w:rPr>
      </w:pPr>
      <w:ins w:id="3105" w:author="Unknown">
        <w:r w:rsidRPr="00250E7B">
          <w:rPr>
            <w:rFonts w:ascii="Consolas" w:eastAsia="Times New Roman" w:hAnsi="Consolas" w:cs="Consolas"/>
            <w:sz w:val="20"/>
          </w:rPr>
          <w:t xml:space="preserve">            fr.close();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06" w:author="Unknown"/>
          <w:rFonts w:ascii="Consolas" w:eastAsia="Times New Roman" w:hAnsi="Consolas" w:cs="Consolas"/>
          <w:sz w:val="20"/>
        </w:rPr>
      </w:pPr>
      <w:ins w:id="3107" w:author="Unknown">
        <w:r w:rsidRPr="00250E7B">
          <w:rPr>
            <w:rFonts w:ascii="Consolas" w:eastAsia="Times New Roman" w:hAnsi="Consolas" w:cs="Consolas"/>
            <w:sz w:val="20"/>
          </w:rPr>
          <w:t xml:space="preserve">         }catch(IOException ex) {</w:t>
        </w:r>
        <w:r w:rsidRPr="00250E7B">
          <w:rPr>
            <w:rFonts w:ascii="Consolas" w:eastAsia="Times New Roman" w:hAnsi="Consolas" w:cs="Consolas"/>
            <w:sz w:val="20"/>
          </w:rPr>
          <w:tab/>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08" w:author="Unknown"/>
          <w:rFonts w:ascii="Consolas" w:eastAsia="Times New Roman" w:hAnsi="Consolas" w:cs="Consolas"/>
          <w:sz w:val="20"/>
        </w:rPr>
      </w:pPr>
      <w:ins w:id="3109" w:author="Unknown">
        <w:r w:rsidRPr="00250E7B">
          <w:rPr>
            <w:rFonts w:ascii="Consolas" w:eastAsia="Times New Roman" w:hAnsi="Consolas" w:cs="Consolas"/>
            <w:sz w:val="20"/>
          </w:rPr>
          <w:t xml:space="preserve">            ex.printStackTrace();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10" w:author="Unknown"/>
          <w:rFonts w:ascii="Consolas" w:eastAsia="Times New Roman" w:hAnsi="Consolas" w:cs="Consolas"/>
          <w:sz w:val="20"/>
        </w:rPr>
      </w:pPr>
      <w:ins w:id="311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12" w:author="Unknown"/>
          <w:rFonts w:ascii="Consolas" w:eastAsia="Times New Roman" w:hAnsi="Consolas" w:cs="Consolas"/>
          <w:sz w:val="20"/>
        </w:rPr>
      </w:pPr>
      <w:ins w:id="311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14" w:author="Unknown"/>
          <w:rFonts w:ascii="Consolas" w:eastAsia="Times New Roman" w:hAnsi="Consolas" w:cs="Consolas"/>
          <w:sz w:val="20"/>
        </w:rPr>
      </w:pPr>
      <w:ins w:id="311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16" w:author="Unknown"/>
          <w:rFonts w:ascii="Consolas" w:eastAsia="Times New Roman" w:hAnsi="Consolas" w:cs="Consolas"/>
          <w:sz w:val="20"/>
        </w:rPr>
      </w:pPr>
      <w:ins w:id="3117"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118" w:author="Unknown"/>
          <w:rFonts w:ascii="Arial" w:eastAsia="Times New Roman" w:hAnsi="Arial" w:cs="Arial"/>
          <w:sz w:val="21"/>
          <w:szCs w:val="21"/>
        </w:rPr>
      </w:pPr>
      <w:ins w:id="3119" w:author="Unknown">
        <w:r w:rsidRPr="00250E7B">
          <w:rPr>
            <w:rFonts w:ascii="Arial" w:eastAsia="Times New Roman" w:hAnsi="Arial" w:cs="Arial"/>
            <w:b/>
            <w:bCs/>
            <w:sz w:val="21"/>
            <w:szCs w:val="21"/>
          </w:rPr>
          <w:t>try-with-resources</w:t>
        </w:r>
        <w:r w:rsidRPr="00250E7B">
          <w:rPr>
            <w:rFonts w:ascii="Arial" w:eastAsia="Times New Roman" w:hAnsi="Arial" w:cs="Arial"/>
            <w:sz w:val="21"/>
            <w:szCs w:val="21"/>
          </w:rPr>
          <w:t>, also referred as</w:t>
        </w:r>
        <w:r w:rsidRPr="00250E7B">
          <w:rPr>
            <w:rFonts w:ascii="Arial" w:eastAsia="Times New Roman" w:hAnsi="Arial" w:cs="Arial"/>
            <w:sz w:val="21"/>
          </w:rPr>
          <w:t> </w:t>
        </w:r>
        <w:r w:rsidRPr="00250E7B">
          <w:rPr>
            <w:rFonts w:ascii="Arial" w:eastAsia="Times New Roman" w:hAnsi="Arial" w:cs="Arial"/>
            <w:b/>
            <w:bCs/>
            <w:sz w:val="21"/>
            <w:szCs w:val="21"/>
          </w:rPr>
          <w:t>automatic resource management</w:t>
        </w:r>
        <w:r w:rsidRPr="00250E7B">
          <w:rPr>
            <w:rFonts w:ascii="Arial" w:eastAsia="Times New Roman" w:hAnsi="Arial" w:cs="Arial"/>
            <w:sz w:val="21"/>
            <w:szCs w:val="21"/>
          </w:rPr>
          <w:t>, is a new exception handling mechanism that was introduced in Java 7, which automatically closes the resources used within the try catch block.</w:t>
        </w:r>
      </w:ins>
    </w:p>
    <w:p w:rsidR="00250E7B" w:rsidRPr="00250E7B" w:rsidRDefault="00250E7B" w:rsidP="00250E7B">
      <w:pPr>
        <w:shd w:val="clear" w:color="auto" w:fill="FFFFFF"/>
        <w:spacing w:after="240" w:line="360" w:lineRule="atLeast"/>
        <w:ind w:left="-402" w:right="-402"/>
        <w:jc w:val="both"/>
        <w:rPr>
          <w:ins w:id="3120" w:author="Unknown"/>
          <w:rFonts w:ascii="Arial" w:eastAsia="Times New Roman" w:hAnsi="Arial" w:cs="Arial"/>
          <w:sz w:val="21"/>
          <w:szCs w:val="21"/>
        </w:rPr>
      </w:pPr>
      <w:ins w:id="3121" w:author="Unknown">
        <w:r w:rsidRPr="00250E7B">
          <w:rPr>
            <w:rFonts w:ascii="Arial" w:eastAsia="Times New Roman" w:hAnsi="Arial" w:cs="Arial"/>
            <w:sz w:val="21"/>
            <w:szCs w:val="21"/>
          </w:rPr>
          <w:t>To use this statement, you simply need to declare the required resources within the parenthesis, and the created resource will be closed automatically at the end of the block. Following is the syntax of try-with-resources statement.</w:t>
        </w:r>
      </w:ins>
    </w:p>
    <w:p w:rsidR="00250E7B" w:rsidRPr="00250E7B" w:rsidRDefault="00250E7B" w:rsidP="00250E7B">
      <w:pPr>
        <w:shd w:val="clear" w:color="auto" w:fill="FFFFFF"/>
        <w:spacing w:before="48" w:after="48" w:line="360" w:lineRule="atLeast"/>
        <w:ind w:right="-402"/>
        <w:outlineLvl w:val="2"/>
        <w:rPr>
          <w:ins w:id="3122" w:author="Unknown"/>
          <w:rFonts w:ascii="Arial" w:eastAsia="Times New Roman" w:hAnsi="Arial" w:cs="Arial"/>
          <w:sz w:val="27"/>
          <w:szCs w:val="27"/>
        </w:rPr>
      </w:pPr>
      <w:ins w:id="3123" w:author="Unknown">
        <w:r w:rsidRPr="00250E7B">
          <w:rPr>
            <w:rFonts w:ascii="Arial" w:eastAsia="Times New Roman" w:hAnsi="Arial" w:cs="Arial"/>
            <w:sz w:val="27"/>
            <w:szCs w:val="27"/>
          </w:rPr>
          <w:lastRenderedPageBreak/>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4" w:author="Unknown"/>
          <w:rFonts w:ascii="Consolas" w:eastAsia="Times New Roman" w:hAnsi="Consolas" w:cs="Consolas"/>
          <w:sz w:val="18"/>
          <w:szCs w:val="18"/>
        </w:rPr>
      </w:pPr>
      <w:ins w:id="3125" w:author="Unknown">
        <w:r w:rsidRPr="00250E7B">
          <w:rPr>
            <w:rFonts w:ascii="Consolas" w:eastAsia="Times New Roman" w:hAnsi="Consolas" w:cs="Consolas"/>
            <w:sz w:val="18"/>
            <w:szCs w:val="18"/>
          </w:rPr>
          <w:t>try(FileReader fr = new FileReader("file path"))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6" w:author="Unknown"/>
          <w:rFonts w:ascii="Consolas" w:eastAsia="Times New Roman" w:hAnsi="Consolas" w:cs="Consolas"/>
          <w:sz w:val="18"/>
          <w:szCs w:val="18"/>
        </w:rPr>
      </w:pPr>
      <w:ins w:id="3127" w:author="Unknown">
        <w:r w:rsidRPr="00250E7B">
          <w:rPr>
            <w:rFonts w:ascii="Consolas" w:eastAsia="Times New Roman" w:hAnsi="Consolas" w:cs="Consolas"/>
            <w:sz w:val="18"/>
            <w:szCs w:val="18"/>
          </w:rPr>
          <w:t xml:space="preserve">   // use the resource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28" w:author="Unknown"/>
          <w:rFonts w:ascii="Consolas" w:eastAsia="Times New Roman" w:hAnsi="Consolas" w:cs="Consolas"/>
          <w:sz w:val="18"/>
          <w:szCs w:val="18"/>
        </w:rPr>
      </w:pPr>
      <w:ins w:id="3129" w:author="Unknown">
        <w:r w:rsidRPr="00250E7B">
          <w:rPr>
            <w:rFonts w:ascii="Consolas" w:eastAsia="Times New Roman" w:hAnsi="Consolas" w:cs="Consolas"/>
            <w:sz w:val="18"/>
            <w:szCs w:val="18"/>
          </w:rPr>
          <w:t xml:space="preserve">   }catch()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0" w:author="Unknown"/>
          <w:rFonts w:ascii="Consolas" w:eastAsia="Times New Roman" w:hAnsi="Consolas" w:cs="Consolas"/>
          <w:sz w:val="18"/>
          <w:szCs w:val="18"/>
        </w:rPr>
      </w:pPr>
      <w:ins w:id="3131" w:author="Unknown">
        <w:r w:rsidRPr="00250E7B">
          <w:rPr>
            <w:rFonts w:ascii="Consolas" w:eastAsia="Times New Roman" w:hAnsi="Consolas" w:cs="Consolas"/>
            <w:sz w:val="18"/>
            <w:szCs w:val="18"/>
          </w:rPr>
          <w:t xml:space="preserve">      // body of catch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2" w:author="Unknown"/>
          <w:rFonts w:ascii="Consolas" w:eastAsia="Times New Roman" w:hAnsi="Consolas" w:cs="Consolas"/>
          <w:sz w:val="18"/>
          <w:szCs w:val="18"/>
        </w:rPr>
      </w:pPr>
      <w:ins w:id="3133"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34" w:author="Unknown"/>
          <w:rFonts w:ascii="Consolas" w:eastAsia="Times New Roman" w:hAnsi="Consolas" w:cs="Consolas"/>
          <w:sz w:val="18"/>
          <w:szCs w:val="18"/>
        </w:rPr>
      </w:pPr>
      <w:ins w:id="3135"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3136" w:author="Unknown"/>
          <w:rFonts w:ascii="Arial" w:eastAsia="Times New Roman" w:hAnsi="Arial" w:cs="Arial"/>
          <w:sz w:val="21"/>
          <w:szCs w:val="21"/>
        </w:rPr>
      </w:pPr>
      <w:ins w:id="3137" w:author="Unknown">
        <w:r w:rsidRPr="00250E7B">
          <w:rPr>
            <w:rFonts w:ascii="Arial" w:eastAsia="Times New Roman" w:hAnsi="Arial" w:cs="Arial"/>
            <w:sz w:val="21"/>
            <w:szCs w:val="21"/>
          </w:rPr>
          <w:t>Following is the program that reads the data in a file using try-with-resources statement.</w:t>
        </w:r>
      </w:ins>
    </w:p>
    <w:p w:rsidR="00250E7B" w:rsidRPr="00250E7B" w:rsidRDefault="00250E7B" w:rsidP="00250E7B">
      <w:pPr>
        <w:shd w:val="clear" w:color="auto" w:fill="FFFFFF"/>
        <w:spacing w:before="48" w:after="48" w:line="360" w:lineRule="atLeast"/>
        <w:ind w:right="-402"/>
        <w:outlineLvl w:val="2"/>
        <w:rPr>
          <w:ins w:id="3138" w:author="Unknown"/>
          <w:rFonts w:ascii="Arial" w:eastAsia="Times New Roman" w:hAnsi="Arial" w:cs="Arial"/>
          <w:sz w:val="27"/>
          <w:szCs w:val="27"/>
        </w:rPr>
      </w:pPr>
      <w:ins w:id="3139"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0" w:author="Unknown"/>
          <w:rFonts w:ascii="Consolas" w:eastAsia="Times New Roman" w:hAnsi="Consolas" w:cs="Consolas"/>
          <w:sz w:val="20"/>
        </w:rPr>
      </w:pPr>
      <w:ins w:id="3141" w:author="Unknown">
        <w:r w:rsidRPr="00250E7B">
          <w:rPr>
            <w:rFonts w:ascii="Consolas" w:eastAsia="Times New Roman" w:hAnsi="Consolas" w:cs="Consolas"/>
            <w:sz w:val="20"/>
          </w:rPr>
          <w:t>import java.io.FileReader;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2" w:author="Unknown"/>
          <w:rFonts w:ascii="Consolas" w:eastAsia="Times New Roman" w:hAnsi="Consolas" w:cs="Consolas"/>
          <w:sz w:val="20"/>
        </w:rPr>
      </w:pPr>
      <w:ins w:id="3143" w:author="Unknown">
        <w:r w:rsidRPr="00250E7B">
          <w:rPr>
            <w:rFonts w:ascii="Consolas" w:eastAsia="Times New Roman" w:hAnsi="Consolas" w:cs="Consolas"/>
            <w:sz w:val="20"/>
          </w:rPr>
          <w:t>import java.io.IOException;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4"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5" w:author="Unknown"/>
          <w:rFonts w:ascii="Consolas" w:eastAsia="Times New Roman" w:hAnsi="Consolas" w:cs="Consolas"/>
          <w:sz w:val="20"/>
        </w:rPr>
      </w:pPr>
      <w:ins w:id="3146" w:author="Unknown">
        <w:r w:rsidRPr="00250E7B">
          <w:rPr>
            <w:rFonts w:ascii="Consolas" w:eastAsia="Times New Roman" w:hAnsi="Consolas" w:cs="Consolas"/>
            <w:sz w:val="20"/>
          </w:rPr>
          <w:t>public class Try_withDemo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48" w:author="Unknown"/>
          <w:rFonts w:ascii="Consolas" w:eastAsia="Times New Roman" w:hAnsi="Consolas" w:cs="Consolas"/>
          <w:sz w:val="20"/>
        </w:rPr>
      </w:pPr>
      <w:ins w:id="314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50" w:author="Unknown"/>
          <w:rFonts w:ascii="Consolas" w:eastAsia="Times New Roman" w:hAnsi="Consolas" w:cs="Consolas"/>
          <w:sz w:val="20"/>
        </w:rPr>
      </w:pPr>
      <w:ins w:id="3151" w:author="Unknown">
        <w:r w:rsidRPr="00250E7B">
          <w:rPr>
            <w:rFonts w:ascii="Consolas" w:eastAsia="Times New Roman" w:hAnsi="Consolas" w:cs="Consolas"/>
            <w:sz w:val="20"/>
          </w:rPr>
          <w:t xml:space="preserve">      try(FileReader fr = new FileReader("E://file.txt"))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52" w:author="Unknown"/>
          <w:rFonts w:ascii="Consolas" w:eastAsia="Times New Roman" w:hAnsi="Consolas" w:cs="Consolas"/>
          <w:sz w:val="20"/>
        </w:rPr>
      </w:pPr>
      <w:ins w:id="3153" w:author="Unknown">
        <w:r w:rsidRPr="00250E7B">
          <w:rPr>
            <w:rFonts w:ascii="Consolas" w:eastAsia="Times New Roman" w:hAnsi="Consolas" w:cs="Consolas"/>
            <w:sz w:val="20"/>
          </w:rPr>
          <w:t xml:space="preserve">         char [] a = new char[50];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54" w:author="Unknown"/>
          <w:rFonts w:ascii="Consolas" w:eastAsia="Times New Roman" w:hAnsi="Consolas" w:cs="Consolas"/>
          <w:sz w:val="20"/>
        </w:rPr>
      </w:pPr>
      <w:ins w:id="3155" w:author="Unknown">
        <w:r w:rsidRPr="00250E7B">
          <w:rPr>
            <w:rFonts w:ascii="Consolas" w:eastAsia="Times New Roman" w:hAnsi="Consolas" w:cs="Consolas"/>
            <w:sz w:val="20"/>
          </w:rPr>
          <w:t xml:space="preserve">         fr.read(a);   // reads the contentto the array</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56" w:author="Unknown"/>
          <w:rFonts w:ascii="Consolas" w:eastAsia="Times New Roman" w:hAnsi="Consolas" w:cs="Consolas"/>
          <w:sz w:val="20"/>
        </w:rPr>
      </w:pPr>
      <w:ins w:id="3157" w:author="Unknown">
        <w:r w:rsidRPr="00250E7B">
          <w:rPr>
            <w:rFonts w:ascii="Consolas" w:eastAsia="Times New Roman" w:hAnsi="Consolas" w:cs="Consolas"/>
            <w:sz w:val="20"/>
          </w:rPr>
          <w:t xml:space="preserve">         for(char c : 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58" w:author="Unknown"/>
          <w:rFonts w:ascii="Consolas" w:eastAsia="Times New Roman" w:hAnsi="Consolas" w:cs="Consolas"/>
          <w:sz w:val="20"/>
        </w:rPr>
      </w:pPr>
      <w:ins w:id="3159" w:author="Unknown">
        <w:r w:rsidRPr="00250E7B">
          <w:rPr>
            <w:rFonts w:ascii="Consolas" w:eastAsia="Times New Roman" w:hAnsi="Consolas" w:cs="Consolas"/>
            <w:sz w:val="20"/>
          </w:rPr>
          <w:t xml:space="preserve">         System.out.print(c);   // prints the characters one by one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0" w:author="Unknown"/>
          <w:rFonts w:ascii="Consolas" w:eastAsia="Times New Roman" w:hAnsi="Consolas" w:cs="Consolas"/>
          <w:sz w:val="20"/>
        </w:rPr>
      </w:pPr>
      <w:ins w:id="3161" w:author="Unknown">
        <w:r w:rsidRPr="00250E7B">
          <w:rPr>
            <w:rFonts w:ascii="Consolas" w:eastAsia="Times New Roman" w:hAnsi="Consolas" w:cs="Consolas"/>
            <w:sz w:val="20"/>
          </w:rPr>
          <w:t xml:space="preserve">      }catch(IOException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2" w:author="Unknown"/>
          <w:rFonts w:ascii="Consolas" w:eastAsia="Times New Roman" w:hAnsi="Consolas" w:cs="Consolas"/>
          <w:sz w:val="20"/>
        </w:rPr>
      </w:pPr>
      <w:ins w:id="3163" w:author="Unknown">
        <w:r w:rsidRPr="00250E7B">
          <w:rPr>
            <w:rFonts w:ascii="Consolas" w:eastAsia="Times New Roman" w:hAnsi="Consolas" w:cs="Consolas"/>
            <w:sz w:val="20"/>
          </w:rPr>
          <w:t xml:space="preserve">         e.printStackTrace();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4" w:author="Unknown"/>
          <w:rFonts w:ascii="Consolas" w:eastAsia="Times New Roman" w:hAnsi="Consolas" w:cs="Consolas"/>
          <w:sz w:val="20"/>
        </w:rPr>
      </w:pPr>
      <w:ins w:id="316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6" w:author="Unknown"/>
          <w:rFonts w:ascii="Consolas" w:eastAsia="Times New Roman" w:hAnsi="Consolas" w:cs="Consolas"/>
          <w:sz w:val="20"/>
        </w:rPr>
      </w:pPr>
      <w:ins w:id="316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168" w:author="Unknown"/>
          <w:rFonts w:ascii="Consolas" w:eastAsia="Times New Roman" w:hAnsi="Consolas" w:cs="Consolas"/>
          <w:sz w:val="20"/>
        </w:rPr>
      </w:pPr>
      <w:ins w:id="316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170" w:author="Unknown"/>
          <w:rFonts w:ascii="Arial" w:eastAsia="Times New Roman" w:hAnsi="Arial" w:cs="Arial"/>
          <w:sz w:val="21"/>
          <w:szCs w:val="21"/>
        </w:rPr>
      </w:pPr>
      <w:ins w:id="3171" w:author="Unknown">
        <w:r w:rsidRPr="00250E7B">
          <w:rPr>
            <w:rFonts w:ascii="Arial" w:eastAsia="Times New Roman" w:hAnsi="Arial" w:cs="Arial"/>
            <w:sz w:val="21"/>
            <w:szCs w:val="21"/>
          </w:rPr>
          <w:t>Following points are to be kept in mind while working with try-with-resources statement.</w:t>
        </w:r>
      </w:ins>
    </w:p>
    <w:p w:rsidR="00250E7B" w:rsidRPr="00250E7B" w:rsidRDefault="00250E7B" w:rsidP="00250E7B">
      <w:pPr>
        <w:numPr>
          <w:ilvl w:val="0"/>
          <w:numId w:val="59"/>
        </w:numPr>
        <w:shd w:val="clear" w:color="auto" w:fill="FFFFFF"/>
        <w:spacing w:after="240" w:line="360" w:lineRule="atLeast"/>
        <w:ind w:left="318" w:right="-402"/>
        <w:jc w:val="both"/>
        <w:rPr>
          <w:ins w:id="3172" w:author="Unknown"/>
          <w:rFonts w:ascii="Arial" w:eastAsia="Times New Roman" w:hAnsi="Arial" w:cs="Arial"/>
          <w:sz w:val="21"/>
          <w:szCs w:val="21"/>
        </w:rPr>
      </w:pPr>
      <w:ins w:id="3173" w:author="Unknown">
        <w:r w:rsidRPr="00250E7B">
          <w:rPr>
            <w:rFonts w:ascii="Arial" w:eastAsia="Times New Roman" w:hAnsi="Arial" w:cs="Arial"/>
            <w:sz w:val="21"/>
            <w:szCs w:val="21"/>
          </w:rPr>
          <w:t>To use a class with try-with-resources statement it should implement</w:t>
        </w:r>
        <w:r w:rsidRPr="00250E7B">
          <w:rPr>
            <w:rFonts w:ascii="Arial" w:eastAsia="Times New Roman" w:hAnsi="Arial" w:cs="Arial"/>
            <w:sz w:val="21"/>
          </w:rPr>
          <w:t> </w:t>
        </w:r>
        <w:r w:rsidRPr="00250E7B">
          <w:rPr>
            <w:rFonts w:ascii="Arial" w:eastAsia="Times New Roman" w:hAnsi="Arial" w:cs="Arial"/>
            <w:b/>
            <w:bCs/>
            <w:sz w:val="21"/>
            <w:szCs w:val="21"/>
          </w:rPr>
          <w:t>AutoCloseable</w:t>
        </w:r>
        <w:r w:rsidRPr="00250E7B">
          <w:rPr>
            <w:rFonts w:ascii="Arial" w:eastAsia="Times New Roman" w:hAnsi="Arial" w:cs="Arial"/>
            <w:sz w:val="21"/>
          </w:rPr>
          <w:t> </w:t>
        </w:r>
        <w:r w:rsidRPr="00250E7B">
          <w:rPr>
            <w:rFonts w:ascii="Arial" w:eastAsia="Times New Roman" w:hAnsi="Arial" w:cs="Arial"/>
            <w:sz w:val="21"/>
            <w:szCs w:val="21"/>
          </w:rPr>
          <w:t>interface and the</w:t>
        </w:r>
        <w:r w:rsidRPr="00250E7B">
          <w:rPr>
            <w:rFonts w:ascii="Arial" w:eastAsia="Times New Roman" w:hAnsi="Arial" w:cs="Arial"/>
            <w:sz w:val="21"/>
          </w:rPr>
          <w:t> </w:t>
        </w:r>
        <w:r w:rsidRPr="00250E7B">
          <w:rPr>
            <w:rFonts w:ascii="Arial" w:eastAsia="Times New Roman" w:hAnsi="Arial" w:cs="Arial"/>
            <w:b/>
            <w:bCs/>
            <w:sz w:val="21"/>
            <w:szCs w:val="21"/>
          </w:rPr>
          <w:t>close()</w:t>
        </w:r>
        <w:r w:rsidRPr="00250E7B">
          <w:rPr>
            <w:rFonts w:ascii="Arial" w:eastAsia="Times New Roman" w:hAnsi="Arial" w:cs="Arial"/>
            <w:sz w:val="21"/>
          </w:rPr>
          <w:t> </w:t>
        </w:r>
        <w:r w:rsidRPr="00250E7B">
          <w:rPr>
            <w:rFonts w:ascii="Arial" w:eastAsia="Times New Roman" w:hAnsi="Arial" w:cs="Arial"/>
            <w:sz w:val="21"/>
            <w:szCs w:val="21"/>
          </w:rPr>
          <w:t>method of it gets invoked automatically at runtime.</w:t>
        </w:r>
      </w:ins>
    </w:p>
    <w:p w:rsidR="00250E7B" w:rsidRPr="00250E7B" w:rsidRDefault="00250E7B" w:rsidP="00250E7B">
      <w:pPr>
        <w:numPr>
          <w:ilvl w:val="0"/>
          <w:numId w:val="59"/>
        </w:numPr>
        <w:shd w:val="clear" w:color="auto" w:fill="FFFFFF"/>
        <w:spacing w:after="240" w:line="360" w:lineRule="atLeast"/>
        <w:ind w:left="318" w:right="-402"/>
        <w:jc w:val="both"/>
        <w:rPr>
          <w:ins w:id="3174" w:author="Unknown"/>
          <w:rFonts w:ascii="Arial" w:eastAsia="Times New Roman" w:hAnsi="Arial" w:cs="Arial"/>
          <w:sz w:val="21"/>
          <w:szCs w:val="21"/>
        </w:rPr>
      </w:pPr>
      <w:ins w:id="3175" w:author="Unknown">
        <w:r w:rsidRPr="00250E7B">
          <w:rPr>
            <w:rFonts w:ascii="Arial" w:eastAsia="Times New Roman" w:hAnsi="Arial" w:cs="Arial"/>
            <w:sz w:val="21"/>
            <w:szCs w:val="21"/>
          </w:rPr>
          <w:t>You can declare more than one class in try-with-resources statement.</w:t>
        </w:r>
      </w:ins>
    </w:p>
    <w:p w:rsidR="00250E7B" w:rsidRPr="00250E7B" w:rsidRDefault="00250E7B" w:rsidP="00250E7B">
      <w:pPr>
        <w:numPr>
          <w:ilvl w:val="0"/>
          <w:numId w:val="59"/>
        </w:numPr>
        <w:shd w:val="clear" w:color="auto" w:fill="FFFFFF"/>
        <w:spacing w:after="240" w:line="360" w:lineRule="atLeast"/>
        <w:ind w:left="318" w:right="-402"/>
        <w:jc w:val="both"/>
        <w:rPr>
          <w:ins w:id="3176" w:author="Unknown"/>
          <w:rFonts w:ascii="Arial" w:eastAsia="Times New Roman" w:hAnsi="Arial" w:cs="Arial"/>
          <w:sz w:val="21"/>
          <w:szCs w:val="21"/>
        </w:rPr>
      </w:pPr>
      <w:ins w:id="3177" w:author="Unknown">
        <w:r w:rsidRPr="00250E7B">
          <w:rPr>
            <w:rFonts w:ascii="Arial" w:eastAsia="Times New Roman" w:hAnsi="Arial" w:cs="Arial"/>
            <w:sz w:val="21"/>
            <w:szCs w:val="21"/>
          </w:rPr>
          <w:t>While you declare multiple classes in the try block of try-with-resources statement these classes are closed in reverse order.</w:t>
        </w:r>
      </w:ins>
    </w:p>
    <w:p w:rsidR="00250E7B" w:rsidRPr="00250E7B" w:rsidRDefault="00250E7B" w:rsidP="00250E7B">
      <w:pPr>
        <w:numPr>
          <w:ilvl w:val="0"/>
          <w:numId w:val="59"/>
        </w:numPr>
        <w:shd w:val="clear" w:color="auto" w:fill="FFFFFF"/>
        <w:spacing w:after="240" w:line="360" w:lineRule="atLeast"/>
        <w:ind w:left="318" w:right="-402"/>
        <w:jc w:val="both"/>
        <w:rPr>
          <w:ins w:id="3178" w:author="Unknown"/>
          <w:rFonts w:ascii="Arial" w:eastAsia="Times New Roman" w:hAnsi="Arial" w:cs="Arial"/>
          <w:sz w:val="21"/>
          <w:szCs w:val="21"/>
        </w:rPr>
      </w:pPr>
      <w:ins w:id="3179" w:author="Unknown">
        <w:r w:rsidRPr="00250E7B">
          <w:rPr>
            <w:rFonts w:ascii="Arial" w:eastAsia="Times New Roman" w:hAnsi="Arial" w:cs="Arial"/>
            <w:sz w:val="21"/>
            <w:szCs w:val="21"/>
          </w:rPr>
          <w:lastRenderedPageBreak/>
          <w:t>Except the declaration of resources within the parenthesis everything is the same as normal try/catch block of a try block.</w:t>
        </w:r>
      </w:ins>
    </w:p>
    <w:p w:rsidR="00250E7B" w:rsidRPr="00250E7B" w:rsidRDefault="00250E7B" w:rsidP="00250E7B">
      <w:pPr>
        <w:numPr>
          <w:ilvl w:val="0"/>
          <w:numId w:val="59"/>
        </w:numPr>
        <w:shd w:val="clear" w:color="auto" w:fill="FFFFFF"/>
        <w:spacing w:after="240" w:line="360" w:lineRule="atLeast"/>
        <w:ind w:left="318" w:right="-402"/>
        <w:jc w:val="both"/>
        <w:rPr>
          <w:ins w:id="3180" w:author="Unknown"/>
          <w:rFonts w:ascii="Arial" w:eastAsia="Times New Roman" w:hAnsi="Arial" w:cs="Arial"/>
          <w:sz w:val="21"/>
          <w:szCs w:val="21"/>
        </w:rPr>
      </w:pPr>
      <w:ins w:id="3181" w:author="Unknown">
        <w:r w:rsidRPr="00250E7B">
          <w:rPr>
            <w:rFonts w:ascii="Arial" w:eastAsia="Times New Roman" w:hAnsi="Arial" w:cs="Arial"/>
            <w:sz w:val="21"/>
            <w:szCs w:val="21"/>
          </w:rPr>
          <w:t>The resource declared in try gets instantiated just before the start of the try-block.</w:t>
        </w:r>
      </w:ins>
    </w:p>
    <w:p w:rsidR="00250E7B" w:rsidRPr="00250E7B" w:rsidRDefault="00250E7B" w:rsidP="00250E7B">
      <w:pPr>
        <w:numPr>
          <w:ilvl w:val="0"/>
          <w:numId w:val="59"/>
        </w:numPr>
        <w:shd w:val="clear" w:color="auto" w:fill="FFFFFF"/>
        <w:spacing w:after="240" w:line="360" w:lineRule="atLeast"/>
        <w:ind w:left="318" w:right="-402"/>
        <w:jc w:val="both"/>
        <w:rPr>
          <w:ins w:id="3182" w:author="Unknown"/>
          <w:rFonts w:ascii="Arial" w:eastAsia="Times New Roman" w:hAnsi="Arial" w:cs="Arial"/>
          <w:sz w:val="21"/>
          <w:szCs w:val="21"/>
        </w:rPr>
      </w:pPr>
      <w:ins w:id="3183" w:author="Unknown">
        <w:r w:rsidRPr="00250E7B">
          <w:rPr>
            <w:rFonts w:ascii="Arial" w:eastAsia="Times New Roman" w:hAnsi="Arial" w:cs="Arial"/>
            <w:sz w:val="21"/>
            <w:szCs w:val="21"/>
          </w:rPr>
          <w:t>The resource declared at the try block is implicitly declared as final.</w:t>
        </w:r>
      </w:ins>
    </w:p>
    <w:p w:rsidR="00250E7B" w:rsidRPr="00250E7B" w:rsidRDefault="00250E7B" w:rsidP="00250E7B">
      <w:pPr>
        <w:shd w:val="clear" w:color="auto" w:fill="FFFFFF"/>
        <w:spacing w:before="48" w:after="48" w:line="360" w:lineRule="atLeast"/>
        <w:ind w:right="-402"/>
        <w:outlineLvl w:val="1"/>
        <w:rPr>
          <w:ins w:id="3184" w:author="Unknown"/>
          <w:rFonts w:ascii="Arial" w:eastAsia="Times New Roman" w:hAnsi="Arial" w:cs="Arial"/>
          <w:spacing w:val="-15"/>
          <w:sz w:val="36"/>
          <w:szCs w:val="36"/>
        </w:rPr>
      </w:pPr>
      <w:ins w:id="3185" w:author="Unknown">
        <w:r w:rsidRPr="00250E7B">
          <w:rPr>
            <w:rFonts w:ascii="Arial" w:eastAsia="Times New Roman" w:hAnsi="Arial" w:cs="Arial"/>
            <w:spacing w:val="-15"/>
            <w:sz w:val="36"/>
            <w:szCs w:val="36"/>
          </w:rPr>
          <w:t>User-defined Exceptions</w:t>
        </w:r>
      </w:ins>
    </w:p>
    <w:p w:rsidR="00250E7B" w:rsidRPr="00250E7B" w:rsidRDefault="00250E7B" w:rsidP="00250E7B">
      <w:pPr>
        <w:shd w:val="clear" w:color="auto" w:fill="FFFFFF"/>
        <w:spacing w:after="240" w:line="360" w:lineRule="atLeast"/>
        <w:ind w:left="-402" w:right="-402"/>
        <w:jc w:val="both"/>
        <w:rPr>
          <w:ins w:id="3186" w:author="Unknown"/>
          <w:rFonts w:ascii="Arial" w:eastAsia="Times New Roman" w:hAnsi="Arial" w:cs="Arial"/>
          <w:sz w:val="21"/>
          <w:szCs w:val="21"/>
        </w:rPr>
      </w:pPr>
      <w:ins w:id="3187" w:author="Unknown">
        <w:r w:rsidRPr="00250E7B">
          <w:rPr>
            <w:rFonts w:ascii="Arial" w:eastAsia="Times New Roman" w:hAnsi="Arial" w:cs="Arial"/>
            <w:sz w:val="21"/>
            <w:szCs w:val="21"/>
          </w:rPr>
          <w:t>You can create your own exceptions in Java. Keep the following points in mind when writing your own exception classes −</w:t>
        </w:r>
      </w:ins>
    </w:p>
    <w:p w:rsidR="00250E7B" w:rsidRPr="00250E7B" w:rsidRDefault="00250E7B" w:rsidP="00250E7B">
      <w:pPr>
        <w:numPr>
          <w:ilvl w:val="0"/>
          <w:numId w:val="60"/>
        </w:numPr>
        <w:shd w:val="clear" w:color="auto" w:fill="FFFFFF"/>
        <w:spacing w:after="240" w:line="360" w:lineRule="atLeast"/>
        <w:ind w:left="318" w:right="-402"/>
        <w:jc w:val="both"/>
        <w:rPr>
          <w:ins w:id="3188" w:author="Unknown"/>
          <w:rFonts w:ascii="Arial" w:eastAsia="Times New Roman" w:hAnsi="Arial" w:cs="Arial"/>
          <w:sz w:val="21"/>
          <w:szCs w:val="21"/>
        </w:rPr>
      </w:pPr>
      <w:ins w:id="3189" w:author="Unknown">
        <w:r w:rsidRPr="00250E7B">
          <w:rPr>
            <w:rFonts w:ascii="Arial" w:eastAsia="Times New Roman" w:hAnsi="Arial" w:cs="Arial"/>
            <w:sz w:val="21"/>
            <w:szCs w:val="21"/>
          </w:rPr>
          <w:t>All exceptions must be a child of Throwable.</w:t>
        </w:r>
      </w:ins>
    </w:p>
    <w:p w:rsidR="00250E7B" w:rsidRPr="00250E7B" w:rsidRDefault="00250E7B" w:rsidP="00250E7B">
      <w:pPr>
        <w:numPr>
          <w:ilvl w:val="0"/>
          <w:numId w:val="60"/>
        </w:numPr>
        <w:shd w:val="clear" w:color="auto" w:fill="FFFFFF"/>
        <w:spacing w:after="240" w:line="360" w:lineRule="atLeast"/>
        <w:ind w:left="318" w:right="-402"/>
        <w:jc w:val="both"/>
        <w:rPr>
          <w:ins w:id="3190" w:author="Unknown"/>
          <w:rFonts w:ascii="Arial" w:eastAsia="Times New Roman" w:hAnsi="Arial" w:cs="Arial"/>
          <w:sz w:val="21"/>
          <w:szCs w:val="21"/>
        </w:rPr>
      </w:pPr>
      <w:ins w:id="3191" w:author="Unknown">
        <w:r w:rsidRPr="00250E7B">
          <w:rPr>
            <w:rFonts w:ascii="Arial" w:eastAsia="Times New Roman" w:hAnsi="Arial" w:cs="Arial"/>
            <w:sz w:val="21"/>
            <w:szCs w:val="21"/>
          </w:rPr>
          <w:t>If you want to write a checked exception that is automatically enforced by the Handle or Declare Rule, you need to extend the Exception class.</w:t>
        </w:r>
      </w:ins>
    </w:p>
    <w:p w:rsidR="00250E7B" w:rsidRPr="00250E7B" w:rsidRDefault="00250E7B" w:rsidP="00250E7B">
      <w:pPr>
        <w:numPr>
          <w:ilvl w:val="0"/>
          <w:numId w:val="60"/>
        </w:numPr>
        <w:shd w:val="clear" w:color="auto" w:fill="FFFFFF"/>
        <w:spacing w:after="240" w:line="360" w:lineRule="atLeast"/>
        <w:ind w:left="318" w:right="-402"/>
        <w:jc w:val="both"/>
        <w:rPr>
          <w:ins w:id="3192" w:author="Unknown"/>
          <w:rFonts w:ascii="Arial" w:eastAsia="Times New Roman" w:hAnsi="Arial" w:cs="Arial"/>
          <w:sz w:val="21"/>
          <w:szCs w:val="21"/>
        </w:rPr>
      </w:pPr>
      <w:ins w:id="3193" w:author="Unknown">
        <w:r w:rsidRPr="00250E7B">
          <w:rPr>
            <w:rFonts w:ascii="Arial" w:eastAsia="Times New Roman" w:hAnsi="Arial" w:cs="Arial"/>
            <w:sz w:val="21"/>
            <w:szCs w:val="21"/>
          </w:rPr>
          <w:t>If you want to write a runtime exception, you need to extend the RuntimeException class.</w:t>
        </w:r>
      </w:ins>
    </w:p>
    <w:p w:rsidR="00250E7B" w:rsidRPr="00250E7B" w:rsidRDefault="00250E7B" w:rsidP="00250E7B">
      <w:pPr>
        <w:shd w:val="clear" w:color="auto" w:fill="FFFFFF"/>
        <w:spacing w:after="240" w:line="360" w:lineRule="atLeast"/>
        <w:ind w:left="-402" w:right="-402"/>
        <w:jc w:val="both"/>
        <w:rPr>
          <w:ins w:id="3194" w:author="Unknown"/>
          <w:rFonts w:ascii="Arial" w:eastAsia="Times New Roman" w:hAnsi="Arial" w:cs="Arial"/>
          <w:sz w:val="21"/>
          <w:szCs w:val="21"/>
        </w:rPr>
      </w:pPr>
      <w:ins w:id="3195" w:author="Unknown">
        <w:r w:rsidRPr="00250E7B">
          <w:rPr>
            <w:rFonts w:ascii="Arial" w:eastAsia="Times New Roman" w:hAnsi="Arial" w:cs="Arial"/>
            <w:sz w:val="21"/>
            <w:szCs w:val="21"/>
          </w:rPr>
          <w:t>We can define our own Exception class as below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6" w:author="Unknown"/>
          <w:rFonts w:ascii="Consolas" w:eastAsia="Times New Roman" w:hAnsi="Consolas" w:cs="Consolas"/>
          <w:sz w:val="18"/>
          <w:szCs w:val="18"/>
        </w:rPr>
      </w:pPr>
      <w:ins w:id="3197" w:author="Unknown">
        <w:r w:rsidRPr="00250E7B">
          <w:rPr>
            <w:rFonts w:ascii="Consolas" w:eastAsia="Times New Roman" w:hAnsi="Consolas" w:cs="Consolas"/>
            <w:sz w:val="18"/>
            <w:szCs w:val="18"/>
          </w:rPr>
          <w:t>class MyException extends 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98" w:author="Unknown"/>
          <w:rFonts w:ascii="Consolas" w:eastAsia="Times New Roman" w:hAnsi="Consolas" w:cs="Consolas"/>
          <w:sz w:val="18"/>
          <w:szCs w:val="18"/>
        </w:rPr>
      </w:pPr>
      <w:ins w:id="3199"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3200" w:author="Unknown"/>
          <w:rFonts w:ascii="Arial" w:eastAsia="Times New Roman" w:hAnsi="Arial" w:cs="Arial"/>
          <w:sz w:val="21"/>
          <w:szCs w:val="21"/>
        </w:rPr>
      </w:pPr>
      <w:ins w:id="3201" w:author="Unknown">
        <w:r w:rsidRPr="00250E7B">
          <w:rPr>
            <w:rFonts w:ascii="Arial" w:eastAsia="Times New Roman" w:hAnsi="Arial" w:cs="Arial"/>
            <w:sz w:val="21"/>
            <w:szCs w:val="21"/>
          </w:rPr>
          <w:t>You just need to extend the predefined</w:t>
        </w:r>
        <w:r w:rsidRPr="00250E7B">
          <w:rPr>
            <w:rFonts w:ascii="Arial" w:eastAsia="Times New Roman" w:hAnsi="Arial" w:cs="Arial"/>
            <w:sz w:val="21"/>
          </w:rPr>
          <w:t> </w:t>
        </w:r>
        <w:r w:rsidRPr="00250E7B">
          <w:rPr>
            <w:rFonts w:ascii="Arial" w:eastAsia="Times New Roman" w:hAnsi="Arial" w:cs="Arial"/>
            <w:b/>
            <w:bCs/>
            <w:sz w:val="21"/>
            <w:szCs w:val="21"/>
          </w:rPr>
          <w:t>Exception</w:t>
        </w:r>
        <w:r w:rsidRPr="00250E7B">
          <w:rPr>
            <w:rFonts w:ascii="Arial" w:eastAsia="Times New Roman" w:hAnsi="Arial" w:cs="Arial"/>
            <w:sz w:val="21"/>
          </w:rPr>
          <w:t> </w:t>
        </w:r>
        <w:r w:rsidRPr="00250E7B">
          <w:rPr>
            <w:rFonts w:ascii="Arial" w:eastAsia="Times New Roman" w:hAnsi="Arial" w:cs="Arial"/>
            <w:sz w:val="21"/>
            <w:szCs w:val="21"/>
          </w:rPr>
          <w:t>class to create your own Exception. These are considered to be checked exceptions. The following</w:t>
        </w:r>
        <w:r w:rsidRPr="00250E7B">
          <w:rPr>
            <w:rFonts w:ascii="Arial" w:eastAsia="Times New Roman" w:hAnsi="Arial" w:cs="Arial"/>
            <w:sz w:val="21"/>
          </w:rPr>
          <w:t> </w:t>
        </w:r>
        <w:r w:rsidRPr="00250E7B">
          <w:rPr>
            <w:rFonts w:ascii="Arial" w:eastAsia="Times New Roman" w:hAnsi="Arial" w:cs="Arial"/>
            <w:b/>
            <w:bCs/>
            <w:sz w:val="21"/>
            <w:szCs w:val="21"/>
          </w:rPr>
          <w:t>InsufficientFundsException</w:t>
        </w:r>
        <w:r w:rsidRPr="00250E7B">
          <w:rPr>
            <w:rFonts w:ascii="Arial" w:eastAsia="Times New Roman" w:hAnsi="Arial" w:cs="Arial"/>
            <w:sz w:val="21"/>
          </w:rPr>
          <w:t> </w:t>
        </w:r>
        <w:r w:rsidRPr="00250E7B">
          <w:rPr>
            <w:rFonts w:ascii="Arial" w:eastAsia="Times New Roman" w:hAnsi="Arial" w:cs="Arial"/>
            <w:sz w:val="21"/>
            <w:szCs w:val="21"/>
          </w:rPr>
          <w:t>class is a user-defined exception that extends the Exception class, making it a checked exception. An exception class is like any other class, containing useful fields and methods.</w:t>
        </w:r>
      </w:ins>
    </w:p>
    <w:p w:rsidR="00250E7B" w:rsidRPr="00250E7B" w:rsidRDefault="00250E7B" w:rsidP="00250E7B">
      <w:pPr>
        <w:shd w:val="clear" w:color="auto" w:fill="FFFFFF"/>
        <w:spacing w:before="48" w:after="48" w:line="360" w:lineRule="atLeast"/>
        <w:ind w:right="-402"/>
        <w:outlineLvl w:val="2"/>
        <w:rPr>
          <w:ins w:id="3202" w:author="Unknown"/>
          <w:rFonts w:ascii="Arial" w:eastAsia="Times New Roman" w:hAnsi="Arial" w:cs="Arial"/>
          <w:sz w:val="27"/>
          <w:szCs w:val="27"/>
        </w:rPr>
      </w:pPr>
      <w:ins w:id="3203" w:author="Unknown">
        <w:r w:rsidRPr="00250E7B">
          <w:rPr>
            <w:rFonts w:ascii="Arial" w:eastAsia="Times New Roman" w:hAnsi="Arial" w:cs="Arial"/>
            <w:sz w:val="27"/>
            <w:szCs w:val="27"/>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04" w:author="Unknown"/>
          <w:rFonts w:ascii="Consolas" w:eastAsia="Times New Roman" w:hAnsi="Consolas" w:cs="Consolas"/>
          <w:sz w:val="20"/>
        </w:rPr>
      </w:pPr>
      <w:ins w:id="3205" w:author="Unknown">
        <w:r w:rsidRPr="00250E7B">
          <w:rPr>
            <w:rFonts w:ascii="Consolas" w:eastAsia="Times New Roman" w:hAnsi="Consolas" w:cs="Consolas"/>
            <w:sz w:val="20"/>
          </w:rPr>
          <w:t>// File Name InsufficientFundsException.java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06" w:author="Unknown"/>
          <w:rFonts w:ascii="Consolas" w:eastAsia="Times New Roman" w:hAnsi="Consolas" w:cs="Consolas"/>
          <w:sz w:val="20"/>
        </w:rPr>
      </w:pPr>
      <w:ins w:id="3207"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08"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09" w:author="Unknown"/>
          <w:rFonts w:ascii="Consolas" w:eastAsia="Times New Roman" w:hAnsi="Consolas" w:cs="Consolas"/>
          <w:sz w:val="20"/>
        </w:rPr>
      </w:pPr>
      <w:ins w:id="3210" w:author="Unknown">
        <w:r w:rsidRPr="00250E7B">
          <w:rPr>
            <w:rFonts w:ascii="Consolas" w:eastAsia="Times New Roman" w:hAnsi="Consolas" w:cs="Consolas"/>
            <w:sz w:val="20"/>
          </w:rPr>
          <w:t>public class InsufficientFundsException extends 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1" w:author="Unknown"/>
          <w:rFonts w:ascii="Consolas" w:eastAsia="Times New Roman" w:hAnsi="Consolas" w:cs="Consolas"/>
          <w:sz w:val="20"/>
        </w:rPr>
      </w:pPr>
      <w:ins w:id="3212" w:author="Unknown">
        <w:r w:rsidRPr="00250E7B">
          <w:rPr>
            <w:rFonts w:ascii="Consolas" w:eastAsia="Times New Roman" w:hAnsi="Consolas" w:cs="Consolas"/>
            <w:sz w:val="20"/>
          </w:rPr>
          <w:t xml:space="preserve">   private double amount;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3" w:author="Unknown"/>
          <w:rFonts w:ascii="Consolas" w:eastAsia="Times New Roman" w:hAnsi="Consolas" w:cs="Consolas"/>
          <w:sz w:val="20"/>
        </w:rPr>
      </w:pPr>
      <w:ins w:id="321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5" w:author="Unknown"/>
          <w:rFonts w:ascii="Consolas" w:eastAsia="Times New Roman" w:hAnsi="Consolas" w:cs="Consolas"/>
          <w:sz w:val="20"/>
        </w:rPr>
      </w:pPr>
      <w:ins w:id="3216" w:author="Unknown">
        <w:r w:rsidRPr="00250E7B">
          <w:rPr>
            <w:rFonts w:ascii="Consolas" w:eastAsia="Times New Roman" w:hAnsi="Consolas" w:cs="Consolas"/>
            <w:sz w:val="20"/>
          </w:rPr>
          <w:t xml:space="preserve">   public InsufficientFundsException(double amount)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7" w:author="Unknown"/>
          <w:rFonts w:ascii="Consolas" w:eastAsia="Times New Roman" w:hAnsi="Consolas" w:cs="Consolas"/>
          <w:sz w:val="20"/>
        </w:rPr>
      </w:pPr>
      <w:ins w:id="3218" w:author="Unknown">
        <w:r w:rsidRPr="00250E7B">
          <w:rPr>
            <w:rFonts w:ascii="Consolas" w:eastAsia="Times New Roman" w:hAnsi="Consolas" w:cs="Consolas"/>
            <w:sz w:val="20"/>
          </w:rPr>
          <w:t xml:space="preserve">      this.amount = amount;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19" w:author="Unknown"/>
          <w:rFonts w:ascii="Consolas" w:eastAsia="Times New Roman" w:hAnsi="Consolas" w:cs="Consolas"/>
          <w:sz w:val="20"/>
        </w:rPr>
      </w:pPr>
      <w:ins w:id="322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1" w:author="Unknown"/>
          <w:rFonts w:ascii="Consolas" w:eastAsia="Times New Roman" w:hAnsi="Consolas" w:cs="Consolas"/>
          <w:sz w:val="20"/>
        </w:rPr>
      </w:pPr>
      <w:ins w:id="322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3" w:author="Unknown"/>
          <w:rFonts w:ascii="Consolas" w:eastAsia="Times New Roman" w:hAnsi="Consolas" w:cs="Consolas"/>
          <w:sz w:val="20"/>
        </w:rPr>
      </w:pPr>
      <w:ins w:id="3224" w:author="Unknown">
        <w:r w:rsidRPr="00250E7B">
          <w:rPr>
            <w:rFonts w:ascii="Consolas" w:eastAsia="Times New Roman" w:hAnsi="Consolas" w:cs="Consolas"/>
            <w:sz w:val="20"/>
          </w:rPr>
          <w:lastRenderedPageBreak/>
          <w:t xml:space="preserve">   public double getAmount()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5" w:author="Unknown"/>
          <w:rFonts w:ascii="Consolas" w:eastAsia="Times New Roman" w:hAnsi="Consolas" w:cs="Consolas"/>
          <w:sz w:val="20"/>
        </w:rPr>
      </w:pPr>
      <w:ins w:id="3226" w:author="Unknown">
        <w:r w:rsidRPr="00250E7B">
          <w:rPr>
            <w:rFonts w:ascii="Consolas" w:eastAsia="Times New Roman" w:hAnsi="Consolas" w:cs="Consolas"/>
            <w:sz w:val="20"/>
          </w:rPr>
          <w:t xml:space="preserve">      return amount;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7" w:author="Unknown"/>
          <w:rFonts w:ascii="Consolas" w:eastAsia="Times New Roman" w:hAnsi="Consolas" w:cs="Consolas"/>
          <w:sz w:val="20"/>
        </w:rPr>
      </w:pPr>
      <w:ins w:id="322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29" w:author="Unknown"/>
          <w:rFonts w:ascii="Consolas" w:eastAsia="Times New Roman" w:hAnsi="Consolas" w:cs="Consolas"/>
          <w:sz w:val="20"/>
        </w:rPr>
      </w:pPr>
      <w:ins w:id="3230"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231" w:author="Unknown"/>
          <w:rFonts w:ascii="Arial" w:eastAsia="Times New Roman" w:hAnsi="Arial" w:cs="Arial"/>
          <w:sz w:val="21"/>
          <w:szCs w:val="21"/>
        </w:rPr>
      </w:pPr>
      <w:ins w:id="3232" w:author="Unknown">
        <w:r w:rsidRPr="00250E7B">
          <w:rPr>
            <w:rFonts w:ascii="Arial" w:eastAsia="Times New Roman" w:hAnsi="Arial" w:cs="Arial"/>
            <w:sz w:val="21"/>
            <w:szCs w:val="21"/>
          </w:rPr>
          <w:t>To demonstrate using our user-defined exception, the following CheckingAccount class contains a withdraw() method that throws an InsufficientFundsException.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33" w:author="Unknown"/>
          <w:rFonts w:ascii="Consolas" w:eastAsia="Times New Roman" w:hAnsi="Consolas" w:cs="Consolas"/>
          <w:sz w:val="20"/>
        </w:rPr>
      </w:pPr>
      <w:ins w:id="3234" w:author="Unknown">
        <w:r w:rsidRPr="00250E7B">
          <w:rPr>
            <w:rFonts w:ascii="Consolas" w:eastAsia="Times New Roman" w:hAnsi="Consolas" w:cs="Consolas"/>
            <w:sz w:val="20"/>
          </w:rPr>
          <w:t>// File Name CheckingAccount.java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35" w:author="Unknown"/>
          <w:rFonts w:ascii="Consolas" w:eastAsia="Times New Roman" w:hAnsi="Consolas" w:cs="Consolas"/>
          <w:sz w:val="20"/>
        </w:rPr>
      </w:pPr>
      <w:ins w:id="3236" w:author="Unknown">
        <w:r w:rsidRPr="00250E7B">
          <w:rPr>
            <w:rFonts w:ascii="Consolas" w:eastAsia="Times New Roman" w:hAnsi="Consolas" w:cs="Consolas"/>
            <w:sz w:val="20"/>
          </w:rPr>
          <w:t>import java.io.*;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37"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38" w:author="Unknown"/>
          <w:rFonts w:ascii="Consolas" w:eastAsia="Times New Roman" w:hAnsi="Consolas" w:cs="Consolas"/>
          <w:sz w:val="20"/>
        </w:rPr>
      </w:pPr>
      <w:ins w:id="3239" w:author="Unknown">
        <w:r w:rsidRPr="00250E7B">
          <w:rPr>
            <w:rFonts w:ascii="Consolas" w:eastAsia="Times New Roman" w:hAnsi="Consolas" w:cs="Consolas"/>
            <w:sz w:val="20"/>
          </w:rPr>
          <w:t>public class CheckingAccount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0" w:author="Unknown"/>
          <w:rFonts w:ascii="Consolas" w:eastAsia="Times New Roman" w:hAnsi="Consolas" w:cs="Consolas"/>
          <w:sz w:val="20"/>
        </w:rPr>
      </w:pPr>
      <w:ins w:id="3241" w:author="Unknown">
        <w:r w:rsidRPr="00250E7B">
          <w:rPr>
            <w:rFonts w:ascii="Consolas" w:eastAsia="Times New Roman" w:hAnsi="Consolas" w:cs="Consolas"/>
            <w:sz w:val="20"/>
          </w:rPr>
          <w:t xml:space="preserve">   private double balance;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2" w:author="Unknown"/>
          <w:rFonts w:ascii="Consolas" w:eastAsia="Times New Roman" w:hAnsi="Consolas" w:cs="Consolas"/>
          <w:sz w:val="20"/>
        </w:rPr>
      </w:pPr>
      <w:ins w:id="3243" w:author="Unknown">
        <w:r w:rsidRPr="00250E7B">
          <w:rPr>
            <w:rFonts w:ascii="Consolas" w:eastAsia="Times New Roman" w:hAnsi="Consolas" w:cs="Consolas"/>
            <w:sz w:val="20"/>
          </w:rPr>
          <w:t xml:space="preserve">   private int number;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4" w:author="Unknown"/>
          <w:rFonts w:ascii="Consolas" w:eastAsia="Times New Roman" w:hAnsi="Consolas" w:cs="Consolas"/>
          <w:sz w:val="20"/>
        </w:rPr>
      </w:pPr>
      <w:ins w:id="324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6" w:author="Unknown"/>
          <w:rFonts w:ascii="Consolas" w:eastAsia="Times New Roman" w:hAnsi="Consolas" w:cs="Consolas"/>
          <w:sz w:val="20"/>
        </w:rPr>
      </w:pPr>
      <w:ins w:id="3247" w:author="Unknown">
        <w:r w:rsidRPr="00250E7B">
          <w:rPr>
            <w:rFonts w:ascii="Consolas" w:eastAsia="Times New Roman" w:hAnsi="Consolas" w:cs="Consolas"/>
            <w:sz w:val="20"/>
          </w:rPr>
          <w:t xml:space="preserve">   public CheckingAccount(int number)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48" w:author="Unknown"/>
          <w:rFonts w:ascii="Consolas" w:eastAsia="Times New Roman" w:hAnsi="Consolas" w:cs="Consolas"/>
          <w:sz w:val="20"/>
        </w:rPr>
      </w:pPr>
      <w:ins w:id="3249" w:author="Unknown">
        <w:r w:rsidRPr="00250E7B">
          <w:rPr>
            <w:rFonts w:ascii="Consolas" w:eastAsia="Times New Roman" w:hAnsi="Consolas" w:cs="Consolas"/>
            <w:sz w:val="20"/>
          </w:rPr>
          <w:t xml:space="preserve">      this.number = number;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50" w:author="Unknown"/>
          <w:rFonts w:ascii="Consolas" w:eastAsia="Times New Roman" w:hAnsi="Consolas" w:cs="Consolas"/>
          <w:sz w:val="20"/>
        </w:rPr>
      </w:pPr>
      <w:ins w:id="325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52" w:author="Unknown"/>
          <w:rFonts w:ascii="Consolas" w:eastAsia="Times New Roman" w:hAnsi="Consolas" w:cs="Consolas"/>
          <w:sz w:val="20"/>
        </w:rPr>
      </w:pPr>
      <w:ins w:id="325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54" w:author="Unknown"/>
          <w:rFonts w:ascii="Consolas" w:eastAsia="Times New Roman" w:hAnsi="Consolas" w:cs="Consolas"/>
          <w:sz w:val="20"/>
        </w:rPr>
      </w:pPr>
      <w:ins w:id="3255" w:author="Unknown">
        <w:r w:rsidRPr="00250E7B">
          <w:rPr>
            <w:rFonts w:ascii="Consolas" w:eastAsia="Times New Roman" w:hAnsi="Consolas" w:cs="Consolas"/>
            <w:sz w:val="20"/>
          </w:rPr>
          <w:t xml:space="preserve">   public void deposit(double amount)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56" w:author="Unknown"/>
          <w:rFonts w:ascii="Consolas" w:eastAsia="Times New Roman" w:hAnsi="Consolas" w:cs="Consolas"/>
          <w:sz w:val="20"/>
        </w:rPr>
      </w:pPr>
      <w:ins w:id="3257" w:author="Unknown">
        <w:r w:rsidRPr="00250E7B">
          <w:rPr>
            <w:rFonts w:ascii="Consolas" w:eastAsia="Times New Roman" w:hAnsi="Consolas" w:cs="Consolas"/>
            <w:sz w:val="20"/>
          </w:rPr>
          <w:t xml:space="preserve">      balance += amount;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58" w:author="Unknown"/>
          <w:rFonts w:ascii="Consolas" w:eastAsia="Times New Roman" w:hAnsi="Consolas" w:cs="Consolas"/>
          <w:sz w:val="20"/>
        </w:rPr>
      </w:pPr>
      <w:ins w:id="325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0" w:author="Unknown"/>
          <w:rFonts w:ascii="Consolas" w:eastAsia="Times New Roman" w:hAnsi="Consolas" w:cs="Consolas"/>
          <w:sz w:val="20"/>
        </w:rPr>
      </w:pPr>
      <w:ins w:id="326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2" w:author="Unknown"/>
          <w:rFonts w:ascii="Consolas" w:eastAsia="Times New Roman" w:hAnsi="Consolas" w:cs="Consolas"/>
          <w:sz w:val="20"/>
        </w:rPr>
      </w:pPr>
      <w:ins w:id="3263" w:author="Unknown">
        <w:r w:rsidRPr="00250E7B">
          <w:rPr>
            <w:rFonts w:ascii="Consolas" w:eastAsia="Times New Roman" w:hAnsi="Consolas" w:cs="Consolas"/>
            <w:sz w:val="20"/>
          </w:rPr>
          <w:t xml:space="preserve">   public void withdraw(double amount) throws InsufficientFundsException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4" w:author="Unknown"/>
          <w:rFonts w:ascii="Consolas" w:eastAsia="Times New Roman" w:hAnsi="Consolas" w:cs="Consolas"/>
          <w:sz w:val="20"/>
        </w:rPr>
      </w:pPr>
      <w:ins w:id="3265" w:author="Unknown">
        <w:r w:rsidRPr="00250E7B">
          <w:rPr>
            <w:rFonts w:ascii="Consolas" w:eastAsia="Times New Roman" w:hAnsi="Consolas" w:cs="Consolas"/>
            <w:sz w:val="20"/>
          </w:rPr>
          <w:t xml:space="preserve">      if(amount &lt;= balance)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6" w:author="Unknown"/>
          <w:rFonts w:ascii="Consolas" w:eastAsia="Times New Roman" w:hAnsi="Consolas" w:cs="Consolas"/>
          <w:sz w:val="20"/>
        </w:rPr>
      </w:pPr>
      <w:ins w:id="3267" w:author="Unknown">
        <w:r w:rsidRPr="00250E7B">
          <w:rPr>
            <w:rFonts w:ascii="Consolas" w:eastAsia="Times New Roman" w:hAnsi="Consolas" w:cs="Consolas"/>
            <w:sz w:val="20"/>
          </w:rPr>
          <w:t xml:space="preserve">         balance -= amount;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68" w:author="Unknown"/>
          <w:rFonts w:ascii="Consolas" w:eastAsia="Times New Roman" w:hAnsi="Consolas" w:cs="Consolas"/>
          <w:sz w:val="20"/>
        </w:rPr>
      </w:pPr>
      <w:ins w:id="3269" w:author="Unknown">
        <w:r w:rsidRPr="00250E7B">
          <w:rPr>
            <w:rFonts w:ascii="Consolas" w:eastAsia="Times New Roman" w:hAnsi="Consolas" w:cs="Consolas"/>
            <w:sz w:val="20"/>
          </w:rPr>
          <w:t xml:space="preserve">      }else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70" w:author="Unknown"/>
          <w:rFonts w:ascii="Consolas" w:eastAsia="Times New Roman" w:hAnsi="Consolas" w:cs="Consolas"/>
          <w:sz w:val="20"/>
        </w:rPr>
      </w:pPr>
      <w:ins w:id="3271" w:author="Unknown">
        <w:r w:rsidRPr="00250E7B">
          <w:rPr>
            <w:rFonts w:ascii="Consolas" w:eastAsia="Times New Roman" w:hAnsi="Consolas" w:cs="Consolas"/>
            <w:sz w:val="20"/>
          </w:rPr>
          <w:t xml:space="preserve">         double needs = amount - balance;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72" w:author="Unknown"/>
          <w:rFonts w:ascii="Consolas" w:eastAsia="Times New Roman" w:hAnsi="Consolas" w:cs="Consolas"/>
          <w:sz w:val="20"/>
        </w:rPr>
      </w:pPr>
      <w:ins w:id="3273" w:author="Unknown">
        <w:r w:rsidRPr="00250E7B">
          <w:rPr>
            <w:rFonts w:ascii="Consolas" w:eastAsia="Times New Roman" w:hAnsi="Consolas" w:cs="Consolas"/>
            <w:sz w:val="20"/>
          </w:rPr>
          <w:t xml:space="preserve">         throw new InsufficientFundsException(needs);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74" w:author="Unknown"/>
          <w:rFonts w:ascii="Consolas" w:eastAsia="Times New Roman" w:hAnsi="Consolas" w:cs="Consolas"/>
          <w:sz w:val="20"/>
        </w:rPr>
      </w:pPr>
      <w:ins w:id="327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76" w:author="Unknown"/>
          <w:rFonts w:ascii="Consolas" w:eastAsia="Times New Roman" w:hAnsi="Consolas" w:cs="Consolas"/>
          <w:sz w:val="20"/>
        </w:rPr>
      </w:pPr>
      <w:ins w:id="327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78" w:author="Unknown"/>
          <w:rFonts w:ascii="Consolas" w:eastAsia="Times New Roman" w:hAnsi="Consolas" w:cs="Consolas"/>
          <w:sz w:val="20"/>
        </w:rPr>
      </w:pPr>
      <w:ins w:id="327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0" w:author="Unknown"/>
          <w:rFonts w:ascii="Consolas" w:eastAsia="Times New Roman" w:hAnsi="Consolas" w:cs="Consolas"/>
          <w:sz w:val="20"/>
        </w:rPr>
      </w:pPr>
      <w:ins w:id="3281" w:author="Unknown">
        <w:r w:rsidRPr="00250E7B">
          <w:rPr>
            <w:rFonts w:ascii="Consolas" w:eastAsia="Times New Roman" w:hAnsi="Consolas" w:cs="Consolas"/>
            <w:sz w:val="20"/>
          </w:rPr>
          <w:t xml:space="preserve">   public double getBalance()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2" w:author="Unknown"/>
          <w:rFonts w:ascii="Consolas" w:eastAsia="Times New Roman" w:hAnsi="Consolas" w:cs="Consolas"/>
          <w:sz w:val="20"/>
        </w:rPr>
      </w:pPr>
      <w:ins w:id="3283" w:author="Unknown">
        <w:r w:rsidRPr="00250E7B">
          <w:rPr>
            <w:rFonts w:ascii="Consolas" w:eastAsia="Times New Roman" w:hAnsi="Consolas" w:cs="Consolas"/>
            <w:sz w:val="20"/>
          </w:rPr>
          <w:t xml:space="preserve">      return balance;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4" w:author="Unknown"/>
          <w:rFonts w:ascii="Consolas" w:eastAsia="Times New Roman" w:hAnsi="Consolas" w:cs="Consolas"/>
          <w:sz w:val="20"/>
        </w:rPr>
      </w:pPr>
      <w:ins w:id="3285"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6" w:author="Unknown"/>
          <w:rFonts w:ascii="Consolas" w:eastAsia="Times New Roman" w:hAnsi="Consolas" w:cs="Consolas"/>
          <w:sz w:val="20"/>
        </w:rPr>
      </w:pPr>
      <w:ins w:id="328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88" w:author="Unknown"/>
          <w:rFonts w:ascii="Consolas" w:eastAsia="Times New Roman" w:hAnsi="Consolas" w:cs="Consolas"/>
          <w:sz w:val="20"/>
        </w:rPr>
      </w:pPr>
      <w:ins w:id="3289" w:author="Unknown">
        <w:r w:rsidRPr="00250E7B">
          <w:rPr>
            <w:rFonts w:ascii="Consolas" w:eastAsia="Times New Roman" w:hAnsi="Consolas" w:cs="Consolas"/>
            <w:sz w:val="20"/>
          </w:rPr>
          <w:t xml:space="preserve">   public int getNumber()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90" w:author="Unknown"/>
          <w:rFonts w:ascii="Consolas" w:eastAsia="Times New Roman" w:hAnsi="Consolas" w:cs="Consolas"/>
          <w:sz w:val="20"/>
        </w:rPr>
      </w:pPr>
      <w:ins w:id="3291" w:author="Unknown">
        <w:r w:rsidRPr="00250E7B">
          <w:rPr>
            <w:rFonts w:ascii="Consolas" w:eastAsia="Times New Roman" w:hAnsi="Consolas" w:cs="Consolas"/>
            <w:sz w:val="20"/>
          </w:rPr>
          <w:t xml:space="preserve">      return number;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92" w:author="Unknown"/>
          <w:rFonts w:ascii="Consolas" w:eastAsia="Times New Roman" w:hAnsi="Consolas" w:cs="Consolas"/>
          <w:sz w:val="20"/>
        </w:rPr>
      </w:pPr>
      <w:ins w:id="329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94" w:author="Unknown"/>
          <w:rFonts w:ascii="Consolas" w:eastAsia="Times New Roman" w:hAnsi="Consolas" w:cs="Consolas"/>
          <w:sz w:val="20"/>
        </w:rPr>
      </w:pPr>
      <w:ins w:id="3295"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296" w:author="Unknown"/>
          <w:rFonts w:ascii="Arial" w:eastAsia="Times New Roman" w:hAnsi="Arial" w:cs="Arial"/>
          <w:sz w:val="21"/>
          <w:szCs w:val="21"/>
        </w:rPr>
      </w:pPr>
      <w:ins w:id="3297" w:author="Unknown">
        <w:r w:rsidRPr="00250E7B">
          <w:rPr>
            <w:rFonts w:ascii="Arial" w:eastAsia="Times New Roman" w:hAnsi="Arial" w:cs="Arial"/>
            <w:sz w:val="21"/>
            <w:szCs w:val="21"/>
          </w:rPr>
          <w:t>The following BankDemo program demonstrates invoking the deposit() and withdraw() methods of CheckingAccount.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298" w:author="Unknown"/>
          <w:rFonts w:ascii="Consolas" w:eastAsia="Times New Roman" w:hAnsi="Consolas" w:cs="Consolas"/>
          <w:sz w:val="20"/>
        </w:rPr>
      </w:pPr>
      <w:ins w:id="3299" w:author="Unknown">
        <w:r w:rsidRPr="00250E7B">
          <w:rPr>
            <w:rFonts w:ascii="Consolas" w:eastAsia="Times New Roman" w:hAnsi="Consolas" w:cs="Consolas"/>
            <w:sz w:val="20"/>
          </w:rPr>
          <w:t>// File Name BankDemo.java</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0" w:author="Unknown"/>
          <w:rFonts w:ascii="Consolas" w:eastAsia="Times New Roman" w:hAnsi="Consolas" w:cs="Consolas"/>
          <w:sz w:val="20"/>
        </w:rPr>
      </w:pPr>
      <w:ins w:id="3301" w:author="Unknown">
        <w:r w:rsidRPr="00250E7B">
          <w:rPr>
            <w:rFonts w:ascii="Consolas" w:eastAsia="Times New Roman" w:hAnsi="Consolas" w:cs="Consolas"/>
            <w:sz w:val="20"/>
          </w:rPr>
          <w:t>public class BankDemo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3" w:author="Unknown"/>
          <w:rFonts w:ascii="Consolas" w:eastAsia="Times New Roman" w:hAnsi="Consolas" w:cs="Consolas"/>
          <w:sz w:val="20"/>
        </w:rPr>
      </w:pPr>
      <w:ins w:id="3304" w:author="Unknown">
        <w:r w:rsidRPr="00250E7B">
          <w:rPr>
            <w:rFonts w:ascii="Consolas" w:eastAsia="Times New Roman" w:hAnsi="Consolas" w:cs="Consolas"/>
            <w:sz w:val="20"/>
          </w:rPr>
          <w:t xml:space="preserve">   public static void main(String []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5" w:author="Unknown"/>
          <w:rFonts w:ascii="Consolas" w:eastAsia="Times New Roman" w:hAnsi="Consolas" w:cs="Consolas"/>
          <w:sz w:val="20"/>
        </w:rPr>
      </w:pPr>
      <w:ins w:id="3306" w:author="Unknown">
        <w:r w:rsidRPr="00250E7B">
          <w:rPr>
            <w:rFonts w:ascii="Consolas" w:eastAsia="Times New Roman" w:hAnsi="Consolas" w:cs="Consolas"/>
            <w:sz w:val="20"/>
          </w:rPr>
          <w:t xml:space="preserve">      CheckingAccount c = new CheckingAccount(101);</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7" w:author="Unknown"/>
          <w:rFonts w:ascii="Consolas" w:eastAsia="Times New Roman" w:hAnsi="Consolas" w:cs="Consolas"/>
          <w:sz w:val="20"/>
        </w:rPr>
      </w:pPr>
      <w:ins w:id="3308" w:author="Unknown">
        <w:r w:rsidRPr="00250E7B">
          <w:rPr>
            <w:rFonts w:ascii="Consolas" w:eastAsia="Times New Roman" w:hAnsi="Consolas" w:cs="Consolas"/>
            <w:sz w:val="20"/>
          </w:rPr>
          <w:t xml:space="preserve">      System.out.println("Depositing $500...");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09" w:author="Unknown"/>
          <w:rFonts w:ascii="Consolas" w:eastAsia="Times New Roman" w:hAnsi="Consolas" w:cs="Consolas"/>
          <w:sz w:val="20"/>
        </w:rPr>
      </w:pPr>
      <w:ins w:id="3310" w:author="Unknown">
        <w:r w:rsidRPr="00250E7B">
          <w:rPr>
            <w:rFonts w:ascii="Consolas" w:eastAsia="Times New Roman" w:hAnsi="Consolas" w:cs="Consolas"/>
            <w:sz w:val="20"/>
          </w:rPr>
          <w:t xml:space="preserve">      c.deposit(500.00);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11" w:author="Unknown"/>
          <w:rFonts w:ascii="Consolas" w:eastAsia="Times New Roman" w:hAnsi="Consolas" w:cs="Consolas"/>
          <w:sz w:val="20"/>
        </w:rPr>
      </w:pPr>
      <w:ins w:id="331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13" w:author="Unknown"/>
          <w:rFonts w:ascii="Consolas" w:eastAsia="Times New Roman" w:hAnsi="Consolas" w:cs="Consolas"/>
          <w:sz w:val="20"/>
        </w:rPr>
      </w:pPr>
      <w:ins w:id="3314" w:author="Unknown">
        <w:r w:rsidRPr="00250E7B">
          <w:rPr>
            <w:rFonts w:ascii="Consolas" w:eastAsia="Times New Roman" w:hAnsi="Consolas" w:cs="Consolas"/>
            <w:sz w:val="20"/>
          </w:rPr>
          <w:t xml:space="preserve">      try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15" w:author="Unknown"/>
          <w:rFonts w:ascii="Consolas" w:eastAsia="Times New Roman" w:hAnsi="Consolas" w:cs="Consolas"/>
          <w:sz w:val="20"/>
        </w:rPr>
      </w:pPr>
      <w:ins w:id="3316" w:author="Unknown">
        <w:r w:rsidRPr="00250E7B">
          <w:rPr>
            <w:rFonts w:ascii="Consolas" w:eastAsia="Times New Roman" w:hAnsi="Consolas" w:cs="Consolas"/>
            <w:sz w:val="20"/>
          </w:rPr>
          <w:t xml:space="preserve">         System.out.println("\nWithdrawing $100...");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17" w:author="Unknown"/>
          <w:rFonts w:ascii="Consolas" w:eastAsia="Times New Roman" w:hAnsi="Consolas" w:cs="Consolas"/>
          <w:sz w:val="20"/>
        </w:rPr>
      </w:pPr>
      <w:ins w:id="3318" w:author="Unknown">
        <w:r w:rsidRPr="00250E7B">
          <w:rPr>
            <w:rFonts w:ascii="Consolas" w:eastAsia="Times New Roman" w:hAnsi="Consolas" w:cs="Consolas"/>
            <w:sz w:val="20"/>
          </w:rPr>
          <w:t xml:space="preserve">         c.withdraw(100.00);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19" w:author="Unknown"/>
          <w:rFonts w:ascii="Consolas" w:eastAsia="Times New Roman" w:hAnsi="Consolas" w:cs="Consolas"/>
          <w:sz w:val="20"/>
        </w:rPr>
      </w:pPr>
      <w:ins w:id="3320" w:author="Unknown">
        <w:r w:rsidRPr="00250E7B">
          <w:rPr>
            <w:rFonts w:ascii="Consolas" w:eastAsia="Times New Roman" w:hAnsi="Consolas" w:cs="Consolas"/>
            <w:sz w:val="20"/>
          </w:rPr>
          <w:t xml:space="preserve">         System.out.println("\nWithdrawing $600...");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21" w:author="Unknown"/>
          <w:rFonts w:ascii="Consolas" w:eastAsia="Times New Roman" w:hAnsi="Consolas" w:cs="Consolas"/>
          <w:sz w:val="20"/>
        </w:rPr>
      </w:pPr>
      <w:ins w:id="3322" w:author="Unknown">
        <w:r w:rsidRPr="00250E7B">
          <w:rPr>
            <w:rFonts w:ascii="Consolas" w:eastAsia="Times New Roman" w:hAnsi="Consolas" w:cs="Consolas"/>
            <w:sz w:val="20"/>
          </w:rPr>
          <w:t xml:space="preserve">         c.withdraw(600.00);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23" w:author="Unknown"/>
          <w:rFonts w:ascii="Consolas" w:eastAsia="Times New Roman" w:hAnsi="Consolas" w:cs="Consolas"/>
          <w:sz w:val="20"/>
        </w:rPr>
      </w:pPr>
      <w:ins w:id="3324" w:author="Unknown">
        <w:r w:rsidRPr="00250E7B">
          <w:rPr>
            <w:rFonts w:ascii="Consolas" w:eastAsia="Times New Roman" w:hAnsi="Consolas" w:cs="Consolas"/>
            <w:sz w:val="20"/>
          </w:rPr>
          <w:t xml:space="preserve">      }catch(InsufficientFundsException 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25" w:author="Unknown"/>
          <w:rFonts w:ascii="Consolas" w:eastAsia="Times New Roman" w:hAnsi="Consolas" w:cs="Consolas"/>
          <w:sz w:val="20"/>
        </w:rPr>
      </w:pPr>
      <w:ins w:id="3326" w:author="Unknown">
        <w:r w:rsidRPr="00250E7B">
          <w:rPr>
            <w:rFonts w:ascii="Consolas" w:eastAsia="Times New Roman" w:hAnsi="Consolas" w:cs="Consolas"/>
            <w:sz w:val="20"/>
          </w:rPr>
          <w:t xml:space="preserve">         System.out.println("Sorry, but you are short $" + e.getAmount());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27" w:author="Unknown"/>
          <w:rFonts w:ascii="Consolas" w:eastAsia="Times New Roman" w:hAnsi="Consolas" w:cs="Consolas"/>
          <w:sz w:val="20"/>
        </w:rPr>
      </w:pPr>
      <w:ins w:id="3328" w:author="Unknown">
        <w:r w:rsidRPr="00250E7B">
          <w:rPr>
            <w:rFonts w:ascii="Consolas" w:eastAsia="Times New Roman" w:hAnsi="Consolas" w:cs="Consolas"/>
            <w:sz w:val="20"/>
          </w:rPr>
          <w:t xml:space="preserve">         e.printStackTrace();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29" w:author="Unknown"/>
          <w:rFonts w:ascii="Consolas" w:eastAsia="Times New Roman" w:hAnsi="Consolas" w:cs="Consolas"/>
          <w:sz w:val="20"/>
        </w:rPr>
      </w:pPr>
      <w:ins w:id="333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31" w:author="Unknown"/>
          <w:rFonts w:ascii="Consolas" w:eastAsia="Times New Roman" w:hAnsi="Consolas" w:cs="Consolas"/>
          <w:sz w:val="20"/>
        </w:rPr>
      </w:pPr>
      <w:ins w:id="333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333" w:author="Unknown"/>
          <w:rFonts w:ascii="Consolas" w:eastAsia="Times New Roman" w:hAnsi="Consolas" w:cs="Consolas"/>
          <w:sz w:val="20"/>
        </w:rPr>
      </w:pPr>
      <w:ins w:id="3334"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335" w:author="Unknown"/>
          <w:rFonts w:ascii="Arial" w:eastAsia="Times New Roman" w:hAnsi="Arial" w:cs="Arial"/>
          <w:sz w:val="21"/>
          <w:szCs w:val="21"/>
        </w:rPr>
      </w:pPr>
      <w:ins w:id="3336" w:author="Unknown">
        <w:r w:rsidRPr="00250E7B">
          <w:rPr>
            <w:rFonts w:ascii="Arial" w:eastAsia="Times New Roman" w:hAnsi="Arial" w:cs="Arial"/>
            <w:sz w:val="21"/>
            <w:szCs w:val="21"/>
          </w:rPr>
          <w:t>Compile all the above three files and run BankDemo. This will produce the following result −</w:t>
        </w:r>
      </w:ins>
    </w:p>
    <w:p w:rsidR="00250E7B" w:rsidRPr="00250E7B" w:rsidRDefault="00250E7B" w:rsidP="00250E7B">
      <w:pPr>
        <w:shd w:val="clear" w:color="auto" w:fill="FFFFFF"/>
        <w:spacing w:before="48" w:after="48" w:line="360" w:lineRule="atLeast"/>
        <w:ind w:right="-402"/>
        <w:outlineLvl w:val="2"/>
        <w:rPr>
          <w:ins w:id="3337" w:author="Unknown"/>
          <w:rFonts w:ascii="Arial" w:eastAsia="Times New Roman" w:hAnsi="Arial" w:cs="Arial"/>
          <w:sz w:val="27"/>
          <w:szCs w:val="27"/>
        </w:rPr>
      </w:pPr>
      <w:ins w:id="3338" w:author="Unknown">
        <w:r w:rsidRPr="00250E7B">
          <w:rPr>
            <w:rFonts w:ascii="Arial" w:eastAsia="Times New Roman" w:hAnsi="Arial" w:cs="Arial"/>
            <w:sz w:val="27"/>
            <w:szCs w:val="27"/>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39" w:author="Unknown"/>
          <w:rFonts w:ascii="Consolas" w:eastAsia="Times New Roman" w:hAnsi="Consolas" w:cs="Consolas"/>
          <w:sz w:val="18"/>
          <w:szCs w:val="18"/>
        </w:rPr>
      </w:pPr>
      <w:ins w:id="3340" w:author="Unknown">
        <w:r w:rsidRPr="00250E7B">
          <w:rPr>
            <w:rFonts w:ascii="Consolas" w:eastAsia="Times New Roman" w:hAnsi="Consolas" w:cs="Consolas"/>
            <w:sz w:val="18"/>
            <w:szCs w:val="18"/>
          </w:rPr>
          <w:t>Depositing $500...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1" w:author="Unknown"/>
          <w:rFonts w:ascii="Consolas" w:eastAsia="Times New Roman" w:hAnsi="Consolas" w:cs="Consolas"/>
          <w:sz w:val="18"/>
          <w:szCs w:val="18"/>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2" w:author="Unknown"/>
          <w:rFonts w:ascii="Consolas" w:eastAsia="Times New Roman" w:hAnsi="Consolas" w:cs="Consolas"/>
          <w:sz w:val="18"/>
          <w:szCs w:val="18"/>
        </w:rPr>
      </w:pPr>
      <w:ins w:id="3343" w:author="Unknown">
        <w:r w:rsidRPr="00250E7B">
          <w:rPr>
            <w:rFonts w:ascii="Consolas" w:eastAsia="Times New Roman" w:hAnsi="Consolas" w:cs="Consolas"/>
            <w:sz w:val="18"/>
            <w:szCs w:val="18"/>
          </w:rPr>
          <w:t>Withdrawing $100...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4" w:author="Unknown"/>
          <w:rFonts w:ascii="Consolas" w:eastAsia="Times New Roman" w:hAnsi="Consolas" w:cs="Consolas"/>
          <w:sz w:val="18"/>
          <w:szCs w:val="18"/>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5" w:author="Unknown"/>
          <w:rFonts w:ascii="Consolas" w:eastAsia="Times New Roman" w:hAnsi="Consolas" w:cs="Consolas"/>
          <w:sz w:val="18"/>
          <w:szCs w:val="18"/>
        </w:rPr>
      </w:pPr>
      <w:ins w:id="3346" w:author="Unknown">
        <w:r w:rsidRPr="00250E7B">
          <w:rPr>
            <w:rFonts w:ascii="Consolas" w:eastAsia="Times New Roman" w:hAnsi="Consolas" w:cs="Consolas"/>
            <w:sz w:val="18"/>
            <w:szCs w:val="18"/>
          </w:rPr>
          <w:t>Withdrawing $600...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7" w:author="Unknown"/>
          <w:rFonts w:ascii="Consolas" w:eastAsia="Times New Roman" w:hAnsi="Consolas" w:cs="Consolas"/>
          <w:sz w:val="18"/>
          <w:szCs w:val="18"/>
        </w:rPr>
      </w:pPr>
      <w:ins w:id="3348" w:author="Unknown">
        <w:r w:rsidRPr="00250E7B">
          <w:rPr>
            <w:rFonts w:ascii="Consolas" w:eastAsia="Times New Roman" w:hAnsi="Consolas" w:cs="Consolas"/>
            <w:sz w:val="18"/>
            <w:szCs w:val="18"/>
          </w:rPr>
          <w:t>Sorry, but you are short $200.0</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49" w:author="Unknown"/>
          <w:rFonts w:ascii="Consolas" w:eastAsia="Times New Roman" w:hAnsi="Consolas" w:cs="Consolas"/>
          <w:sz w:val="18"/>
          <w:szCs w:val="18"/>
        </w:rPr>
      </w:pPr>
      <w:ins w:id="3350" w:author="Unknown">
        <w:r w:rsidRPr="00250E7B">
          <w:rPr>
            <w:rFonts w:ascii="Consolas" w:eastAsia="Times New Roman" w:hAnsi="Consolas" w:cs="Consolas"/>
            <w:sz w:val="18"/>
            <w:szCs w:val="18"/>
          </w:rPr>
          <w:t>InsufficientFundsException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1" w:author="Unknown"/>
          <w:rFonts w:ascii="Consolas" w:eastAsia="Times New Roman" w:hAnsi="Consolas" w:cs="Consolas"/>
          <w:sz w:val="18"/>
          <w:szCs w:val="18"/>
        </w:rPr>
      </w:pPr>
      <w:ins w:id="3352" w:author="Unknown">
        <w:r w:rsidRPr="00250E7B">
          <w:rPr>
            <w:rFonts w:ascii="Consolas" w:eastAsia="Times New Roman" w:hAnsi="Consolas" w:cs="Consolas"/>
            <w:sz w:val="18"/>
            <w:szCs w:val="18"/>
          </w:rPr>
          <w:t xml:space="preserve">         at CheckingAccount.withdraw(CheckingAccount.java:25)</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53" w:author="Unknown"/>
          <w:rFonts w:ascii="Consolas" w:eastAsia="Times New Roman" w:hAnsi="Consolas" w:cs="Consolas"/>
          <w:sz w:val="18"/>
          <w:szCs w:val="18"/>
        </w:rPr>
      </w:pPr>
      <w:ins w:id="3354" w:author="Unknown">
        <w:r w:rsidRPr="00250E7B">
          <w:rPr>
            <w:rFonts w:ascii="Consolas" w:eastAsia="Times New Roman" w:hAnsi="Consolas" w:cs="Consolas"/>
            <w:sz w:val="18"/>
            <w:szCs w:val="18"/>
          </w:rPr>
          <w:t xml:space="preserve">         at BankDemo.main(BankDemo.java:13)</w:t>
        </w:r>
      </w:ins>
    </w:p>
    <w:p w:rsidR="00250E7B" w:rsidRPr="00250E7B" w:rsidRDefault="00250E7B" w:rsidP="00250E7B">
      <w:pPr>
        <w:shd w:val="clear" w:color="auto" w:fill="FFFFFF"/>
        <w:spacing w:before="48" w:after="48" w:line="360" w:lineRule="atLeast"/>
        <w:ind w:right="-402"/>
        <w:outlineLvl w:val="1"/>
        <w:rPr>
          <w:ins w:id="3355" w:author="Unknown"/>
          <w:rFonts w:ascii="Arial" w:eastAsia="Times New Roman" w:hAnsi="Arial" w:cs="Arial"/>
          <w:spacing w:val="-15"/>
          <w:sz w:val="36"/>
          <w:szCs w:val="36"/>
        </w:rPr>
      </w:pPr>
      <w:ins w:id="3356" w:author="Unknown">
        <w:r w:rsidRPr="00250E7B">
          <w:rPr>
            <w:rFonts w:ascii="Arial" w:eastAsia="Times New Roman" w:hAnsi="Arial" w:cs="Arial"/>
            <w:spacing w:val="-15"/>
            <w:sz w:val="36"/>
            <w:szCs w:val="36"/>
          </w:rPr>
          <w:t>Common Exceptions</w:t>
        </w:r>
      </w:ins>
    </w:p>
    <w:p w:rsidR="00250E7B" w:rsidRPr="00250E7B" w:rsidRDefault="00250E7B" w:rsidP="00250E7B">
      <w:pPr>
        <w:shd w:val="clear" w:color="auto" w:fill="FFFFFF"/>
        <w:spacing w:after="240" w:line="360" w:lineRule="atLeast"/>
        <w:ind w:left="-402" w:right="-402"/>
        <w:jc w:val="both"/>
        <w:rPr>
          <w:ins w:id="3357" w:author="Unknown"/>
          <w:rFonts w:ascii="Arial" w:eastAsia="Times New Roman" w:hAnsi="Arial" w:cs="Arial"/>
          <w:sz w:val="21"/>
          <w:szCs w:val="21"/>
        </w:rPr>
      </w:pPr>
      <w:ins w:id="3358" w:author="Unknown">
        <w:r w:rsidRPr="00250E7B">
          <w:rPr>
            <w:rFonts w:ascii="Arial" w:eastAsia="Times New Roman" w:hAnsi="Arial" w:cs="Arial"/>
            <w:sz w:val="21"/>
            <w:szCs w:val="21"/>
          </w:rPr>
          <w:t>In Java, it is possible to define two catergories of Exceptions and Errors.</w:t>
        </w:r>
      </w:ins>
    </w:p>
    <w:p w:rsidR="00250E7B" w:rsidRPr="00250E7B" w:rsidRDefault="00250E7B" w:rsidP="00250E7B">
      <w:pPr>
        <w:numPr>
          <w:ilvl w:val="0"/>
          <w:numId w:val="61"/>
        </w:numPr>
        <w:shd w:val="clear" w:color="auto" w:fill="FFFFFF"/>
        <w:spacing w:after="240" w:line="360" w:lineRule="atLeast"/>
        <w:ind w:left="318" w:right="-402"/>
        <w:jc w:val="both"/>
        <w:rPr>
          <w:ins w:id="3359" w:author="Unknown"/>
          <w:rFonts w:ascii="Arial" w:eastAsia="Times New Roman" w:hAnsi="Arial" w:cs="Arial"/>
          <w:sz w:val="21"/>
          <w:szCs w:val="21"/>
        </w:rPr>
      </w:pPr>
      <w:ins w:id="3360" w:author="Unknown">
        <w:r w:rsidRPr="00250E7B">
          <w:rPr>
            <w:rFonts w:ascii="Arial" w:eastAsia="Times New Roman" w:hAnsi="Arial" w:cs="Arial"/>
            <w:b/>
            <w:bCs/>
            <w:sz w:val="21"/>
            <w:szCs w:val="21"/>
          </w:rPr>
          <w:t>JVM Exceptions</w:t>
        </w:r>
        <w:r w:rsidRPr="00250E7B">
          <w:rPr>
            <w:rFonts w:ascii="Arial" w:eastAsia="Times New Roman" w:hAnsi="Arial" w:cs="Arial"/>
            <w:sz w:val="21"/>
          </w:rPr>
          <w:t> </w:t>
        </w:r>
        <w:r w:rsidRPr="00250E7B">
          <w:rPr>
            <w:rFonts w:ascii="Arial" w:eastAsia="Times New Roman" w:hAnsi="Arial" w:cs="Arial"/>
            <w:sz w:val="21"/>
            <w:szCs w:val="21"/>
          </w:rPr>
          <w:t>− These are exceptions/errors that are exclusively or logically thrown by the JVM. Examples: NullPointerException, ArrayIndexOutOfBoundsException, ClassCastException.</w:t>
        </w:r>
      </w:ins>
    </w:p>
    <w:p w:rsidR="00250E7B" w:rsidRPr="00250E7B" w:rsidRDefault="00250E7B" w:rsidP="00250E7B">
      <w:pPr>
        <w:numPr>
          <w:ilvl w:val="0"/>
          <w:numId w:val="61"/>
        </w:numPr>
        <w:shd w:val="clear" w:color="auto" w:fill="FFFFFF"/>
        <w:spacing w:after="240" w:line="360" w:lineRule="atLeast"/>
        <w:ind w:left="318" w:right="-402"/>
        <w:jc w:val="both"/>
        <w:rPr>
          <w:ins w:id="3361" w:author="Unknown"/>
          <w:rFonts w:ascii="Arial" w:eastAsia="Times New Roman" w:hAnsi="Arial" w:cs="Arial"/>
          <w:sz w:val="21"/>
          <w:szCs w:val="21"/>
        </w:rPr>
      </w:pPr>
      <w:ins w:id="3362" w:author="Unknown">
        <w:r w:rsidRPr="00250E7B">
          <w:rPr>
            <w:rFonts w:ascii="Arial" w:eastAsia="Times New Roman" w:hAnsi="Arial" w:cs="Arial"/>
            <w:b/>
            <w:bCs/>
            <w:sz w:val="21"/>
            <w:szCs w:val="21"/>
          </w:rPr>
          <w:t>Programmatic Exceptions</w:t>
        </w:r>
        <w:r w:rsidRPr="00250E7B">
          <w:rPr>
            <w:rFonts w:ascii="Arial" w:eastAsia="Times New Roman" w:hAnsi="Arial" w:cs="Arial"/>
            <w:sz w:val="21"/>
          </w:rPr>
          <w:t> </w:t>
        </w:r>
        <w:r w:rsidRPr="00250E7B">
          <w:rPr>
            <w:rFonts w:ascii="Arial" w:eastAsia="Times New Roman" w:hAnsi="Arial" w:cs="Arial"/>
            <w:sz w:val="21"/>
            <w:szCs w:val="21"/>
          </w:rPr>
          <w:t>− These exceptions are thrown explicitly by the application or the API programmers. Examples: IllegalArgumentException, IllegalStateException.</w:t>
        </w:r>
      </w:ins>
    </w:p>
    <w:p w:rsidR="00250E7B" w:rsidRPr="00250E7B" w:rsidRDefault="00250E7B" w:rsidP="00250E7B">
      <w:pPr>
        <w:shd w:val="clear" w:color="auto" w:fill="FFFFFF"/>
        <w:spacing w:before="48" w:after="48" w:line="450" w:lineRule="atLeast"/>
        <w:ind w:right="-402"/>
        <w:jc w:val="center"/>
        <w:outlineLvl w:val="0"/>
        <w:rPr>
          <w:ins w:id="3363" w:author="Unknown"/>
          <w:rFonts w:ascii="Arial" w:eastAsia="Times New Roman" w:hAnsi="Arial" w:cs="Arial"/>
          <w:spacing w:val="-15"/>
          <w:kern w:val="36"/>
          <w:sz w:val="42"/>
          <w:szCs w:val="42"/>
        </w:rPr>
      </w:pPr>
      <w:ins w:id="3364" w:author="Unknown">
        <w:r w:rsidRPr="00250E7B">
          <w:rPr>
            <w:rFonts w:ascii="Arial" w:eastAsia="Times New Roman" w:hAnsi="Arial" w:cs="Arial"/>
            <w:spacing w:val="-15"/>
            <w:kern w:val="36"/>
            <w:sz w:val="42"/>
            <w:szCs w:val="42"/>
          </w:rPr>
          <w:t>Java - Inner classes</w:t>
        </w:r>
      </w:ins>
    </w:p>
    <w:p w:rsidR="00250E7B" w:rsidRPr="00250E7B" w:rsidRDefault="00250E7B" w:rsidP="00250E7B">
      <w:pPr>
        <w:shd w:val="clear" w:color="auto" w:fill="FFFFFF"/>
        <w:spacing w:after="240" w:line="360" w:lineRule="atLeast"/>
        <w:ind w:left="-402" w:right="-402"/>
        <w:jc w:val="both"/>
        <w:rPr>
          <w:ins w:id="3365" w:author="Unknown"/>
          <w:rFonts w:ascii="Arial" w:eastAsia="Times New Roman" w:hAnsi="Arial" w:cs="Arial"/>
          <w:sz w:val="21"/>
          <w:szCs w:val="21"/>
        </w:rPr>
      </w:pPr>
      <w:ins w:id="3366" w:author="Unknown">
        <w:r w:rsidRPr="00250E7B">
          <w:rPr>
            <w:rFonts w:ascii="Arial" w:eastAsia="Times New Roman" w:hAnsi="Arial" w:cs="Arial"/>
            <w:sz w:val="21"/>
            <w:szCs w:val="21"/>
          </w:rPr>
          <w:t>In this chapter, we will discuss inner classes of Java.</w:t>
        </w:r>
      </w:ins>
    </w:p>
    <w:p w:rsidR="00250E7B" w:rsidRPr="00250E7B" w:rsidRDefault="00250E7B" w:rsidP="00250E7B">
      <w:pPr>
        <w:shd w:val="clear" w:color="auto" w:fill="FFFFFF"/>
        <w:spacing w:before="48" w:after="48" w:line="360" w:lineRule="atLeast"/>
        <w:ind w:right="-402"/>
        <w:outlineLvl w:val="1"/>
        <w:rPr>
          <w:ins w:id="3367" w:author="Unknown"/>
          <w:rFonts w:ascii="Arial" w:eastAsia="Times New Roman" w:hAnsi="Arial" w:cs="Arial"/>
          <w:spacing w:val="-15"/>
          <w:sz w:val="36"/>
          <w:szCs w:val="36"/>
        </w:rPr>
      </w:pPr>
      <w:ins w:id="3368" w:author="Unknown">
        <w:r w:rsidRPr="00250E7B">
          <w:rPr>
            <w:rFonts w:ascii="Arial" w:eastAsia="Times New Roman" w:hAnsi="Arial" w:cs="Arial"/>
            <w:spacing w:val="-15"/>
            <w:sz w:val="36"/>
            <w:szCs w:val="36"/>
          </w:rPr>
          <w:t>Nested Classes</w:t>
        </w:r>
      </w:ins>
    </w:p>
    <w:p w:rsidR="00250E7B" w:rsidRPr="00250E7B" w:rsidRDefault="00250E7B" w:rsidP="00250E7B">
      <w:pPr>
        <w:shd w:val="clear" w:color="auto" w:fill="FFFFFF"/>
        <w:spacing w:after="240" w:line="360" w:lineRule="atLeast"/>
        <w:ind w:left="-402" w:right="-402"/>
        <w:jc w:val="both"/>
        <w:rPr>
          <w:ins w:id="3369" w:author="Unknown"/>
          <w:rFonts w:ascii="Arial" w:eastAsia="Times New Roman" w:hAnsi="Arial" w:cs="Arial"/>
          <w:sz w:val="21"/>
          <w:szCs w:val="21"/>
        </w:rPr>
      </w:pPr>
      <w:ins w:id="3370" w:author="Unknown">
        <w:r w:rsidRPr="00250E7B">
          <w:rPr>
            <w:rFonts w:ascii="Arial" w:eastAsia="Times New Roman" w:hAnsi="Arial" w:cs="Arial"/>
            <w:sz w:val="21"/>
            <w:szCs w:val="21"/>
          </w:rPr>
          <w:t>In Java, just like methods, variables of a class too can have another class as its member. Writing a class within another is allowed in Java. The class written within is called the</w:t>
        </w:r>
        <w:r w:rsidRPr="00250E7B">
          <w:rPr>
            <w:rFonts w:ascii="Arial" w:eastAsia="Times New Roman" w:hAnsi="Arial" w:cs="Arial"/>
            <w:sz w:val="21"/>
          </w:rPr>
          <w:t> </w:t>
        </w:r>
        <w:r w:rsidRPr="00250E7B">
          <w:rPr>
            <w:rFonts w:ascii="Arial" w:eastAsia="Times New Roman" w:hAnsi="Arial" w:cs="Arial"/>
            <w:b/>
            <w:bCs/>
            <w:sz w:val="21"/>
            <w:szCs w:val="21"/>
          </w:rPr>
          <w:t>nested class</w:t>
        </w:r>
        <w:r w:rsidRPr="00250E7B">
          <w:rPr>
            <w:rFonts w:ascii="Arial" w:eastAsia="Times New Roman" w:hAnsi="Arial" w:cs="Arial"/>
            <w:sz w:val="21"/>
            <w:szCs w:val="21"/>
          </w:rPr>
          <w:t>, and the class that holds the inner class is called the</w:t>
        </w:r>
        <w:r w:rsidRPr="00250E7B">
          <w:rPr>
            <w:rFonts w:ascii="Arial" w:eastAsia="Times New Roman" w:hAnsi="Arial" w:cs="Arial"/>
            <w:sz w:val="21"/>
          </w:rPr>
          <w:t> </w:t>
        </w:r>
        <w:r w:rsidRPr="00250E7B">
          <w:rPr>
            <w:rFonts w:ascii="Arial" w:eastAsia="Times New Roman" w:hAnsi="Arial" w:cs="Arial"/>
            <w:b/>
            <w:bCs/>
            <w:sz w:val="21"/>
            <w:szCs w:val="21"/>
          </w:rPr>
          <w:t>outer class</w:t>
        </w:r>
        <w:r w:rsidRPr="00250E7B">
          <w:rPr>
            <w:rFonts w:ascii="Arial" w:eastAsia="Times New Roman" w:hAnsi="Arial" w:cs="Arial"/>
            <w:sz w:val="21"/>
            <w:szCs w:val="21"/>
          </w:rPr>
          <w:t>.</w:t>
        </w:r>
      </w:ins>
    </w:p>
    <w:p w:rsidR="00250E7B" w:rsidRPr="00250E7B" w:rsidRDefault="00250E7B" w:rsidP="00250E7B">
      <w:pPr>
        <w:shd w:val="clear" w:color="auto" w:fill="FFFFFF"/>
        <w:spacing w:after="240" w:line="360" w:lineRule="atLeast"/>
        <w:ind w:left="-402" w:right="-402"/>
        <w:jc w:val="both"/>
        <w:rPr>
          <w:ins w:id="3371" w:author="Unknown"/>
          <w:rFonts w:ascii="Arial" w:eastAsia="Times New Roman" w:hAnsi="Arial" w:cs="Arial"/>
          <w:sz w:val="21"/>
          <w:szCs w:val="21"/>
        </w:rPr>
      </w:pPr>
      <w:ins w:id="3372" w:author="Unknown">
        <w:r w:rsidRPr="00250E7B">
          <w:rPr>
            <w:rFonts w:ascii="Arial" w:eastAsia="Times New Roman" w:hAnsi="Arial" w:cs="Arial"/>
            <w:b/>
            <w:bCs/>
            <w:sz w:val="21"/>
            <w:szCs w:val="21"/>
          </w:rPr>
          <w:t>Syntax</w:t>
        </w:r>
      </w:ins>
    </w:p>
    <w:p w:rsidR="00250E7B" w:rsidRPr="00250E7B" w:rsidRDefault="00250E7B" w:rsidP="00250E7B">
      <w:pPr>
        <w:shd w:val="clear" w:color="auto" w:fill="FFFFFF"/>
        <w:spacing w:after="240" w:line="360" w:lineRule="atLeast"/>
        <w:ind w:left="-402" w:right="-402"/>
        <w:jc w:val="both"/>
        <w:rPr>
          <w:ins w:id="3373" w:author="Unknown"/>
          <w:rFonts w:ascii="Arial" w:eastAsia="Times New Roman" w:hAnsi="Arial" w:cs="Arial"/>
          <w:sz w:val="21"/>
          <w:szCs w:val="21"/>
        </w:rPr>
      </w:pPr>
      <w:ins w:id="3374" w:author="Unknown">
        <w:r w:rsidRPr="00250E7B">
          <w:rPr>
            <w:rFonts w:ascii="Arial" w:eastAsia="Times New Roman" w:hAnsi="Arial" w:cs="Arial"/>
            <w:sz w:val="21"/>
            <w:szCs w:val="21"/>
          </w:rPr>
          <w:t>Following is the syntax to write a nested class. Here, the class</w:t>
        </w:r>
        <w:r w:rsidRPr="00250E7B">
          <w:rPr>
            <w:rFonts w:ascii="Arial" w:eastAsia="Times New Roman" w:hAnsi="Arial" w:cs="Arial"/>
            <w:sz w:val="21"/>
          </w:rPr>
          <w:t> </w:t>
        </w:r>
        <w:r w:rsidRPr="00250E7B">
          <w:rPr>
            <w:rFonts w:ascii="Arial" w:eastAsia="Times New Roman" w:hAnsi="Arial" w:cs="Arial"/>
            <w:b/>
            <w:bCs/>
            <w:sz w:val="21"/>
            <w:szCs w:val="21"/>
          </w:rPr>
          <w:t>Outer_Demo</w:t>
        </w:r>
        <w:r w:rsidRPr="00250E7B">
          <w:rPr>
            <w:rFonts w:ascii="Arial" w:eastAsia="Times New Roman" w:hAnsi="Arial" w:cs="Arial"/>
            <w:sz w:val="21"/>
          </w:rPr>
          <w:t> </w:t>
        </w:r>
        <w:r w:rsidRPr="00250E7B">
          <w:rPr>
            <w:rFonts w:ascii="Arial" w:eastAsia="Times New Roman" w:hAnsi="Arial" w:cs="Arial"/>
            <w:sz w:val="21"/>
            <w:szCs w:val="21"/>
          </w:rPr>
          <w:t>is the outer class and the class</w:t>
        </w:r>
        <w:r w:rsidRPr="00250E7B">
          <w:rPr>
            <w:rFonts w:ascii="Arial" w:eastAsia="Times New Roman" w:hAnsi="Arial" w:cs="Arial"/>
            <w:sz w:val="21"/>
          </w:rPr>
          <w:t> </w:t>
        </w:r>
        <w:r w:rsidRPr="00250E7B">
          <w:rPr>
            <w:rFonts w:ascii="Arial" w:eastAsia="Times New Roman" w:hAnsi="Arial" w:cs="Arial"/>
            <w:b/>
            <w:bCs/>
            <w:sz w:val="21"/>
            <w:szCs w:val="21"/>
          </w:rPr>
          <w:t>Inner_Demo</w:t>
        </w:r>
        <w:r w:rsidRPr="00250E7B">
          <w:rPr>
            <w:rFonts w:ascii="Arial" w:eastAsia="Times New Roman" w:hAnsi="Arial" w:cs="Arial"/>
            <w:sz w:val="21"/>
          </w:rPr>
          <w:t> </w:t>
        </w:r>
        <w:r w:rsidRPr="00250E7B">
          <w:rPr>
            <w:rFonts w:ascii="Arial" w:eastAsia="Times New Roman" w:hAnsi="Arial" w:cs="Arial"/>
            <w:sz w:val="21"/>
            <w:szCs w:val="21"/>
          </w:rPr>
          <w:t>is the nested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5" w:author="Unknown"/>
          <w:rFonts w:ascii="Consolas" w:eastAsia="Times New Roman" w:hAnsi="Consolas" w:cs="Consolas"/>
          <w:sz w:val="18"/>
          <w:szCs w:val="18"/>
        </w:rPr>
      </w:pPr>
      <w:ins w:id="3376" w:author="Unknown">
        <w:r w:rsidRPr="00250E7B">
          <w:rPr>
            <w:rFonts w:ascii="Consolas" w:eastAsia="Times New Roman" w:hAnsi="Consolas" w:cs="Consolas"/>
            <w:sz w:val="18"/>
            <w:szCs w:val="18"/>
          </w:rPr>
          <w:t>class Outer_Demo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7" w:author="Unknown"/>
          <w:rFonts w:ascii="Consolas" w:eastAsia="Times New Roman" w:hAnsi="Consolas" w:cs="Consolas"/>
          <w:sz w:val="18"/>
          <w:szCs w:val="18"/>
        </w:rPr>
      </w:pPr>
      <w:ins w:id="3378" w:author="Unknown">
        <w:r w:rsidRPr="00250E7B">
          <w:rPr>
            <w:rFonts w:ascii="Consolas" w:eastAsia="Times New Roman" w:hAnsi="Consolas" w:cs="Consolas"/>
            <w:sz w:val="18"/>
            <w:szCs w:val="18"/>
          </w:rPr>
          <w:t xml:space="preserve">   class Nested_Demo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79" w:author="Unknown"/>
          <w:rFonts w:ascii="Consolas" w:eastAsia="Times New Roman" w:hAnsi="Consolas" w:cs="Consolas"/>
          <w:sz w:val="18"/>
          <w:szCs w:val="18"/>
        </w:rPr>
      </w:pPr>
      <w:ins w:id="3380"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381" w:author="Unknown"/>
          <w:rFonts w:ascii="Consolas" w:eastAsia="Times New Roman" w:hAnsi="Consolas" w:cs="Consolas"/>
          <w:sz w:val="18"/>
          <w:szCs w:val="18"/>
        </w:rPr>
      </w:pPr>
      <w:ins w:id="3382"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3383" w:author="Unknown"/>
          <w:rFonts w:ascii="Arial" w:eastAsia="Times New Roman" w:hAnsi="Arial" w:cs="Arial"/>
          <w:sz w:val="21"/>
          <w:szCs w:val="21"/>
        </w:rPr>
      </w:pPr>
      <w:ins w:id="3384" w:author="Unknown">
        <w:r w:rsidRPr="00250E7B">
          <w:rPr>
            <w:rFonts w:ascii="Arial" w:eastAsia="Times New Roman" w:hAnsi="Arial" w:cs="Arial"/>
            <w:sz w:val="21"/>
            <w:szCs w:val="21"/>
          </w:rPr>
          <w:t>Nested classes are divided into two types −</w:t>
        </w:r>
      </w:ins>
    </w:p>
    <w:p w:rsidR="00250E7B" w:rsidRPr="00250E7B" w:rsidRDefault="00250E7B" w:rsidP="00250E7B">
      <w:pPr>
        <w:numPr>
          <w:ilvl w:val="0"/>
          <w:numId w:val="62"/>
        </w:numPr>
        <w:shd w:val="clear" w:color="auto" w:fill="FFFFFF"/>
        <w:spacing w:after="240" w:line="360" w:lineRule="atLeast"/>
        <w:ind w:left="318" w:right="-402"/>
        <w:jc w:val="both"/>
        <w:rPr>
          <w:ins w:id="3385" w:author="Unknown"/>
          <w:rFonts w:ascii="Arial" w:eastAsia="Times New Roman" w:hAnsi="Arial" w:cs="Arial"/>
          <w:sz w:val="21"/>
          <w:szCs w:val="21"/>
        </w:rPr>
      </w:pPr>
      <w:ins w:id="3386" w:author="Unknown">
        <w:r w:rsidRPr="00250E7B">
          <w:rPr>
            <w:rFonts w:ascii="Arial" w:eastAsia="Times New Roman" w:hAnsi="Arial" w:cs="Arial"/>
            <w:b/>
            <w:bCs/>
            <w:sz w:val="21"/>
            <w:szCs w:val="21"/>
          </w:rPr>
          <w:t>Non-static nested classes</w:t>
        </w:r>
        <w:r w:rsidRPr="00250E7B">
          <w:rPr>
            <w:rFonts w:ascii="Arial" w:eastAsia="Times New Roman" w:hAnsi="Arial" w:cs="Arial"/>
            <w:sz w:val="21"/>
          </w:rPr>
          <w:t> </w:t>
        </w:r>
        <w:r w:rsidRPr="00250E7B">
          <w:rPr>
            <w:rFonts w:ascii="Arial" w:eastAsia="Times New Roman" w:hAnsi="Arial" w:cs="Arial"/>
            <w:sz w:val="21"/>
            <w:szCs w:val="21"/>
          </w:rPr>
          <w:t>− These are the non-static members of a class.</w:t>
        </w:r>
      </w:ins>
    </w:p>
    <w:p w:rsidR="00250E7B" w:rsidRPr="00250E7B" w:rsidRDefault="00250E7B" w:rsidP="00250E7B">
      <w:pPr>
        <w:numPr>
          <w:ilvl w:val="0"/>
          <w:numId w:val="62"/>
        </w:numPr>
        <w:shd w:val="clear" w:color="auto" w:fill="FFFFFF"/>
        <w:spacing w:after="240" w:line="360" w:lineRule="atLeast"/>
        <w:ind w:left="318" w:right="-402"/>
        <w:jc w:val="both"/>
        <w:rPr>
          <w:ins w:id="3387" w:author="Unknown"/>
          <w:rFonts w:ascii="Arial" w:eastAsia="Times New Roman" w:hAnsi="Arial" w:cs="Arial"/>
          <w:sz w:val="21"/>
          <w:szCs w:val="21"/>
        </w:rPr>
      </w:pPr>
      <w:ins w:id="3388" w:author="Unknown">
        <w:r w:rsidRPr="00250E7B">
          <w:rPr>
            <w:rFonts w:ascii="Arial" w:eastAsia="Times New Roman" w:hAnsi="Arial" w:cs="Arial"/>
            <w:b/>
            <w:bCs/>
            <w:sz w:val="21"/>
            <w:szCs w:val="21"/>
          </w:rPr>
          <w:t>Static nested classes</w:t>
        </w:r>
        <w:r w:rsidRPr="00250E7B">
          <w:rPr>
            <w:rFonts w:ascii="Arial" w:eastAsia="Times New Roman" w:hAnsi="Arial" w:cs="Arial"/>
            <w:sz w:val="21"/>
          </w:rPr>
          <w:t> </w:t>
        </w:r>
        <w:r w:rsidRPr="00250E7B">
          <w:rPr>
            <w:rFonts w:ascii="Arial" w:eastAsia="Times New Roman" w:hAnsi="Arial" w:cs="Arial"/>
            <w:sz w:val="21"/>
            <w:szCs w:val="21"/>
          </w:rPr>
          <w:t>− These are the static members of a class.</w:t>
        </w:r>
      </w:ins>
    </w:p>
    <w:p w:rsidR="00250E7B" w:rsidRPr="00250E7B" w:rsidRDefault="00250E7B" w:rsidP="00250E7B">
      <w:pPr>
        <w:shd w:val="clear" w:color="auto" w:fill="FFFFFF"/>
        <w:spacing w:after="0" w:line="240" w:lineRule="auto"/>
        <w:rPr>
          <w:ins w:id="3389" w:author="Unknown"/>
          <w:rFonts w:ascii="Arial" w:eastAsia="Times New Roman" w:hAnsi="Arial" w:cs="Arial"/>
          <w:sz w:val="21"/>
          <w:szCs w:val="21"/>
        </w:rPr>
      </w:pPr>
      <w:r w:rsidRPr="00250E7B">
        <w:rPr>
          <w:rFonts w:ascii="Arial" w:eastAsia="Times New Roman" w:hAnsi="Arial" w:cs="Arial"/>
          <w:noProof/>
          <w:sz w:val="21"/>
          <w:szCs w:val="21"/>
        </w:rPr>
        <w:lastRenderedPageBreak/>
        <w:drawing>
          <wp:inline distT="0" distB="0" distL="0" distR="0">
            <wp:extent cx="4762500" cy="2524125"/>
            <wp:effectExtent l="19050" t="0" r="0" b="0"/>
            <wp:docPr id="15" name="Picture 15" descr="Inn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ner Classes"/>
                    <pic:cNvPicPr>
                      <a:picLocks noChangeAspect="1" noChangeArrowheads="1"/>
                    </pic:cNvPicPr>
                  </pic:nvPicPr>
                  <pic:blipFill>
                    <a:blip r:embed="rId50"/>
                    <a:srcRect/>
                    <a:stretch>
                      <a:fillRect/>
                    </a:stretch>
                  </pic:blipFill>
                  <pic:spPr bwMode="auto">
                    <a:xfrm>
                      <a:off x="0" y="0"/>
                      <a:ext cx="4762500" cy="2524125"/>
                    </a:xfrm>
                    <a:prstGeom prst="rect">
                      <a:avLst/>
                    </a:prstGeom>
                    <a:noFill/>
                    <a:ln w="9525">
                      <a:noFill/>
                      <a:miter lim="800000"/>
                      <a:headEnd/>
                      <a:tailEnd/>
                    </a:ln>
                  </pic:spPr>
                </pic:pic>
              </a:graphicData>
            </a:graphic>
          </wp:inline>
        </w:drawing>
      </w:r>
    </w:p>
    <w:p w:rsidR="00250E7B" w:rsidRPr="00250E7B" w:rsidRDefault="00250E7B" w:rsidP="00250E7B">
      <w:pPr>
        <w:shd w:val="clear" w:color="auto" w:fill="FFFFFF"/>
        <w:spacing w:before="48" w:after="48" w:line="360" w:lineRule="atLeast"/>
        <w:ind w:right="-402"/>
        <w:outlineLvl w:val="1"/>
        <w:rPr>
          <w:ins w:id="3390" w:author="Unknown"/>
          <w:rFonts w:ascii="Arial" w:eastAsia="Times New Roman" w:hAnsi="Arial" w:cs="Arial"/>
          <w:spacing w:val="-15"/>
          <w:sz w:val="36"/>
          <w:szCs w:val="36"/>
        </w:rPr>
      </w:pPr>
      <w:ins w:id="3391" w:author="Unknown">
        <w:r w:rsidRPr="00250E7B">
          <w:rPr>
            <w:rFonts w:ascii="Arial" w:eastAsia="Times New Roman" w:hAnsi="Arial" w:cs="Arial"/>
            <w:spacing w:val="-15"/>
            <w:sz w:val="36"/>
            <w:szCs w:val="36"/>
          </w:rPr>
          <w:t>Inner Classes (Non-static Nested Classes)</w:t>
        </w:r>
      </w:ins>
    </w:p>
    <w:p w:rsidR="00250E7B" w:rsidRPr="00250E7B" w:rsidRDefault="00250E7B" w:rsidP="00250E7B">
      <w:pPr>
        <w:shd w:val="clear" w:color="auto" w:fill="FFFFFF"/>
        <w:spacing w:after="240" w:line="360" w:lineRule="atLeast"/>
        <w:ind w:left="-402" w:right="-402"/>
        <w:jc w:val="both"/>
        <w:rPr>
          <w:ins w:id="3392" w:author="Unknown"/>
          <w:rFonts w:ascii="Arial" w:eastAsia="Times New Roman" w:hAnsi="Arial" w:cs="Arial"/>
          <w:sz w:val="21"/>
          <w:szCs w:val="21"/>
        </w:rPr>
      </w:pPr>
      <w:ins w:id="3393" w:author="Unknown">
        <w:r w:rsidRPr="00250E7B">
          <w:rPr>
            <w:rFonts w:ascii="Arial" w:eastAsia="Times New Roman" w:hAnsi="Arial" w:cs="Arial"/>
            <w:sz w:val="21"/>
            <w:szCs w:val="21"/>
          </w:rPr>
          <w:t>Inner classes are a security mechanism in Java. We know a class cannot be associated with the access modifier</w:t>
        </w:r>
        <w:r w:rsidRPr="00250E7B">
          <w:rPr>
            <w:rFonts w:ascii="Arial" w:eastAsia="Times New Roman" w:hAnsi="Arial" w:cs="Arial"/>
            <w:sz w:val="21"/>
          </w:rPr>
          <w:t> </w:t>
        </w:r>
        <w:r w:rsidRPr="00250E7B">
          <w:rPr>
            <w:rFonts w:ascii="Arial" w:eastAsia="Times New Roman" w:hAnsi="Arial" w:cs="Arial"/>
            <w:b/>
            <w:bCs/>
            <w:sz w:val="21"/>
            <w:szCs w:val="21"/>
          </w:rPr>
          <w:t>private</w:t>
        </w:r>
        <w:r w:rsidRPr="00250E7B">
          <w:rPr>
            <w:rFonts w:ascii="Arial" w:eastAsia="Times New Roman" w:hAnsi="Arial" w:cs="Arial"/>
            <w:sz w:val="21"/>
            <w:szCs w:val="21"/>
          </w:rPr>
          <w:t>, but if we have the class as a member of other class, then the inner class can be made private. And this is also used to access the private members of a class.</w:t>
        </w:r>
      </w:ins>
    </w:p>
    <w:p w:rsidR="00250E7B" w:rsidRPr="00250E7B" w:rsidRDefault="00250E7B" w:rsidP="00250E7B">
      <w:pPr>
        <w:shd w:val="clear" w:color="auto" w:fill="FFFFFF"/>
        <w:spacing w:after="240" w:line="360" w:lineRule="atLeast"/>
        <w:ind w:left="-402" w:right="-402"/>
        <w:jc w:val="both"/>
        <w:rPr>
          <w:ins w:id="3394" w:author="Unknown"/>
          <w:rFonts w:ascii="Arial" w:eastAsia="Times New Roman" w:hAnsi="Arial" w:cs="Arial"/>
          <w:sz w:val="21"/>
          <w:szCs w:val="21"/>
        </w:rPr>
      </w:pPr>
      <w:ins w:id="3395" w:author="Unknown">
        <w:r w:rsidRPr="00250E7B">
          <w:rPr>
            <w:rFonts w:ascii="Arial" w:eastAsia="Times New Roman" w:hAnsi="Arial" w:cs="Arial"/>
            <w:sz w:val="21"/>
            <w:szCs w:val="21"/>
          </w:rPr>
          <w:t>Inner classes are of three types depending on how and where you define them. They are −</w:t>
        </w:r>
      </w:ins>
    </w:p>
    <w:p w:rsidR="00250E7B" w:rsidRPr="00250E7B" w:rsidRDefault="00250E7B" w:rsidP="00250E7B">
      <w:pPr>
        <w:numPr>
          <w:ilvl w:val="0"/>
          <w:numId w:val="63"/>
        </w:numPr>
        <w:shd w:val="clear" w:color="auto" w:fill="FFFFFF"/>
        <w:spacing w:before="100" w:beforeAutospacing="1" w:after="75" w:line="360" w:lineRule="atLeast"/>
        <w:ind w:left="270"/>
        <w:rPr>
          <w:ins w:id="3396" w:author="Unknown"/>
          <w:rFonts w:ascii="Arial" w:eastAsia="Times New Roman" w:hAnsi="Arial" w:cs="Arial"/>
          <w:sz w:val="21"/>
          <w:szCs w:val="21"/>
        </w:rPr>
      </w:pPr>
      <w:ins w:id="3397" w:author="Unknown">
        <w:r w:rsidRPr="00250E7B">
          <w:rPr>
            <w:rFonts w:ascii="Arial" w:eastAsia="Times New Roman" w:hAnsi="Arial" w:cs="Arial"/>
            <w:sz w:val="21"/>
            <w:szCs w:val="21"/>
          </w:rPr>
          <w:t>Inner Class</w:t>
        </w:r>
      </w:ins>
    </w:p>
    <w:p w:rsidR="00250E7B" w:rsidRPr="00250E7B" w:rsidRDefault="00250E7B" w:rsidP="00250E7B">
      <w:pPr>
        <w:numPr>
          <w:ilvl w:val="0"/>
          <w:numId w:val="63"/>
        </w:numPr>
        <w:shd w:val="clear" w:color="auto" w:fill="FFFFFF"/>
        <w:spacing w:before="100" w:beforeAutospacing="1" w:after="75" w:line="360" w:lineRule="atLeast"/>
        <w:ind w:left="270"/>
        <w:rPr>
          <w:ins w:id="3398" w:author="Unknown"/>
          <w:rFonts w:ascii="Arial" w:eastAsia="Times New Roman" w:hAnsi="Arial" w:cs="Arial"/>
          <w:sz w:val="21"/>
          <w:szCs w:val="21"/>
        </w:rPr>
      </w:pPr>
      <w:ins w:id="3399" w:author="Unknown">
        <w:r w:rsidRPr="00250E7B">
          <w:rPr>
            <w:rFonts w:ascii="Arial" w:eastAsia="Times New Roman" w:hAnsi="Arial" w:cs="Arial"/>
            <w:sz w:val="21"/>
            <w:szCs w:val="21"/>
          </w:rPr>
          <w:t>Method-local Inner Class</w:t>
        </w:r>
      </w:ins>
    </w:p>
    <w:p w:rsidR="00250E7B" w:rsidRPr="00250E7B" w:rsidRDefault="00250E7B" w:rsidP="00250E7B">
      <w:pPr>
        <w:numPr>
          <w:ilvl w:val="0"/>
          <w:numId w:val="63"/>
        </w:numPr>
        <w:shd w:val="clear" w:color="auto" w:fill="FFFFFF"/>
        <w:spacing w:before="100" w:beforeAutospacing="1" w:after="75" w:line="360" w:lineRule="atLeast"/>
        <w:ind w:left="270"/>
        <w:rPr>
          <w:ins w:id="3400" w:author="Unknown"/>
          <w:rFonts w:ascii="Arial" w:eastAsia="Times New Roman" w:hAnsi="Arial" w:cs="Arial"/>
          <w:sz w:val="21"/>
          <w:szCs w:val="21"/>
        </w:rPr>
      </w:pPr>
      <w:ins w:id="3401" w:author="Unknown">
        <w:r w:rsidRPr="00250E7B">
          <w:rPr>
            <w:rFonts w:ascii="Arial" w:eastAsia="Times New Roman" w:hAnsi="Arial" w:cs="Arial"/>
            <w:sz w:val="21"/>
            <w:szCs w:val="21"/>
          </w:rPr>
          <w:t>Anonymous Inner Class</w:t>
        </w:r>
      </w:ins>
    </w:p>
    <w:p w:rsidR="00250E7B" w:rsidRPr="00250E7B" w:rsidRDefault="00250E7B" w:rsidP="00250E7B">
      <w:pPr>
        <w:shd w:val="clear" w:color="auto" w:fill="FFFFFF"/>
        <w:spacing w:before="48" w:after="48" w:line="360" w:lineRule="atLeast"/>
        <w:ind w:right="-402"/>
        <w:outlineLvl w:val="2"/>
        <w:rPr>
          <w:ins w:id="3402" w:author="Unknown"/>
          <w:rFonts w:ascii="Arial" w:eastAsia="Times New Roman" w:hAnsi="Arial" w:cs="Arial"/>
          <w:sz w:val="27"/>
          <w:szCs w:val="27"/>
        </w:rPr>
      </w:pPr>
      <w:ins w:id="3403" w:author="Unknown">
        <w:r w:rsidRPr="00250E7B">
          <w:rPr>
            <w:rFonts w:ascii="Arial" w:eastAsia="Times New Roman" w:hAnsi="Arial" w:cs="Arial"/>
            <w:sz w:val="27"/>
            <w:szCs w:val="27"/>
          </w:rPr>
          <w:t>Inner Class</w:t>
        </w:r>
      </w:ins>
    </w:p>
    <w:p w:rsidR="00250E7B" w:rsidRPr="00250E7B" w:rsidRDefault="00250E7B" w:rsidP="00250E7B">
      <w:pPr>
        <w:shd w:val="clear" w:color="auto" w:fill="FFFFFF"/>
        <w:spacing w:after="240" w:line="360" w:lineRule="atLeast"/>
        <w:ind w:left="-402" w:right="-402"/>
        <w:jc w:val="both"/>
        <w:rPr>
          <w:ins w:id="3404" w:author="Unknown"/>
          <w:rFonts w:ascii="Arial" w:eastAsia="Times New Roman" w:hAnsi="Arial" w:cs="Arial"/>
          <w:sz w:val="21"/>
          <w:szCs w:val="21"/>
        </w:rPr>
      </w:pPr>
      <w:ins w:id="3405" w:author="Unknown">
        <w:r w:rsidRPr="00250E7B">
          <w:rPr>
            <w:rFonts w:ascii="Arial" w:eastAsia="Times New Roman" w:hAnsi="Arial" w:cs="Arial"/>
            <w:sz w:val="21"/>
            <w:szCs w:val="21"/>
          </w:rPr>
          <w:t>Creating an inner class is quite simple. You just need to write a class within a class. Unlike a class, an inner class can be private and once you declare an inner class private, it cannot be accessed from an object outside the class.</w:t>
        </w:r>
      </w:ins>
    </w:p>
    <w:p w:rsidR="00250E7B" w:rsidRPr="00250E7B" w:rsidRDefault="00250E7B" w:rsidP="00250E7B">
      <w:pPr>
        <w:shd w:val="clear" w:color="auto" w:fill="FFFFFF"/>
        <w:spacing w:after="240" w:line="360" w:lineRule="atLeast"/>
        <w:ind w:left="-402" w:right="-402"/>
        <w:jc w:val="both"/>
        <w:rPr>
          <w:ins w:id="3406" w:author="Unknown"/>
          <w:rFonts w:ascii="Arial" w:eastAsia="Times New Roman" w:hAnsi="Arial" w:cs="Arial"/>
          <w:sz w:val="21"/>
          <w:szCs w:val="21"/>
        </w:rPr>
      </w:pPr>
      <w:ins w:id="3407" w:author="Unknown">
        <w:r w:rsidRPr="00250E7B">
          <w:rPr>
            <w:rFonts w:ascii="Arial" w:eastAsia="Times New Roman" w:hAnsi="Arial" w:cs="Arial"/>
            <w:sz w:val="21"/>
            <w:szCs w:val="21"/>
          </w:rPr>
          <w:t>Following is the program to create an inner class and access it. In the given example, we make the inner class private and access the class through a method.</w:t>
        </w:r>
      </w:ins>
    </w:p>
    <w:p w:rsidR="00250E7B" w:rsidRPr="00250E7B" w:rsidRDefault="00250E7B" w:rsidP="00250E7B">
      <w:pPr>
        <w:shd w:val="clear" w:color="auto" w:fill="FFFFFF"/>
        <w:spacing w:after="240" w:line="360" w:lineRule="atLeast"/>
        <w:ind w:left="-402" w:right="-402"/>
        <w:jc w:val="both"/>
        <w:rPr>
          <w:ins w:id="3408" w:author="Unknown"/>
          <w:rFonts w:ascii="Arial" w:eastAsia="Times New Roman" w:hAnsi="Arial" w:cs="Arial"/>
          <w:sz w:val="21"/>
          <w:szCs w:val="21"/>
        </w:rPr>
      </w:pPr>
      <w:ins w:id="3409"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10" w:author="Unknown"/>
          <w:rFonts w:ascii="Consolas" w:eastAsia="Times New Roman" w:hAnsi="Consolas" w:cs="Consolas"/>
          <w:sz w:val="20"/>
        </w:rPr>
      </w:pPr>
      <w:ins w:id="3411" w:author="Unknown">
        <w:r w:rsidRPr="00250E7B">
          <w:rPr>
            <w:rFonts w:ascii="Consolas" w:eastAsia="Times New Roman" w:hAnsi="Consolas" w:cs="Consolas"/>
            <w:sz w:val="20"/>
          </w:rPr>
          <w:t>class Outer_Demo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12" w:author="Unknown"/>
          <w:rFonts w:ascii="Consolas" w:eastAsia="Times New Roman" w:hAnsi="Consolas" w:cs="Consolas"/>
          <w:sz w:val="20"/>
        </w:rPr>
      </w:pPr>
      <w:ins w:id="3413" w:author="Unknown">
        <w:r w:rsidRPr="00250E7B">
          <w:rPr>
            <w:rFonts w:ascii="Consolas" w:eastAsia="Times New Roman" w:hAnsi="Consolas" w:cs="Consolas"/>
            <w:sz w:val="20"/>
          </w:rPr>
          <w:t xml:space="preserve">   int 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14" w:author="Unknown"/>
          <w:rFonts w:ascii="Consolas" w:eastAsia="Times New Roman" w:hAnsi="Consolas" w:cs="Consolas"/>
          <w:sz w:val="20"/>
        </w:rPr>
      </w:pPr>
      <w:ins w:id="341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16" w:author="Unknown"/>
          <w:rFonts w:ascii="Consolas" w:eastAsia="Times New Roman" w:hAnsi="Consolas" w:cs="Consolas"/>
          <w:sz w:val="20"/>
        </w:rPr>
      </w:pPr>
      <w:ins w:id="3417" w:author="Unknown">
        <w:r w:rsidRPr="00250E7B">
          <w:rPr>
            <w:rFonts w:ascii="Consolas" w:eastAsia="Times New Roman" w:hAnsi="Consolas" w:cs="Consolas"/>
            <w:sz w:val="20"/>
          </w:rPr>
          <w:t xml:space="preserve">   //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18" w:author="Unknown"/>
          <w:rFonts w:ascii="Consolas" w:eastAsia="Times New Roman" w:hAnsi="Consolas" w:cs="Consolas"/>
          <w:sz w:val="20"/>
        </w:rPr>
      </w:pPr>
      <w:ins w:id="3419" w:author="Unknown">
        <w:r w:rsidRPr="00250E7B">
          <w:rPr>
            <w:rFonts w:ascii="Consolas" w:eastAsia="Times New Roman" w:hAnsi="Consolas" w:cs="Consolas"/>
            <w:sz w:val="20"/>
          </w:rPr>
          <w:t xml:space="preserve">   private class Inner_Demo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0" w:author="Unknown"/>
          <w:rFonts w:ascii="Consolas" w:eastAsia="Times New Roman" w:hAnsi="Consolas" w:cs="Consolas"/>
          <w:sz w:val="20"/>
        </w:rPr>
      </w:pPr>
      <w:ins w:id="3421" w:author="Unknown">
        <w:r w:rsidRPr="00250E7B">
          <w:rPr>
            <w:rFonts w:ascii="Consolas" w:eastAsia="Times New Roman" w:hAnsi="Consolas" w:cs="Consolas"/>
            <w:sz w:val="20"/>
          </w:rPr>
          <w:lastRenderedPageBreak/>
          <w:t xml:space="preserve">      public void print()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2" w:author="Unknown"/>
          <w:rFonts w:ascii="Consolas" w:eastAsia="Times New Roman" w:hAnsi="Consolas" w:cs="Consolas"/>
          <w:sz w:val="20"/>
        </w:rPr>
      </w:pPr>
      <w:ins w:id="3423" w:author="Unknown">
        <w:r w:rsidRPr="00250E7B">
          <w:rPr>
            <w:rFonts w:ascii="Consolas" w:eastAsia="Times New Roman" w:hAnsi="Consolas" w:cs="Consolas"/>
            <w:sz w:val="20"/>
          </w:rPr>
          <w:t xml:space="preserve">         System.out.println("This is an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4" w:author="Unknown"/>
          <w:rFonts w:ascii="Consolas" w:eastAsia="Times New Roman" w:hAnsi="Consolas" w:cs="Consolas"/>
          <w:sz w:val="20"/>
        </w:rPr>
      </w:pPr>
      <w:ins w:id="342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6" w:author="Unknown"/>
          <w:rFonts w:ascii="Consolas" w:eastAsia="Times New Roman" w:hAnsi="Consolas" w:cs="Consolas"/>
          <w:sz w:val="20"/>
        </w:rPr>
      </w:pPr>
      <w:ins w:id="342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28" w:author="Unknown"/>
          <w:rFonts w:ascii="Consolas" w:eastAsia="Times New Roman" w:hAnsi="Consolas" w:cs="Consolas"/>
          <w:sz w:val="20"/>
        </w:rPr>
      </w:pPr>
      <w:ins w:id="342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30" w:author="Unknown"/>
          <w:rFonts w:ascii="Consolas" w:eastAsia="Times New Roman" w:hAnsi="Consolas" w:cs="Consolas"/>
          <w:sz w:val="20"/>
        </w:rPr>
      </w:pPr>
      <w:ins w:id="3431" w:author="Unknown">
        <w:r w:rsidRPr="00250E7B">
          <w:rPr>
            <w:rFonts w:ascii="Consolas" w:eastAsia="Times New Roman" w:hAnsi="Consolas" w:cs="Consolas"/>
            <w:sz w:val="20"/>
          </w:rPr>
          <w:t xml:space="preserve">   // Accessing he inner class from the method within</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32" w:author="Unknown"/>
          <w:rFonts w:ascii="Consolas" w:eastAsia="Times New Roman" w:hAnsi="Consolas" w:cs="Consolas"/>
          <w:sz w:val="20"/>
        </w:rPr>
      </w:pPr>
      <w:ins w:id="3433" w:author="Unknown">
        <w:r w:rsidRPr="00250E7B">
          <w:rPr>
            <w:rFonts w:ascii="Consolas" w:eastAsia="Times New Roman" w:hAnsi="Consolas" w:cs="Consolas"/>
            <w:sz w:val="20"/>
          </w:rPr>
          <w:t xml:space="preserve">   void display_Inner()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34" w:author="Unknown"/>
          <w:rFonts w:ascii="Consolas" w:eastAsia="Times New Roman" w:hAnsi="Consolas" w:cs="Consolas"/>
          <w:sz w:val="20"/>
        </w:rPr>
      </w:pPr>
      <w:ins w:id="3435" w:author="Unknown">
        <w:r w:rsidRPr="00250E7B">
          <w:rPr>
            <w:rFonts w:ascii="Consolas" w:eastAsia="Times New Roman" w:hAnsi="Consolas" w:cs="Consolas"/>
            <w:sz w:val="20"/>
          </w:rPr>
          <w:t xml:space="preserve">      Inner_Demo inner = new Inner_Demo();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36" w:author="Unknown"/>
          <w:rFonts w:ascii="Consolas" w:eastAsia="Times New Roman" w:hAnsi="Consolas" w:cs="Consolas"/>
          <w:sz w:val="20"/>
        </w:rPr>
      </w:pPr>
      <w:ins w:id="3437" w:author="Unknown">
        <w:r w:rsidRPr="00250E7B">
          <w:rPr>
            <w:rFonts w:ascii="Consolas" w:eastAsia="Times New Roman" w:hAnsi="Consolas" w:cs="Consolas"/>
            <w:sz w:val="20"/>
          </w:rPr>
          <w:t xml:space="preserve">      inner.print();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38" w:author="Unknown"/>
          <w:rFonts w:ascii="Consolas" w:eastAsia="Times New Roman" w:hAnsi="Consolas" w:cs="Consolas"/>
          <w:sz w:val="20"/>
        </w:rPr>
      </w:pPr>
      <w:ins w:id="3439"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0" w:author="Unknown"/>
          <w:rFonts w:ascii="Consolas" w:eastAsia="Times New Roman" w:hAnsi="Consolas" w:cs="Consolas"/>
          <w:sz w:val="20"/>
        </w:rPr>
      </w:pPr>
      <w:ins w:id="3441" w:author="Unknown">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2" w:author="Unknown"/>
          <w:rFonts w:ascii="Consolas" w:eastAsia="Times New Roman" w:hAnsi="Consolas" w:cs="Consolas"/>
          <w:sz w:val="20"/>
        </w:rPr>
      </w:pPr>
      <w:ins w:id="344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4" w:author="Unknown"/>
          <w:rFonts w:ascii="Consolas" w:eastAsia="Times New Roman" w:hAnsi="Consolas" w:cs="Consolas"/>
          <w:sz w:val="20"/>
        </w:rPr>
      </w:pPr>
      <w:ins w:id="3445" w:author="Unknown">
        <w:r w:rsidRPr="00250E7B">
          <w:rPr>
            <w:rFonts w:ascii="Consolas" w:eastAsia="Times New Roman" w:hAnsi="Consolas" w:cs="Consolas"/>
            <w:sz w:val="20"/>
          </w:rPr>
          <w:t>public class My_class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6"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7" w:author="Unknown"/>
          <w:rFonts w:ascii="Consolas" w:eastAsia="Times New Roman" w:hAnsi="Consolas" w:cs="Consolas"/>
          <w:sz w:val="20"/>
        </w:rPr>
      </w:pPr>
      <w:ins w:id="3448"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49" w:author="Unknown"/>
          <w:rFonts w:ascii="Consolas" w:eastAsia="Times New Roman" w:hAnsi="Consolas" w:cs="Consolas"/>
          <w:sz w:val="20"/>
        </w:rPr>
      </w:pPr>
      <w:ins w:id="3450" w:author="Unknown">
        <w:r w:rsidRPr="00250E7B">
          <w:rPr>
            <w:rFonts w:ascii="Consolas" w:eastAsia="Times New Roman" w:hAnsi="Consolas" w:cs="Consolas"/>
            <w:sz w:val="20"/>
          </w:rPr>
          <w:t xml:space="preserve">      // Instantiating the outer 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51" w:author="Unknown"/>
          <w:rFonts w:ascii="Consolas" w:eastAsia="Times New Roman" w:hAnsi="Consolas" w:cs="Consolas"/>
          <w:sz w:val="20"/>
        </w:rPr>
      </w:pPr>
      <w:ins w:id="3452" w:author="Unknown">
        <w:r w:rsidRPr="00250E7B">
          <w:rPr>
            <w:rFonts w:ascii="Consolas" w:eastAsia="Times New Roman" w:hAnsi="Consolas" w:cs="Consolas"/>
            <w:sz w:val="20"/>
          </w:rPr>
          <w:t xml:space="preserve">      Outer_Demo outer = new Outer_Demo();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53" w:author="Unknown"/>
          <w:rFonts w:ascii="Consolas" w:eastAsia="Times New Roman" w:hAnsi="Consolas" w:cs="Consolas"/>
          <w:sz w:val="20"/>
        </w:rPr>
      </w:pPr>
      <w:ins w:id="345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55" w:author="Unknown"/>
          <w:rFonts w:ascii="Consolas" w:eastAsia="Times New Roman" w:hAnsi="Consolas" w:cs="Consolas"/>
          <w:sz w:val="20"/>
        </w:rPr>
      </w:pPr>
      <w:ins w:id="3456" w:author="Unknown">
        <w:r w:rsidRPr="00250E7B">
          <w:rPr>
            <w:rFonts w:ascii="Consolas" w:eastAsia="Times New Roman" w:hAnsi="Consolas" w:cs="Consolas"/>
            <w:sz w:val="20"/>
          </w:rPr>
          <w:t xml:space="preserve">      // Accessing the display_Inner() 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57" w:author="Unknown"/>
          <w:rFonts w:ascii="Consolas" w:eastAsia="Times New Roman" w:hAnsi="Consolas" w:cs="Consolas"/>
          <w:sz w:val="20"/>
        </w:rPr>
      </w:pPr>
      <w:ins w:id="3458" w:author="Unknown">
        <w:r w:rsidRPr="00250E7B">
          <w:rPr>
            <w:rFonts w:ascii="Consolas" w:eastAsia="Times New Roman" w:hAnsi="Consolas" w:cs="Consolas"/>
            <w:sz w:val="20"/>
          </w:rPr>
          <w:t xml:space="preserve">      outer.display_Inner();</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59" w:author="Unknown"/>
          <w:rFonts w:ascii="Consolas" w:eastAsia="Times New Roman" w:hAnsi="Consolas" w:cs="Consolas"/>
          <w:sz w:val="20"/>
        </w:rPr>
      </w:pPr>
      <w:ins w:id="346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61" w:author="Unknown"/>
          <w:rFonts w:ascii="Consolas" w:eastAsia="Times New Roman" w:hAnsi="Consolas" w:cs="Consolas"/>
          <w:sz w:val="20"/>
        </w:rPr>
      </w:pPr>
      <w:ins w:id="3462"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463" w:author="Unknown"/>
          <w:rFonts w:ascii="Arial" w:eastAsia="Times New Roman" w:hAnsi="Arial" w:cs="Arial"/>
          <w:sz w:val="21"/>
          <w:szCs w:val="21"/>
        </w:rPr>
      </w:pPr>
      <w:ins w:id="3464" w:author="Unknown">
        <w:r w:rsidRPr="00250E7B">
          <w:rPr>
            <w:rFonts w:ascii="Arial" w:eastAsia="Times New Roman" w:hAnsi="Arial" w:cs="Arial"/>
            <w:sz w:val="21"/>
            <w:szCs w:val="21"/>
          </w:rPr>
          <w:t>Here you can observe that</w:t>
        </w:r>
        <w:r w:rsidRPr="00250E7B">
          <w:rPr>
            <w:rFonts w:ascii="Arial" w:eastAsia="Times New Roman" w:hAnsi="Arial" w:cs="Arial"/>
            <w:sz w:val="21"/>
          </w:rPr>
          <w:t> </w:t>
        </w:r>
        <w:r w:rsidRPr="00250E7B">
          <w:rPr>
            <w:rFonts w:ascii="Arial" w:eastAsia="Times New Roman" w:hAnsi="Arial" w:cs="Arial"/>
            <w:b/>
            <w:bCs/>
            <w:sz w:val="21"/>
            <w:szCs w:val="21"/>
          </w:rPr>
          <w:t>Outer_Demo</w:t>
        </w:r>
        <w:r w:rsidRPr="00250E7B">
          <w:rPr>
            <w:rFonts w:ascii="Arial" w:eastAsia="Times New Roman" w:hAnsi="Arial" w:cs="Arial"/>
            <w:sz w:val="21"/>
          </w:rPr>
          <w:t> </w:t>
        </w:r>
        <w:r w:rsidRPr="00250E7B">
          <w:rPr>
            <w:rFonts w:ascii="Arial" w:eastAsia="Times New Roman" w:hAnsi="Arial" w:cs="Arial"/>
            <w:sz w:val="21"/>
            <w:szCs w:val="21"/>
          </w:rPr>
          <w:t>is the outer class,</w:t>
        </w:r>
        <w:r w:rsidRPr="00250E7B">
          <w:rPr>
            <w:rFonts w:ascii="Arial" w:eastAsia="Times New Roman" w:hAnsi="Arial" w:cs="Arial"/>
            <w:sz w:val="21"/>
          </w:rPr>
          <w:t> </w:t>
        </w:r>
        <w:r w:rsidRPr="00250E7B">
          <w:rPr>
            <w:rFonts w:ascii="Arial" w:eastAsia="Times New Roman" w:hAnsi="Arial" w:cs="Arial"/>
            <w:b/>
            <w:bCs/>
            <w:sz w:val="21"/>
            <w:szCs w:val="21"/>
          </w:rPr>
          <w:t>Inner_Demo</w:t>
        </w:r>
        <w:r w:rsidRPr="00250E7B">
          <w:rPr>
            <w:rFonts w:ascii="Arial" w:eastAsia="Times New Roman" w:hAnsi="Arial" w:cs="Arial"/>
            <w:sz w:val="21"/>
          </w:rPr>
          <w:t> </w:t>
        </w:r>
        <w:r w:rsidRPr="00250E7B">
          <w:rPr>
            <w:rFonts w:ascii="Arial" w:eastAsia="Times New Roman" w:hAnsi="Arial" w:cs="Arial"/>
            <w:sz w:val="21"/>
            <w:szCs w:val="21"/>
          </w:rPr>
          <w:t>is the inner class,</w:t>
        </w:r>
        <w:r w:rsidRPr="00250E7B">
          <w:rPr>
            <w:rFonts w:ascii="Arial" w:eastAsia="Times New Roman" w:hAnsi="Arial" w:cs="Arial"/>
            <w:sz w:val="21"/>
          </w:rPr>
          <w:t> </w:t>
        </w:r>
        <w:r w:rsidRPr="00250E7B">
          <w:rPr>
            <w:rFonts w:ascii="Arial" w:eastAsia="Times New Roman" w:hAnsi="Arial" w:cs="Arial"/>
            <w:b/>
            <w:bCs/>
            <w:sz w:val="21"/>
            <w:szCs w:val="21"/>
          </w:rPr>
          <w:t>display_Inner()</w:t>
        </w:r>
        <w:r w:rsidRPr="00250E7B">
          <w:rPr>
            <w:rFonts w:ascii="Arial" w:eastAsia="Times New Roman" w:hAnsi="Arial" w:cs="Arial"/>
            <w:sz w:val="21"/>
          </w:rPr>
          <w:t> </w:t>
        </w:r>
        <w:r w:rsidRPr="00250E7B">
          <w:rPr>
            <w:rFonts w:ascii="Arial" w:eastAsia="Times New Roman" w:hAnsi="Arial" w:cs="Arial"/>
            <w:sz w:val="21"/>
            <w:szCs w:val="21"/>
          </w:rPr>
          <w:t>is the method inside which we are instantiating the inner class, and this method is invoked from the</w:t>
        </w:r>
        <w:r w:rsidRPr="00250E7B">
          <w:rPr>
            <w:rFonts w:ascii="Arial" w:eastAsia="Times New Roman" w:hAnsi="Arial" w:cs="Arial"/>
            <w:sz w:val="21"/>
          </w:rPr>
          <w:t> </w:t>
        </w:r>
        <w:r w:rsidRPr="00250E7B">
          <w:rPr>
            <w:rFonts w:ascii="Arial" w:eastAsia="Times New Roman" w:hAnsi="Arial" w:cs="Arial"/>
            <w:b/>
            <w:bCs/>
            <w:sz w:val="21"/>
            <w:szCs w:val="21"/>
          </w:rPr>
          <w:t>main</w:t>
        </w:r>
        <w:r w:rsidRPr="00250E7B">
          <w:rPr>
            <w:rFonts w:ascii="Arial" w:eastAsia="Times New Roman" w:hAnsi="Arial" w:cs="Arial"/>
            <w:sz w:val="21"/>
          </w:rPr>
          <w:t> </w:t>
        </w:r>
        <w:r w:rsidRPr="00250E7B">
          <w:rPr>
            <w:rFonts w:ascii="Arial" w:eastAsia="Times New Roman" w:hAnsi="Arial" w:cs="Arial"/>
            <w:sz w:val="21"/>
            <w:szCs w:val="21"/>
          </w:rPr>
          <w:t>method.</w:t>
        </w:r>
      </w:ins>
    </w:p>
    <w:p w:rsidR="00250E7B" w:rsidRPr="00250E7B" w:rsidRDefault="00250E7B" w:rsidP="00250E7B">
      <w:pPr>
        <w:shd w:val="clear" w:color="auto" w:fill="FFFFFF"/>
        <w:spacing w:after="240" w:line="360" w:lineRule="atLeast"/>
        <w:ind w:left="-402" w:right="-402"/>
        <w:jc w:val="both"/>
        <w:rPr>
          <w:ins w:id="3465" w:author="Unknown"/>
          <w:rFonts w:ascii="Arial" w:eastAsia="Times New Roman" w:hAnsi="Arial" w:cs="Arial"/>
          <w:sz w:val="21"/>
          <w:szCs w:val="21"/>
        </w:rPr>
      </w:pPr>
      <w:ins w:id="3466" w:author="Unknown">
        <w:r w:rsidRPr="00250E7B">
          <w:rPr>
            <w:rFonts w:ascii="Arial" w:eastAsia="Times New Roman" w:hAnsi="Arial" w:cs="Arial"/>
            <w:sz w:val="21"/>
            <w:szCs w:val="21"/>
          </w:rPr>
          <w:t>If you compile and execute the above program, you will get the following result −</w:t>
        </w:r>
      </w:ins>
    </w:p>
    <w:p w:rsidR="00250E7B" w:rsidRPr="00250E7B" w:rsidRDefault="00250E7B" w:rsidP="00250E7B">
      <w:pPr>
        <w:shd w:val="clear" w:color="auto" w:fill="FFFFFF"/>
        <w:spacing w:after="240" w:line="360" w:lineRule="atLeast"/>
        <w:ind w:left="-402" w:right="-402"/>
        <w:jc w:val="both"/>
        <w:rPr>
          <w:ins w:id="3467" w:author="Unknown"/>
          <w:rFonts w:ascii="Arial" w:eastAsia="Times New Roman" w:hAnsi="Arial" w:cs="Arial"/>
          <w:sz w:val="21"/>
          <w:szCs w:val="21"/>
        </w:rPr>
      </w:pPr>
      <w:ins w:id="3468"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69" w:author="Unknown"/>
          <w:rFonts w:ascii="Consolas" w:eastAsia="Times New Roman" w:hAnsi="Consolas" w:cs="Consolas"/>
          <w:sz w:val="18"/>
          <w:szCs w:val="18"/>
        </w:rPr>
      </w:pPr>
      <w:ins w:id="3470" w:author="Unknown">
        <w:r w:rsidRPr="00250E7B">
          <w:rPr>
            <w:rFonts w:ascii="Consolas" w:eastAsia="Times New Roman" w:hAnsi="Consolas" w:cs="Consolas"/>
            <w:sz w:val="18"/>
            <w:szCs w:val="18"/>
          </w:rPr>
          <w:t>This is an inner class.</w:t>
        </w:r>
      </w:ins>
    </w:p>
    <w:p w:rsidR="00250E7B" w:rsidRPr="00250E7B" w:rsidRDefault="00250E7B" w:rsidP="00250E7B">
      <w:pPr>
        <w:shd w:val="clear" w:color="auto" w:fill="FFFFFF"/>
        <w:spacing w:before="48" w:after="48" w:line="360" w:lineRule="atLeast"/>
        <w:ind w:right="-402"/>
        <w:outlineLvl w:val="2"/>
        <w:rPr>
          <w:ins w:id="3471" w:author="Unknown"/>
          <w:rFonts w:ascii="Arial" w:eastAsia="Times New Roman" w:hAnsi="Arial" w:cs="Arial"/>
          <w:sz w:val="27"/>
          <w:szCs w:val="27"/>
        </w:rPr>
      </w:pPr>
      <w:ins w:id="3472" w:author="Unknown">
        <w:r w:rsidRPr="00250E7B">
          <w:rPr>
            <w:rFonts w:ascii="Arial" w:eastAsia="Times New Roman" w:hAnsi="Arial" w:cs="Arial"/>
            <w:sz w:val="27"/>
            <w:szCs w:val="27"/>
          </w:rPr>
          <w:t>Accessing the Private Members</w:t>
        </w:r>
      </w:ins>
    </w:p>
    <w:p w:rsidR="00250E7B" w:rsidRPr="00250E7B" w:rsidRDefault="00250E7B" w:rsidP="00250E7B">
      <w:pPr>
        <w:shd w:val="clear" w:color="auto" w:fill="FFFFFF"/>
        <w:spacing w:after="240" w:line="360" w:lineRule="atLeast"/>
        <w:ind w:left="-402" w:right="-402"/>
        <w:jc w:val="both"/>
        <w:rPr>
          <w:ins w:id="3473" w:author="Unknown"/>
          <w:rFonts w:ascii="Arial" w:eastAsia="Times New Roman" w:hAnsi="Arial" w:cs="Arial"/>
          <w:sz w:val="21"/>
          <w:szCs w:val="21"/>
        </w:rPr>
      </w:pPr>
      <w:ins w:id="3474" w:author="Unknown">
        <w:r w:rsidRPr="00250E7B">
          <w:rPr>
            <w:rFonts w:ascii="Arial" w:eastAsia="Times New Roman" w:hAnsi="Arial" w:cs="Arial"/>
            <w:sz w:val="21"/>
            <w:szCs w:val="21"/>
          </w:rPr>
          <w:t xml:space="preserve">As mentioned earlier, inner classes are also used to access the private members of a class. Suppose, a class is having private members to access them. Write an inner class in it, return the private members from a </w:t>
        </w:r>
        <w:r w:rsidRPr="00250E7B">
          <w:rPr>
            <w:rFonts w:ascii="Arial" w:eastAsia="Times New Roman" w:hAnsi="Arial" w:cs="Arial"/>
            <w:sz w:val="21"/>
            <w:szCs w:val="21"/>
          </w:rPr>
          <w:lastRenderedPageBreak/>
          <w:t>method within the inner class, say,</w:t>
        </w:r>
        <w:r w:rsidRPr="00250E7B">
          <w:rPr>
            <w:rFonts w:ascii="Arial" w:eastAsia="Times New Roman" w:hAnsi="Arial" w:cs="Arial"/>
            <w:sz w:val="21"/>
          </w:rPr>
          <w:t> </w:t>
        </w:r>
        <w:r w:rsidRPr="00250E7B">
          <w:rPr>
            <w:rFonts w:ascii="Arial" w:eastAsia="Times New Roman" w:hAnsi="Arial" w:cs="Arial"/>
            <w:b/>
            <w:bCs/>
            <w:sz w:val="21"/>
            <w:szCs w:val="21"/>
          </w:rPr>
          <w:t>getValue()</w:t>
        </w:r>
        <w:r w:rsidRPr="00250E7B">
          <w:rPr>
            <w:rFonts w:ascii="Arial" w:eastAsia="Times New Roman" w:hAnsi="Arial" w:cs="Arial"/>
            <w:sz w:val="21"/>
            <w:szCs w:val="21"/>
          </w:rPr>
          <w:t>, and finally from another class (from which you want to access the private members) call the getValue() method of the inner class.</w:t>
        </w:r>
      </w:ins>
    </w:p>
    <w:p w:rsidR="00250E7B" w:rsidRPr="00250E7B" w:rsidRDefault="00250E7B" w:rsidP="00250E7B">
      <w:pPr>
        <w:shd w:val="clear" w:color="auto" w:fill="FFFFFF"/>
        <w:spacing w:after="240" w:line="360" w:lineRule="atLeast"/>
        <w:ind w:left="-402" w:right="-402"/>
        <w:jc w:val="both"/>
        <w:rPr>
          <w:ins w:id="3475" w:author="Unknown"/>
          <w:rFonts w:ascii="Arial" w:eastAsia="Times New Roman" w:hAnsi="Arial" w:cs="Arial"/>
          <w:sz w:val="21"/>
          <w:szCs w:val="21"/>
        </w:rPr>
      </w:pPr>
      <w:ins w:id="3476" w:author="Unknown">
        <w:r w:rsidRPr="00250E7B">
          <w:rPr>
            <w:rFonts w:ascii="Arial" w:eastAsia="Times New Roman" w:hAnsi="Arial" w:cs="Arial"/>
            <w:sz w:val="21"/>
            <w:szCs w:val="21"/>
          </w:rPr>
          <w:t>To instantiate the inner class, initially you have to instantiate the outer class. Thereafter, using the object of the outer class, following is the way in which you can instantiate the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7" w:author="Unknown"/>
          <w:rFonts w:ascii="Consolas" w:eastAsia="Times New Roman" w:hAnsi="Consolas" w:cs="Consolas"/>
          <w:sz w:val="18"/>
          <w:szCs w:val="18"/>
        </w:rPr>
      </w:pPr>
      <w:ins w:id="3478" w:author="Unknown">
        <w:r w:rsidRPr="00250E7B">
          <w:rPr>
            <w:rFonts w:ascii="Consolas" w:eastAsia="Times New Roman" w:hAnsi="Consolas" w:cs="Consolas"/>
            <w:sz w:val="18"/>
            <w:szCs w:val="18"/>
          </w:rPr>
          <w:t>Outer_Demo outer = new Outer_Demo();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79" w:author="Unknown"/>
          <w:rFonts w:ascii="Consolas" w:eastAsia="Times New Roman" w:hAnsi="Consolas" w:cs="Consolas"/>
          <w:sz w:val="18"/>
          <w:szCs w:val="18"/>
        </w:rPr>
      </w:pPr>
      <w:ins w:id="3480" w:author="Unknown">
        <w:r w:rsidRPr="00250E7B">
          <w:rPr>
            <w:rFonts w:ascii="Consolas" w:eastAsia="Times New Roman" w:hAnsi="Consolas" w:cs="Consolas"/>
            <w:sz w:val="18"/>
            <w:szCs w:val="18"/>
          </w:rPr>
          <w:t>Outer_Demo.Inner_Demo inner = outer.new Inner_Demo();</w:t>
        </w:r>
      </w:ins>
    </w:p>
    <w:p w:rsidR="00250E7B" w:rsidRPr="00250E7B" w:rsidRDefault="00250E7B" w:rsidP="00250E7B">
      <w:pPr>
        <w:shd w:val="clear" w:color="auto" w:fill="FFFFFF"/>
        <w:spacing w:after="240" w:line="360" w:lineRule="atLeast"/>
        <w:ind w:left="-402" w:right="-402"/>
        <w:jc w:val="both"/>
        <w:rPr>
          <w:ins w:id="3481" w:author="Unknown"/>
          <w:rFonts w:ascii="Arial" w:eastAsia="Times New Roman" w:hAnsi="Arial" w:cs="Arial"/>
          <w:sz w:val="21"/>
          <w:szCs w:val="21"/>
        </w:rPr>
      </w:pPr>
      <w:ins w:id="3482" w:author="Unknown">
        <w:r w:rsidRPr="00250E7B">
          <w:rPr>
            <w:rFonts w:ascii="Arial" w:eastAsia="Times New Roman" w:hAnsi="Arial" w:cs="Arial"/>
            <w:sz w:val="21"/>
            <w:szCs w:val="21"/>
          </w:rPr>
          <w:t>The following program shows how to access the private members of a class using inner class.</w:t>
        </w:r>
      </w:ins>
    </w:p>
    <w:p w:rsidR="00250E7B" w:rsidRPr="00250E7B" w:rsidRDefault="00250E7B" w:rsidP="00250E7B">
      <w:pPr>
        <w:shd w:val="clear" w:color="auto" w:fill="FFFFFF"/>
        <w:spacing w:after="240" w:line="360" w:lineRule="atLeast"/>
        <w:ind w:left="-402" w:right="-402"/>
        <w:jc w:val="both"/>
        <w:rPr>
          <w:ins w:id="3483" w:author="Unknown"/>
          <w:rFonts w:ascii="Arial" w:eastAsia="Times New Roman" w:hAnsi="Arial" w:cs="Arial"/>
          <w:sz w:val="21"/>
          <w:szCs w:val="21"/>
        </w:rPr>
      </w:pPr>
      <w:ins w:id="3484"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85" w:author="Unknown"/>
          <w:rFonts w:ascii="Consolas" w:eastAsia="Times New Roman" w:hAnsi="Consolas" w:cs="Consolas"/>
          <w:sz w:val="20"/>
        </w:rPr>
      </w:pPr>
      <w:ins w:id="3486" w:author="Unknown">
        <w:r w:rsidRPr="00250E7B">
          <w:rPr>
            <w:rFonts w:ascii="Consolas" w:eastAsia="Times New Roman" w:hAnsi="Consolas" w:cs="Consolas"/>
            <w:sz w:val="20"/>
          </w:rPr>
          <w:t>class Outer_Demo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87" w:author="Unknown"/>
          <w:rFonts w:ascii="Consolas" w:eastAsia="Times New Roman" w:hAnsi="Consolas" w:cs="Consolas"/>
          <w:sz w:val="20"/>
        </w:rPr>
      </w:pPr>
      <w:ins w:id="3488" w:author="Unknown">
        <w:r w:rsidRPr="00250E7B">
          <w:rPr>
            <w:rFonts w:ascii="Consolas" w:eastAsia="Times New Roman" w:hAnsi="Consolas" w:cs="Consolas"/>
            <w:sz w:val="20"/>
          </w:rPr>
          <w:t xml:space="preserve">   // private variable of the outer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89" w:author="Unknown"/>
          <w:rFonts w:ascii="Consolas" w:eastAsia="Times New Roman" w:hAnsi="Consolas" w:cs="Consolas"/>
          <w:sz w:val="20"/>
        </w:rPr>
      </w:pPr>
      <w:ins w:id="3490" w:author="Unknown">
        <w:r w:rsidRPr="00250E7B">
          <w:rPr>
            <w:rFonts w:ascii="Consolas" w:eastAsia="Times New Roman" w:hAnsi="Consolas" w:cs="Consolas"/>
            <w:sz w:val="20"/>
          </w:rPr>
          <w:t xml:space="preserve">   private int num = 175;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91" w:author="Unknown"/>
          <w:rFonts w:ascii="Consolas" w:eastAsia="Times New Roman" w:hAnsi="Consolas" w:cs="Consolas"/>
          <w:sz w:val="20"/>
        </w:rPr>
      </w:pPr>
      <w:ins w:id="3492"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93" w:author="Unknown"/>
          <w:rFonts w:ascii="Consolas" w:eastAsia="Times New Roman" w:hAnsi="Consolas" w:cs="Consolas"/>
          <w:sz w:val="20"/>
        </w:rPr>
      </w:pPr>
      <w:ins w:id="3494" w:author="Unknown">
        <w:r w:rsidRPr="00250E7B">
          <w:rPr>
            <w:rFonts w:ascii="Consolas" w:eastAsia="Times New Roman" w:hAnsi="Consolas" w:cs="Consolas"/>
            <w:sz w:val="20"/>
          </w:rPr>
          <w:t xml:space="preserve">   //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95" w:author="Unknown"/>
          <w:rFonts w:ascii="Consolas" w:eastAsia="Times New Roman" w:hAnsi="Consolas" w:cs="Consolas"/>
          <w:sz w:val="20"/>
        </w:rPr>
      </w:pPr>
      <w:ins w:id="3496" w:author="Unknown">
        <w:r w:rsidRPr="00250E7B">
          <w:rPr>
            <w:rFonts w:ascii="Consolas" w:eastAsia="Times New Roman" w:hAnsi="Consolas" w:cs="Consolas"/>
            <w:sz w:val="20"/>
          </w:rPr>
          <w:t xml:space="preserve">   public class Inner_Demo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97" w:author="Unknown"/>
          <w:rFonts w:ascii="Consolas" w:eastAsia="Times New Roman" w:hAnsi="Consolas" w:cs="Consolas"/>
          <w:sz w:val="20"/>
        </w:rPr>
      </w:pPr>
      <w:ins w:id="3498" w:author="Unknown">
        <w:r w:rsidRPr="00250E7B">
          <w:rPr>
            <w:rFonts w:ascii="Consolas" w:eastAsia="Times New Roman" w:hAnsi="Consolas" w:cs="Consolas"/>
            <w:sz w:val="20"/>
          </w:rPr>
          <w:t xml:space="preserve">      public int getNum()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499" w:author="Unknown"/>
          <w:rFonts w:ascii="Consolas" w:eastAsia="Times New Roman" w:hAnsi="Consolas" w:cs="Consolas"/>
          <w:sz w:val="20"/>
        </w:rPr>
      </w:pPr>
      <w:ins w:id="3500" w:author="Unknown">
        <w:r w:rsidRPr="00250E7B">
          <w:rPr>
            <w:rFonts w:ascii="Consolas" w:eastAsia="Times New Roman" w:hAnsi="Consolas" w:cs="Consolas"/>
            <w:sz w:val="20"/>
          </w:rPr>
          <w:t xml:space="preserve">         System.out.println("This is the getnum method of the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01" w:author="Unknown"/>
          <w:rFonts w:ascii="Consolas" w:eastAsia="Times New Roman" w:hAnsi="Consolas" w:cs="Consolas"/>
          <w:sz w:val="20"/>
        </w:rPr>
      </w:pPr>
      <w:ins w:id="3502" w:author="Unknown">
        <w:r w:rsidRPr="00250E7B">
          <w:rPr>
            <w:rFonts w:ascii="Consolas" w:eastAsia="Times New Roman" w:hAnsi="Consolas" w:cs="Consolas"/>
            <w:sz w:val="20"/>
          </w:rPr>
          <w:t xml:space="preserve">         return 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03" w:author="Unknown"/>
          <w:rFonts w:ascii="Consolas" w:eastAsia="Times New Roman" w:hAnsi="Consolas" w:cs="Consolas"/>
          <w:sz w:val="20"/>
        </w:rPr>
      </w:pPr>
      <w:ins w:id="350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05" w:author="Unknown"/>
          <w:rFonts w:ascii="Consolas" w:eastAsia="Times New Roman" w:hAnsi="Consolas" w:cs="Consolas"/>
          <w:sz w:val="20"/>
        </w:rPr>
      </w:pPr>
      <w:ins w:id="3506"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07" w:author="Unknown"/>
          <w:rFonts w:ascii="Consolas" w:eastAsia="Times New Roman" w:hAnsi="Consolas" w:cs="Consolas"/>
          <w:sz w:val="20"/>
        </w:rPr>
      </w:pPr>
      <w:ins w:id="3508" w:author="Unknown">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09"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0" w:author="Unknown"/>
          <w:rFonts w:ascii="Consolas" w:eastAsia="Times New Roman" w:hAnsi="Consolas" w:cs="Consolas"/>
          <w:sz w:val="20"/>
        </w:rPr>
      </w:pPr>
      <w:ins w:id="3511" w:author="Unknown">
        <w:r w:rsidRPr="00250E7B">
          <w:rPr>
            <w:rFonts w:ascii="Consolas" w:eastAsia="Times New Roman" w:hAnsi="Consolas" w:cs="Consolas"/>
            <w:sz w:val="20"/>
          </w:rPr>
          <w:t>public class My_class2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3" w:author="Unknown"/>
          <w:rFonts w:ascii="Consolas" w:eastAsia="Times New Roman" w:hAnsi="Consolas" w:cs="Consolas"/>
          <w:sz w:val="20"/>
        </w:rPr>
      </w:pPr>
      <w:ins w:id="3514"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5" w:author="Unknown"/>
          <w:rFonts w:ascii="Consolas" w:eastAsia="Times New Roman" w:hAnsi="Consolas" w:cs="Consolas"/>
          <w:sz w:val="20"/>
        </w:rPr>
      </w:pPr>
      <w:ins w:id="3516" w:author="Unknown">
        <w:r w:rsidRPr="00250E7B">
          <w:rPr>
            <w:rFonts w:ascii="Consolas" w:eastAsia="Times New Roman" w:hAnsi="Consolas" w:cs="Consolas"/>
            <w:sz w:val="20"/>
          </w:rPr>
          <w:t xml:space="preserve">      // Instantiating the outer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7" w:author="Unknown"/>
          <w:rFonts w:ascii="Consolas" w:eastAsia="Times New Roman" w:hAnsi="Consolas" w:cs="Consolas"/>
          <w:sz w:val="20"/>
        </w:rPr>
      </w:pPr>
      <w:ins w:id="3518" w:author="Unknown">
        <w:r w:rsidRPr="00250E7B">
          <w:rPr>
            <w:rFonts w:ascii="Consolas" w:eastAsia="Times New Roman" w:hAnsi="Consolas" w:cs="Consolas"/>
            <w:sz w:val="20"/>
          </w:rPr>
          <w:t xml:space="preserve">      Outer_Demo outer = new Outer_Demo();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19" w:author="Unknown"/>
          <w:rFonts w:ascii="Consolas" w:eastAsia="Times New Roman" w:hAnsi="Consolas" w:cs="Consolas"/>
          <w:sz w:val="20"/>
        </w:rPr>
      </w:pPr>
      <w:ins w:id="3520"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1" w:author="Unknown"/>
          <w:rFonts w:ascii="Consolas" w:eastAsia="Times New Roman" w:hAnsi="Consolas" w:cs="Consolas"/>
          <w:sz w:val="20"/>
        </w:rPr>
      </w:pPr>
      <w:ins w:id="3522" w:author="Unknown">
        <w:r w:rsidRPr="00250E7B">
          <w:rPr>
            <w:rFonts w:ascii="Consolas" w:eastAsia="Times New Roman" w:hAnsi="Consolas" w:cs="Consolas"/>
            <w:sz w:val="20"/>
          </w:rPr>
          <w:t xml:space="preserve">      // Instantiating the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3" w:author="Unknown"/>
          <w:rFonts w:ascii="Consolas" w:eastAsia="Times New Roman" w:hAnsi="Consolas" w:cs="Consolas"/>
          <w:sz w:val="20"/>
        </w:rPr>
      </w:pPr>
      <w:ins w:id="3524" w:author="Unknown">
        <w:r w:rsidRPr="00250E7B">
          <w:rPr>
            <w:rFonts w:ascii="Consolas" w:eastAsia="Times New Roman" w:hAnsi="Consolas" w:cs="Consolas"/>
            <w:sz w:val="20"/>
          </w:rPr>
          <w:t xml:space="preserve">      Outer_Demo.Inner_Demo inner = outer.new Inner_Demo();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5" w:author="Unknown"/>
          <w:rFonts w:ascii="Consolas" w:eastAsia="Times New Roman" w:hAnsi="Consolas" w:cs="Consolas"/>
          <w:sz w:val="20"/>
        </w:rPr>
      </w:pPr>
      <w:ins w:id="3526" w:author="Unknown">
        <w:r w:rsidRPr="00250E7B">
          <w:rPr>
            <w:rFonts w:ascii="Consolas" w:eastAsia="Times New Roman" w:hAnsi="Consolas" w:cs="Consolas"/>
            <w:sz w:val="20"/>
          </w:rPr>
          <w:t xml:space="preserve">      System.out.println(inner.getNum());</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7" w:author="Unknown"/>
          <w:rFonts w:ascii="Consolas" w:eastAsia="Times New Roman" w:hAnsi="Consolas" w:cs="Consolas"/>
          <w:sz w:val="20"/>
        </w:rPr>
      </w:pPr>
      <w:ins w:id="3528"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29" w:author="Unknown"/>
          <w:rFonts w:ascii="Consolas" w:eastAsia="Times New Roman" w:hAnsi="Consolas" w:cs="Consolas"/>
          <w:sz w:val="20"/>
        </w:rPr>
      </w:pPr>
      <w:ins w:id="3530" w:author="Unknown">
        <w:r w:rsidRPr="00250E7B">
          <w:rPr>
            <w:rFonts w:ascii="Consolas" w:eastAsia="Times New Roman" w:hAnsi="Consolas" w:cs="Consolas"/>
            <w:sz w:val="20"/>
          </w:rPr>
          <w:lastRenderedPageBreak/>
          <w:t>}</w:t>
        </w:r>
      </w:ins>
    </w:p>
    <w:p w:rsidR="00250E7B" w:rsidRPr="00250E7B" w:rsidRDefault="00250E7B" w:rsidP="00250E7B">
      <w:pPr>
        <w:shd w:val="clear" w:color="auto" w:fill="FFFFFF"/>
        <w:spacing w:after="240" w:line="360" w:lineRule="atLeast"/>
        <w:ind w:left="-402" w:right="-402"/>
        <w:jc w:val="both"/>
        <w:rPr>
          <w:ins w:id="3531" w:author="Unknown"/>
          <w:rFonts w:ascii="Arial" w:eastAsia="Times New Roman" w:hAnsi="Arial" w:cs="Arial"/>
          <w:sz w:val="21"/>
          <w:szCs w:val="21"/>
        </w:rPr>
      </w:pPr>
      <w:ins w:id="3532" w:author="Unknown">
        <w:r w:rsidRPr="00250E7B">
          <w:rPr>
            <w:rFonts w:ascii="Arial" w:eastAsia="Times New Roman" w:hAnsi="Arial" w:cs="Arial"/>
            <w:sz w:val="21"/>
            <w:szCs w:val="21"/>
          </w:rPr>
          <w:t>If you compile and execute the above program, you will get the following result −</w:t>
        </w:r>
      </w:ins>
    </w:p>
    <w:p w:rsidR="00250E7B" w:rsidRPr="00250E7B" w:rsidRDefault="00250E7B" w:rsidP="00250E7B">
      <w:pPr>
        <w:shd w:val="clear" w:color="auto" w:fill="FFFFFF"/>
        <w:spacing w:after="240" w:line="360" w:lineRule="atLeast"/>
        <w:ind w:left="-402" w:right="-402"/>
        <w:jc w:val="both"/>
        <w:rPr>
          <w:ins w:id="3533" w:author="Unknown"/>
          <w:rFonts w:ascii="Arial" w:eastAsia="Times New Roman" w:hAnsi="Arial" w:cs="Arial"/>
          <w:sz w:val="21"/>
          <w:szCs w:val="21"/>
        </w:rPr>
      </w:pPr>
      <w:ins w:id="3534"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35" w:author="Unknown"/>
          <w:rFonts w:ascii="Consolas" w:eastAsia="Times New Roman" w:hAnsi="Consolas" w:cs="Consolas"/>
          <w:sz w:val="18"/>
          <w:szCs w:val="18"/>
        </w:rPr>
      </w:pPr>
      <w:ins w:id="3536" w:author="Unknown">
        <w:r w:rsidRPr="00250E7B">
          <w:rPr>
            <w:rFonts w:ascii="Consolas" w:eastAsia="Times New Roman" w:hAnsi="Consolas" w:cs="Consolas"/>
            <w:sz w:val="18"/>
            <w:szCs w:val="18"/>
          </w:rPr>
          <w:t>The value of num in the class Test is: 175</w:t>
        </w:r>
      </w:ins>
    </w:p>
    <w:p w:rsidR="00250E7B" w:rsidRPr="00250E7B" w:rsidRDefault="00250E7B" w:rsidP="00250E7B">
      <w:pPr>
        <w:shd w:val="clear" w:color="auto" w:fill="FFFFFF"/>
        <w:spacing w:before="48" w:after="48" w:line="360" w:lineRule="atLeast"/>
        <w:ind w:right="-402"/>
        <w:outlineLvl w:val="1"/>
        <w:rPr>
          <w:ins w:id="3537" w:author="Unknown"/>
          <w:rFonts w:ascii="Arial" w:eastAsia="Times New Roman" w:hAnsi="Arial" w:cs="Arial"/>
          <w:spacing w:val="-15"/>
          <w:sz w:val="36"/>
          <w:szCs w:val="36"/>
        </w:rPr>
      </w:pPr>
      <w:ins w:id="3538" w:author="Unknown">
        <w:r w:rsidRPr="00250E7B">
          <w:rPr>
            <w:rFonts w:ascii="Arial" w:eastAsia="Times New Roman" w:hAnsi="Arial" w:cs="Arial"/>
            <w:spacing w:val="-15"/>
            <w:sz w:val="36"/>
            <w:szCs w:val="36"/>
          </w:rPr>
          <w:t>Method-local Inner Class</w:t>
        </w:r>
      </w:ins>
    </w:p>
    <w:p w:rsidR="00250E7B" w:rsidRPr="00250E7B" w:rsidRDefault="00250E7B" w:rsidP="00250E7B">
      <w:pPr>
        <w:shd w:val="clear" w:color="auto" w:fill="FFFFFF"/>
        <w:spacing w:after="240" w:line="360" w:lineRule="atLeast"/>
        <w:ind w:left="-402" w:right="-402"/>
        <w:jc w:val="both"/>
        <w:rPr>
          <w:ins w:id="3539" w:author="Unknown"/>
          <w:rFonts w:ascii="Arial" w:eastAsia="Times New Roman" w:hAnsi="Arial" w:cs="Arial"/>
          <w:sz w:val="21"/>
          <w:szCs w:val="21"/>
        </w:rPr>
      </w:pPr>
      <w:ins w:id="3540" w:author="Unknown">
        <w:r w:rsidRPr="00250E7B">
          <w:rPr>
            <w:rFonts w:ascii="Arial" w:eastAsia="Times New Roman" w:hAnsi="Arial" w:cs="Arial"/>
            <w:sz w:val="21"/>
            <w:szCs w:val="21"/>
          </w:rPr>
          <w:t>In Java, we can write a class within a method and this will be a local type. Like local variables, the scope of the inner class is restricted within the method.</w:t>
        </w:r>
      </w:ins>
    </w:p>
    <w:p w:rsidR="00250E7B" w:rsidRPr="00250E7B" w:rsidRDefault="00250E7B" w:rsidP="00250E7B">
      <w:pPr>
        <w:shd w:val="clear" w:color="auto" w:fill="FFFFFF"/>
        <w:spacing w:after="240" w:line="360" w:lineRule="atLeast"/>
        <w:ind w:left="-402" w:right="-402"/>
        <w:jc w:val="both"/>
        <w:rPr>
          <w:ins w:id="3541" w:author="Unknown"/>
          <w:rFonts w:ascii="Arial" w:eastAsia="Times New Roman" w:hAnsi="Arial" w:cs="Arial"/>
          <w:sz w:val="21"/>
          <w:szCs w:val="21"/>
        </w:rPr>
      </w:pPr>
      <w:ins w:id="3542" w:author="Unknown">
        <w:r w:rsidRPr="00250E7B">
          <w:rPr>
            <w:rFonts w:ascii="Arial" w:eastAsia="Times New Roman" w:hAnsi="Arial" w:cs="Arial"/>
            <w:sz w:val="21"/>
            <w:szCs w:val="21"/>
          </w:rPr>
          <w:t>A method-local inner class can be instantiated only within the method where the inner class is defined. The following program shows how to use a method-local inner class.</w:t>
        </w:r>
      </w:ins>
    </w:p>
    <w:p w:rsidR="00250E7B" w:rsidRPr="00250E7B" w:rsidRDefault="00250E7B" w:rsidP="00250E7B">
      <w:pPr>
        <w:shd w:val="clear" w:color="auto" w:fill="FFFFFF"/>
        <w:spacing w:after="240" w:line="360" w:lineRule="atLeast"/>
        <w:ind w:left="-402" w:right="-402"/>
        <w:jc w:val="both"/>
        <w:rPr>
          <w:ins w:id="3543" w:author="Unknown"/>
          <w:rFonts w:ascii="Arial" w:eastAsia="Times New Roman" w:hAnsi="Arial" w:cs="Arial"/>
          <w:sz w:val="21"/>
          <w:szCs w:val="21"/>
        </w:rPr>
      </w:pPr>
      <w:ins w:id="3544"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45" w:author="Unknown"/>
          <w:rFonts w:ascii="Consolas" w:eastAsia="Times New Roman" w:hAnsi="Consolas" w:cs="Consolas"/>
          <w:sz w:val="20"/>
        </w:rPr>
      </w:pPr>
      <w:ins w:id="3546" w:author="Unknown">
        <w:r w:rsidRPr="00250E7B">
          <w:rPr>
            <w:rFonts w:ascii="Consolas" w:eastAsia="Times New Roman" w:hAnsi="Consolas" w:cs="Consolas"/>
            <w:sz w:val="20"/>
          </w:rPr>
          <w:t>public class Outerclass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47" w:author="Unknown"/>
          <w:rFonts w:ascii="Consolas" w:eastAsia="Times New Roman" w:hAnsi="Consolas" w:cs="Consolas"/>
          <w:sz w:val="20"/>
        </w:rPr>
      </w:pPr>
      <w:ins w:id="3548" w:author="Unknown">
        <w:r w:rsidRPr="00250E7B">
          <w:rPr>
            <w:rFonts w:ascii="Consolas" w:eastAsia="Times New Roman" w:hAnsi="Consolas" w:cs="Consolas"/>
            <w:sz w:val="20"/>
          </w:rPr>
          <w:t xml:space="preserve">   // instance method of the outer 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49" w:author="Unknown"/>
          <w:rFonts w:ascii="Consolas" w:eastAsia="Times New Roman" w:hAnsi="Consolas" w:cs="Consolas"/>
          <w:sz w:val="20"/>
        </w:rPr>
      </w:pPr>
      <w:ins w:id="3550" w:author="Unknown">
        <w:r w:rsidRPr="00250E7B">
          <w:rPr>
            <w:rFonts w:ascii="Consolas" w:eastAsia="Times New Roman" w:hAnsi="Consolas" w:cs="Consolas"/>
            <w:sz w:val="20"/>
          </w:rPr>
          <w:t xml:space="preserve">   void my_Method()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51" w:author="Unknown"/>
          <w:rFonts w:ascii="Consolas" w:eastAsia="Times New Roman" w:hAnsi="Consolas" w:cs="Consolas"/>
          <w:sz w:val="20"/>
        </w:rPr>
      </w:pPr>
      <w:ins w:id="3552" w:author="Unknown">
        <w:r w:rsidRPr="00250E7B">
          <w:rPr>
            <w:rFonts w:ascii="Consolas" w:eastAsia="Times New Roman" w:hAnsi="Consolas" w:cs="Consolas"/>
            <w:sz w:val="20"/>
          </w:rPr>
          <w:t xml:space="preserve">      int num = 23;</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53"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54" w:author="Unknown"/>
          <w:rFonts w:ascii="Consolas" w:eastAsia="Times New Roman" w:hAnsi="Consolas" w:cs="Consolas"/>
          <w:sz w:val="20"/>
        </w:rPr>
      </w:pPr>
      <w:ins w:id="3555" w:author="Unknown">
        <w:r w:rsidRPr="00250E7B">
          <w:rPr>
            <w:rFonts w:ascii="Consolas" w:eastAsia="Times New Roman" w:hAnsi="Consolas" w:cs="Consolas"/>
            <w:sz w:val="20"/>
          </w:rPr>
          <w:t xml:space="preserve">      // method-local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56" w:author="Unknown"/>
          <w:rFonts w:ascii="Consolas" w:eastAsia="Times New Roman" w:hAnsi="Consolas" w:cs="Consolas"/>
          <w:sz w:val="20"/>
        </w:rPr>
      </w:pPr>
      <w:ins w:id="3557" w:author="Unknown">
        <w:r w:rsidRPr="00250E7B">
          <w:rPr>
            <w:rFonts w:ascii="Consolas" w:eastAsia="Times New Roman" w:hAnsi="Consolas" w:cs="Consolas"/>
            <w:sz w:val="20"/>
          </w:rPr>
          <w:t xml:space="preserve">      class MethodInner_Demo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58" w:author="Unknown"/>
          <w:rFonts w:ascii="Consolas" w:eastAsia="Times New Roman" w:hAnsi="Consolas" w:cs="Consolas"/>
          <w:sz w:val="20"/>
        </w:rPr>
      </w:pPr>
      <w:ins w:id="3559" w:author="Unknown">
        <w:r w:rsidRPr="00250E7B">
          <w:rPr>
            <w:rFonts w:ascii="Consolas" w:eastAsia="Times New Roman" w:hAnsi="Consolas" w:cs="Consolas"/>
            <w:sz w:val="20"/>
          </w:rPr>
          <w:t xml:space="preserve">         public void print()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0" w:author="Unknown"/>
          <w:rFonts w:ascii="Consolas" w:eastAsia="Times New Roman" w:hAnsi="Consolas" w:cs="Consolas"/>
          <w:sz w:val="20"/>
        </w:rPr>
      </w:pPr>
      <w:ins w:id="3561" w:author="Unknown">
        <w:r w:rsidRPr="00250E7B">
          <w:rPr>
            <w:rFonts w:ascii="Consolas" w:eastAsia="Times New Roman" w:hAnsi="Consolas" w:cs="Consolas"/>
            <w:sz w:val="20"/>
          </w:rPr>
          <w:t xml:space="preserve">            System.out.println("This is method inner class "+num);</w:t>
        </w:r>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2" w:author="Unknown"/>
          <w:rFonts w:ascii="Consolas" w:eastAsia="Times New Roman" w:hAnsi="Consolas" w:cs="Consolas"/>
          <w:sz w:val="20"/>
        </w:rPr>
      </w:pPr>
      <w:ins w:id="3563" w:author="Unknown">
        <w:r w:rsidRPr="00250E7B">
          <w:rPr>
            <w:rFonts w:ascii="Consolas" w:eastAsia="Times New Roman" w:hAnsi="Consolas" w:cs="Consolas"/>
            <w:sz w:val="20"/>
          </w:rPr>
          <w:t xml:space="preserv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4" w:author="Unknown"/>
          <w:rFonts w:ascii="Consolas" w:eastAsia="Times New Roman" w:hAnsi="Consolas" w:cs="Consolas"/>
          <w:sz w:val="20"/>
        </w:rPr>
      </w:pPr>
      <w:ins w:id="3565" w:author="Unknown">
        <w:r w:rsidRPr="00250E7B">
          <w:rPr>
            <w:rFonts w:ascii="Consolas" w:eastAsia="Times New Roman" w:hAnsi="Consolas" w:cs="Consolas"/>
            <w:sz w:val="20"/>
          </w:rPr>
          <w:t xml:space="preserve">      } // end of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6" w:author="Unknown"/>
          <w:rFonts w:ascii="Consolas" w:eastAsia="Times New Roman" w:hAnsi="Consolas" w:cs="Consolas"/>
          <w:sz w:val="20"/>
        </w:rPr>
      </w:pPr>
      <w:ins w:id="3567" w:author="Unknown">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68" w:author="Unknown"/>
          <w:rFonts w:ascii="Consolas" w:eastAsia="Times New Roman" w:hAnsi="Consolas" w:cs="Consolas"/>
          <w:sz w:val="20"/>
        </w:rPr>
      </w:pPr>
      <w:ins w:id="3569" w:author="Unknown">
        <w:r w:rsidRPr="00250E7B">
          <w:rPr>
            <w:rFonts w:ascii="Consolas" w:eastAsia="Times New Roman" w:hAnsi="Consolas" w:cs="Consolas"/>
            <w:sz w:val="20"/>
          </w:rPr>
          <w:t xml:space="preserve">      // Accessing the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70" w:author="Unknown"/>
          <w:rFonts w:ascii="Consolas" w:eastAsia="Times New Roman" w:hAnsi="Consolas" w:cs="Consolas"/>
          <w:sz w:val="20"/>
        </w:rPr>
      </w:pPr>
      <w:ins w:id="3571" w:author="Unknown">
        <w:r w:rsidRPr="00250E7B">
          <w:rPr>
            <w:rFonts w:ascii="Consolas" w:eastAsia="Times New Roman" w:hAnsi="Consolas" w:cs="Consolas"/>
            <w:sz w:val="20"/>
          </w:rPr>
          <w:t xml:space="preserve">      MethodInner_Demo inner = new MethodInner_Demo();</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72" w:author="Unknown"/>
          <w:rFonts w:ascii="Consolas" w:eastAsia="Times New Roman" w:hAnsi="Consolas" w:cs="Consolas"/>
          <w:sz w:val="20"/>
        </w:rPr>
      </w:pPr>
      <w:ins w:id="3573" w:author="Unknown">
        <w:r w:rsidRPr="00250E7B">
          <w:rPr>
            <w:rFonts w:ascii="Consolas" w:eastAsia="Times New Roman" w:hAnsi="Consolas" w:cs="Consolas"/>
            <w:sz w:val="20"/>
          </w:rPr>
          <w:t xml:space="preserve">      inner.print();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74" w:author="Unknown"/>
          <w:rFonts w:ascii="Consolas" w:eastAsia="Times New Roman" w:hAnsi="Consolas" w:cs="Consolas"/>
          <w:sz w:val="20"/>
        </w:rPr>
      </w:pPr>
      <w:ins w:id="357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76" w:author="Unknown"/>
          <w:rFonts w:ascii="Consolas" w:eastAsia="Times New Roman" w:hAnsi="Consolas" w:cs="Consolas"/>
          <w:sz w:val="20"/>
        </w:rPr>
      </w:pPr>
      <w:ins w:id="357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78" w:author="Unknown"/>
          <w:rFonts w:ascii="Consolas" w:eastAsia="Times New Roman" w:hAnsi="Consolas" w:cs="Consolas"/>
          <w:sz w:val="20"/>
        </w:rPr>
      </w:pPr>
      <w:ins w:id="357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80" w:author="Unknown"/>
          <w:rFonts w:ascii="Consolas" w:eastAsia="Times New Roman" w:hAnsi="Consolas" w:cs="Consolas"/>
          <w:sz w:val="20"/>
        </w:rPr>
      </w:pPr>
      <w:ins w:id="3581" w:author="Unknown">
        <w:r w:rsidRPr="00250E7B">
          <w:rPr>
            <w:rFonts w:ascii="Consolas" w:eastAsia="Times New Roman" w:hAnsi="Consolas" w:cs="Consolas"/>
            <w:sz w:val="20"/>
          </w:rPr>
          <w:t xml:space="preserve">      Outerclass outer = new Outerclass();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82" w:author="Unknown"/>
          <w:rFonts w:ascii="Consolas" w:eastAsia="Times New Roman" w:hAnsi="Consolas" w:cs="Consolas"/>
          <w:sz w:val="20"/>
        </w:rPr>
      </w:pPr>
      <w:ins w:id="3583" w:author="Unknown">
        <w:r w:rsidRPr="00250E7B">
          <w:rPr>
            <w:rFonts w:ascii="Consolas" w:eastAsia="Times New Roman" w:hAnsi="Consolas" w:cs="Consolas"/>
            <w:sz w:val="20"/>
          </w:rPr>
          <w:t xml:space="preserve">      outer.my_Method();</w:t>
        </w:r>
        <w:r w:rsidRPr="00250E7B">
          <w:rPr>
            <w:rFonts w:ascii="Consolas" w:eastAsia="Times New Roman" w:hAnsi="Consolas" w:cs="Consolas"/>
            <w:sz w:val="20"/>
          </w:rPr>
          <w:tab/>
          <w:t xml:space="preserve">   </w:t>
        </w:r>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84" w:author="Unknown"/>
          <w:rFonts w:ascii="Consolas" w:eastAsia="Times New Roman" w:hAnsi="Consolas" w:cs="Consolas"/>
          <w:sz w:val="20"/>
        </w:rPr>
      </w:pPr>
      <w:ins w:id="3585" w:author="Unknown">
        <w:r w:rsidRPr="00250E7B">
          <w:rPr>
            <w:rFonts w:ascii="Consolas" w:eastAsia="Times New Roman" w:hAnsi="Consolas" w:cs="Consolas"/>
            <w:sz w:val="20"/>
          </w:rPr>
          <w:lastRenderedPageBreak/>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586" w:author="Unknown"/>
          <w:rFonts w:ascii="Consolas" w:eastAsia="Times New Roman" w:hAnsi="Consolas" w:cs="Consolas"/>
          <w:sz w:val="20"/>
        </w:rPr>
      </w:pPr>
      <w:ins w:id="3587"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588" w:author="Unknown"/>
          <w:rFonts w:ascii="Arial" w:eastAsia="Times New Roman" w:hAnsi="Arial" w:cs="Arial"/>
          <w:sz w:val="21"/>
          <w:szCs w:val="21"/>
        </w:rPr>
      </w:pPr>
      <w:ins w:id="3589" w:author="Unknown">
        <w:r w:rsidRPr="00250E7B">
          <w:rPr>
            <w:rFonts w:ascii="Arial" w:eastAsia="Times New Roman" w:hAnsi="Arial" w:cs="Arial"/>
            <w:sz w:val="21"/>
            <w:szCs w:val="21"/>
          </w:rPr>
          <w:t>If you compile and execute the above program, you will get the following result −</w:t>
        </w:r>
      </w:ins>
    </w:p>
    <w:p w:rsidR="00250E7B" w:rsidRPr="00250E7B" w:rsidRDefault="00250E7B" w:rsidP="00250E7B">
      <w:pPr>
        <w:shd w:val="clear" w:color="auto" w:fill="FFFFFF"/>
        <w:spacing w:after="240" w:line="360" w:lineRule="atLeast"/>
        <w:ind w:left="-402" w:right="-402"/>
        <w:jc w:val="both"/>
        <w:rPr>
          <w:ins w:id="3590" w:author="Unknown"/>
          <w:rFonts w:ascii="Arial" w:eastAsia="Times New Roman" w:hAnsi="Arial" w:cs="Arial"/>
          <w:sz w:val="21"/>
          <w:szCs w:val="21"/>
        </w:rPr>
      </w:pPr>
      <w:ins w:id="3591"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592" w:author="Unknown"/>
          <w:rFonts w:ascii="Consolas" w:eastAsia="Times New Roman" w:hAnsi="Consolas" w:cs="Consolas"/>
          <w:sz w:val="18"/>
          <w:szCs w:val="18"/>
        </w:rPr>
      </w:pPr>
      <w:ins w:id="3593" w:author="Unknown">
        <w:r w:rsidRPr="00250E7B">
          <w:rPr>
            <w:rFonts w:ascii="Consolas" w:eastAsia="Times New Roman" w:hAnsi="Consolas" w:cs="Consolas"/>
            <w:sz w:val="18"/>
            <w:szCs w:val="18"/>
          </w:rPr>
          <w:t>This is method inner class 23</w:t>
        </w:r>
      </w:ins>
    </w:p>
    <w:p w:rsidR="00250E7B" w:rsidRPr="00250E7B" w:rsidRDefault="00250E7B" w:rsidP="00250E7B">
      <w:pPr>
        <w:shd w:val="clear" w:color="auto" w:fill="FFFFFF"/>
        <w:spacing w:before="48" w:after="48" w:line="360" w:lineRule="atLeast"/>
        <w:ind w:right="-402"/>
        <w:outlineLvl w:val="1"/>
        <w:rPr>
          <w:ins w:id="3594" w:author="Unknown"/>
          <w:rFonts w:ascii="Arial" w:eastAsia="Times New Roman" w:hAnsi="Arial" w:cs="Arial"/>
          <w:spacing w:val="-15"/>
          <w:sz w:val="36"/>
          <w:szCs w:val="36"/>
        </w:rPr>
      </w:pPr>
      <w:ins w:id="3595" w:author="Unknown">
        <w:r w:rsidRPr="00250E7B">
          <w:rPr>
            <w:rFonts w:ascii="Arial" w:eastAsia="Times New Roman" w:hAnsi="Arial" w:cs="Arial"/>
            <w:spacing w:val="-15"/>
            <w:sz w:val="36"/>
            <w:szCs w:val="36"/>
          </w:rPr>
          <w:t>Anonymous Inner Class</w:t>
        </w:r>
      </w:ins>
    </w:p>
    <w:p w:rsidR="00250E7B" w:rsidRPr="00250E7B" w:rsidRDefault="00250E7B" w:rsidP="00250E7B">
      <w:pPr>
        <w:shd w:val="clear" w:color="auto" w:fill="FFFFFF"/>
        <w:spacing w:after="240" w:line="360" w:lineRule="atLeast"/>
        <w:ind w:left="-402" w:right="-402"/>
        <w:jc w:val="both"/>
        <w:rPr>
          <w:ins w:id="3596" w:author="Unknown"/>
          <w:rFonts w:ascii="Arial" w:eastAsia="Times New Roman" w:hAnsi="Arial" w:cs="Arial"/>
          <w:sz w:val="21"/>
          <w:szCs w:val="21"/>
        </w:rPr>
      </w:pPr>
      <w:ins w:id="3597" w:author="Unknown">
        <w:r w:rsidRPr="00250E7B">
          <w:rPr>
            <w:rFonts w:ascii="Arial" w:eastAsia="Times New Roman" w:hAnsi="Arial" w:cs="Arial"/>
            <w:sz w:val="21"/>
            <w:szCs w:val="21"/>
          </w:rPr>
          <w:t>An inner class declared without a class name is known as an</w:t>
        </w:r>
        <w:r w:rsidRPr="00250E7B">
          <w:rPr>
            <w:rFonts w:ascii="Arial" w:eastAsia="Times New Roman" w:hAnsi="Arial" w:cs="Arial"/>
            <w:sz w:val="21"/>
          </w:rPr>
          <w:t> </w:t>
        </w:r>
        <w:r w:rsidRPr="00250E7B">
          <w:rPr>
            <w:rFonts w:ascii="Arial" w:eastAsia="Times New Roman" w:hAnsi="Arial" w:cs="Arial"/>
            <w:b/>
            <w:bCs/>
            <w:sz w:val="21"/>
            <w:szCs w:val="21"/>
          </w:rPr>
          <w:t>anonymous inner class</w:t>
        </w:r>
        <w:r w:rsidRPr="00250E7B">
          <w:rPr>
            <w:rFonts w:ascii="Arial" w:eastAsia="Times New Roman" w:hAnsi="Arial" w:cs="Arial"/>
            <w:sz w:val="21"/>
            <w:szCs w:val="21"/>
          </w:rPr>
          <w:t>. In case of anonymous inner classes, we declare and instantiate them at the same time. Generally, they are used whenever you need to override the method of a class or an interface. The syntax of an anonymous inner class is as follows −</w:t>
        </w:r>
      </w:ins>
    </w:p>
    <w:p w:rsidR="00250E7B" w:rsidRPr="00250E7B" w:rsidRDefault="00250E7B" w:rsidP="00250E7B">
      <w:pPr>
        <w:shd w:val="clear" w:color="auto" w:fill="FFFFFF"/>
        <w:spacing w:after="240" w:line="360" w:lineRule="atLeast"/>
        <w:ind w:left="-402" w:right="-402"/>
        <w:jc w:val="both"/>
        <w:rPr>
          <w:ins w:id="3598" w:author="Unknown"/>
          <w:rFonts w:ascii="Arial" w:eastAsia="Times New Roman" w:hAnsi="Arial" w:cs="Arial"/>
          <w:sz w:val="21"/>
          <w:szCs w:val="21"/>
        </w:rPr>
      </w:pPr>
      <w:ins w:id="3599" w:author="Unknown">
        <w:r w:rsidRPr="00250E7B">
          <w:rPr>
            <w:rFonts w:ascii="Arial" w:eastAsia="Times New Roman" w:hAnsi="Arial" w:cs="Arial"/>
            <w:b/>
            <w:bCs/>
            <w:sz w:val="21"/>
            <w:szCs w:val="21"/>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0" w:author="Unknown"/>
          <w:rFonts w:ascii="Consolas" w:eastAsia="Times New Roman" w:hAnsi="Consolas" w:cs="Consolas"/>
          <w:sz w:val="18"/>
          <w:szCs w:val="18"/>
        </w:rPr>
      </w:pPr>
      <w:ins w:id="3601" w:author="Unknown">
        <w:r w:rsidRPr="00250E7B">
          <w:rPr>
            <w:rFonts w:ascii="Consolas" w:eastAsia="Times New Roman" w:hAnsi="Consolas" w:cs="Consolas"/>
            <w:sz w:val="18"/>
            <w:szCs w:val="18"/>
          </w:rPr>
          <w:t>AnonymousInner an_inner = new AnonymousInner()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2" w:author="Unknown"/>
          <w:rFonts w:ascii="Consolas" w:eastAsia="Times New Roman" w:hAnsi="Consolas" w:cs="Consolas"/>
          <w:sz w:val="18"/>
          <w:szCs w:val="18"/>
        </w:rPr>
      </w:pPr>
      <w:ins w:id="3603" w:author="Unknown">
        <w:r w:rsidRPr="00250E7B">
          <w:rPr>
            <w:rFonts w:ascii="Consolas" w:eastAsia="Times New Roman" w:hAnsi="Consolas" w:cs="Consolas"/>
            <w:sz w:val="18"/>
            <w:szCs w:val="18"/>
          </w:rPr>
          <w:t xml:space="preserve">   public void my_method()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4" w:author="Unknown"/>
          <w:rFonts w:ascii="Consolas" w:eastAsia="Times New Roman" w:hAnsi="Consolas" w:cs="Consolas"/>
          <w:sz w:val="18"/>
          <w:szCs w:val="18"/>
        </w:rPr>
      </w:pPr>
      <w:ins w:id="3605"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6" w:author="Unknown"/>
          <w:rFonts w:ascii="Consolas" w:eastAsia="Times New Roman" w:hAnsi="Consolas" w:cs="Consolas"/>
          <w:sz w:val="18"/>
          <w:szCs w:val="18"/>
        </w:rPr>
      </w:pPr>
      <w:ins w:id="3607"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08" w:author="Unknown"/>
          <w:rFonts w:ascii="Consolas" w:eastAsia="Times New Roman" w:hAnsi="Consolas" w:cs="Consolas"/>
          <w:sz w:val="18"/>
          <w:szCs w:val="18"/>
        </w:rPr>
      </w:pPr>
      <w:ins w:id="3609" w:author="Unknown">
        <w:r w:rsidRPr="00250E7B">
          <w:rPr>
            <w:rFonts w:ascii="Consolas" w:eastAsia="Times New Roman" w:hAnsi="Consolas" w:cs="Consolas"/>
            <w:sz w:val="18"/>
            <w:szCs w:val="18"/>
          </w:rPr>
          <w:t xml:space="preserve">   }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10" w:author="Unknown"/>
          <w:rFonts w:ascii="Consolas" w:eastAsia="Times New Roman" w:hAnsi="Consolas" w:cs="Consolas"/>
          <w:sz w:val="18"/>
          <w:szCs w:val="18"/>
        </w:rPr>
      </w:pPr>
      <w:ins w:id="3611"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3612" w:author="Unknown"/>
          <w:rFonts w:ascii="Arial" w:eastAsia="Times New Roman" w:hAnsi="Arial" w:cs="Arial"/>
          <w:sz w:val="21"/>
          <w:szCs w:val="21"/>
        </w:rPr>
      </w:pPr>
      <w:ins w:id="3613" w:author="Unknown">
        <w:r w:rsidRPr="00250E7B">
          <w:rPr>
            <w:rFonts w:ascii="Arial" w:eastAsia="Times New Roman" w:hAnsi="Arial" w:cs="Arial"/>
            <w:sz w:val="21"/>
            <w:szCs w:val="21"/>
          </w:rPr>
          <w:t>The following program shows how to override the method of a class using anonymous inner class.</w:t>
        </w:r>
      </w:ins>
    </w:p>
    <w:p w:rsidR="00250E7B" w:rsidRPr="00250E7B" w:rsidRDefault="00250E7B" w:rsidP="00250E7B">
      <w:pPr>
        <w:shd w:val="clear" w:color="auto" w:fill="FFFFFF"/>
        <w:spacing w:after="240" w:line="360" w:lineRule="atLeast"/>
        <w:ind w:left="-402" w:right="-402"/>
        <w:jc w:val="both"/>
        <w:rPr>
          <w:ins w:id="3614" w:author="Unknown"/>
          <w:rFonts w:ascii="Arial" w:eastAsia="Times New Roman" w:hAnsi="Arial" w:cs="Arial"/>
          <w:sz w:val="21"/>
          <w:szCs w:val="21"/>
        </w:rPr>
      </w:pPr>
      <w:ins w:id="3615"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16" w:author="Unknown"/>
          <w:rFonts w:ascii="Consolas" w:eastAsia="Times New Roman" w:hAnsi="Consolas" w:cs="Consolas"/>
          <w:sz w:val="20"/>
        </w:rPr>
      </w:pPr>
      <w:ins w:id="3617" w:author="Unknown">
        <w:r w:rsidRPr="00250E7B">
          <w:rPr>
            <w:rFonts w:ascii="Consolas" w:eastAsia="Times New Roman" w:hAnsi="Consolas" w:cs="Consolas"/>
            <w:sz w:val="20"/>
          </w:rPr>
          <w:t>abstract class AnonymousInner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18" w:author="Unknown"/>
          <w:rFonts w:ascii="Consolas" w:eastAsia="Times New Roman" w:hAnsi="Consolas" w:cs="Consolas"/>
          <w:sz w:val="20"/>
        </w:rPr>
      </w:pPr>
      <w:ins w:id="3619" w:author="Unknown">
        <w:r w:rsidRPr="00250E7B">
          <w:rPr>
            <w:rFonts w:ascii="Consolas" w:eastAsia="Times New Roman" w:hAnsi="Consolas" w:cs="Consolas"/>
            <w:sz w:val="20"/>
          </w:rPr>
          <w:t xml:space="preserve">   public abstract void mymethod();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0" w:author="Unknown"/>
          <w:rFonts w:ascii="Consolas" w:eastAsia="Times New Roman" w:hAnsi="Consolas" w:cs="Consolas"/>
          <w:sz w:val="20"/>
        </w:rPr>
      </w:pPr>
      <w:ins w:id="3621" w:author="Unknown">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3" w:author="Unknown"/>
          <w:rFonts w:ascii="Consolas" w:eastAsia="Times New Roman" w:hAnsi="Consolas" w:cs="Consolas"/>
          <w:sz w:val="20"/>
        </w:rPr>
      </w:pPr>
      <w:ins w:id="3624" w:author="Unknown">
        <w:r w:rsidRPr="00250E7B">
          <w:rPr>
            <w:rFonts w:ascii="Consolas" w:eastAsia="Times New Roman" w:hAnsi="Consolas" w:cs="Consolas"/>
            <w:sz w:val="20"/>
          </w:rPr>
          <w:t>public class Outer_class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6" w:author="Unknown"/>
          <w:rFonts w:ascii="Consolas" w:eastAsia="Times New Roman" w:hAnsi="Consolas" w:cs="Consolas"/>
          <w:sz w:val="20"/>
        </w:rPr>
      </w:pPr>
      <w:ins w:id="3627"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28" w:author="Unknown"/>
          <w:rFonts w:ascii="Consolas" w:eastAsia="Times New Roman" w:hAnsi="Consolas" w:cs="Consolas"/>
          <w:sz w:val="20"/>
        </w:rPr>
      </w:pPr>
      <w:ins w:id="3629" w:author="Unknown">
        <w:r w:rsidRPr="00250E7B">
          <w:rPr>
            <w:rFonts w:ascii="Consolas" w:eastAsia="Times New Roman" w:hAnsi="Consolas" w:cs="Consolas"/>
            <w:sz w:val="20"/>
          </w:rPr>
          <w:t xml:space="preserve">      AnonymousInner inner = new AnonymousInner()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30" w:author="Unknown"/>
          <w:rFonts w:ascii="Consolas" w:eastAsia="Times New Roman" w:hAnsi="Consolas" w:cs="Consolas"/>
          <w:sz w:val="20"/>
        </w:rPr>
      </w:pPr>
      <w:ins w:id="3631" w:author="Unknown">
        <w:r w:rsidRPr="00250E7B">
          <w:rPr>
            <w:rFonts w:ascii="Consolas" w:eastAsia="Times New Roman" w:hAnsi="Consolas" w:cs="Consolas"/>
            <w:sz w:val="20"/>
          </w:rPr>
          <w:t xml:space="preserve">         public void mymethod()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32" w:author="Unknown"/>
          <w:rFonts w:ascii="Consolas" w:eastAsia="Times New Roman" w:hAnsi="Consolas" w:cs="Consolas"/>
          <w:sz w:val="20"/>
        </w:rPr>
      </w:pPr>
      <w:ins w:id="3633" w:author="Unknown">
        <w:r w:rsidRPr="00250E7B">
          <w:rPr>
            <w:rFonts w:ascii="Consolas" w:eastAsia="Times New Roman" w:hAnsi="Consolas" w:cs="Consolas"/>
            <w:sz w:val="20"/>
          </w:rPr>
          <w:t xml:space="preserve">            System.out.println("This is an example of anonymous inner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34" w:author="Unknown"/>
          <w:rFonts w:ascii="Consolas" w:eastAsia="Times New Roman" w:hAnsi="Consolas" w:cs="Consolas"/>
          <w:sz w:val="20"/>
        </w:rPr>
      </w:pPr>
      <w:ins w:id="363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36" w:author="Unknown"/>
          <w:rFonts w:ascii="Consolas" w:eastAsia="Times New Roman" w:hAnsi="Consolas" w:cs="Consolas"/>
          <w:sz w:val="20"/>
        </w:rPr>
      </w:pPr>
      <w:ins w:id="363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38" w:author="Unknown"/>
          <w:rFonts w:ascii="Consolas" w:eastAsia="Times New Roman" w:hAnsi="Consolas" w:cs="Consolas"/>
          <w:sz w:val="20"/>
        </w:rPr>
      </w:pPr>
      <w:ins w:id="3639" w:author="Unknown">
        <w:r w:rsidRPr="00250E7B">
          <w:rPr>
            <w:rFonts w:ascii="Consolas" w:eastAsia="Times New Roman" w:hAnsi="Consolas" w:cs="Consolas"/>
            <w:sz w:val="20"/>
          </w:rPr>
          <w:lastRenderedPageBreak/>
          <w:t xml:space="preserve">      inner.mymethod();</w:t>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40" w:author="Unknown"/>
          <w:rFonts w:ascii="Consolas" w:eastAsia="Times New Roman" w:hAnsi="Consolas" w:cs="Consolas"/>
          <w:sz w:val="20"/>
        </w:rPr>
      </w:pPr>
      <w:ins w:id="3641"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42" w:author="Unknown"/>
          <w:rFonts w:ascii="Consolas" w:eastAsia="Times New Roman" w:hAnsi="Consolas" w:cs="Consolas"/>
          <w:sz w:val="20"/>
        </w:rPr>
      </w:pPr>
      <w:ins w:id="3643"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644" w:author="Unknown"/>
          <w:rFonts w:ascii="Arial" w:eastAsia="Times New Roman" w:hAnsi="Arial" w:cs="Arial"/>
          <w:sz w:val="21"/>
          <w:szCs w:val="21"/>
        </w:rPr>
      </w:pPr>
      <w:ins w:id="3645" w:author="Unknown">
        <w:r w:rsidRPr="00250E7B">
          <w:rPr>
            <w:rFonts w:ascii="Arial" w:eastAsia="Times New Roman" w:hAnsi="Arial" w:cs="Arial"/>
            <w:sz w:val="21"/>
            <w:szCs w:val="21"/>
          </w:rPr>
          <w:t>If you compile and execute the above program, you will get the following result −</w:t>
        </w:r>
      </w:ins>
    </w:p>
    <w:p w:rsidR="00250E7B" w:rsidRPr="00250E7B" w:rsidRDefault="00250E7B" w:rsidP="00250E7B">
      <w:pPr>
        <w:shd w:val="clear" w:color="auto" w:fill="FFFFFF"/>
        <w:spacing w:after="240" w:line="360" w:lineRule="atLeast"/>
        <w:ind w:left="-402" w:right="-402"/>
        <w:jc w:val="both"/>
        <w:rPr>
          <w:ins w:id="3646" w:author="Unknown"/>
          <w:rFonts w:ascii="Arial" w:eastAsia="Times New Roman" w:hAnsi="Arial" w:cs="Arial"/>
          <w:sz w:val="21"/>
          <w:szCs w:val="21"/>
        </w:rPr>
      </w:pPr>
      <w:ins w:id="3647"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48" w:author="Unknown"/>
          <w:rFonts w:ascii="Consolas" w:eastAsia="Times New Roman" w:hAnsi="Consolas" w:cs="Consolas"/>
          <w:sz w:val="18"/>
          <w:szCs w:val="18"/>
        </w:rPr>
      </w:pPr>
      <w:ins w:id="3649" w:author="Unknown">
        <w:r w:rsidRPr="00250E7B">
          <w:rPr>
            <w:rFonts w:ascii="Consolas" w:eastAsia="Times New Roman" w:hAnsi="Consolas" w:cs="Consolas"/>
            <w:sz w:val="18"/>
            <w:szCs w:val="18"/>
          </w:rPr>
          <w:t>This is an example of anonymous inner class</w:t>
        </w:r>
      </w:ins>
    </w:p>
    <w:p w:rsidR="00250E7B" w:rsidRPr="00250E7B" w:rsidRDefault="00250E7B" w:rsidP="00250E7B">
      <w:pPr>
        <w:shd w:val="clear" w:color="auto" w:fill="FFFFFF"/>
        <w:spacing w:after="240" w:line="360" w:lineRule="atLeast"/>
        <w:ind w:left="-402" w:right="-402"/>
        <w:jc w:val="both"/>
        <w:rPr>
          <w:ins w:id="3650" w:author="Unknown"/>
          <w:rFonts w:ascii="Arial" w:eastAsia="Times New Roman" w:hAnsi="Arial" w:cs="Arial"/>
          <w:sz w:val="21"/>
          <w:szCs w:val="21"/>
        </w:rPr>
      </w:pPr>
      <w:ins w:id="3651" w:author="Unknown">
        <w:r w:rsidRPr="00250E7B">
          <w:rPr>
            <w:rFonts w:ascii="Arial" w:eastAsia="Times New Roman" w:hAnsi="Arial" w:cs="Arial"/>
            <w:sz w:val="21"/>
            <w:szCs w:val="21"/>
          </w:rPr>
          <w:t>In the same way, you can override the methods of the concrete class as well as the interface using an anonymous inner class.</w:t>
        </w:r>
      </w:ins>
    </w:p>
    <w:p w:rsidR="00250E7B" w:rsidRPr="00250E7B" w:rsidRDefault="00250E7B" w:rsidP="00250E7B">
      <w:pPr>
        <w:shd w:val="clear" w:color="auto" w:fill="FFFFFF"/>
        <w:spacing w:before="48" w:after="48" w:line="360" w:lineRule="atLeast"/>
        <w:ind w:right="-402"/>
        <w:outlineLvl w:val="1"/>
        <w:rPr>
          <w:ins w:id="3652" w:author="Unknown"/>
          <w:rFonts w:ascii="Arial" w:eastAsia="Times New Roman" w:hAnsi="Arial" w:cs="Arial"/>
          <w:spacing w:val="-15"/>
          <w:sz w:val="36"/>
          <w:szCs w:val="36"/>
        </w:rPr>
      </w:pPr>
      <w:ins w:id="3653" w:author="Unknown">
        <w:r w:rsidRPr="00250E7B">
          <w:rPr>
            <w:rFonts w:ascii="Arial" w:eastAsia="Times New Roman" w:hAnsi="Arial" w:cs="Arial"/>
            <w:spacing w:val="-15"/>
            <w:sz w:val="36"/>
            <w:szCs w:val="36"/>
          </w:rPr>
          <w:t>Anonymous Inner Class as Argument</w:t>
        </w:r>
      </w:ins>
    </w:p>
    <w:p w:rsidR="00250E7B" w:rsidRPr="00250E7B" w:rsidRDefault="00250E7B" w:rsidP="00250E7B">
      <w:pPr>
        <w:shd w:val="clear" w:color="auto" w:fill="FFFFFF"/>
        <w:spacing w:after="240" w:line="360" w:lineRule="atLeast"/>
        <w:ind w:left="-402" w:right="-402"/>
        <w:jc w:val="both"/>
        <w:rPr>
          <w:ins w:id="3654" w:author="Unknown"/>
          <w:rFonts w:ascii="Arial" w:eastAsia="Times New Roman" w:hAnsi="Arial" w:cs="Arial"/>
          <w:sz w:val="21"/>
          <w:szCs w:val="21"/>
        </w:rPr>
      </w:pPr>
      <w:ins w:id="3655" w:author="Unknown">
        <w:r w:rsidRPr="00250E7B">
          <w:rPr>
            <w:rFonts w:ascii="Arial" w:eastAsia="Times New Roman" w:hAnsi="Arial" w:cs="Arial"/>
            <w:sz w:val="21"/>
            <w:szCs w:val="21"/>
          </w:rPr>
          <w:t>Generally, if a method accepts an object of an interface, an abstract class, or a concrete class, then we can implement the interface, extend the abstract class, and pass the object to the method. If it is a class, then we can directly pass it to the method.</w:t>
        </w:r>
      </w:ins>
    </w:p>
    <w:p w:rsidR="00250E7B" w:rsidRPr="00250E7B" w:rsidRDefault="00250E7B" w:rsidP="00250E7B">
      <w:pPr>
        <w:shd w:val="clear" w:color="auto" w:fill="FFFFFF"/>
        <w:spacing w:after="240" w:line="360" w:lineRule="atLeast"/>
        <w:ind w:left="-402" w:right="-402"/>
        <w:jc w:val="both"/>
        <w:rPr>
          <w:ins w:id="3656" w:author="Unknown"/>
          <w:rFonts w:ascii="Arial" w:eastAsia="Times New Roman" w:hAnsi="Arial" w:cs="Arial"/>
          <w:sz w:val="21"/>
          <w:szCs w:val="21"/>
        </w:rPr>
      </w:pPr>
      <w:ins w:id="3657" w:author="Unknown">
        <w:r w:rsidRPr="00250E7B">
          <w:rPr>
            <w:rFonts w:ascii="Arial" w:eastAsia="Times New Roman" w:hAnsi="Arial" w:cs="Arial"/>
            <w:sz w:val="21"/>
            <w:szCs w:val="21"/>
          </w:rPr>
          <w:t>But in all the three cases, you can pass an anonymous inner class to the method. Here is the syntax of passing an anonymous inner class as a method argument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58" w:author="Unknown"/>
          <w:rFonts w:ascii="Consolas" w:eastAsia="Times New Roman" w:hAnsi="Consolas" w:cs="Consolas"/>
          <w:sz w:val="18"/>
          <w:szCs w:val="18"/>
        </w:rPr>
      </w:pPr>
      <w:ins w:id="3659" w:author="Unknown">
        <w:r w:rsidRPr="00250E7B">
          <w:rPr>
            <w:rFonts w:ascii="Consolas" w:eastAsia="Times New Roman" w:hAnsi="Consolas" w:cs="Consolas"/>
            <w:sz w:val="18"/>
            <w:szCs w:val="18"/>
          </w:rPr>
          <w:t>obj.my_Method(new My_Class()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0" w:author="Unknown"/>
          <w:rFonts w:ascii="Consolas" w:eastAsia="Times New Roman" w:hAnsi="Consolas" w:cs="Consolas"/>
          <w:sz w:val="18"/>
          <w:szCs w:val="18"/>
        </w:rPr>
      </w:pPr>
      <w:ins w:id="3661" w:author="Unknown">
        <w:r w:rsidRPr="00250E7B">
          <w:rPr>
            <w:rFonts w:ascii="Consolas" w:eastAsia="Times New Roman" w:hAnsi="Consolas" w:cs="Consolas"/>
            <w:sz w:val="18"/>
            <w:szCs w:val="18"/>
          </w:rPr>
          <w:t xml:space="preserve">   public void Do()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2" w:author="Unknown"/>
          <w:rFonts w:ascii="Consolas" w:eastAsia="Times New Roman" w:hAnsi="Consolas" w:cs="Consolas"/>
          <w:sz w:val="18"/>
          <w:szCs w:val="18"/>
        </w:rPr>
      </w:pPr>
      <w:ins w:id="3663"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4" w:author="Unknown"/>
          <w:rFonts w:ascii="Consolas" w:eastAsia="Times New Roman" w:hAnsi="Consolas" w:cs="Consolas"/>
          <w:sz w:val="18"/>
          <w:szCs w:val="18"/>
        </w:rPr>
      </w:pPr>
      <w:ins w:id="3665"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6" w:author="Unknown"/>
          <w:rFonts w:ascii="Consolas" w:eastAsia="Times New Roman" w:hAnsi="Consolas" w:cs="Consolas"/>
          <w:sz w:val="18"/>
          <w:szCs w:val="18"/>
        </w:rPr>
      </w:pPr>
      <w:ins w:id="3667"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68" w:author="Unknown"/>
          <w:rFonts w:ascii="Consolas" w:eastAsia="Times New Roman" w:hAnsi="Consolas" w:cs="Consolas"/>
          <w:sz w:val="18"/>
          <w:szCs w:val="18"/>
        </w:rPr>
      </w:pPr>
      <w:ins w:id="3669"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3670" w:author="Unknown"/>
          <w:rFonts w:ascii="Arial" w:eastAsia="Times New Roman" w:hAnsi="Arial" w:cs="Arial"/>
          <w:sz w:val="21"/>
          <w:szCs w:val="21"/>
        </w:rPr>
      </w:pPr>
      <w:ins w:id="3671" w:author="Unknown">
        <w:r w:rsidRPr="00250E7B">
          <w:rPr>
            <w:rFonts w:ascii="Arial" w:eastAsia="Times New Roman" w:hAnsi="Arial" w:cs="Arial"/>
            <w:sz w:val="21"/>
            <w:szCs w:val="21"/>
          </w:rPr>
          <w:t>The following program shows how to pass an anonymous inner class as a method argument.</w:t>
        </w:r>
      </w:ins>
    </w:p>
    <w:p w:rsidR="00250E7B" w:rsidRPr="00250E7B" w:rsidRDefault="00250E7B" w:rsidP="00250E7B">
      <w:pPr>
        <w:shd w:val="clear" w:color="auto" w:fill="FFFFFF"/>
        <w:spacing w:after="240" w:line="360" w:lineRule="atLeast"/>
        <w:ind w:left="-402" w:right="-402"/>
        <w:jc w:val="both"/>
        <w:rPr>
          <w:ins w:id="3672" w:author="Unknown"/>
          <w:rFonts w:ascii="Arial" w:eastAsia="Times New Roman" w:hAnsi="Arial" w:cs="Arial"/>
          <w:sz w:val="21"/>
          <w:szCs w:val="21"/>
        </w:rPr>
      </w:pPr>
      <w:ins w:id="3673"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74" w:author="Unknown"/>
          <w:rFonts w:ascii="Consolas" w:eastAsia="Times New Roman" w:hAnsi="Consolas" w:cs="Consolas"/>
          <w:sz w:val="20"/>
        </w:rPr>
      </w:pPr>
      <w:ins w:id="3675" w:author="Unknown">
        <w:r w:rsidRPr="00250E7B">
          <w:rPr>
            <w:rFonts w:ascii="Consolas" w:eastAsia="Times New Roman" w:hAnsi="Consolas" w:cs="Consolas"/>
            <w:sz w:val="20"/>
          </w:rPr>
          <w:t>// interface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76" w:author="Unknown"/>
          <w:rFonts w:ascii="Consolas" w:eastAsia="Times New Roman" w:hAnsi="Consolas" w:cs="Consolas"/>
          <w:sz w:val="20"/>
        </w:rPr>
      </w:pPr>
      <w:ins w:id="3677" w:author="Unknown">
        <w:r w:rsidRPr="00250E7B">
          <w:rPr>
            <w:rFonts w:ascii="Consolas" w:eastAsia="Times New Roman" w:hAnsi="Consolas" w:cs="Consolas"/>
            <w:sz w:val="20"/>
          </w:rPr>
          <w:t>interface Message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78" w:author="Unknown"/>
          <w:rFonts w:ascii="Consolas" w:eastAsia="Times New Roman" w:hAnsi="Consolas" w:cs="Consolas"/>
          <w:sz w:val="20"/>
        </w:rPr>
      </w:pPr>
      <w:ins w:id="3679" w:author="Unknown">
        <w:r w:rsidRPr="00250E7B">
          <w:rPr>
            <w:rFonts w:ascii="Consolas" w:eastAsia="Times New Roman" w:hAnsi="Consolas" w:cs="Consolas"/>
            <w:sz w:val="20"/>
          </w:rPr>
          <w:t xml:space="preserve">   String greet();</w:t>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0" w:author="Unknown"/>
          <w:rFonts w:ascii="Consolas" w:eastAsia="Times New Roman" w:hAnsi="Consolas" w:cs="Consolas"/>
          <w:sz w:val="20"/>
        </w:rPr>
      </w:pPr>
      <w:ins w:id="3681" w:author="Unknown">
        <w:r w:rsidRPr="00250E7B">
          <w:rPr>
            <w:rFonts w:ascii="Consolas" w:eastAsia="Times New Roman" w:hAnsi="Consolas" w:cs="Consolas"/>
            <w:sz w:val="20"/>
          </w:rPr>
          <w: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2"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3" w:author="Unknown"/>
          <w:rFonts w:ascii="Consolas" w:eastAsia="Times New Roman" w:hAnsi="Consolas" w:cs="Consolas"/>
          <w:sz w:val="20"/>
        </w:rPr>
      </w:pPr>
      <w:ins w:id="3684" w:author="Unknown">
        <w:r w:rsidRPr="00250E7B">
          <w:rPr>
            <w:rFonts w:ascii="Consolas" w:eastAsia="Times New Roman" w:hAnsi="Consolas" w:cs="Consolas"/>
            <w:sz w:val="20"/>
          </w:rPr>
          <w:t>public class My_class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5" w:author="Unknown"/>
          <w:rFonts w:ascii="Consolas" w:eastAsia="Times New Roman" w:hAnsi="Consolas" w:cs="Consolas"/>
          <w:sz w:val="20"/>
        </w:rPr>
      </w:pPr>
      <w:ins w:id="3686" w:author="Unknown">
        <w:r w:rsidRPr="00250E7B">
          <w:rPr>
            <w:rFonts w:ascii="Consolas" w:eastAsia="Times New Roman" w:hAnsi="Consolas" w:cs="Consolas"/>
            <w:sz w:val="20"/>
          </w:rPr>
          <w:t xml:space="preserve">   // method which accepts the object of interface Message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7" w:author="Unknown"/>
          <w:rFonts w:ascii="Consolas" w:eastAsia="Times New Roman" w:hAnsi="Consolas" w:cs="Consolas"/>
          <w:sz w:val="20"/>
        </w:rPr>
      </w:pPr>
      <w:ins w:id="3688" w:author="Unknown">
        <w:r w:rsidRPr="00250E7B">
          <w:rPr>
            <w:rFonts w:ascii="Consolas" w:eastAsia="Times New Roman" w:hAnsi="Consolas" w:cs="Consolas"/>
            <w:sz w:val="20"/>
          </w:rPr>
          <w:t xml:space="preserve">   public void displayMessage(Message m)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89" w:author="Unknown"/>
          <w:rFonts w:ascii="Consolas" w:eastAsia="Times New Roman" w:hAnsi="Consolas" w:cs="Consolas"/>
          <w:sz w:val="20"/>
        </w:rPr>
      </w:pPr>
      <w:ins w:id="3690" w:author="Unknown">
        <w:r w:rsidRPr="00250E7B">
          <w:rPr>
            <w:rFonts w:ascii="Consolas" w:eastAsia="Times New Roman" w:hAnsi="Consolas" w:cs="Consolas"/>
            <w:sz w:val="20"/>
          </w:rPr>
          <w:t xml:space="preserve">      System.out.println(m.greet()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1" w:author="Unknown"/>
          <w:rFonts w:ascii="Consolas" w:eastAsia="Times New Roman" w:hAnsi="Consolas" w:cs="Consolas"/>
          <w:sz w:val="20"/>
        </w:rPr>
      </w:pPr>
      <w:ins w:id="3692" w:author="Unknown">
        <w:r w:rsidRPr="00250E7B">
          <w:rPr>
            <w:rFonts w:ascii="Consolas" w:eastAsia="Times New Roman" w:hAnsi="Consolas" w:cs="Consolas"/>
            <w:sz w:val="20"/>
          </w:rPr>
          <w:lastRenderedPageBreak/>
          <w:t xml:space="preserve">         ", This is an example of anonymous inner class as an argument");</w:t>
        </w:r>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3" w:author="Unknown"/>
          <w:rFonts w:ascii="Consolas" w:eastAsia="Times New Roman" w:hAnsi="Consolas" w:cs="Consolas"/>
          <w:sz w:val="20"/>
        </w:rPr>
      </w:pPr>
      <w:ins w:id="3694"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5" w:author="Unknown"/>
          <w:rFonts w:ascii="Consolas" w:eastAsia="Times New Roman" w:hAnsi="Consolas" w:cs="Consolas"/>
          <w:sz w:val="20"/>
        </w:rPr>
      </w:pPr>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6" w:author="Unknown"/>
          <w:rFonts w:ascii="Consolas" w:eastAsia="Times New Roman" w:hAnsi="Consolas" w:cs="Consolas"/>
          <w:sz w:val="20"/>
        </w:rPr>
      </w:pPr>
      <w:ins w:id="3697"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698" w:author="Unknown"/>
          <w:rFonts w:ascii="Consolas" w:eastAsia="Times New Roman" w:hAnsi="Consolas" w:cs="Consolas"/>
          <w:sz w:val="20"/>
        </w:rPr>
      </w:pPr>
      <w:ins w:id="3699" w:author="Unknown">
        <w:r w:rsidRPr="00250E7B">
          <w:rPr>
            <w:rFonts w:ascii="Consolas" w:eastAsia="Times New Roman" w:hAnsi="Consolas" w:cs="Consolas"/>
            <w:sz w:val="20"/>
          </w:rPr>
          <w:t xml:space="preserve">      // Instantiating the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0" w:author="Unknown"/>
          <w:rFonts w:ascii="Consolas" w:eastAsia="Times New Roman" w:hAnsi="Consolas" w:cs="Consolas"/>
          <w:sz w:val="20"/>
        </w:rPr>
      </w:pPr>
      <w:ins w:id="3701" w:author="Unknown">
        <w:r w:rsidRPr="00250E7B">
          <w:rPr>
            <w:rFonts w:ascii="Consolas" w:eastAsia="Times New Roman" w:hAnsi="Consolas" w:cs="Consolas"/>
            <w:sz w:val="20"/>
          </w:rPr>
          <w:t xml:space="preserve">      My_class obj = new My_class();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2" w:author="Unknown"/>
          <w:rFonts w:ascii="Consolas" w:eastAsia="Times New Roman" w:hAnsi="Consolas" w:cs="Consolas"/>
          <w:sz w:val="20"/>
        </w:rPr>
      </w:pPr>
      <w:ins w:id="3703" w:author="Unknown">
        <w:r w:rsidRPr="00250E7B">
          <w:rPr>
            <w:rFonts w:ascii="Consolas" w:eastAsia="Times New Roman" w:hAnsi="Consolas" w:cs="Consolas"/>
            <w:sz w:val="20"/>
          </w:rPr>
          <w:tab/>
        </w:r>
        <w:r w:rsidRPr="00250E7B">
          <w:rPr>
            <w:rFonts w:ascii="Consolas" w:eastAsia="Times New Roman" w:hAnsi="Consolas" w:cs="Consolas"/>
            <w:sz w:val="20"/>
          </w:rPr>
          <w:tab/>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4" w:author="Unknown"/>
          <w:rFonts w:ascii="Consolas" w:eastAsia="Times New Roman" w:hAnsi="Consolas" w:cs="Consolas"/>
          <w:sz w:val="20"/>
        </w:rPr>
      </w:pPr>
      <w:ins w:id="3705" w:author="Unknown">
        <w:r w:rsidRPr="00250E7B">
          <w:rPr>
            <w:rFonts w:ascii="Consolas" w:eastAsia="Times New Roman" w:hAnsi="Consolas" w:cs="Consolas"/>
            <w:sz w:val="20"/>
          </w:rPr>
          <w:t xml:space="preserve">      // Passing an anonymous inner class as an argument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6" w:author="Unknown"/>
          <w:rFonts w:ascii="Consolas" w:eastAsia="Times New Roman" w:hAnsi="Consolas" w:cs="Consolas"/>
          <w:sz w:val="20"/>
        </w:rPr>
      </w:pPr>
      <w:ins w:id="3707" w:author="Unknown">
        <w:r w:rsidRPr="00250E7B">
          <w:rPr>
            <w:rFonts w:ascii="Consolas" w:eastAsia="Times New Roman" w:hAnsi="Consolas" w:cs="Consolas"/>
            <w:sz w:val="20"/>
          </w:rPr>
          <w:t xml:space="preserve">      obj.displayMessage(new Message()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08" w:author="Unknown"/>
          <w:rFonts w:ascii="Consolas" w:eastAsia="Times New Roman" w:hAnsi="Consolas" w:cs="Consolas"/>
          <w:sz w:val="20"/>
        </w:rPr>
      </w:pPr>
      <w:ins w:id="3709" w:author="Unknown">
        <w:r w:rsidRPr="00250E7B">
          <w:rPr>
            <w:rFonts w:ascii="Consolas" w:eastAsia="Times New Roman" w:hAnsi="Consolas" w:cs="Consolas"/>
            <w:sz w:val="20"/>
          </w:rPr>
          <w:t xml:space="preserve">         public String greet()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0" w:author="Unknown"/>
          <w:rFonts w:ascii="Consolas" w:eastAsia="Times New Roman" w:hAnsi="Consolas" w:cs="Consolas"/>
          <w:sz w:val="20"/>
        </w:rPr>
      </w:pPr>
      <w:ins w:id="3711" w:author="Unknown">
        <w:r w:rsidRPr="00250E7B">
          <w:rPr>
            <w:rFonts w:ascii="Consolas" w:eastAsia="Times New Roman" w:hAnsi="Consolas" w:cs="Consolas"/>
            <w:sz w:val="20"/>
          </w:rPr>
          <w:t xml:space="preserve">            return "Hello";  </w:t>
        </w:r>
        <w:r w:rsidRPr="00250E7B">
          <w:rPr>
            <w:rFonts w:ascii="Consolas" w:eastAsia="Times New Roman" w:hAnsi="Consolas" w:cs="Consolas"/>
            <w:sz w:val="20"/>
          </w:rPr>
          <w:tab/>
        </w:r>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2" w:author="Unknown"/>
          <w:rFonts w:ascii="Consolas" w:eastAsia="Times New Roman" w:hAnsi="Consolas" w:cs="Consolas"/>
          <w:sz w:val="20"/>
        </w:rPr>
      </w:pPr>
      <w:ins w:id="371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4" w:author="Unknown"/>
          <w:rFonts w:ascii="Consolas" w:eastAsia="Times New Roman" w:hAnsi="Consolas" w:cs="Consolas"/>
          <w:sz w:val="20"/>
        </w:rPr>
      </w:pPr>
      <w:ins w:id="371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6" w:author="Unknown"/>
          <w:rFonts w:ascii="Consolas" w:eastAsia="Times New Roman" w:hAnsi="Consolas" w:cs="Consolas"/>
          <w:sz w:val="20"/>
        </w:rPr>
      </w:pPr>
      <w:ins w:id="371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18" w:author="Unknown"/>
          <w:rFonts w:ascii="Consolas" w:eastAsia="Times New Roman" w:hAnsi="Consolas" w:cs="Consolas"/>
          <w:sz w:val="20"/>
        </w:rPr>
      </w:pPr>
      <w:ins w:id="3719"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720" w:author="Unknown"/>
          <w:rFonts w:ascii="Arial" w:eastAsia="Times New Roman" w:hAnsi="Arial" w:cs="Arial"/>
          <w:sz w:val="21"/>
          <w:szCs w:val="21"/>
        </w:rPr>
      </w:pPr>
      <w:ins w:id="3721" w:author="Unknown">
        <w:r w:rsidRPr="00250E7B">
          <w:rPr>
            <w:rFonts w:ascii="Arial" w:eastAsia="Times New Roman" w:hAnsi="Arial" w:cs="Arial"/>
            <w:sz w:val="21"/>
            <w:szCs w:val="21"/>
          </w:rPr>
          <w:t>If you compile and execute the above program, it gives you the following result −</w:t>
        </w:r>
      </w:ins>
    </w:p>
    <w:p w:rsidR="00250E7B" w:rsidRPr="00250E7B" w:rsidRDefault="00250E7B" w:rsidP="00250E7B">
      <w:pPr>
        <w:shd w:val="clear" w:color="auto" w:fill="FFFFFF"/>
        <w:spacing w:after="240" w:line="360" w:lineRule="atLeast"/>
        <w:ind w:left="-402" w:right="-402"/>
        <w:jc w:val="both"/>
        <w:rPr>
          <w:ins w:id="3722" w:author="Unknown"/>
          <w:rFonts w:ascii="Arial" w:eastAsia="Times New Roman" w:hAnsi="Arial" w:cs="Arial"/>
          <w:sz w:val="21"/>
          <w:szCs w:val="21"/>
        </w:rPr>
      </w:pPr>
      <w:ins w:id="3723"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24" w:author="Unknown"/>
          <w:rFonts w:ascii="Consolas" w:eastAsia="Times New Roman" w:hAnsi="Consolas" w:cs="Consolas"/>
          <w:sz w:val="18"/>
          <w:szCs w:val="18"/>
        </w:rPr>
      </w:pPr>
      <w:ins w:id="3725" w:author="Unknown">
        <w:r w:rsidRPr="00250E7B">
          <w:rPr>
            <w:rFonts w:ascii="Consolas" w:eastAsia="Times New Roman" w:hAnsi="Consolas" w:cs="Consolas"/>
            <w:sz w:val="18"/>
            <w:szCs w:val="18"/>
          </w:rPr>
          <w:t>Hello This is an example of anonymous inner class as an argument</w:t>
        </w:r>
      </w:ins>
    </w:p>
    <w:p w:rsidR="00250E7B" w:rsidRPr="00250E7B" w:rsidRDefault="00250E7B" w:rsidP="00250E7B">
      <w:pPr>
        <w:shd w:val="clear" w:color="auto" w:fill="FFFFFF"/>
        <w:spacing w:before="48" w:after="48" w:line="360" w:lineRule="atLeast"/>
        <w:ind w:right="-402"/>
        <w:outlineLvl w:val="1"/>
        <w:rPr>
          <w:ins w:id="3726" w:author="Unknown"/>
          <w:rFonts w:ascii="Arial" w:eastAsia="Times New Roman" w:hAnsi="Arial" w:cs="Arial"/>
          <w:spacing w:val="-15"/>
          <w:sz w:val="36"/>
          <w:szCs w:val="36"/>
        </w:rPr>
      </w:pPr>
      <w:ins w:id="3727" w:author="Unknown">
        <w:r w:rsidRPr="00250E7B">
          <w:rPr>
            <w:rFonts w:ascii="Arial" w:eastAsia="Times New Roman" w:hAnsi="Arial" w:cs="Arial"/>
            <w:spacing w:val="-15"/>
            <w:sz w:val="36"/>
            <w:szCs w:val="36"/>
          </w:rPr>
          <w:t>Static Nested Class</w:t>
        </w:r>
      </w:ins>
    </w:p>
    <w:p w:rsidR="00250E7B" w:rsidRPr="00250E7B" w:rsidRDefault="00250E7B" w:rsidP="00250E7B">
      <w:pPr>
        <w:shd w:val="clear" w:color="auto" w:fill="FFFFFF"/>
        <w:spacing w:after="240" w:line="360" w:lineRule="atLeast"/>
        <w:ind w:left="-402" w:right="-402"/>
        <w:jc w:val="both"/>
        <w:rPr>
          <w:ins w:id="3728" w:author="Unknown"/>
          <w:rFonts w:ascii="Arial" w:eastAsia="Times New Roman" w:hAnsi="Arial" w:cs="Arial"/>
          <w:sz w:val="21"/>
          <w:szCs w:val="21"/>
        </w:rPr>
      </w:pPr>
      <w:ins w:id="3729" w:author="Unknown">
        <w:r w:rsidRPr="00250E7B">
          <w:rPr>
            <w:rFonts w:ascii="Arial" w:eastAsia="Times New Roman" w:hAnsi="Arial" w:cs="Arial"/>
            <w:sz w:val="21"/>
            <w:szCs w:val="21"/>
          </w:rPr>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 −</w:t>
        </w:r>
      </w:ins>
    </w:p>
    <w:p w:rsidR="00250E7B" w:rsidRPr="00250E7B" w:rsidRDefault="00250E7B" w:rsidP="00250E7B">
      <w:pPr>
        <w:shd w:val="clear" w:color="auto" w:fill="FFFFFF"/>
        <w:spacing w:after="240" w:line="360" w:lineRule="atLeast"/>
        <w:ind w:left="-402" w:right="-402"/>
        <w:jc w:val="both"/>
        <w:rPr>
          <w:ins w:id="3730" w:author="Unknown"/>
          <w:rFonts w:ascii="Arial" w:eastAsia="Times New Roman" w:hAnsi="Arial" w:cs="Arial"/>
          <w:sz w:val="21"/>
          <w:szCs w:val="21"/>
        </w:rPr>
      </w:pPr>
      <w:ins w:id="3731" w:author="Unknown">
        <w:r w:rsidRPr="00250E7B">
          <w:rPr>
            <w:rFonts w:ascii="Arial" w:eastAsia="Times New Roman" w:hAnsi="Arial" w:cs="Arial"/>
            <w:b/>
            <w:bCs/>
            <w:sz w:val="21"/>
            <w:szCs w:val="21"/>
          </w:rPr>
          <w:t>Syntax</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2" w:author="Unknown"/>
          <w:rFonts w:ascii="Consolas" w:eastAsia="Times New Roman" w:hAnsi="Consolas" w:cs="Consolas"/>
          <w:sz w:val="18"/>
          <w:szCs w:val="18"/>
        </w:rPr>
      </w:pPr>
      <w:ins w:id="3733" w:author="Unknown">
        <w:r w:rsidRPr="00250E7B">
          <w:rPr>
            <w:rFonts w:ascii="Consolas" w:eastAsia="Times New Roman" w:hAnsi="Consolas" w:cs="Consolas"/>
            <w:sz w:val="18"/>
            <w:szCs w:val="18"/>
          </w:rPr>
          <w:t>class MyOuter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4" w:author="Unknown"/>
          <w:rFonts w:ascii="Consolas" w:eastAsia="Times New Roman" w:hAnsi="Consolas" w:cs="Consolas"/>
          <w:sz w:val="18"/>
          <w:szCs w:val="18"/>
        </w:rPr>
      </w:pPr>
      <w:ins w:id="3735" w:author="Unknown">
        <w:r w:rsidRPr="00250E7B">
          <w:rPr>
            <w:rFonts w:ascii="Consolas" w:eastAsia="Times New Roman" w:hAnsi="Consolas" w:cs="Consolas"/>
            <w:sz w:val="18"/>
            <w:szCs w:val="18"/>
          </w:rPr>
          <w:t xml:space="preserve">   static class Nested_Demo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6" w:author="Unknown"/>
          <w:rFonts w:ascii="Consolas" w:eastAsia="Times New Roman" w:hAnsi="Consolas" w:cs="Consolas"/>
          <w:sz w:val="18"/>
          <w:szCs w:val="18"/>
        </w:rPr>
      </w:pPr>
      <w:ins w:id="3737" w:author="Unknown">
        <w:r w:rsidRPr="00250E7B">
          <w:rPr>
            <w:rFonts w:ascii="Consolas" w:eastAsia="Times New Roman" w:hAnsi="Consolas" w:cs="Consolas"/>
            <w:sz w:val="18"/>
            <w:szCs w:val="18"/>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38" w:author="Unknown"/>
          <w:rFonts w:ascii="Consolas" w:eastAsia="Times New Roman" w:hAnsi="Consolas" w:cs="Consolas"/>
          <w:sz w:val="18"/>
          <w:szCs w:val="18"/>
        </w:rPr>
      </w:pPr>
      <w:ins w:id="3739" w:author="Unknown">
        <w:r w:rsidRPr="00250E7B">
          <w:rPr>
            <w:rFonts w:ascii="Consolas" w:eastAsia="Times New Roman" w:hAnsi="Consolas" w:cs="Consolas"/>
            <w:sz w:val="18"/>
            <w:szCs w:val="18"/>
          </w:rPr>
          <w:t>}</w:t>
        </w:r>
      </w:ins>
    </w:p>
    <w:p w:rsidR="00250E7B" w:rsidRPr="00250E7B" w:rsidRDefault="00250E7B" w:rsidP="00250E7B">
      <w:pPr>
        <w:shd w:val="clear" w:color="auto" w:fill="FFFFFF"/>
        <w:spacing w:after="240" w:line="360" w:lineRule="atLeast"/>
        <w:ind w:left="-402" w:right="-402"/>
        <w:jc w:val="both"/>
        <w:rPr>
          <w:ins w:id="3740" w:author="Unknown"/>
          <w:rFonts w:ascii="Arial" w:eastAsia="Times New Roman" w:hAnsi="Arial" w:cs="Arial"/>
          <w:sz w:val="21"/>
          <w:szCs w:val="21"/>
        </w:rPr>
      </w:pPr>
      <w:ins w:id="3741" w:author="Unknown">
        <w:r w:rsidRPr="00250E7B">
          <w:rPr>
            <w:rFonts w:ascii="Arial" w:eastAsia="Times New Roman" w:hAnsi="Arial" w:cs="Arial"/>
            <w:sz w:val="21"/>
            <w:szCs w:val="21"/>
          </w:rPr>
          <w:t>Instantiating a static nested class is a bit different from instantiating an inner class. The following program shows how to use a static nested class.</w:t>
        </w:r>
      </w:ins>
    </w:p>
    <w:p w:rsidR="00250E7B" w:rsidRPr="00250E7B" w:rsidRDefault="00250E7B" w:rsidP="00250E7B">
      <w:pPr>
        <w:shd w:val="clear" w:color="auto" w:fill="FFFFFF"/>
        <w:spacing w:after="240" w:line="360" w:lineRule="atLeast"/>
        <w:ind w:left="-402" w:right="-402"/>
        <w:jc w:val="both"/>
        <w:rPr>
          <w:ins w:id="3742" w:author="Unknown"/>
          <w:rFonts w:ascii="Arial" w:eastAsia="Times New Roman" w:hAnsi="Arial" w:cs="Arial"/>
          <w:sz w:val="21"/>
          <w:szCs w:val="21"/>
        </w:rPr>
      </w:pPr>
      <w:ins w:id="3743" w:author="Unknown">
        <w:r w:rsidRPr="00250E7B">
          <w:rPr>
            <w:rFonts w:ascii="Arial" w:eastAsia="Times New Roman" w:hAnsi="Arial" w:cs="Arial"/>
            <w:b/>
            <w:bCs/>
            <w:sz w:val="21"/>
            <w:szCs w:val="21"/>
          </w:rPr>
          <w:t>Example</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44" w:author="Unknown"/>
          <w:rFonts w:ascii="Consolas" w:eastAsia="Times New Roman" w:hAnsi="Consolas" w:cs="Consolas"/>
          <w:sz w:val="20"/>
        </w:rPr>
      </w:pPr>
      <w:ins w:id="3745" w:author="Unknown">
        <w:r w:rsidRPr="00250E7B">
          <w:rPr>
            <w:rFonts w:ascii="Consolas" w:eastAsia="Times New Roman" w:hAnsi="Consolas" w:cs="Consolas"/>
            <w:sz w:val="20"/>
          </w:rPr>
          <w:lastRenderedPageBreak/>
          <w:t>public class Outer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46" w:author="Unknown"/>
          <w:rFonts w:ascii="Consolas" w:eastAsia="Times New Roman" w:hAnsi="Consolas" w:cs="Consolas"/>
          <w:sz w:val="20"/>
        </w:rPr>
      </w:pPr>
      <w:ins w:id="3747" w:author="Unknown">
        <w:r w:rsidRPr="00250E7B">
          <w:rPr>
            <w:rFonts w:ascii="Consolas" w:eastAsia="Times New Roman" w:hAnsi="Consolas" w:cs="Consolas"/>
            <w:sz w:val="20"/>
          </w:rPr>
          <w:t xml:space="preserve">   static class Nested_Demo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48" w:author="Unknown"/>
          <w:rFonts w:ascii="Consolas" w:eastAsia="Times New Roman" w:hAnsi="Consolas" w:cs="Consolas"/>
          <w:sz w:val="20"/>
        </w:rPr>
      </w:pPr>
      <w:ins w:id="3749" w:author="Unknown">
        <w:r w:rsidRPr="00250E7B">
          <w:rPr>
            <w:rFonts w:ascii="Consolas" w:eastAsia="Times New Roman" w:hAnsi="Consolas" w:cs="Consolas"/>
            <w:sz w:val="20"/>
          </w:rPr>
          <w:t xml:space="preserve">      public void my_method()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50" w:author="Unknown"/>
          <w:rFonts w:ascii="Consolas" w:eastAsia="Times New Roman" w:hAnsi="Consolas" w:cs="Consolas"/>
          <w:sz w:val="20"/>
        </w:rPr>
      </w:pPr>
      <w:ins w:id="3751" w:author="Unknown">
        <w:r w:rsidRPr="00250E7B">
          <w:rPr>
            <w:rFonts w:ascii="Consolas" w:eastAsia="Times New Roman" w:hAnsi="Consolas" w:cs="Consolas"/>
            <w:sz w:val="20"/>
          </w:rPr>
          <w:t xml:space="preserve">         System.out.println("This is my nested class");</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52" w:author="Unknown"/>
          <w:rFonts w:ascii="Consolas" w:eastAsia="Times New Roman" w:hAnsi="Consolas" w:cs="Consolas"/>
          <w:sz w:val="20"/>
        </w:rPr>
      </w:pPr>
      <w:ins w:id="3753"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54" w:author="Unknown"/>
          <w:rFonts w:ascii="Consolas" w:eastAsia="Times New Roman" w:hAnsi="Consolas" w:cs="Consolas"/>
          <w:sz w:val="20"/>
        </w:rPr>
      </w:pPr>
      <w:ins w:id="375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56" w:author="Unknown"/>
          <w:rFonts w:ascii="Consolas" w:eastAsia="Times New Roman" w:hAnsi="Consolas" w:cs="Consolas"/>
          <w:sz w:val="20"/>
        </w:rPr>
      </w:pPr>
      <w:ins w:id="3757"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58" w:author="Unknown"/>
          <w:rFonts w:ascii="Consolas" w:eastAsia="Times New Roman" w:hAnsi="Consolas" w:cs="Consolas"/>
          <w:sz w:val="20"/>
        </w:rPr>
      </w:pPr>
      <w:ins w:id="3759" w:author="Unknown">
        <w:r w:rsidRPr="00250E7B">
          <w:rPr>
            <w:rFonts w:ascii="Consolas" w:eastAsia="Times New Roman" w:hAnsi="Consolas" w:cs="Consolas"/>
            <w:sz w:val="20"/>
          </w:rPr>
          <w:t xml:space="preserve">   public static void main(String args[])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60" w:author="Unknown"/>
          <w:rFonts w:ascii="Consolas" w:eastAsia="Times New Roman" w:hAnsi="Consolas" w:cs="Consolas"/>
          <w:sz w:val="20"/>
        </w:rPr>
      </w:pPr>
      <w:ins w:id="3761" w:author="Unknown">
        <w:r w:rsidRPr="00250E7B">
          <w:rPr>
            <w:rFonts w:ascii="Consolas" w:eastAsia="Times New Roman" w:hAnsi="Consolas" w:cs="Consolas"/>
            <w:sz w:val="20"/>
          </w:rPr>
          <w:t xml:space="preserve">      Outer.Nested_Demo nested = new Outer.Nested_Demo();</w:t>
        </w:r>
        <w:r w:rsidRPr="00250E7B">
          <w:rPr>
            <w:rFonts w:ascii="Consolas" w:eastAsia="Times New Roman" w:hAnsi="Consolas" w:cs="Consolas"/>
            <w:sz w:val="20"/>
          </w:rPr>
          <w:tab/>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62" w:author="Unknown"/>
          <w:rFonts w:ascii="Consolas" w:eastAsia="Times New Roman" w:hAnsi="Consolas" w:cs="Consolas"/>
          <w:sz w:val="20"/>
        </w:rPr>
      </w:pPr>
      <w:ins w:id="3763" w:author="Unknown">
        <w:r w:rsidRPr="00250E7B">
          <w:rPr>
            <w:rFonts w:ascii="Consolas" w:eastAsia="Times New Roman" w:hAnsi="Consolas" w:cs="Consolas"/>
            <w:sz w:val="20"/>
          </w:rPr>
          <w:t xml:space="preserve">      nested.my_method();</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64" w:author="Unknown"/>
          <w:rFonts w:ascii="Consolas" w:eastAsia="Times New Roman" w:hAnsi="Consolas" w:cs="Consolas"/>
          <w:sz w:val="20"/>
        </w:rPr>
      </w:pPr>
      <w:ins w:id="3765" w:author="Unknown">
        <w:r w:rsidRPr="00250E7B">
          <w:rPr>
            <w:rFonts w:ascii="Consolas" w:eastAsia="Times New Roman" w:hAnsi="Consolas" w:cs="Consolas"/>
            <w:sz w:val="20"/>
          </w:rPr>
          <w:t xml:space="preserve">   }</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ins w:id="3766" w:author="Unknown"/>
          <w:rFonts w:ascii="Consolas" w:eastAsia="Times New Roman" w:hAnsi="Consolas" w:cs="Consolas"/>
          <w:sz w:val="20"/>
        </w:rPr>
      </w:pPr>
      <w:ins w:id="3767" w:author="Unknown">
        <w:r w:rsidRPr="00250E7B">
          <w:rPr>
            <w:rFonts w:ascii="Consolas" w:eastAsia="Times New Roman" w:hAnsi="Consolas" w:cs="Consolas"/>
            <w:sz w:val="20"/>
          </w:rPr>
          <w:t>}</w:t>
        </w:r>
      </w:ins>
    </w:p>
    <w:p w:rsidR="00250E7B" w:rsidRPr="00250E7B" w:rsidRDefault="00250E7B" w:rsidP="00250E7B">
      <w:pPr>
        <w:shd w:val="clear" w:color="auto" w:fill="FFFFFF"/>
        <w:spacing w:after="240" w:line="360" w:lineRule="atLeast"/>
        <w:ind w:left="-402" w:right="-402"/>
        <w:jc w:val="both"/>
        <w:rPr>
          <w:ins w:id="3768" w:author="Unknown"/>
          <w:rFonts w:ascii="Arial" w:eastAsia="Times New Roman" w:hAnsi="Arial" w:cs="Arial"/>
          <w:sz w:val="21"/>
          <w:szCs w:val="21"/>
        </w:rPr>
      </w:pPr>
      <w:ins w:id="3769" w:author="Unknown">
        <w:r w:rsidRPr="00250E7B">
          <w:rPr>
            <w:rFonts w:ascii="Arial" w:eastAsia="Times New Roman" w:hAnsi="Arial" w:cs="Arial"/>
            <w:sz w:val="21"/>
            <w:szCs w:val="21"/>
          </w:rPr>
          <w:t>If you compile and execute the above program, you will get the following result −</w:t>
        </w:r>
      </w:ins>
    </w:p>
    <w:p w:rsidR="00250E7B" w:rsidRPr="00250E7B" w:rsidRDefault="00250E7B" w:rsidP="00250E7B">
      <w:pPr>
        <w:shd w:val="clear" w:color="auto" w:fill="FFFFFF"/>
        <w:spacing w:after="240" w:line="360" w:lineRule="atLeast"/>
        <w:ind w:left="-402" w:right="-402"/>
        <w:jc w:val="both"/>
        <w:rPr>
          <w:ins w:id="3770" w:author="Unknown"/>
          <w:rFonts w:ascii="Arial" w:eastAsia="Times New Roman" w:hAnsi="Arial" w:cs="Arial"/>
          <w:sz w:val="21"/>
          <w:szCs w:val="21"/>
        </w:rPr>
      </w:pPr>
      <w:ins w:id="3771" w:author="Unknown">
        <w:r w:rsidRPr="00250E7B">
          <w:rPr>
            <w:rFonts w:ascii="Arial" w:eastAsia="Times New Roman" w:hAnsi="Arial" w:cs="Arial"/>
            <w:b/>
            <w:bCs/>
            <w:sz w:val="21"/>
            <w:szCs w:val="21"/>
          </w:rPr>
          <w:t>Output</w:t>
        </w:r>
      </w:ins>
    </w:p>
    <w:p w:rsidR="00250E7B" w:rsidRPr="00250E7B" w:rsidRDefault="00250E7B" w:rsidP="00250E7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72" w:author="Unknown"/>
          <w:rFonts w:ascii="Consolas" w:eastAsia="Times New Roman" w:hAnsi="Consolas" w:cs="Consolas"/>
          <w:sz w:val="18"/>
          <w:szCs w:val="18"/>
        </w:rPr>
      </w:pPr>
      <w:ins w:id="3773" w:author="Unknown">
        <w:r w:rsidRPr="00250E7B">
          <w:rPr>
            <w:rFonts w:ascii="Consolas" w:eastAsia="Times New Roman" w:hAnsi="Consolas" w:cs="Consolas"/>
            <w:sz w:val="18"/>
            <w:szCs w:val="18"/>
          </w:rPr>
          <w:t>This is my nested class</w:t>
        </w:r>
      </w:ins>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9F6751" w:rsidRDefault="009F6751" w:rsidP="00250E7B">
      <w:pPr>
        <w:shd w:val="clear" w:color="auto" w:fill="FFFFFF"/>
        <w:spacing w:before="48" w:after="48" w:line="450" w:lineRule="atLeast"/>
        <w:ind w:right="-402"/>
        <w:jc w:val="center"/>
        <w:outlineLvl w:val="0"/>
        <w:rPr>
          <w:rFonts w:ascii="Arial" w:eastAsia="Times New Roman" w:hAnsi="Arial"/>
          <w:spacing w:val="-15"/>
          <w:kern w:val="36"/>
          <w:sz w:val="42"/>
          <w:szCs w:val="42"/>
        </w:rPr>
      </w:pPr>
    </w:p>
    <w:p w:rsidR="00E81941" w:rsidRPr="00250E7B" w:rsidRDefault="00E81941"/>
    <w:sectPr w:rsidR="00E81941" w:rsidRPr="00250E7B" w:rsidSect="00AA4674">
      <w:footerReference w:type="default" r:id="rId5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170" w:rsidRDefault="00722170" w:rsidP="00BC536B">
      <w:pPr>
        <w:spacing w:after="0" w:line="240" w:lineRule="auto"/>
      </w:pPr>
      <w:r>
        <w:separator/>
      </w:r>
    </w:p>
  </w:endnote>
  <w:endnote w:type="continuationSeparator" w:id="1">
    <w:p w:rsidR="00722170" w:rsidRDefault="00722170" w:rsidP="00BC53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0766790"/>
      <w:docPartObj>
        <w:docPartGallery w:val="Page Numbers (Bottom of Page)"/>
        <w:docPartUnique/>
      </w:docPartObj>
    </w:sdtPr>
    <w:sdtContent>
      <w:p w:rsidR="00BC536B" w:rsidRDefault="00AA4674">
        <w:pPr>
          <w:pStyle w:val="Footer"/>
          <w:jc w:val="right"/>
        </w:pPr>
        <w:fldSimple w:instr=" PAGE   \* MERGEFORMAT ">
          <w:r w:rsidR="004710F0">
            <w:rPr>
              <w:noProof/>
            </w:rPr>
            <w:t>2</w:t>
          </w:r>
        </w:fldSimple>
      </w:p>
    </w:sdtContent>
  </w:sdt>
  <w:p w:rsidR="00BC536B" w:rsidRDefault="00BC53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170" w:rsidRDefault="00722170" w:rsidP="00BC536B">
      <w:pPr>
        <w:spacing w:after="0" w:line="240" w:lineRule="auto"/>
      </w:pPr>
      <w:r>
        <w:separator/>
      </w:r>
    </w:p>
  </w:footnote>
  <w:footnote w:type="continuationSeparator" w:id="1">
    <w:p w:rsidR="00722170" w:rsidRDefault="00722170" w:rsidP="00BC53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0E82"/>
    <w:multiLevelType w:val="multilevel"/>
    <w:tmpl w:val="6DBA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229D3"/>
    <w:multiLevelType w:val="multilevel"/>
    <w:tmpl w:val="7A86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D1386"/>
    <w:multiLevelType w:val="multilevel"/>
    <w:tmpl w:val="51D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151A75"/>
    <w:multiLevelType w:val="multilevel"/>
    <w:tmpl w:val="574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2E643F"/>
    <w:multiLevelType w:val="multilevel"/>
    <w:tmpl w:val="31C6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E651D3"/>
    <w:multiLevelType w:val="multilevel"/>
    <w:tmpl w:val="BFC2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160B10"/>
    <w:multiLevelType w:val="multilevel"/>
    <w:tmpl w:val="3FD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306124"/>
    <w:multiLevelType w:val="multilevel"/>
    <w:tmpl w:val="FDFC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08220E"/>
    <w:multiLevelType w:val="multilevel"/>
    <w:tmpl w:val="72B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5A6943"/>
    <w:multiLevelType w:val="multilevel"/>
    <w:tmpl w:val="F636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231AE9"/>
    <w:multiLevelType w:val="multilevel"/>
    <w:tmpl w:val="44F2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673EAC"/>
    <w:multiLevelType w:val="multilevel"/>
    <w:tmpl w:val="10AA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31146F"/>
    <w:multiLevelType w:val="multilevel"/>
    <w:tmpl w:val="102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7F4E5E"/>
    <w:multiLevelType w:val="multilevel"/>
    <w:tmpl w:val="8994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067BC8"/>
    <w:multiLevelType w:val="multilevel"/>
    <w:tmpl w:val="DBE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6F56FD"/>
    <w:multiLevelType w:val="multilevel"/>
    <w:tmpl w:val="D26E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4766AD"/>
    <w:multiLevelType w:val="multilevel"/>
    <w:tmpl w:val="B3D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507AD1"/>
    <w:multiLevelType w:val="multilevel"/>
    <w:tmpl w:val="E75A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4F12197"/>
    <w:multiLevelType w:val="multilevel"/>
    <w:tmpl w:val="C404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1A2954"/>
    <w:multiLevelType w:val="multilevel"/>
    <w:tmpl w:val="911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7F2FCF"/>
    <w:multiLevelType w:val="multilevel"/>
    <w:tmpl w:val="B980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69B73A3"/>
    <w:multiLevelType w:val="multilevel"/>
    <w:tmpl w:val="2FF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89C56AC"/>
    <w:multiLevelType w:val="multilevel"/>
    <w:tmpl w:val="AB06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8A24324"/>
    <w:multiLevelType w:val="multilevel"/>
    <w:tmpl w:val="E58E1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EA768E"/>
    <w:multiLevelType w:val="multilevel"/>
    <w:tmpl w:val="EBD2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9C01564"/>
    <w:multiLevelType w:val="multilevel"/>
    <w:tmpl w:val="7D96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1E1AAB"/>
    <w:multiLevelType w:val="multilevel"/>
    <w:tmpl w:val="777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A90076"/>
    <w:multiLevelType w:val="multilevel"/>
    <w:tmpl w:val="B346F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0532D1"/>
    <w:multiLevelType w:val="multilevel"/>
    <w:tmpl w:val="7C14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B9718F0"/>
    <w:multiLevelType w:val="multilevel"/>
    <w:tmpl w:val="E33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E1C489A"/>
    <w:multiLevelType w:val="multilevel"/>
    <w:tmpl w:val="E2B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6901BAE"/>
    <w:multiLevelType w:val="multilevel"/>
    <w:tmpl w:val="237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6D1516E"/>
    <w:multiLevelType w:val="multilevel"/>
    <w:tmpl w:val="63FA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7081B01"/>
    <w:multiLevelType w:val="multilevel"/>
    <w:tmpl w:val="432E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87C5E7F"/>
    <w:multiLevelType w:val="multilevel"/>
    <w:tmpl w:val="108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8EA5CA2"/>
    <w:multiLevelType w:val="multilevel"/>
    <w:tmpl w:val="055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8FC7FE8"/>
    <w:multiLevelType w:val="multilevel"/>
    <w:tmpl w:val="6070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9C63ABF"/>
    <w:multiLevelType w:val="multilevel"/>
    <w:tmpl w:val="DB42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AFE1EB4"/>
    <w:multiLevelType w:val="multilevel"/>
    <w:tmpl w:val="3F68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B0E7AD9"/>
    <w:multiLevelType w:val="multilevel"/>
    <w:tmpl w:val="3BDE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BF344EC"/>
    <w:multiLevelType w:val="multilevel"/>
    <w:tmpl w:val="882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C190445"/>
    <w:multiLevelType w:val="multilevel"/>
    <w:tmpl w:val="DE24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4927DB"/>
    <w:multiLevelType w:val="multilevel"/>
    <w:tmpl w:val="506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CA86E63"/>
    <w:multiLevelType w:val="multilevel"/>
    <w:tmpl w:val="535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734EF9"/>
    <w:multiLevelType w:val="multilevel"/>
    <w:tmpl w:val="DB4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DDE5572"/>
    <w:multiLevelType w:val="multilevel"/>
    <w:tmpl w:val="64B2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E081C59"/>
    <w:multiLevelType w:val="multilevel"/>
    <w:tmpl w:val="6072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07311F"/>
    <w:multiLevelType w:val="multilevel"/>
    <w:tmpl w:val="6A5A6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05430DE"/>
    <w:multiLevelType w:val="multilevel"/>
    <w:tmpl w:val="D03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1E9677E"/>
    <w:multiLevelType w:val="multilevel"/>
    <w:tmpl w:val="1578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6A21F2D"/>
    <w:multiLevelType w:val="multilevel"/>
    <w:tmpl w:val="528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84E35A6"/>
    <w:multiLevelType w:val="multilevel"/>
    <w:tmpl w:val="DC2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9CA2FDB"/>
    <w:multiLevelType w:val="multilevel"/>
    <w:tmpl w:val="50B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39D25F43"/>
    <w:multiLevelType w:val="multilevel"/>
    <w:tmpl w:val="9AB2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3CB65D55"/>
    <w:multiLevelType w:val="multilevel"/>
    <w:tmpl w:val="84A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CBE7607"/>
    <w:multiLevelType w:val="multilevel"/>
    <w:tmpl w:val="8DDA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0250F96"/>
    <w:multiLevelType w:val="multilevel"/>
    <w:tmpl w:val="533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1A35E2D"/>
    <w:multiLevelType w:val="multilevel"/>
    <w:tmpl w:val="4578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2557876"/>
    <w:multiLevelType w:val="multilevel"/>
    <w:tmpl w:val="3C1C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3500495"/>
    <w:multiLevelType w:val="multilevel"/>
    <w:tmpl w:val="E28E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44117CAA"/>
    <w:multiLevelType w:val="multilevel"/>
    <w:tmpl w:val="BAD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45047F00"/>
    <w:multiLevelType w:val="multilevel"/>
    <w:tmpl w:val="D28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48082291"/>
    <w:multiLevelType w:val="multilevel"/>
    <w:tmpl w:val="AE48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9464552"/>
    <w:multiLevelType w:val="multilevel"/>
    <w:tmpl w:val="4232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4A0139AA"/>
    <w:multiLevelType w:val="multilevel"/>
    <w:tmpl w:val="DB2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B8D2D0D"/>
    <w:multiLevelType w:val="multilevel"/>
    <w:tmpl w:val="F340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BC80414"/>
    <w:multiLevelType w:val="multilevel"/>
    <w:tmpl w:val="2270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CE3725A"/>
    <w:multiLevelType w:val="multilevel"/>
    <w:tmpl w:val="9308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FAF2DBD"/>
    <w:multiLevelType w:val="multilevel"/>
    <w:tmpl w:val="F00C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4FC61467"/>
    <w:multiLevelType w:val="multilevel"/>
    <w:tmpl w:val="B98A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0CF569C"/>
    <w:multiLevelType w:val="multilevel"/>
    <w:tmpl w:val="B80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1DE77C0"/>
    <w:multiLevelType w:val="multilevel"/>
    <w:tmpl w:val="8BD0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5073DBF"/>
    <w:multiLevelType w:val="multilevel"/>
    <w:tmpl w:val="1DC0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6717DFB"/>
    <w:multiLevelType w:val="multilevel"/>
    <w:tmpl w:val="BC1C1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6C87D20"/>
    <w:multiLevelType w:val="multilevel"/>
    <w:tmpl w:val="32E2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6FE1FDD"/>
    <w:multiLevelType w:val="multilevel"/>
    <w:tmpl w:val="1146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7075F9B"/>
    <w:multiLevelType w:val="multilevel"/>
    <w:tmpl w:val="05165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81D0717"/>
    <w:multiLevelType w:val="multilevel"/>
    <w:tmpl w:val="44B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58B978EF"/>
    <w:multiLevelType w:val="multilevel"/>
    <w:tmpl w:val="8A0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99864A3"/>
    <w:multiLevelType w:val="multilevel"/>
    <w:tmpl w:val="18E0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5A52386B"/>
    <w:multiLevelType w:val="multilevel"/>
    <w:tmpl w:val="4864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5A5C4108"/>
    <w:multiLevelType w:val="multilevel"/>
    <w:tmpl w:val="FFE0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5D1E0721"/>
    <w:multiLevelType w:val="multilevel"/>
    <w:tmpl w:val="3886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0FE3BF2"/>
    <w:multiLevelType w:val="multilevel"/>
    <w:tmpl w:val="DC5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65372CE7"/>
    <w:multiLevelType w:val="multilevel"/>
    <w:tmpl w:val="B60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6A063B55"/>
    <w:multiLevelType w:val="multilevel"/>
    <w:tmpl w:val="CEB2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BFA2EBC"/>
    <w:multiLevelType w:val="multilevel"/>
    <w:tmpl w:val="18D4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6C9A1754"/>
    <w:multiLevelType w:val="multilevel"/>
    <w:tmpl w:val="58F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6D3F4D74"/>
    <w:multiLevelType w:val="multilevel"/>
    <w:tmpl w:val="24A8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E285665"/>
    <w:multiLevelType w:val="multilevel"/>
    <w:tmpl w:val="3B0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6F0A1DC6"/>
    <w:multiLevelType w:val="multilevel"/>
    <w:tmpl w:val="B8BE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03A4080"/>
    <w:multiLevelType w:val="multilevel"/>
    <w:tmpl w:val="42A6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07C1487"/>
    <w:multiLevelType w:val="multilevel"/>
    <w:tmpl w:val="625A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1B86210"/>
    <w:multiLevelType w:val="multilevel"/>
    <w:tmpl w:val="91B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723C252A"/>
    <w:multiLevelType w:val="multilevel"/>
    <w:tmpl w:val="0098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7397483A"/>
    <w:multiLevelType w:val="multilevel"/>
    <w:tmpl w:val="5FFA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58F403F"/>
    <w:multiLevelType w:val="multilevel"/>
    <w:tmpl w:val="DBFE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5CB49B5"/>
    <w:multiLevelType w:val="multilevel"/>
    <w:tmpl w:val="DC6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64923E2"/>
    <w:multiLevelType w:val="multilevel"/>
    <w:tmpl w:val="ACFA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78371568"/>
    <w:multiLevelType w:val="multilevel"/>
    <w:tmpl w:val="D5C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870349B"/>
    <w:multiLevelType w:val="multilevel"/>
    <w:tmpl w:val="D28C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78BD40AB"/>
    <w:multiLevelType w:val="multilevel"/>
    <w:tmpl w:val="62E2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79D062B4"/>
    <w:multiLevelType w:val="multilevel"/>
    <w:tmpl w:val="B516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7A12679F"/>
    <w:multiLevelType w:val="multilevel"/>
    <w:tmpl w:val="0446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7CDD6F64"/>
    <w:multiLevelType w:val="multilevel"/>
    <w:tmpl w:val="62D2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D5F6C4B"/>
    <w:multiLevelType w:val="multilevel"/>
    <w:tmpl w:val="9E0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FBB6E3B"/>
    <w:multiLevelType w:val="multilevel"/>
    <w:tmpl w:val="32BE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7FF654B8"/>
    <w:multiLevelType w:val="multilevel"/>
    <w:tmpl w:val="C9A6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3"/>
  </w:num>
  <w:num w:numId="2">
    <w:abstractNumId w:val="64"/>
  </w:num>
  <w:num w:numId="3">
    <w:abstractNumId w:val="68"/>
  </w:num>
  <w:num w:numId="4">
    <w:abstractNumId w:val="93"/>
  </w:num>
  <w:num w:numId="5">
    <w:abstractNumId w:val="20"/>
  </w:num>
  <w:num w:numId="6">
    <w:abstractNumId w:val="71"/>
  </w:num>
  <w:num w:numId="7">
    <w:abstractNumId w:val="14"/>
  </w:num>
  <w:num w:numId="8">
    <w:abstractNumId w:val="58"/>
  </w:num>
  <w:num w:numId="9">
    <w:abstractNumId w:val="16"/>
  </w:num>
  <w:num w:numId="10">
    <w:abstractNumId w:val="99"/>
  </w:num>
  <w:num w:numId="11">
    <w:abstractNumId w:val="92"/>
  </w:num>
  <w:num w:numId="12">
    <w:abstractNumId w:val="37"/>
  </w:num>
  <w:num w:numId="13">
    <w:abstractNumId w:val="53"/>
  </w:num>
  <w:num w:numId="14">
    <w:abstractNumId w:val="89"/>
  </w:num>
  <w:num w:numId="15">
    <w:abstractNumId w:val="59"/>
  </w:num>
  <w:num w:numId="16">
    <w:abstractNumId w:val="86"/>
  </w:num>
  <w:num w:numId="17">
    <w:abstractNumId w:val="23"/>
  </w:num>
  <w:num w:numId="18">
    <w:abstractNumId w:val="73"/>
  </w:num>
  <w:num w:numId="19">
    <w:abstractNumId w:val="70"/>
  </w:num>
  <w:num w:numId="20">
    <w:abstractNumId w:val="25"/>
  </w:num>
  <w:num w:numId="21">
    <w:abstractNumId w:val="29"/>
  </w:num>
  <w:num w:numId="22">
    <w:abstractNumId w:val="42"/>
  </w:num>
  <w:num w:numId="23">
    <w:abstractNumId w:val="6"/>
  </w:num>
  <w:num w:numId="24">
    <w:abstractNumId w:val="55"/>
  </w:num>
  <w:num w:numId="25">
    <w:abstractNumId w:val="40"/>
  </w:num>
  <w:num w:numId="26">
    <w:abstractNumId w:val="36"/>
  </w:num>
  <w:num w:numId="27">
    <w:abstractNumId w:val="13"/>
  </w:num>
  <w:num w:numId="28">
    <w:abstractNumId w:val="98"/>
  </w:num>
  <w:num w:numId="29">
    <w:abstractNumId w:val="81"/>
  </w:num>
  <w:num w:numId="30">
    <w:abstractNumId w:val="75"/>
  </w:num>
  <w:num w:numId="31">
    <w:abstractNumId w:val="31"/>
  </w:num>
  <w:num w:numId="32">
    <w:abstractNumId w:val="87"/>
  </w:num>
  <w:num w:numId="33">
    <w:abstractNumId w:val="54"/>
  </w:num>
  <w:num w:numId="34">
    <w:abstractNumId w:val="24"/>
  </w:num>
  <w:num w:numId="35">
    <w:abstractNumId w:val="103"/>
  </w:num>
  <w:num w:numId="36">
    <w:abstractNumId w:val="69"/>
  </w:num>
  <w:num w:numId="37">
    <w:abstractNumId w:val="5"/>
  </w:num>
  <w:num w:numId="38">
    <w:abstractNumId w:val="35"/>
  </w:num>
  <w:num w:numId="39">
    <w:abstractNumId w:val="15"/>
  </w:num>
  <w:num w:numId="40">
    <w:abstractNumId w:val="52"/>
  </w:num>
  <w:num w:numId="41">
    <w:abstractNumId w:val="7"/>
  </w:num>
  <w:num w:numId="42">
    <w:abstractNumId w:val="50"/>
  </w:num>
  <w:num w:numId="43">
    <w:abstractNumId w:val="44"/>
  </w:num>
  <w:num w:numId="44">
    <w:abstractNumId w:val="18"/>
  </w:num>
  <w:num w:numId="45">
    <w:abstractNumId w:val="72"/>
  </w:num>
  <w:num w:numId="46">
    <w:abstractNumId w:val="95"/>
  </w:num>
  <w:num w:numId="47">
    <w:abstractNumId w:val="76"/>
  </w:num>
  <w:num w:numId="48">
    <w:abstractNumId w:val="48"/>
  </w:num>
  <w:num w:numId="49">
    <w:abstractNumId w:val="91"/>
  </w:num>
  <w:num w:numId="50">
    <w:abstractNumId w:val="67"/>
  </w:num>
  <w:num w:numId="51">
    <w:abstractNumId w:val="12"/>
  </w:num>
  <w:num w:numId="52">
    <w:abstractNumId w:val="78"/>
  </w:num>
  <w:num w:numId="53">
    <w:abstractNumId w:val="41"/>
  </w:num>
  <w:num w:numId="54">
    <w:abstractNumId w:val="32"/>
  </w:num>
  <w:num w:numId="55">
    <w:abstractNumId w:val="79"/>
  </w:num>
  <w:num w:numId="56">
    <w:abstractNumId w:val="19"/>
  </w:num>
  <w:num w:numId="57">
    <w:abstractNumId w:val="1"/>
  </w:num>
  <w:num w:numId="58">
    <w:abstractNumId w:val="26"/>
  </w:num>
  <w:num w:numId="59">
    <w:abstractNumId w:val="60"/>
  </w:num>
  <w:num w:numId="60">
    <w:abstractNumId w:val="82"/>
  </w:num>
  <w:num w:numId="61">
    <w:abstractNumId w:val="17"/>
  </w:num>
  <w:num w:numId="62">
    <w:abstractNumId w:val="85"/>
  </w:num>
  <w:num w:numId="63">
    <w:abstractNumId w:val="47"/>
  </w:num>
  <w:num w:numId="64">
    <w:abstractNumId w:val="57"/>
  </w:num>
  <w:num w:numId="65">
    <w:abstractNumId w:val="49"/>
  </w:num>
  <w:num w:numId="66">
    <w:abstractNumId w:val="61"/>
  </w:num>
  <w:num w:numId="67">
    <w:abstractNumId w:val="8"/>
  </w:num>
  <w:num w:numId="68">
    <w:abstractNumId w:val="105"/>
  </w:num>
  <w:num w:numId="69">
    <w:abstractNumId w:val="51"/>
  </w:num>
  <w:num w:numId="70">
    <w:abstractNumId w:val="56"/>
  </w:num>
  <w:num w:numId="71">
    <w:abstractNumId w:val="84"/>
  </w:num>
  <w:num w:numId="72">
    <w:abstractNumId w:val="90"/>
  </w:num>
  <w:num w:numId="73">
    <w:abstractNumId w:val="2"/>
  </w:num>
  <w:num w:numId="74">
    <w:abstractNumId w:val="28"/>
  </w:num>
  <w:num w:numId="75">
    <w:abstractNumId w:val="74"/>
  </w:num>
  <w:num w:numId="76">
    <w:abstractNumId w:val="30"/>
  </w:num>
  <w:num w:numId="77">
    <w:abstractNumId w:val="65"/>
  </w:num>
  <w:num w:numId="78">
    <w:abstractNumId w:val="97"/>
  </w:num>
  <w:num w:numId="79">
    <w:abstractNumId w:val="104"/>
  </w:num>
  <w:num w:numId="80">
    <w:abstractNumId w:val="10"/>
  </w:num>
  <w:num w:numId="81">
    <w:abstractNumId w:val="0"/>
  </w:num>
  <w:num w:numId="82">
    <w:abstractNumId w:val="33"/>
  </w:num>
  <w:num w:numId="83">
    <w:abstractNumId w:val="66"/>
  </w:num>
  <w:num w:numId="84">
    <w:abstractNumId w:val="77"/>
  </w:num>
  <w:num w:numId="85">
    <w:abstractNumId w:val="107"/>
  </w:num>
  <w:num w:numId="86">
    <w:abstractNumId w:val="100"/>
  </w:num>
  <w:num w:numId="87">
    <w:abstractNumId w:val="38"/>
  </w:num>
  <w:num w:numId="88">
    <w:abstractNumId w:val="106"/>
  </w:num>
  <w:num w:numId="89">
    <w:abstractNumId w:val="45"/>
  </w:num>
  <w:num w:numId="90">
    <w:abstractNumId w:val="62"/>
  </w:num>
  <w:num w:numId="91">
    <w:abstractNumId w:val="4"/>
  </w:num>
  <w:num w:numId="92">
    <w:abstractNumId w:val="43"/>
  </w:num>
  <w:num w:numId="93">
    <w:abstractNumId w:val="88"/>
  </w:num>
  <w:num w:numId="94">
    <w:abstractNumId w:val="63"/>
  </w:num>
  <w:num w:numId="95">
    <w:abstractNumId w:val="94"/>
  </w:num>
  <w:num w:numId="96">
    <w:abstractNumId w:val="3"/>
  </w:num>
  <w:num w:numId="97">
    <w:abstractNumId w:val="11"/>
  </w:num>
  <w:num w:numId="98">
    <w:abstractNumId w:val="39"/>
  </w:num>
  <w:num w:numId="99">
    <w:abstractNumId w:val="27"/>
  </w:num>
  <w:num w:numId="100">
    <w:abstractNumId w:val="22"/>
  </w:num>
  <w:num w:numId="101">
    <w:abstractNumId w:val="34"/>
  </w:num>
  <w:num w:numId="102">
    <w:abstractNumId w:val="96"/>
  </w:num>
  <w:num w:numId="103">
    <w:abstractNumId w:val="21"/>
  </w:num>
  <w:num w:numId="104">
    <w:abstractNumId w:val="46"/>
  </w:num>
  <w:num w:numId="105">
    <w:abstractNumId w:val="9"/>
  </w:num>
  <w:num w:numId="106">
    <w:abstractNumId w:val="102"/>
  </w:num>
  <w:num w:numId="107">
    <w:abstractNumId w:val="80"/>
  </w:num>
  <w:num w:numId="108">
    <w:abstractNumId w:val="101"/>
  </w:num>
  <w:numIdMacAtCleanup w:val="10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50E7B"/>
    <w:rsid w:val="0015135F"/>
    <w:rsid w:val="00250E7B"/>
    <w:rsid w:val="004710F0"/>
    <w:rsid w:val="004E4D03"/>
    <w:rsid w:val="00660CCB"/>
    <w:rsid w:val="00722170"/>
    <w:rsid w:val="009C6B40"/>
    <w:rsid w:val="009F6751"/>
    <w:rsid w:val="00A163B6"/>
    <w:rsid w:val="00AA4674"/>
    <w:rsid w:val="00B044AF"/>
    <w:rsid w:val="00BC536B"/>
    <w:rsid w:val="00CE4FF5"/>
    <w:rsid w:val="00E81941"/>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674"/>
  </w:style>
  <w:style w:type="paragraph" w:styleId="Heading1">
    <w:name w:val="heading 1"/>
    <w:basedOn w:val="Normal"/>
    <w:link w:val="Heading1Char"/>
    <w:uiPriority w:val="9"/>
    <w:qFormat/>
    <w:rsid w:val="00250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0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E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0E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E7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50E7B"/>
    <w:rPr>
      <w:color w:val="0000FF"/>
      <w:u w:val="single"/>
    </w:rPr>
  </w:style>
  <w:style w:type="character" w:styleId="FollowedHyperlink">
    <w:name w:val="FollowedHyperlink"/>
    <w:basedOn w:val="DefaultParagraphFont"/>
    <w:uiPriority w:val="99"/>
    <w:semiHidden/>
    <w:unhideWhenUsed/>
    <w:rsid w:val="00250E7B"/>
    <w:rPr>
      <w:color w:val="800080"/>
      <w:u w:val="single"/>
    </w:rPr>
  </w:style>
  <w:style w:type="character" w:customStyle="1" w:styleId="apple-converted-space">
    <w:name w:val="apple-converted-space"/>
    <w:basedOn w:val="DefaultParagraphFont"/>
    <w:rsid w:val="00250E7B"/>
  </w:style>
  <w:style w:type="character" w:customStyle="1" w:styleId="tut-lib">
    <w:name w:val="tut-lib"/>
    <w:basedOn w:val="DefaultParagraphFont"/>
    <w:rsid w:val="00250E7B"/>
  </w:style>
  <w:style w:type="paragraph" w:styleId="NormalWeb">
    <w:name w:val="Normal (Web)"/>
    <w:basedOn w:val="Normal"/>
    <w:uiPriority w:val="99"/>
    <w:unhideWhenUsed/>
    <w:rsid w:val="00250E7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50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50E7B"/>
    <w:rPr>
      <w:rFonts w:ascii="Courier New" w:eastAsia="Times New Roman" w:hAnsi="Courier New" w:cs="Courier New"/>
      <w:sz w:val="20"/>
    </w:rPr>
  </w:style>
  <w:style w:type="character" w:customStyle="1" w:styleId="kwd">
    <w:name w:val="kwd"/>
    <w:basedOn w:val="DefaultParagraphFont"/>
    <w:rsid w:val="00250E7B"/>
  </w:style>
  <w:style w:type="character" w:customStyle="1" w:styleId="pln">
    <w:name w:val="pln"/>
    <w:basedOn w:val="DefaultParagraphFont"/>
    <w:rsid w:val="00250E7B"/>
  </w:style>
  <w:style w:type="character" w:customStyle="1" w:styleId="typ">
    <w:name w:val="typ"/>
    <w:basedOn w:val="DefaultParagraphFont"/>
    <w:rsid w:val="00250E7B"/>
  </w:style>
  <w:style w:type="character" w:customStyle="1" w:styleId="pun">
    <w:name w:val="pun"/>
    <w:basedOn w:val="DefaultParagraphFont"/>
    <w:rsid w:val="00250E7B"/>
  </w:style>
  <w:style w:type="character" w:customStyle="1" w:styleId="str">
    <w:name w:val="str"/>
    <w:basedOn w:val="DefaultParagraphFont"/>
    <w:rsid w:val="00250E7B"/>
  </w:style>
  <w:style w:type="character" w:customStyle="1" w:styleId="com">
    <w:name w:val="com"/>
    <w:basedOn w:val="DefaultParagraphFont"/>
    <w:rsid w:val="00250E7B"/>
  </w:style>
  <w:style w:type="character" w:customStyle="1" w:styleId="lit">
    <w:name w:val="lit"/>
    <w:basedOn w:val="DefaultParagraphFont"/>
    <w:rsid w:val="00250E7B"/>
  </w:style>
  <w:style w:type="character" w:customStyle="1" w:styleId="tag">
    <w:name w:val="tag"/>
    <w:basedOn w:val="DefaultParagraphFont"/>
    <w:rsid w:val="00250E7B"/>
  </w:style>
  <w:style w:type="character" w:customStyle="1" w:styleId="atn">
    <w:name w:val="atn"/>
    <w:basedOn w:val="DefaultParagraphFont"/>
    <w:rsid w:val="00250E7B"/>
  </w:style>
  <w:style w:type="character" w:customStyle="1" w:styleId="atv">
    <w:name w:val="atv"/>
    <w:basedOn w:val="DefaultParagraphFont"/>
    <w:rsid w:val="00250E7B"/>
  </w:style>
  <w:style w:type="character" w:customStyle="1" w:styleId="input-group-btn">
    <w:name w:val="input-group-btn"/>
    <w:basedOn w:val="DefaultParagraphFont"/>
    <w:rsid w:val="00250E7B"/>
  </w:style>
  <w:style w:type="paragraph" w:styleId="BalloonText">
    <w:name w:val="Balloon Text"/>
    <w:basedOn w:val="Normal"/>
    <w:link w:val="BalloonTextChar"/>
    <w:uiPriority w:val="99"/>
    <w:semiHidden/>
    <w:unhideWhenUsed/>
    <w:rsid w:val="00250E7B"/>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50E7B"/>
    <w:rPr>
      <w:rFonts w:ascii="Tahoma" w:hAnsi="Tahoma" w:cs="Tahoma"/>
      <w:sz w:val="16"/>
      <w:szCs w:val="14"/>
    </w:rPr>
  </w:style>
  <w:style w:type="paragraph" w:styleId="ListParagraph">
    <w:name w:val="List Paragraph"/>
    <w:basedOn w:val="Normal"/>
    <w:uiPriority w:val="34"/>
    <w:qFormat/>
    <w:rsid w:val="00250E7B"/>
    <w:pPr>
      <w:ind w:left="720"/>
      <w:contextualSpacing/>
    </w:pPr>
  </w:style>
  <w:style w:type="paragraph" w:styleId="Header">
    <w:name w:val="header"/>
    <w:basedOn w:val="Normal"/>
    <w:link w:val="HeaderChar"/>
    <w:uiPriority w:val="99"/>
    <w:semiHidden/>
    <w:unhideWhenUsed/>
    <w:rsid w:val="00BC53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536B"/>
  </w:style>
  <w:style w:type="paragraph" w:styleId="Footer">
    <w:name w:val="footer"/>
    <w:basedOn w:val="Normal"/>
    <w:link w:val="FooterChar"/>
    <w:uiPriority w:val="99"/>
    <w:unhideWhenUsed/>
    <w:rsid w:val="00BC5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36B"/>
  </w:style>
</w:styles>
</file>

<file path=word/webSettings.xml><?xml version="1.0" encoding="utf-8"?>
<w:webSettings xmlns:r="http://schemas.openxmlformats.org/officeDocument/2006/relationships" xmlns:w="http://schemas.openxmlformats.org/wordprocessingml/2006/main">
  <w:divs>
    <w:div w:id="2092116853">
      <w:bodyDiv w:val="1"/>
      <w:marLeft w:val="0"/>
      <w:marRight w:val="0"/>
      <w:marTop w:val="0"/>
      <w:marBottom w:val="0"/>
      <w:divBdr>
        <w:top w:val="none" w:sz="0" w:space="0" w:color="auto"/>
        <w:left w:val="none" w:sz="0" w:space="0" w:color="auto"/>
        <w:bottom w:val="none" w:sz="0" w:space="0" w:color="auto"/>
        <w:right w:val="none" w:sz="0" w:space="0" w:color="auto"/>
      </w:divBdr>
      <w:divsChild>
        <w:div w:id="1796753295">
          <w:marLeft w:val="0"/>
          <w:marRight w:val="0"/>
          <w:marTop w:val="0"/>
          <w:marBottom w:val="0"/>
          <w:divBdr>
            <w:top w:val="none" w:sz="0" w:space="0" w:color="auto"/>
            <w:left w:val="none" w:sz="0" w:space="0" w:color="auto"/>
            <w:bottom w:val="none" w:sz="0" w:space="0" w:color="auto"/>
            <w:right w:val="none" w:sz="0" w:space="0" w:color="auto"/>
          </w:divBdr>
        </w:div>
        <w:div w:id="777026784">
          <w:marLeft w:val="0"/>
          <w:marRight w:val="0"/>
          <w:marTop w:val="0"/>
          <w:marBottom w:val="0"/>
          <w:divBdr>
            <w:top w:val="none" w:sz="0" w:space="0" w:color="auto"/>
            <w:left w:val="none" w:sz="0" w:space="0" w:color="auto"/>
            <w:bottom w:val="none" w:sz="0" w:space="0" w:color="auto"/>
            <w:right w:val="none" w:sz="0" w:space="0" w:color="auto"/>
          </w:divBdr>
          <w:divsChild>
            <w:div w:id="1634209023">
              <w:marLeft w:val="0"/>
              <w:marRight w:val="0"/>
              <w:marTop w:val="0"/>
              <w:marBottom w:val="0"/>
              <w:divBdr>
                <w:top w:val="none" w:sz="0" w:space="0" w:color="auto"/>
                <w:left w:val="none" w:sz="0" w:space="0" w:color="auto"/>
                <w:bottom w:val="none" w:sz="0" w:space="0" w:color="auto"/>
                <w:right w:val="none" w:sz="0" w:space="0" w:color="auto"/>
              </w:divBdr>
              <w:divsChild>
                <w:div w:id="1683896944">
                  <w:marLeft w:val="0"/>
                  <w:marRight w:val="0"/>
                  <w:marTop w:val="0"/>
                  <w:marBottom w:val="0"/>
                  <w:divBdr>
                    <w:top w:val="none" w:sz="0" w:space="0" w:color="auto"/>
                    <w:left w:val="none" w:sz="0" w:space="0" w:color="auto"/>
                    <w:bottom w:val="none" w:sz="0" w:space="0" w:color="auto"/>
                    <w:right w:val="none" w:sz="0" w:space="0" w:color="auto"/>
                  </w:divBdr>
                  <w:divsChild>
                    <w:div w:id="8666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9210">
          <w:marLeft w:val="0"/>
          <w:marRight w:val="0"/>
          <w:marTop w:val="75"/>
          <w:marBottom w:val="0"/>
          <w:divBdr>
            <w:top w:val="none" w:sz="0" w:space="0" w:color="auto"/>
            <w:left w:val="none" w:sz="0" w:space="0" w:color="auto"/>
            <w:bottom w:val="none" w:sz="0" w:space="0" w:color="auto"/>
            <w:right w:val="none" w:sz="0" w:space="0" w:color="auto"/>
          </w:divBdr>
          <w:divsChild>
            <w:div w:id="122891583">
              <w:marLeft w:val="0"/>
              <w:marRight w:val="0"/>
              <w:marTop w:val="0"/>
              <w:marBottom w:val="0"/>
              <w:divBdr>
                <w:top w:val="none" w:sz="0" w:space="0" w:color="auto"/>
                <w:left w:val="none" w:sz="0" w:space="0" w:color="auto"/>
                <w:bottom w:val="none" w:sz="0" w:space="0" w:color="auto"/>
                <w:right w:val="none" w:sz="0" w:space="0" w:color="auto"/>
              </w:divBdr>
              <w:divsChild>
                <w:div w:id="104153049">
                  <w:marLeft w:val="-225"/>
                  <w:marRight w:val="-225"/>
                  <w:marTop w:val="0"/>
                  <w:marBottom w:val="0"/>
                  <w:divBdr>
                    <w:top w:val="none" w:sz="0" w:space="0" w:color="auto"/>
                    <w:left w:val="none" w:sz="0" w:space="0" w:color="auto"/>
                    <w:bottom w:val="none" w:sz="0" w:space="0" w:color="auto"/>
                    <w:right w:val="none" w:sz="0" w:space="0" w:color="auto"/>
                  </w:divBdr>
                  <w:divsChild>
                    <w:div w:id="607473767">
                      <w:marLeft w:val="0"/>
                      <w:marRight w:val="0"/>
                      <w:marTop w:val="0"/>
                      <w:marBottom w:val="0"/>
                      <w:divBdr>
                        <w:top w:val="none" w:sz="0" w:space="0" w:color="auto"/>
                        <w:left w:val="none" w:sz="0" w:space="0" w:color="auto"/>
                        <w:bottom w:val="none" w:sz="0" w:space="0" w:color="auto"/>
                        <w:right w:val="none" w:sz="0" w:space="0" w:color="auto"/>
                      </w:divBdr>
                      <w:divsChild>
                        <w:div w:id="1010835921">
                          <w:marLeft w:val="0"/>
                          <w:marRight w:val="0"/>
                          <w:marTop w:val="0"/>
                          <w:marBottom w:val="0"/>
                          <w:divBdr>
                            <w:top w:val="none" w:sz="0" w:space="0" w:color="auto"/>
                            <w:left w:val="none" w:sz="0" w:space="0" w:color="auto"/>
                            <w:bottom w:val="none" w:sz="0" w:space="0" w:color="auto"/>
                            <w:right w:val="none" w:sz="0" w:space="0" w:color="auto"/>
                          </w:divBdr>
                        </w:div>
                      </w:divsChild>
                    </w:div>
                    <w:div w:id="250434956">
                      <w:marLeft w:val="-225"/>
                      <w:marRight w:val="-225"/>
                      <w:marTop w:val="0"/>
                      <w:marBottom w:val="0"/>
                      <w:divBdr>
                        <w:top w:val="none" w:sz="0" w:space="0" w:color="auto"/>
                        <w:left w:val="none" w:sz="0" w:space="0" w:color="auto"/>
                        <w:bottom w:val="none" w:sz="0" w:space="0" w:color="auto"/>
                        <w:right w:val="none" w:sz="0" w:space="0" w:color="auto"/>
                      </w:divBdr>
                      <w:divsChild>
                        <w:div w:id="1104501301">
                          <w:marLeft w:val="0"/>
                          <w:marRight w:val="0"/>
                          <w:marTop w:val="0"/>
                          <w:marBottom w:val="0"/>
                          <w:divBdr>
                            <w:top w:val="none" w:sz="0" w:space="0" w:color="auto"/>
                            <w:left w:val="none" w:sz="0" w:space="0" w:color="auto"/>
                            <w:bottom w:val="none" w:sz="0" w:space="0" w:color="auto"/>
                            <w:right w:val="none" w:sz="0" w:space="0" w:color="auto"/>
                          </w:divBdr>
                          <w:divsChild>
                            <w:div w:id="1918972853">
                              <w:marLeft w:val="0"/>
                              <w:marRight w:val="0"/>
                              <w:marTop w:val="0"/>
                              <w:marBottom w:val="0"/>
                              <w:divBdr>
                                <w:top w:val="single" w:sz="6" w:space="0" w:color="D6D6D6"/>
                                <w:left w:val="single" w:sz="6" w:space="4" w:color="D6D6D6"/>
                                <w:bottom w:val="single" w:sz="6" w:space="0" w:color="D6D6D6"/>
                                <w:right w:val="single" w:sz="6" w:space="4" w:color="D6D6D6"/>
                              </w:divBdr>
                              <w:divsChild>
                                <w:div w:id="419837875">
                                  <w:marLeft w:val="0"/>
                                  <w:marRight w:val="0"/>
                                  <w:marTop w:val="0"/>
                                  <w:marBottom w:val="0"/>
                                  <w:divBdr>
                                    <w:top w:val="none" w:sz="0" w:space="0" w:color="auto"/>
                                    <w:left w:val="none" w:sz="0" w:space="0" w:color="auto"/>
                                    <w:bottom w:val="none" w:sz="0" w:space="0" w:color="auto"/>
                                    <w:right w:val="none" w:sz="0" w:space="0" w:color="auto"/>
                                  </w:divBdr>
                                </w:div>
                                <w:div w:id="1452701513">
                                  <w:blockQuote w:val="1"/>
                                  <w:marLeft w:val="300"/>
                                  <w:marRight w:val="720"/>
                                  <w:marTop w:val="100"/>
                                  <w:marBottom w:val="100"/>
                                  <w:divBdr>
                                    <w:top w:val="none" w:sz="0" w:space="0" w:color="auto"/>
                                    <w:left w:val="single" w:sz="36" w:space="11" w:color="E9E9E9"/>
                                    <w:bottom w:val="none" w:sz="0" w:space="0" w:color="auto"/>
                                    <w:right w:val="none" w:sz="0" w:space="0" w:color="auto"/>
                                  </w:divBdr>
                                </w:div>
                                <w:div w:id="18666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1367">
                          <w:marLeft w:val="-225"/>
                          <w:marRight w:val="-225"/>
                          <w:marTop w:val="0"/>
                          <w:marBottom w:val="0"/>
                          <w:divBdr>
                            <w:top w:val="none" w:sz="0" w:space="0" w:color="auto"/>
                            <w:left w:val="none" w:sz="0" w:space="0" w:color="auto"/>
                            <w:bottom w:val="none" w:sz="0" w:space="0" w:color="auto"/>
                            <w:right w:val="none" w:sz="0" w:space="0" w:color="auto"/>
                          </w:divBdr>
                          <w:divsChild>
                            <w:div w:id="901060038">
                              <w:marLeft w:val="0"/>
                              <w:marRight w:val="0"/>
                              <w:marTop w:val="0"/>
                              <w:marBottom w:val="0"/>
                              <w:divBdr>
                                <w:top w:val="none" w:sz="0" w:space="0" w:color="auto"/>
                                <w:left w:val="none" w:sz="0" w:space="0" w:color="auto"/>
                                <w:bottom w:val="none" w:sz="0" w:space="0" w:color="auto"/>
                                <w:right w:val="none" w:sz="0" w:space="0" w:color="auto"/>
                              </w:divBdr>
                              <w:divsChild>
                                <w:div w:id="1087969556">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523515522">
              <w:marLeft w:val="0"/>
              <w:marRight w:val="0"/>
              <w:marTop w:val="0"/>
              <w:marBottom w:val="0"/>
              <w:divBdr>
                <w:top w:val="single" w:sz="24" w:space="31" w:color="AAAAAA"/>
                <w:left w:val="none" w:sz="0" w:space="0" w:color="auto"/>
                <w:bottom w:val="none" w:sz="0" w:space="0" w:color="auto"/>
                <w:right w:val="none" w:sz="0" w:space="0" w:color="auto"/>
              </w:divBdr>
              <w:divsChild>
                <w:div w:id="1377467892">
                  <w:marLeft w:val="0"/>
                  <w:marRight w:val="0"/>
                  <w:marTop w:val="0"/>
                  <w:marBottom w:val="0"/>
                  <w:divBdr>
                    <w:top w:val="none" w:sz="0" w:space="0" w:color="auto"/>
                    <w:left w:val="none" w:sz="0" w:space="0" w:color="auto"/>
                    <w:bottom w:val="none" w:sz="0" w:space="0" w:color="auto"/>
                    <w:right w:val="none" w:sz="0" w:space="0" w:color="auto"/>
                  </w:divBdr>
                  <w:divsChild>
                    <w:div w:id="54278323">
                      <w:marLeft w:val="-225"/>
                      <w:marRight w:val="-225"/>
                      <w:marTop w:val="0"/>
                      <w:marBottom w:val="0"/>
                      <w:divBdr>
                        <w:top w:val="none" w:sz="0" w:space="0" w:color="auto"/>
                        <w:left w:val="none" w:sz="0" w:space="0" w:color="auto"/>
                        <w:bottom w:val="none" w:sz="0" w:space="0" w:color="auto"/>
                        <w:right w:val="none" w:sz="0" w:space="0" w:color="auto"/>
                      </w:divBdr>
                      <w:divsChild>
                        <w:div w:id="1448574811">
                          <w:marLeft w:val="0"/>
                          <w:marRight w:val="0"/>
                          <w:marTop w:val="0"/>
                          <w:marBottom w:val="0"/>
                          <w:divBdr>
                            <w:top w:val="none" w:sz="0" w:space="0" w:color="auto"/>
                            <w:left w:val="none" w:sz="0" w:space="0" w:color="auto"/>
                            <w:bottom w:val="none" w:sz="0" w:space="0" w:color="auto"/>
                            <w:right w:val="none" w:sz="0" w:space="0" w:color="auto"/>
                          </w:divBdr>
                        </w:div>
                        <w:div w:id="301736816">
                          <w:marLeft w:val="0"/>
                          <w:marRight w:val="0"/>
                          <w:marTop w:val="0"/>
                          <w:marBottom w:val="0"/>
                          <w:divBdr>
                            <w:top w:val="none" w:sz="0" w:space="0" w:color="auto"/>
                            <w:left w:val="none" w:sz="0" w:space="0" w:color="auto"/>
                            <w:bottom w:val="none" w:sz="0" w:space="0" w:color="auto"/>
                            <w:right w:val="none" w:sz="0" w:space="0" w:color="auto"/>
                          </w:divBdr>
                        </w:div>
                        <w:div w:id="174199303">
                          <w:marLeft w:val="0"/>
                          <w:marRight w:val="0"/>
                          <w:marTop w:val="0"/>
                          <w:marBottom w:val="0"/>
                          <w:divBdr>
                            <w:top w:val="none" w:sz="0" w:space="0" w:color="auto"/>
                            <w:left w:val="none" w:sz="0" w:space="0" w:color="auto"/>
                            <w:bottom w:val="none" w:sz="0" w:space="0" w:color="auto"/>
                            <w:right w:val="none" w:sz="0" w:space="0" w:color="auto"/>
                          </w:divBdr>
                        </w:div>
                        <w:div w:id="1317686174">
                          <w:marLeft w:val="0"/>
                          <w:marRight w:val="0"/>
                          <w:marTop w:val="0"/>
                          <w:marBottom w:val="0"/>
                          <w:divBdr>
                            <w:top w:val="none" w:sz="0" w:space="0" w:color="auto"/>
                            <w:left w:val="none" w:sz="0" w:space="0" w:color="auto"/>
                            <w:bottom w:val="none" w:sz="0" w:space="0" w:color="auto"/>
                            <w:right w:val="none" w:sz="0" w:space="0" w:color="auto"/>
                          </w:divBdr>
                          <w:divsChild>
                            <w:div w:id="3003104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java/java_variable_types.htm" TargetMode="External"/><Relationship Id="rId18" Type="http://schemas.openxmlformats.org/officeDocument/2006/relationships/hyperlink" Target="https://www.tutorialspoint.com/java/java_numbers.htm" TargetMode="External"/><Relationship Id="rId26" Type="http://schemas.openxmlformats.org/officeDocument/2006/relationships/hyperlink" Target="https://www.tutorialspoint.com/java/java_exceptions.htm" TargetMode="External"/><Relationship Id="rId39" Type="http://schemas.openxmlformats.org/officeDocument/2006/relationships/hyperlink" Target="https://www.tutorialspoint.com/java/character_isdigit.htm" TargetMode="External"/><Relationship Id="rId3" Type="http://schemas.openxmlformats.org/officeDocument/2006/relationships/settings" Target="settings.xml"/><Relationship Id="rId21" Type="http://schemas.openxmlformats.org/officeDocument/2006/relationships/hyperlink" Target="https://www.tutorialspoint.com/java/java_arrays.htm" TargetMode="External"/><Relationship Id="rId34" Type="http://schemas.openxmlformats.org/officeDocument/2006/relationships/hyperlink" Target="https://www.tutorialspoint.com/java/if_else_statement_in_java.htm" TargetMode="External"/><Relationship Id="rId42" Type="http://schemas.openxmlformats.org/officeDocument/2006/relationships/hyperlink" Target="https://www.tutorialspoint.com/java/character_islowercase.htm" TargetMode="External"/><Relationship Id="rId47" Type="http://schemas.openxmlformats.org/officeDocument/2006/relationships/image" Target="media/image3.jpeg"/><Relationship Id="rId50" Type="http://schemas.openxmlformats.org/officeDocument/2006/relationships/image" Target="media/image6.jpeg"/><Relationship Id="rId7" Type="http://schemas.openxmlformats.org/officeDocument/2006/relationships/hyperlink" Target="https://www.tutorialspoint.com/java/index.htm" TargetMode="External"/><Relationship Id="rId12" Type="http://schemas.openxmlformats.org/officeDocument/2006/relationships/hyperlink" Target="https://www.tutorialspoint.com/java/java_basic_datatypes.htm" TargetMode="External"/><Relationship Id="rId17" Type="http://schemas.openxmlformats.org/officeDocument/2006/relationships/hyperlink" Target="https://www.tutorialspoint.com/java/java_decision_making.htm" TargetMode="External"/><Relationship Id="rId25" Type="http://schemas.openxmlformats.org/officeDocument/2006/relationships/hyperlink" Target="https://www.tutorialspoint.com/java/java_files_io.htm" TargetMode="External"/><Relationship Id="rId33" Type="http://schemas.openxmlformats.org/officeDocument/2006/relationships/hyperlink" Target="https://www.tutorialspoint.com/java/if_statement_in_java.htm" TargetMode="External"/><Relationship Id="rId38" Type="http://schemas.openxmlformats.org/officeDocument/2006/relationships/hyperlink" Target="https://www.tutorialspoint.com/java/character_isletter.htm" TargetMode="External"/><Relationship Id="rId46"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www.tutorialspoint.com/java/java_loop_control.htm" TargetMode="External"/><Relationship Id="rId20" Type="http://schemas.openxmlformats.org/officeDocument/2006/relationships/hyperlink" Target="https://www.tutorialspoint.com/java/java_strings.htm" TargetMode="External"/><Relationship Id="rId29" Type="http://schemas.openxmlformats.org/officeDocument/2006/relationships/hyperlink" Target="https://www.tutorialspoint.com/java/java_for_loop.htm" TargetMode="External"/><Relationship Id="rId41" Type="http://schemas.openxmlformats.org/officeDocument/2006/relationships/hyperlink" Target="https://www.tutorialspoint.com/java/character_isuppercas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java/java_object_classes.htm" TargetMode="External"/><Relationship Id="rId24" Type="http://schemas.openxmlformats.org/officeDocument/2006/relationships/hyperlink" Target="https://www.tutorialspoint.com/java/java_methods.htm" TargetMode="External"/><Relationship Id="rId32" Type="http://schemas.openxmlformats.org/officeDocument/2006/relationships/hyperlink" Target="https://www.tutorialspoint.com/java/java_continue_statement.htm" TargetMode="External"/><Relationship Id="rId37" Type="http://schemas.openxmlformats.org/officeDocument/2006/relationships/image" Target="media/image1.jpeg"/><Relationship Id="rId40" Type="http://schemas.openxmlformats.org/officeDocument/2006/relationships/hyperlink" Target="https://www.tutorialspoint.com/java/character_iswhitespace.htm" TargetMode="External"/><Relationship Id="rId45" Type="http://schemas.openxmlformats.org/officeDocument/2006/relationships/hyperlink" Target="https://www.tutorialspoint.com/java/character_tostring.htm"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java/java_basic_operators.htm" TargetMode="External"/><Relationship Id="rId23" Type="http://schemas.openxmlformats.org/officeDocument/2006/relationships/hyperlink" Target="https://www.tutorialspoint.com/java/java_regular_expressions.htm" TargetMode="External"/><Relationship Id="rId28" Type="http://schemas.openxmlformats.org/officeDocument/2006/relationships/hyperlink" Target="https://www.tutorialspoint.com/java/java_while_loop.htm" TargetMode="External"/><Relationship Id="rId36" Type="http://schemas.openxmlformats.org/officeDocument/2006/relationships/hyperlink" Target="https://www.tutorialspoint.com/java/switch_statement_in_java.htm" TargetMode="External"/><Relationship Id="rId49" Type="http://schemas.openxmlformats.org/officeDocument/2006/relationships/image" Target="media/image5.jpeg"/><Relationship Id="rId10" Type="http://schemas.openxmlformats.org/officeDocument/2006/relationships/hyperlink" Target="https://www.tutorialspoint.com/java/java_basic_syntax.htm" TargetMode="External"/><Relationship Id="rId19" Type="http://schemas.openxmlformats.org/officeDocument/2006/relationships/hyperlink" Target="https://www.tutorialspoint.com/java/java_characters.htm" TargetMode="External"/><Relationship Id="rId31" Type="http://schemas.openxmlformats.org/officeDocument/2006/relationships/hyperlink" Target="https://www.tutorialspoint.com/java/java_break_statement.htm" TargetMode="External"/><Relationship Id="rId44" Type="http://schemas.openxmlformats.org/officeDocument/2006/relationships/hyperlink" Target="https://www.tutorialspoint.com/java/character_tolowercase.ht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ava/java_environment_setup.htm" TargetMode="External"/><Relationship Id="rId14" Type="http://schemas.openxmlformats.org/officeDocument/2006/relationships/hyperlink" Target="https://www.tutorialspoint.com/java/java_modifier_types.htm" TargetMode="External"/><Relationship Id="rId22" Type="http://schemas.openxmlformats.org/officeDocument/2006/relationships/hyperlink" Target="https://www.tutorialspoint.com/java/java_date_time.htm" TargetMode="External"/><Relationship Id="rId27" Type="http://schemas.openxmlformats.org/officeDocument/2006/relationships/hyperlink" Target="https://www.tutorialspoint.com/java/java_innerclasses.htm" TargetMode="External"/><Relationship Id="rId30" Type="http://schemas.openxmlformats.org/officeDocument/2006/relationships/hyperlink" Target="https://www.tutorialspoint.com/java/java_do_while_loop.htm" TargetMode="External"/><Relationship Id="rId35" Type="http://schemas.openxmlformats.org/officeDocument/2006/relationships/hyperlink" Target="https://www.tutorialspoint.com/java/nested_if_statements_in_java.htm" TargetMode="External"/><Relationship Id="rId43" Type="http://schemas.openxmlformats.org/officeDocument/2006/relationships/hyperlink" Target="https://www.tutorialspoint.com/java/character_touppercase.htm" TargetMode="External"/><Relationship Id="rId48" Type="http://schemas.openxmlformats.org/officeDocument/2006/relationships/image" Target="media/image4.png"/><Relationship Id="rId8" Type="http://schemas.openxmlformats.org/officeDocument/2006/relationships/hyperlink" Target="https://www.tutorialspoint.com/java/java_overview.htm" TargetMode="External"/><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83</Pages>
  <Words>14807</Words>
  <Characters>84402</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dc:creator>
  <cp:keywords/>
  <dc:description/>
  <cp:lastModifiedBy>Shital</cp:lastModifiedBy>
  <cp:revision>12</cp:revision>
  <dcterms:created xsi:type="dcterms:W3CDTF">2017-04-14T09:40:00Z</dcterms:created>
  <dcterms:modified xsi:type="dcterms:W3CDTF">2017-04-14T10:39:00Z</dcterms:modified>
</cp:coreProperties>
</file>